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软件工程系列课程教学辅助网站</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w:t>
            </w:r>
            <w:r>
              <w:rPr>
                <w:rFonts w:hint="eastAsia"/>
                <w:lang w:val="en-US" w:eastAsia="zh-CN"/>
              </w:rPr>
              <w:t xml:space="preserve">  </w:t>
            </w:r>
            <w:r>
              <w:rPr>
                <w:rFonts w:hint="eastAsia"/>
              </w:rPr>
              <w:t>]正式发布</w:t>
            </w:r>
          </w:p>
          <w:p>
            <w:r>
              <w:rPr>
                <w:rFonts w:hint="eastAsia"/>
              </w:rPr>
              <w:t>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PRD-2018-G15-REPP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szCs w:val="21"/>
              </w:rPr>
              <w:t>0.2.</w:t>
            </w:r>
            <w:ins w:id="0" w:author="hyx" w:date="2018-11-18T19:48:00Z">
              <w:del w:id="1" w:author="xsq" w:date="2018-11-22T18:30:12Z">
                <w:r>
                  <w:rPr>
                    <w:szCs w:val="21"/>
                    <w:lang w:val="en-US"/>
                  </w:rPr>
                  <w:delText>7</w:delText>
                </w:r>
              </w:del>
            </w:ins>
            <w:ins w:id="2" w:author="xsq" w:date="2018-11-22T18:30:12Z">
              <w:r>
                <w:rPr>
                  <w:rFonts w:hint="eastAsia"/>
                  <w:szCs w:val="21"/>
                  <w:lang w:val="en-US" w:eastAsia="zh-CN"/>
                </w:rPr>
                <w:t>8</w:t>
              </w:r>
            </w:ins>
            <w:del w:id="3" w:author="hyx" w:date="2018-11-10T14:08:00Z">
              <w:r>
                <w:rPr>
                  <w:rFonts w:hint="eastAsia"/>
                  <w:szCs w:val="21"/>
                </w:rPr>
                <w:delText>4</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黄叶轩，陈俊仁，陈苏民，徐双铅，吕迪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w:t>
            </w:r>
            <w:r>
              <w:rPr>
                <w:szCs w:val="21"/>
              </w:rPr>
              <w:t>8</w:t>
            </w:r>
            <w:r>
              <w:rPr>
                <w:rFonts w:hint="eastAsia"/>
                <w:szCs w:val="21"/>
              </w:rPr>
              <w:t>-</w:t>
            </w:r>
            <w:r>
              <w:rPr>
                <w:szCs w:val="21"/>
              </w:rPr>
              <w:t>1</w:t>
            </w:r>
            <w:ins w:id="4" w:author="hyx" w:date="2018-11-10T14:08:00Z">
              <w:r>
                <w:rPr>
                  <w:szCs w:val="21"/>
                </w:rPr>
                <w:t>1</w:t>
              </w:r>
            </w:ins>
            <w:del w:id="5" w:author="hyx" w:date="2018-11-10T14:08:00Z">
              <w:r>
                <w:rPr>
                  <w:szCs w:val="21"/>
                </w:rPr>
                <w:delText>0</w:delText>
              </w:r>
            </w:del>
            <w:r>
              <w:rPr>
                <w:szCs w:val="21"/>
              </w:rPr>
              <w:t>-</w:t>
            </w:r>
            <w:ins w:id="6" w:author="hyx" w:date="2018-11-10T14:08:00Z">
              <w:del w:id="7" w:author="xsq" w:date="2018-11-22T18:30:15Z">
                <w:r>
                  <w:rPr>
                    <w:szCs w:val="21"/>
                    <w:lang w:val="en-US"/>
                  </w:rPr>
                  <w:delText>1</w:delText>
                </w:r>
              </w:del>
            </w:ins>
            <w:ins w:id="8" w:author="hyx" w:date="2018-11-18T19:48:00Z">
              <w:del w:id="9" w:author="xsq" w:date="2018-11-22T18:30:15Z">
                <w:r>
                  <w:rPr>
                    <w:szCs w:val="21"/>
                    <w:lang w:val="en-US"/>
                  </w:rPr>
                  <w:delText>8</w:delText>
                </w:r>
              </w:del>
            </w:ins>
            <w:ins w:id="10" w:author="xsq" w:date="2018-11-22T18:30:15Z">
              <w:r>
                <w:rPr>
                  <w:rFonts w:hint="eastAsia"/>
                  <w:szCs w:val="21"/>
                  <w:lang w:val="en-US" w:eastAsia="zh-CN"/>
                </w:rPr>
                <w:t>2</w:t>
              </w:r>
            </w:ins>
            <w:ins w:id="11" w:author="xsq" w:date="2018-11-22T18:30:16Z">
              <w:r>
                <w:rPr>
                  <w:rFonts w:hint="eastAsia"/>
                  <w:szCs w:val="21"/>
                  <w:lang w:val="en-US" w:eastAsia="zh-CN"/>
                </w:rPr>
                <w:t>2</w:t>
              </w:r>
            </w:ins>
            <w:del w:id="12" w:author="hyx" w:date="2018-11-10T14:08:00Z">
              <w:r>
                <w:rPr>
                  <w:rFonts w:hint="eastAsia"/>
                  <w:szCs w:val="21"/>
                </w:rPr>
                <w:delText>31</w:delText>
              </w:r>
            </w:del>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ISO</w:t>
      </w:r>
      <w:r>
        <w:rPr>
          <w:rFonts w:ascii="Calibri Light" w:hAnsi="Calibri Light" w:cs="Times New Roman"/>
          <w:b/>
          <w:spacing w:val="15"/>
          <w:sz w:val="32"/>
          <w:szCs w:val="56"/>
        </w:rPr>
        <w:t>9000</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95739754"/>
      <w:bookmarkStart w:id="1" w:name="_Toc496719355"/>
      <w:bookmarkStart w:id="2" w:name="_Toc466020645"/>
      <w:bookmarkStart w:id="3" w:name="_Toc17563"/>
      <w:bookmarkStart w:id="4" w:name="_Toc466742046"/>
      <w:bookmarkStart w:id="5" w:name="_Toc27132"/>
      <w:bookmarkStart w:id="6" w:name="_Toc12861"/>
      <w:bookmarkStart w:id="7" w:name="_Toc60"/>
      <w:bookmarkStart w:id="8" w:name="_Toc446076693"/>
      <w:bookmarkStart w:id="9" w:name="_Toc447553497"/>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2"/>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szCs w:val="21"/>
              </w:rPr>
            </w:pPr>
            <w:r>
              <w:rPr>
                <w:rFonts w:hint="eastAsia"/>
                <w:szCs w:val="21"/>
              </w:rPr>
              <w:t>黄叶轩</w:t>
            </w:r>
          </w:p>
        </w:tc>
        <w:tc>
          <w:tcPr>
            <w:tcW w:w="1930" w:type="dxa"/>
          </w:tcPr>
          <w:p>
            <w:pPr>
              <w:rPr>
                <w:szCs w:val="21"/>
              </w:rPr>
            </w:pPr>
            <w:bookmarkStart w:id="10" w:name="OLE_LINK1"/>
            <w:bookmarkStart w:id="11" w:name="OLE_LINK2"/>
            <w:bookmarkStart w:id="12" w:name="OLE_LINK4"/>
            <w:r>
              <w:rPr>
                <w:rFonts w:hint="eastAsia"/>
                <w:szCs w:val="21"/>
              </w:rPr>
              <w:t>黄叶轩，陈俊仁，</w:t>
            </w:r>
          </w:p>
          <w:bookmarkEnd w:id="10"/>
          <w:bookmarkEnd w:id="11"/>
          <w:bookmarkEnd w:id="12"/>
          <w:p>
            <w:pPr>
              <w:rPr>
                <w:szCs w:val="21"/>
              </w:rPr>
            </w:pPr>
            <w:bookmarkStart w:id="13" w:name="OLE_LINK5"/>
            <w:bookmarkStart w:id="14" w:name="OLE_LINK6"/>
            <w:r>
              <w:rPr>
                <w:rFonts w:hint="eastAsia"/>
                <w:szCs w:val="21"/>
              </w:rPr>
              <w:t>陈苏民，徐双铅，</w:t>
            </w:r>
          </w:p>
          <w:bookmarkEnd w:id="13"/>
          <w:bookmarkEnd w:id="14"/>
          <w:p>
            <w:pPr>
              <w:rPr>
                <w:szCs w:val="21"/>
              </w:rPr>
            </w:pPr>
            <w:bookmarkStart w:id="15" w:name="OLE_LINK7"/>
            <w:bookmarkStart w:id="16" w:name="OLE_LINK8"/>
            <w:bookmarkStart w:id="17" w:name="OLE_LINK9"/>
            <w:r>
              <w:rPr>
                <w:rFonts w:hint="eastAsia"/>
                <w:szCs w:val="21"/>
              </w:rPr>
              <w:t>吕迪</w:t>
            </w:r>
            <w:bookmarkEnd w:id="15"/>
            <w:bookmarkEnd w:id="16"/>
            <w:bookmarkEnd w:id="17"/>
          </w:p>
        </w:tc>
        <w:tc>
          <w:tcPr>
            <w:tcW w:w="1671" w:type="dxa"/>
          </w:tcPr>
          <w:p>
            <w:pPr>
              <w:rPr>
                <w:szCs w:val="21"/>
              </w:rPr>
            </w:pPr>
            <w:r>
              <w:rPr>
                <w:rFonts w:hint="eastAsia"/>
                <w:szCs w:val="21"/>
              </w:rPr>
              <w:t>201</w:t>
            </w:r>
            <w:r>
              <w:rPr>
                <w:szCs w:val="21"/>
              </w:rPr>
              <w:t>8</w:t>
            </w:r>
            <w:r>
              <w:rPr>
                <w:rFonts w:hint="eastAsia"/>
                <w:szCs w:val="21"/>
              </w:rPr>
              <w:t>/</w:t>
            </w:r>
            <w:r>
              <w:rPr>
                <w:szCs w:val="21"/>
              </w:rPr>
              <w:t>9</w:t>
            </w:r>
            <w:r>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Pr>
                <w:rFonts w:hint="eastAsia"/>
                <w:szCs w:val="21"/>
              </w:rPr>
              <w:t>/</w:t>
            </w:r>
            <w:r>
              <w:rPr>
                <w:szCs w:val="21"/>
              </w:rPr>
              <w:t>30</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陈俊仁</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黄叶轩，陈俊仁，</w:t>
            </w:r>
          </w:p>
          <w:p>
            <w:pPr>
              <w:rPr>
                <w:szCs w:val="21"/>
              </w:rPr>
            </w:pPr>
            <w:r>
              <w:rPr>
                <w:rFonts w:hint="eastAsia"/>
                <w:szCs w:val="21"/>
              </w:rPr>
              <w:t>陈苏民，徐双铅，</w:t>
            </w:r>
          </w:p>
          <w:p>
            <w:pPr>
              <w:rPr>
                <w:szCs w:val="21"/>
              </w:rPr>
            </w:pPr>
            <w:r>
              <w:rPr>
                <w:rFonts w:hint="eastAsia"/>
                <w:szCs w:val="21"/>
              </w:rPr>
              <w:t>吕迪</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w:t>
            </w:r>
            <w:r>
              <w:rPr>
                <w:szCs w:val="21"/>
              </w:rPr>
              <w:t>8</w:t>
            </w:r>
            <w:r>
              <w:rPr>
                <w:rFonts w:hint="eastAsia"/>
                <w:szCs w:val="21"/>
              </w:rPr>
              <w:t>/</w:t>
            </w:r>
            <w:r>
              <w:rPr>
                <w:szCs w:val="21"/>
              </w:rPr>
              <w:t>10</w:t>
            </w:r>
            <w:r>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Pr>
                <w:rFonts w:hint="eastAsia"/>
                <w:szCs w:val="21"/>
              </w:rPr>
              <w:t>/</w:t>
            </w:r>
            <w:r>
              <w:rPr>
                <w:szCs w:val="21"/>
              </w:rPr>
              <w:t>11</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增加了Git的具体操作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w:t>
            </w:r>
            <w:r>
              <w:rPr>
                <w:szCs w:val="21"/>
              </w:rPr>
              <w:t>2.0</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吕迪</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黄叶轩，陈俊仁，</w:t>
            </w:r>
          </w:p>
          <w:p>
            <w:pPr>
              <w:rPr>
                <w:szCs w:val="21"/>
              </w:rPr>
            </w:pPr>
            <w:r>
              <w:rPr>
                <w:rFonts w:hint="eastAsia"/>
                <w:szCs w:val="21"/>
              </w:rPr>
              <w:t>陈苏民，徐双铅，</w:t>
            </w:r>
          </w:p>
          <w:p>
            <w:pPr>
              <w:rPr>
                <w:szCs w:val="21"/>
              </w:rPr>
            </w:pPr>
            <w:r>
              <w:rPr>
                <w:rFonts w:hint="eastAsia"/>
                <w:szCs w:val="21"/>
              </w:rPr>
              <w:t>吕迪</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w:t>
            </w:r>
            <w:r>
              <w:rPr>
                <w:szCs w:val="21"/>
              </w:rPr>
              <w:t>8</w:t>
            </w:r>
            <w:r>
              <w:rPr>
                <w:rFonts w:hint="eastAsia"/>
                <w:szCs w:val="21"/>
              </w:rPr>
              <w:t>/</w:t>
            </w:r>
            <w:r>
              <w:rPr>
                <w:szCs w:val="21"/>
              </w:rPr>
              <w:t>10</w:t>
            </w:r>
            <w:r>
              <w:rPr>
                <w:rFonts w:hint="eastAsia"/>
                <w:szCs w:val="21"/>
              </w:rPr>
              <w:t>/</w:t>
            </w:r>
            <w:r>
              <w:rPr>
                <w:szCs w:val="21"/>
              </w:rPr>
              <w:t>12</w:t>
            </w:r>
            <w:r>
              <w:rPr>
                <w:rFonts w:hint="eastAsia"/>
                <w:szCs w:val="21"/>
              </w:rPr>
              <w:t>-201</w:t>
            </w:r>
            <w:r>
              <w:rPr>
                <w:szCs w:val="21"/>
              </w:rPr>
              <w:t>8</w:t>
            </w:r>
            <w:r>
              <w:rPr>
                <w:rFonts w:hint="eastAsia"/>
                <w:szCs w:val="21"/>
              </w:rPr>
              <w:t>/10/14</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修改项目干系人，详细了开发人员联系方式。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w:t>
            </w:r>
            <w:r>
              <w:rPr>
                <w:szCs w:val="21"/>
              </w:rPr>
              <w:t>.2.1</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黄叶轩，陈俊仁，</w:t>
            </w:r>
          </w:p>
          <w:p>
            <w:pPr>
              <w:rPr>
                <w:szCs w:val="21"/>
              </w:rPr>
            </w:pPr>
            <w:r>
              <w:rPr>
                <w:rFonts w:hint="eastAsia"/>
                <w:szCs w:val="21"/>
              </w:rPr>
              <w:t>陈苏民，徐双铅，</w:t>
            </w:r>
          </w:p>
          <w:p>
            <w:pPr>
              <w:rPr>
                <w:szCs w:val="21"/>
              </w:rPr>
            </w:pPr>
            <w:r>
              <w:rPr>
                <w:rFonts w:hint="eastAsia"/>
                <w:szCs w:val="21"/>
              </w:rPr>
              <w:t>吕迪</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w:t>
            </w:r>
            <w:r>
              <w:rPr>
                <w:szCs w:val="21"/>
              </w:rPr>
              <w:t>8</w:t>
            </w:r>
            <w:r>
              <w:rPr>
                <w:rFonts w:hint="eastAsia"/>
                <w:szCs w:val="21"/>
              </w:rPr>
              <w:t>/</w:t>
            </w:r>
            <w:r>
              <w:rPr>
                <w:szCs w:val="21"/>
              </w:rPr>
              <w:t>10</w:t>
            </w:r>
            <w:r>
              <w:rPr>
                <w:rFonts w:hint="eastAsia"/>
                <w:szCs w:val="21"/>
              </w:rPr>
              <w:t>/</w:t>
            </w:r>
            <w:r>
              <w:rPr>
                <w:szCs w:val="21"/>
              </w:rPr>
              <w:t>17</w:t>
            </w:r>
            <w:r>
              <w:rPr>
                <w:rFonts w:hint="eastAsia"/>
                <w:szCs w:val="21"/>
              </w:rPr>
              <w:t>-201</w:t>
            </w:r>
            <w:r>
              <w:rPr>
                <w:szCs w:val="21"/>
              </w:rPr>
              <w:t>8</w:t>
            </w:r>
            <w:r>
              <w:rPr>
                <w:rFonts w:hint="eastAsia"/>
                <w:szCs w:val="21"/>
              </w:rPr>
              <w:t>/10/1</w:t>
            </w:r>
            <w:r>
              <w:rPr>
                <w:szCs w:val="21"/>
              </w:rPr>
              <w:t>8</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修改了预算，还有格式问题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0.2.2</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陈俊仁</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黄叶轩，陈俊仁，</w:t>
            </w:r>
          </w:p>
          <w:p>
            <w:pPr>
              <w:rPr>
                <w:szCs w:val="21"/>
              </w:rPr>
            </w:pPr>
            <w:r>
              <w:rPr>
                <w:rFonts w:hint="eastAsia"/>
                <w:szCs w:val="21"/>
              </w:rPr>
              <w:t>陈苏民，徐双铅，</w:t>
            </w:r>
          </w:p>
          <w:p>
            <w:pPr>
              <w:rPr>
                <w:szCs w:val="21"/>
              </w:rPr>
            </w:pPr>
            <w:r>
              <w:rPr>
                <w:rFonts w:hint="eastAsia"/>
                <w:szCs w:val="21"/>
              </w:rPr>
              <w:t>吕迪</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2018/10/20-2018/10/21</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删除了预算、薪资等内容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0.2.3</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陈俊仁</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黄叶轩，陈俊仁，</w:t>
            </w:r>
          </w:p>
          <w:p>
            <w:pPr>
              <w:rPr>
                <w:szCs w:val="21"/>
              </w:rPr>
            </w:pPr>
            <w:r>
              <w:rPr>
                <w:rFonts w:hint="eastAsia"/>
                <w:szCs w:val="21"/>
              </w:rPr>
              <w:t>陈苏民，徐双铅，</w:t>
            </w:r>
          </w:p>
          <w:p>
            <w:pPr>
              <w:rPr>
                <w:szCs w:val="21"/>
              </w:rPr>
            </w:pPr>
            <w:r>
              <w:rPr>
                <w:rFonts w:hint="eastAsia"/>
                <w:szCs w:val="21"/>
              </w:rPr>
              <w:t>吕迪</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2018/10/26-2018/10/28</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修改了一些细节上的错误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0.2.4</w:t>
            </w:r>
          </w:p>
        </w:tc>
        <w:tc>
          <w:tcPr>
            <w:tcW w:w="1704"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吕迪</w:t>
            </w:r>
          </w:p>
        </w:tc>
        <w:tc>
          <w:tcPr>
            <w:tcW w:w="1930"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黄叶轩，陈俊仁，</w:t>
            </w:r>
          </w:p>
          <w:p>
            <w:pPr>
              <w:rPr>
                <w:szCs w:val="21"/>
              </w:rPr>
            </w:pPr>
            <w:r>
              <w:rPr>
                <w:rFonts w:hint="eastAsia"/>
                <w:szCs w:val="21"/>
              </w:rPr>
              <w:t>陈苏民，徐双铅，</w:t>
            </w:r>
          </w:p>
          <w:p>
            <w:pPr>
              <w:rPr>
                <w:szCs w:val="21"/>
              </w:rPr>
            </w:pPr>
            <w:r>
              <w:rPr>
                <w:rFonts w:hint="eastAsia"/>
                <w:szCs w:val="21"/>
              </w:rPr>
              <w:t>吕迪</w:t>
            </w:r>
          </w:p>
        </w:tc>
        <w:tc>
          <w:tcPr>
            <w:tcW w:w="1671"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2018/10/31-2018/10/31</w:t>
            </w:r>
          </w:p>
        </w:tc>
        <w:tc>
          <w:tcPr>
            <w:tcW w:w="1672" w:type="dxa"/>
            <w:tcBorders>
              <w:top w:val="single" w:color="auto" w:sz="4" w:space="0"/>
              <w:left w:val="single" w:color="auto" w:sz="4" w:space="0"/>
              <w:bottom w:val="single" w:color="auto" w:sz="4" w:space="0"/>
              <w:right w:val="single" w:color="auto" w:sz="4" w:space="0"/>
            </w:tcBorders>
          </w:tcPr>
          <w:p>
            <w:pPr>
              <w:rPr>
                <w:szCs w:val="21"/>
              </w:rPr>
            </w:pPr>
            <w:r>
              <w:rPr>
                <w:rFonts w:hint="eastAsia"/>
                <w:szCs w:val="21"/>
              </w:rPr>
              <w:t>根据APP的要求对文档进行了补充。对工资等进行调整。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ins w:id="13" w:author="hyx" w:date="2018-11-11T11:46:00Z"/>
        </w:trPr>
        <w:tc>
          <w:tcPr>
            <w:tcW w:w="1269" w:type="dxa"/>
            <w:tcBorders>
              <w:top w:val="single" w:color="auto" w:sz="4" w:space="0"/>
              <w:left w:val="single" w:color="auto" w:sz="4" w:space="0"/>
              <w:bottom w:val="single" w:color="auto" w:sz="4" w:space="0"/>
              <w:right w:val="single" w:color="auto" w:sz="4" w:space="0"/>
            </w:tcBorders>
          </w:tcPr>
          <w:p>
            <w:pPr>
              <w:rPr>
                <w:ins w:id="14" w:author="hyx" w:date="2018-11-11T11:46:00Z"/>
                <w:szCs w:val="21"/>
              </w:rPr>
            </w:pPr>
            <w:ins w:id="15" w:author="hyx" w:date="2018-11-11T11:46:00Z">
              <w:r>
                <w:rPr>
                  <w:rFonts w:hint="eastAsia"/>
                  <w:szCs w:val="21"/>
                </w:rPr>
                <w:t>0.2.</w:t>
              </w:r>
            </w:ins>
            <w:ins w:id="16" w:author="hyx" w:date="2018-11-11T11:46:00Z">
              <w:r>
                <w:rPr>
                  <w:szCs w:val="21"/>
                </w:rPr>
                <w:t>5</w:t>
              </w:r>
            </w:ins>
          </w:p>
        </w:tc>
        <w:tc>
          <w:tcPr>
            <w:tcW w:w="1704" w:type="dxa"/>
            <w:tcBorders>
              <w:top w:val="single" w:color="auto" w:sz="4" w:space="0"/>
              <w:left w:val="single" w:color="auto" w:sz="4" w:space="0"/>
              <w:bottom w:val="single" w:color="auto" w:sz="4" w:space="0"/>
              <w:right w:val="single" w:color="auto" w:sz="4" w:space="0"/>
            </w:tcBorders>
          </w:tcPr>
          <w:p>
            <w:pPr>
              <w:rPr>
                <w:ins w:id="17" w:author="hyx" w:date="2018-11-11T11:46:00Z"/>
                <w:szCs w:val="21"/>
              </w:rPr>
            </w:pPr>
            <w:ins w:id="18" w:author="hyx" w:date="2018-11-11T11:46:00Z">
              <w:r>
                <w:rPr>
                  <w:rFonts w:hint="eastAsia"/>
                  <w:szCs w:val="21"/>
                </w:rPr>
                <w:t>陈苏民</w:t>
              </w:r>
            </w:ins>
          </w:p>
        </w:tc>
        <w:tc>
          <w:tcPr>
            <w:tcW w:w="1930" w:type="dxa"/>
            <w:tcBorders>
              <w:top w:val="single" w:color="auto" w:sz="4" w:space="0"/>
              <w:left w:val="single" w:color="auto" w:sz="4" w:space="0"/>
              <w:bottom w:val="single" w:color="auto" w:sz="4" w:space="0"/>
              <w:right w:val="single" w:color="auto" w:sz="4" w:space="0"/>
            </w:tcBorders>
          </w:tcPr>
          <w:p>
            <w:pPr>
              <w:rPr>
                <w:ins w:id="19" w:author="hyx" w:date="2018-11-11T11:46:00Z"/>
                <w:szCs w:val="21"/>
              </w:rPr>
            </w:pPr>
            <w:ins w:id="20" w:author="hyx" w:date="2018-11-11T11:46:00Z">
              <w:r>
                <w:rPr>
                  <w:rFonts w:hint="eastAsia"/>
                  <w:szCs w:val="21"/>
                </w:rPr>
                <w:t>黄叶轩，陈俊仁，</w:t>
              </w:r>
            </w:ins>
          </w:p>
          <w:p>
            <w:pPr>
              <w:rPr>
                <w:ins w:id="21" w:author="hyx" w:date="2018-11-11T11:46:00Z"/>
                <w:szCs w:val="21"/>
              </w:rPr>
            </w:pPr>
            <w:ins w:id="22" w:author="hyx" w:date="2018-11-11T11:46:00Z">
              <w:r>
                <w:rPr>
                  <w:rFonts w:hint="eastAsia"/>
                  <w:szCs w:val="21"/>
                </w:rPr>
                <w:t>陈苏民，徐双铅，</w:t>
              </w:r>
            </w:ins>
          </w:p>
          <w:p>
            <w:pPr>
              <w:rPr>
                <w:ins w:id="23" w:author="hyx" w:date="2018-11-11T11:46:00Z"/>
                <w:szCs w:val="21"/>
              </w:rPr>
            </w:pPr>
            <w:ins w:id="24" w:author="hyx" w:date="2018-11-11T11:46:00Z">
              <w:r>
                <w:rPr>
                  <w:rFonts w:hint="eastAsia"/>
                  <w:szCs w:val="21"/>
                </w:rPr>
                <w:t>吕迪</w:t>
              </w:r>
            </w:ins>
          </w:p>
        </w:tc>
        <w:tc>
          <w:tcPr>
            <w:tcW w:w="1671" w:type="dxa"/>
            <w:tcBorders>
              <w:top w:val="single" w:color="auto" w:sz="4" w:space="0"/>
              <w:left w:val="single" w:color="auto" w:sz="4" w:space="0"/>
              <w:bottom w:val="single" w:color="auto" w:sz="4" w:space="0"/>
              <w:right w:val="single" w:color="auto" w:sz="4" w:space="0"/>
            </w:tcBorders>
          </w:tcPr>
          <w:p>
            <w:pPr>
              <w:rPr>
                <w:ins w:id="25" w:author="hyx" w:date="2018-11-11T11:46:00Z"/>
                <w:szCs w:val="21"/>
              </w:rPr>
            </w:pPr>
            <w:ins w:id="26" w:author="hyx" w:date="2018-11-11T11:46:00Z">
              <w:r>
                <w:rPr>
                  <w:rFonts w:hint="eastAsia"/>
                  <w:szCs w:val="21"/>
                </w:rPr>
                <w:t>2018/1</w:t>
              </w:r>
            </w:ins>
            <w:ins w:id="27" w:author="hyx" w:date="2018-11-11T11:46:00Z">
              <w:r>
                <w:rPr>
                  <w:szCs w:val="21"/>
                </w:rPr>
                <w:t>1</w:t>
              </w:r>
            </w:ins>
            <w:ins w:id="28" w:author="hyx" w:date="2018-11-11T11:46:00Z">
              <w:r>
                <w:rPr>
                  <w:rFonts w:hint="eastAsia"/>
                  <w:szCs w:val="21"/>
                </w:rPr>
                <w:t>/</w:t>
              </w:r>
            </w:ins>
            <w:ins w:id="29" w:author="hyx" w:date="2018-11-11T11:47:00Z">
              <w:r>
                <w:rPr>
                  <w:szCs w:val="21"/>
                </w:rPr>
                <w:t>3</w:t>
              </w:r>
            </w:ins>
            <w:ins w:id="30" w:author="hyx" w:date="2018-11-11T11:46:00Z">
              <w:r>
                <w:rPr>
                  <w:rFonts w:hint="eastAsia"/>
                  <w:szCs w:val="21"/>
                </w:rPr>
                <w:t>-2018/1</w:t>
              </w:r>
            </w:ins>
            <w:ins w:id="31" w:author="hyx" w:date="2018-11-11T11:46:00Z">
              <w:r>
                <w:rPr>
                  <w:szCs w:val="21"/>
                </w:rPr>
                <w:t>1</w:t>
              </w:r>
            </w:ins>
            <w:ins w:id="32" w:author="hyx" w:date="2018-11-11T11:46:00Z">
              <w:r>
                <w:rPr>
                  <w:rFonts w:hint="eastAsia"/>
                  <w:szCs w:val="21"/>
                </w:rPr>
                <w:t>/</w:t>
              </w:r>
            </w:ins>
            <w:ins w:id="33" w:author="hyx" w:date="2018-11-11T11:47:00Z">
              <w:r>
                <w:rPr>
                  <w:szCs w:val="21"/>
                </w:rPr>
                <w:t>4</w:t>
              </w:r>
            </w:ins>
          </w:p>
        </w:tc>
        <w:tc>
          <w:tcPr>
            <w:tcW w:w="1672" w:type="dxa"/>
            <w:tcBorders>
              <w:top w:val="single" w:color="auto" w:sz="4" w:space="0"/>
              <w:left w:val="single" w:color="auto" w:sz="4" w:space="0"/>
              <w:bottom w:val="single" w:color="auto" w:sz="4" w:space="0"/>
              <w:right w:val="single" w:color="auto" w:sz="4" w:space="0"/>
            </w:tcBorders>
          </w:tcPr>
          <w:p>
            <w:pPr>
              <w:rPr>
                <w:ins w:id="34" w:author="hyx" w:date="2018-11-11T11:46:00Z"/>
                <w:szCs w:val="21"/>
              </w:rPr>
            </w:pPr>
            <w:ins w:id="35" w:author="hyx" w:date="2018-11-11T11:47:00Z">
              <w:r>
                <w:rPr>
                  <w:rFonts w:hint="eastAsia"/>
                  <w:szCs w:val="21"/>
                </w:rPr>
                <w:t>完善了沟通计划</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ins w:id="36" w:author="hyx" w:date="2018-11-10T14:08:00Z"/>
        </w:trPr>
        <w:tc>
          <w:tcPr>
            <w:tcW w:w="1269" w:type="dxa"/>
            <w:tcBorders>
              <w:top w:val="single" w:color="auto" w:sz="4" w:space="0"/>
              <w:left w:val="single" w:color="auto" w:sz="4" w:space="0"/>
              <w:bottom w:val="single" w:color="auto" w:sz="4" w:space="0"/>
              <w:right w:val="single" w:color="auto" w:sz="4" w:space="0"/>
            </w:tcBorders>
          </w:tcPr>
          <w:p>
            <w:pPr>
              <w:rPr>
                <w:ins w:id="37" w:author="hyx" w:date="2018-11-10T14:08:00Z"/>
                <w:szCs w:val="21"/>
              </w:rPr>
            </w:pPr>
            <w:ins w:id="38" w:author="hyx" w:date="2018-11-10T14:08:00Z">
              <w:r>
                <w:rPr>
                  <w:rFonts w:hint="eastAsia"/>
                  <w:szCs w:val="21"/>
                </w:rPr>
                <w:t>0.2.</w:t>
              </w:r>
            </w:ins>
            <w:ins w:id="39" w:author="hyx" w:date="2018-11-11T11:46:00Z">
              <w:r>
                <w:rPr>
                  <w:szCs w:val="21"/>
                </w:rPr>
                <w:t>6</w:t>
              </w:r>
            </w:ins>
          </w:p>
        </w:tc>
        <w:tc>
          <w:tcPr>
            <w:tcW w:w="1704" w:type="dxa"/>
            <w:tcBorders>
              <w:top w:val="single" w:color="auto" w:sz="4" w:space="0"/>
              <w:left w:val="single" w:color="auto" w:sz="4" w:space="0"/>
              <w:bottom w:val="single" w:color="auto" w:sz="4" w:space="0"/>
              <w:right w:val="single" w:color="auto" w:sz="4" w:space="0"/>
            </w:tcBorders>
          </w:tcPr>
          <w:p>
            <w:pPr>
              <w:rPr>
                <w:ins w:id="40" w:author="hyx" w:date="2018-11-10T14:08:00Z"/>
                <w:szCs w:val="21"/>
              </w:rPr>
            </w:pPr>
            <w:ins w:id="41" w:author="hyx" w:date="2018-11-10T14:08:00Z">
              <w:r>
                <w:rPr>
                  <w:rFonts w:hint="eastAsia"/>
                  <w:szCs w:val="21"/>
                </w:rPr>
                <w:t>黄叶轩</w:t>
              </w:r>
            </w:ins>
          </w:p>
        </w:tc>
        <w:tc>
          <w:tcPr>
            <w:tcW w:w="1930" w:type="dxa"/>
            <w:tcBorders>
              <w:top w:val="single" w:color="auto" w:sz="4" w:space="0"/>
              <w:left w:val="single" w:color="auto" w:sz="4" w:space="0"/>
              <w:bottom w:val="single" w:color="auto" w:sz="4" w:space="0"/>
              <w:right w:val="single" w:color="auto" w:sz="4" w:space="0"/>
            </w:tcBorders>
          </w:tcPr>
          <w:p>
            <w:pPr>
              <w:rPr>
                <w:ins w:id="42" w:author="hyx" w:date="2018-11-10T14:08:00Z"/>
                <w:szCs w:val="21"/>
              </w:rPr>
            </w:pPr>
            <w:ins w:id="43" w:author="hyx" w:date="2018-11-10T14:08:00Z">
              <w:r>
                <w:rPr>
                  <w:rFonts w:hint="eastAsia"/>
                  <w:szCs w:val="21"/>
                </w:rPr>
                <w:t>黄叶轩，陈俊仁，</w:t>
              </w:r>
            </w:ins>
          </w:p>
          <w:p>
            <w:pPr>
              <w:rPr>
                <w:ins w:id="44" w:author="hyx" w:date="2018-11-10T14:08:00Z"/>
                <w:szCs w:val="21"/>
              </w:rPr>
            </w:pPr>
            <w:ins w:id="45" w:author="hyx" w:date="2018-11-10T14:08:00Z">
              <w:r>
                <w:rPr>
                  <w:rFonts w:hint="eastAsia"/>
                  <w:szCs w:val="21"/>
                </w:rPr>
                <w:t>陈苏民，徐双铅，</w:t>
              </w:r>
            </w:ins>
          </w:p>
          <w:p>
            <w:pPr>
              <w:rPr>
                <w:ins w:id="46" w:author="hyx" w:date="2018-11-10T14:08:00Z"/>
                <w:szCs w:val="21"/>
              </w:rPr>
            </w:pPr>
            <w:ins w:id="47" w:author="hyx" w:date="2018-11-10T14:08:00Z">
              <w:r>
                <w:rPr>
                  <w:rFonts w:hint="eastAsia"/>
                  <w:szCs w:val="21"/>
                </w:rPr>
                <w:t>吕迪</w:t>
              </w:r>
            </w:ins>
          </w:p>
        </w:tc>
        <w:tc>
          <w:tcPr>
            <w:tcW w:w="1671" w:type="dxa"/>
            <w:tcBorders>
              <w:top w:val="single" w:color="auto" w:sz="4" w:space="0"/>
              <w:left w:val="single" w:color="auto" w:sz="4" w:space="0"/>
              <w:bottom w:val="single" w:color="auto" w:sz="4" w:space="0"/>
              <w:right w:val="single" w:color="auto" w:sz="4" w:space="0"/>
            </w:tcBorders>
          </w:tcPr>
          <w:p>
            <w:pPr>
              <w:rPr>
                <w:ins w:id="48" w:author="hyx" w:date="2018-11-10T14:08:00Z"/>
                <w:szCs w:val="21"/>
              </w:rPr>
            </w:pPr>
            <w:ins w:id="49" w:author="hyx" w:date="2018-11-10T14:08:00Z">
              <w:r>
                <w:rPr>
                  <w:rFonts w:hint="eastAsia"/>
                  <w:szCs w:val="21"/>
                </w:rPr>
                <w:t>2018/1</w:t>
              </w:r>
            </w:ins>
            <w:ins w:id="50" w:author="hyx" w:date="2018-11-10T14:08:00Z">
              <w:r>
                <w:rPr>
                  <w:szCs w:val="21"/>
                </w:rPr>
                <w:t>1</w:t>
              </w:r>
            </w:ins>
            <w:ins w:id="51" w:author="hyx" w:date="2018-11-10T14:08:00Z">
              <w:r>
                <w:rPr>
                  <w:rFonts w:hint="eastAsia"/>
                  <w:szCs w:val="21"/>
                </w:rPr>
                <w:t>/1</w:t>
              </w:r>
            </w:ins>
            <w:ins w:id="52" w:author="hyx" w:date="2018-11-10T14:08:00Z">
              <w:r>
                <w:rPr>
                  <w:szCs w:val="21"/>
                </w:rPr>
                <w:t>0</w:t>
              </w:r>
            </w:ins>
            <w:ins w:id="53" w:author="hyx" w:date="2018-11-10T14:08:00Z">
              <w:r>
                <w:rPr>
                  <w:rFonts w:hint="eastAsia"/>
                  <w:szCs w:val="21"/>
                </w:rPr>
                <w:t>-2018/1</w:t>
              </w:r>
            </w:ins>
            <w:ins w:id="54" w:author="hyx" w:date="2018-11-10T14:09:00Z">
              <w:r>
                <w:rPr>
                  <w:szCs w:val="21"/>
                </w:rPr>
                <w:t>1</w:t>
              </w:r>
            </w:ins>
            <w:ins w:id="55" w:author="hyx" w:date="2018-11-10T14:08:00Z">
              <w:r>
                <w:rPr>
                  <w:rFonts w:hint="eastAsia"/>
                  <w:szCs w:val="21"/>
                </w:rPr>
                <w:t>/</w:t>
              </w:r>
            </w:ins>
            <w:ins w:id="56" w:author="hyx" w:date="2018-11-10T14:09:00Z">
              <w:r>
                <w:rPr>
                  <w:szCs w:val="21"/>
                </w:rPr>
                <w:t>11</w:t>
              </w:r>
            </w:ins>
          </w:p>
        </w:tc>
        <w:tc>
          <w:tcPr>
            <w:tcW w:w="1672" w:type="dxa"/>
            <w:tcBorders>
              <w:top w:val="single" w:color="auto" w:sz="4" w:space="0"/>
              <w:left w:val="single" w:color="auto" w:sz="4" w:space="0"/>
              <w:bottom w:val="single" w:color="auto" w:sz="4" w:space="0"/>
              <w:right w:val="single" w:color="auto" w:sz="4" w:space="0"/>
            </w:tcBorders>
          </w:tcPr>
          <w:p>
            <w:pPr>
              <w:rPr>
                <w:ins w:id="57" w:author="hyx" w:date="2018-11-10T14:08:00Z"/>
                <w:szCs w:val="21"/>
              </w:rPr>
            </w:pPr>
            <w:ins w:id="58" w:author="hyx" w:date="2018-11-11T11:46:00Z">
              <w:r>
                <w:rPr>
                  <w:rFonts w:hint="eastAsia"/>
                  <w:szCs w:val="21"/>
                </w:rPr>
                <w:t>对每个部分都进行了细化完善</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ins w:id="59" w:author="hyx" w:date="2018-11-18T19:50:00Z"/>
        </w:trPr>
        <w:tc>
          <w:tcPr>
            <w:tcW w:w="1269" w:type="dxa"/>
            <w:tcBorders>
              <w:top w:val="single" w:color="auto" w:sz="4" w:space="0"/>
              <w:left w:val="single" w:color="auto" w:sz="4" w:space="0"/>
              <w:bottom w:val="single" w:color="auto" w:sz="4" w:space="0"/>
              <w:right w:val="single" w:color="auto" w:sz="4" w:space="0"/>
            </w:tcBorders>
          </w:tcPr>
          <w:p>
            <w:pPr>
              <w:rPr>
                <w:ins w:id="60" w:author="hyx" w:date="2018-11-18T19:50:00Z"/>
                <w:rFonts w:hint="eastAsia"/>
                <w:szCs w:val="21"/>
              </w:rPr>
            </w:pPr>
            <w:ins w:id="61" w:author="hyx" w:date="2018-11-18T19:50:00Z">
              <w:r>
                <w:rPr>
                  <w:rFonts w:hint="eastAsia"/>
                  <w:szCs w:val="21"/>
                </w:rPr>
                <w:t>0</w:t>
              </w:r>
            </w:ins>
            <w:ins w:id="62" w:author="hyx" w:date="2018-11-18T19:50:00Z">
              <w:r>
                <w:rPr>
                  <w:szCs w:val="21"/>
                </w:rPr>
                <w:t>.2.7</w:t>
              </w:r>
            </w:ins>
          </w:p>
        </w:tc>
        <w:tc>
          <w:tcPr>
            <w:tcW w:w="1704" w:type="dxa"/>
            <w:tcBorders>
              <w:top w:val="single" w:color="auto" w:sz="4" w:space="0"/>
              <w:left w:val="single" w:color="auto" w:sz="4" w:space="0"/>
              <w:bottom w:val="single" w:color="auto" w:sz="4" w:space="0"/>
              <w:right w:val="single" w:color="auto" w:sz="4" w:space="0"/>
            </w:tcBorders>
          </w:tcPr>
          <w:p>
            <w:pPr>
              <w:rPr>
                <w:ins w:id="63" w:author="hyx" w:date="2018-11-18T19:50:00Z"/>
                <w:rFonts w:hint="eastAsia"/>
                <w:szCs w:val="21"/>
              </w:rPr>
            </w:pPr>
            <w:ins w:id="64" w:author="hyx" w:date="2018-11-18T19:50:00Z">
              <w:r>
                <w:rPr>
                  <w:rFonts w:hint="eastAsia"/>
                  <w:szCs w:val="21"/>
                </w:rPr>
                <w:t>黄叶轩</w:t>
              </w:r>
            </w:ins>
          </w:p>
        </w:tc>
        <w:tc>
          <w:tcPr>
            <w:tcW w:w="1930" w:type="dxa"/>
            <w:tcBorders>
              <w:top w:val="single" w:color="auto" w:sz="4" w:space="0"/>
              <w:left w:val="single" w:color="auto" w:sz="4" w:space="0"/>
              <w:bottom w:val="single" w:color="auto" w:sz="4" w:space="0"/>
              <w:right w:val="single" w:color="auto" w:sz="4" w:space="0"/>
            </w:tcBorders>
          </w:tcPr>
          <w:p>
            <w:pPr>
              <w:rPr>
                <w:ins w:id="65" w:author="hyx" w:date="2018-11-18T19:50:00Z"/>
                <w:szCs w:val="21"/>
              </w:rPr>
            </w:pPr>
            <w:ins w:id="66" w:author="hyx" w:date="2018-11-18T19:50:00Z">
              <w:r>
                <w:rPr>
                  <w:rFonts w:hint="eastAsia"/>
                  <w:szCs w:val="21"/>
                </w:rPr>
                <w:t>黄叶轩，陈俊仁，</w:t>
              </w:r>
            </w:ins>
          </w:p>
          <w:p>
            <w:pPr>
              <w:rPr>
                <w:ins w:id="67" w:author="hyx" w:date="2018-11-18T19:50:00Z"/>
                <w:szCs w:val="21"/>
              </w:rPr>
            </w:pPr>
            <w:ins w:id="68" w:author="hyx" w:date="2018-11-18T19:50:00Z">
              <w:r>
                <w:rPr>
                  <w:rFonts w:hint="eastAsia"/>
                  <w:szCs w:val="21"/>
                </w:rPr>
                <w:t>陈苏民，徐双铅，</w:t>
              </w:r>
            </w:ins>
          </w:p>
          <w:p>
            <w:pPr>
              <w:rPr>
                <w:ins w:id="69" w:author="hyx" w:date="2018-11-18T19:50:00Z"/>
                <w:rFonts w:hint="eastAsia"/>
                <w:szCs w:val="21"/>
              </w:rPr>
            </w:pPr>
            <w:ins w:id="70" w:author="hyx" w:date="2018-11-18T19:50:00Z">
              <w:r>
                <w:rPr>
                  <w:rFonts w:hint="eastAsia"/>
                  <w:szCs w:val="21"/>
                </w:rPr>
                <w:t>吕迪</w:t>
              </w:r>
            </w:ins>
          </w:p>
        </w:tc>
        <w:tc>
          <w:tcPr>
            <w:tcW w:w="1671" w:type="dxa"/>
            <w:tcBorders>
              <w:top w:val="single" w:color="auto" w:sz="4" w:space="0"/>
              <w:left w:val="single" w:color="auto" w:sz="4" w:space="0"/>
              <w:bottom w:val="single" w:color="auto" w:sz="4" w:space="0"/>
              <w:right w:val="single" w:color="auto" w:sz="4" w:space="0"/>
            </w:tcBorders>
          </w:tcPr>
          <w:p>
            <w:pPr>
              <w:rPr>
                <w:ins w:id="71" w:author="hyx" w:date="2018-11-18T19:50:00Z"/>
                <w:rFonts w:hint="eastAsia"/>
                <w:szCs w:val="21"/>
              </w:rPr>
            </w:pPr>
            <w:ins w:id="72" w:author="hyx" w:date="2018-11-18T19:50:00Z">
              <w:r>
                <w:rPr>
                  <w:rFonts w:hint="eastAsia"/>
                  <w:szCs w:val="21"/>
                </w:rPr>
                <w:t>2018/1</w:t>
              </w:r>
            </w:ins>
            <w:ins w:id="73" w:author="hyx" w:date="2018-11-18T19:50:00Z">
              <w:r>
                <w:rPr>
                  <w:szCs w:val="21"/>
                </w:rPr>
                <w:t>1</w:t>
              </w:r>
            </w:ins>
            <w:ins w:id="74" w:author="hyx" w:date="2018-11-18T19:50:00Z">
              <w:r>
                <w:rPr>
                  <w:rFonts w:hint="eastAsia"/>
                  <w:szCs w:val="21"/>
                </w:rPr>
                <w:t>/1</w:t>
              </w:r>
            </w:ins>
            <w:ins w:id="75" w:author="hyx" w:date="2018-11-18T19:51:00Z">
              <w:r>
                <w:rPr>
                  <w:szCs w:val="21"/>
                </w:rPr>
                <w:t>7</w:t>
              </w:r>
            </w:ins>
            <w:ins w:id="76" w:author="hyx" w:date="2018-11-18T19:50:00Z">
              <w:r>
                <w:rPr>
                  <w:rFonts w:hint="eastAsia"/>
                  <w:szCs w:val="21"/>
                </w:rPr>
                <w:t>-2018/1</w:t>
              </w:r>
            </w:ins>
            <w:ins w:id="77" w:author="hyx" w:date="2018-11-18T19:50:00Z">
              <w:r>
                <w:rPr>
                  <w:szCs w:val="21"/>
                </w:rPr>
                <w:t>1</w:t>
              </w:r>
            </w:ins>
            <w:ins w:id="78" w:author="hyx" w:date="2018-11-18T19:50:00Z">
              <w:r>
                <w:rPr>
                  <w:rFonts w:hint="eastAsia"/>
                  <w:szCs w:val="21"/>
                </w:rPr>
                <w:t>/</w:t>
              </w:r>
            </w:ins>
            <w:ins w:id="79" w:author="hyx" w:date="2018-11-18T19:50:00Z">
              <w:r>
                <w:rPr>
                  <w:szCs w:val="21"/>
                </w:rPr>
                <w:t>1</w:t>
              </w:r>
            </w:ins>
            <w:ins w:id="80" w:author="hyx" w:date="2018-11-18T19:51:00Z">
              <w:r>
                <w:rPr>
                  <w:szCs w:val="21"/>
                </w:rPr>
                <w:t>8</w:t>
              </w:r>
            </w:ins>
          </w:p>
        </w:tc>
        <w:tc>
          <w:tcPr>
            <w:tcW w:w="1672" w:type="dxa"/>
            <w:tcBorders>
              <w:top w:val="single" w:color="auto" w:sz="4" w:space="0"/>
              <w:left w:val="single" w:color="auto" w:sz="4" w:space="0"/>
              <w:bottom w:val="single" w:color="auto" w:sz="4" w:space="0"/>
              <w:right w:val="single" w:color="auto" w:sz="4" w:space="0"/>
            </w:tcBorders>
          </w:tcPr>
          <w:p>
            <w:pPr>
              <w:rPr>
                <w:ins w:id="81" w:author="hyx" w:date="2018-11-18T19:50:00Z"/>
                <w:rFonts w:hint="eastAsia"/>
                <w:szCs w:val="21"/>
              </w:rPr>
            </w:pPr>
            <w:ins w:id="82" w:author="hyx" w:date="2018-11-18T19:51:00Z">
              <w:r>
                <w:rPr>
                  <w:rFonts w:hint="eastAsia"/>
                  <w:szCs w:val="21"/>
                </w:rPr>
                <w:t>修改了甘特图，WBS图</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ins w:id="83" w:author="xsq" w:date="2018-11-22T18:30:19Z"/>
        </w:trPr>
        <w:tc>
          <w:tcPr>
            <w:tcW w:w="1269" w:type="dxa"/>
            <w:tcBorders>
              <w:top w:val="single" w:color="auto" w:sz="4" w:space="0"/>
              <w:left w:val="single" w:color="auto" w:sz="4" w:space="0"/>
              <w:bottom w:val="single" w:color="auto" w:sz="4" w:space="0"/>
              <w:right w:val="single" w:color="auto" w:sz="4" w:space="0"/>
            </w:tcBorders>
          </w:tcPr>
          <w:p>
            <w:pPr>
              <w:rPr>
                <w:ins w:id="84" w:author="xsq" w:date="2018-11-22T18:30:19Z"/>
                <w:rFonts w:hint="eastAsia" w:eastAsia="宋体"/>
                <w:szCs w:val="21"/>
                <w:lang w:val="en-US" w:eastAsia="zh-CN"/>
              </w:rPr>
            </w:pPr>
            <w:ins w:id="85" w:author="xsq" w:date="2018-11-22T18:30:22Z">
              <w:r>
                <w:rPr>
                  <w:rFonts w:hint="eastAsia"/>
                  <w:szCs w:val="21"/>
                  <w:lang w:val="en-US" w:eastAsia="zh-CN"/>
                </w:rPr>
                <w:t>0.</w:t>
              </w:r>
            </w:ins>
            <w:ins w:id="86" w:author="xsq" w:date="2018-11-22T18:30:24Z">
              <w:r>
                <w:rPr>
                  <w:rFonts w:hint="eastAsia"/>
                  <w:szCs w:val="21"/>
                  <w:lang w:val="en-US" w:eastAsia="zh-CN"/>
                </w:rPr>
                <w:t>2.</w:t>
              </w:r>
            </w:ins>
            <w:ins w:id="87" w:author="xsq" w:date="2018-11-22T18:30:25Z">
              <w:r>
                <w:rPr>
                  <w:rFonts w:hint="eastAsia"/>
                  <w:szCs w:val="21"/>
                  <w:lang w:val="en-US" w:eastAsia="zh-CN"/>
                </w:rPr>
                <w:t>8</w:t>
              </w:r>
            </w:ins>
          </w:p>
        </w:tc>
        <w:tc>
          <w:tcPr>
            <w:tcW w:w="1704" w:type="dxa"/>
            <w:tcBorders>
              <w:top w:val="single" w:color="auto" w:sz="4" w:space="0"/>
              <w:left w:val="single" w:color="auto" w:sz="4" w:space="0"/>
              <w:bottom w:val="single" w:color="auto" w:sz="4" w:space="0"/>
              <w:right w:val="single" w:color="auto" w:sz="4" w:space="0"/>
            </w:tcBorders>
          </w:tcPr>
          <w:p>
            <w:pPr>
              <w:rPr>
                <w:ins w:id="88" w:author="xsq" w:date="2018-11-22T18:30:19Z"/>
                <w:rFonts w:hint="eastAsia" w:eastAsia="宋体"/>
                <w:szCs w:val="21"/>
                <w:lang w:val="en-US" w:eastAsia="zh-CN"/>
              </w:rPr>
            </w:pPr>
            <w:ins w:id="89" w:author="xsq" w:date="2018-11-22T18:30:29Z">
              <w:r>
                <w:rPr>
                  <w:rFonts w:hint="eastAsia"/>
                  <w:szCs w:val="21"/>
                  <w:lang w:val="en-US" w:eastAsia="zh-CN"/>
                </w:rPr>
                <w:t>徐双铅</w:t>
              </w:r>
            </w:ins>
          </w:p>
        </w:tc>
        <w:tc>
          <w:tcPr>
            <w:tcW w:w="1930" w:type="dxa"/>
            <w:tcBorders>
              <w:top w:val="single" w:color="auto" w:sz="4" w:space="0"/>
              <w:left w:val="single" w:color="auto" w:sz="4" w:space="0"/>
              <w:bottom w:val="single" w:color="auto" w:sz="4" w:space="0"/>
              <w:right w:val="single" w:color="auto" w:sz="4" w:space="0"/>
            </w:tcBorders>
          </w:tcPr>
          <w:p>
            <w:pPr>
              <w:rPr>
                <w:ins w:id="90" w:author="xsq" w:date="2018-11-22T18:30:32Z"/>
                <w:szCs w:val="21"/>
              </w:rPr>
            </w:pPr>
            <w:ins w:id="91" w:author="xsq" w:date="2018-11-22T18:30:32Z">
              <w:r>
                <w:rPr>
                  <w:rFonts w:hint="eastAsia"/>
                  <w:szCs w:val="21"/>
                </w:rPr>
                <w:t>黄叶轩，陈俊仁，</w:t>
              </w:r>
            </w:ins>
          </w:p>
          <w:p>
            <w:pPr>
              <w:rPr>
                <w:ins w:id="92" w:author="xsq" w:date="2018-11-22T18:30:32Z"/>
                <w:szCs w:val="21"/>
              </w:rPr>
            </w:pPr>
            <w:ins w:id="93" w:author="xsq" w:date="2018-11-22T18:30:32Z">
              <w:r>
                <w:rPr>
                  <w:rFonts w:hint="eastAsia"/>
                  <w:szCs w:val="21"/>
                </w:rPr>
                <w:t>陈苏民，徐双铅，</w:t>
              </w:r>
            </w:ins>
          </w:p>
          <w:p>
            <w:pPr>
              <w:rPr>
                <w:ins w:id="94" w:author="xsq" w:date="2018-11-22T18:30:19Z"/>
                <w:rFonts w:hint="eastAsia"/>
                <w:szCs w:val="21"/>
              </w:rPr>
            </w:pPr>
            <w:ins w:id="95" w:author="xsq" w:date="2018-11-22T18:30:32Z">
              <w:r>
                <w:rPr>
                  <w:rFonts w:hint="eastAsia"/>
                  <w:szCs w:val="21"/>
                </w:rPr>
                <w:t>吕迪</w:t>
              </w:r>
            </w:ins>
          </w:p>
        </w:tc>
        <w:tc>
          <w:tcPr>
            <w:tcW w:w="1671" w:type="dxa"/>
            <w:tcBorders>
              <w:top w:val="single" w:color="auto" w:sz="4" w:space="0"/>
              <w:left w:val="single" w:color="auto" w:sz="4" w:space="0"/>
              <w:bottom w:val="single" w:color="auto" w:sz="4" w:space="0"/>
              <w:right w:val="single" w:color="auto" w:sz="4" w:space="0"/>
            </w:tcBorders>
          </w:tcPr>
          <w:p>
            <w:pPr>
              <w:rPr>
                <w:ins w:id="96" w:author="xsq" w:date="2018-11-22T18:30:19Z"/>
                <w:rFonts w:hint="eastAsia" w:eastAsia="宋体"/>
                <w:szCs w:val="21"/>
                <w:lang w:val="en-US" w:eastAsia="zh-CN"/>
              </w:rPr>
            </w:pPr>
            <w:ins w:id="97" w:author="xsq" w:date="2018-11-22T18:30:35Z">
              <w:r>
                <w:rPr>
                  <w:rFonts w:hint="eastAsia"/>
                  <w:szCs w:val="21"/>
                </w:rPr>
                <w:t>2018/1</w:t>
              </w:r>
            </w:ins>
            <w:ins w:id="98" w:author="xsq" w:date="2018-11-22T18:30:35Z">
              <w:r>
                <w:rPr>
                  <w:szCs w:val="21"/>
                </w:rPr>
                <w:t>1</w:t>
              </w:r>
            </w:ins>
            <w:ins w:id="99" w:author="xsq" w:date="2018-11-22T18:30:35Z">
              <w:r>
                <w:rPr>
                  <w:rFonts w:hint="eastAsia"/>
                  <w:szCs w:val="21"/>
                </w:rPr>
                <w:t>/</w:t>
              </w:r>
            </w:ins>
            <w:ins w:id="100" w:author="xsq" w:date="2018-11-22T18:31:49Z">
              <w:r>
                <w:rPr>
                  <w:rFonts w:hint="eastAsia"/>
                  <w:szCs w:val="21"/>
                  <w:lang w:val="en-US" w:eastAsia="zh-CN"/>
                </w:rPr>
                <w:t>21</w:t>
              </w:r>
            </w:ins>
            <w:ins w:id="101" w:author="xsq" w:date="2018-11-22T18:30:35Z">
              <w:r>
                <w:rPr>
                  <w:rFonts w:hint="eastAsia"/>
                  <w:szCs w:val="21"/>
                </w:rPr>
                <w:t>-</w:t>
              </w:r>
            </w:ins>
            <w:ins w:id="102" w:author="xsq" w:date="2018-11-22T18:31:43Z">
              <w:r>
                <w:rPr>
                  <w:rFonts w:hint="eastAsia"/>
                  <w:szCs w:val="21"/>
                  <w:lang w:val="en-US" w:eastAsia="zh-CN"/>
                </w:rPr>
                <w:t>20</w:t>
              </w:r>
            </w:ins>
            <w:ins w:id="103" w:author="xsq" w:date="2018-11-22T18:30:35Z">
              <w:r>
                <w:rPr>
                  <w:rFonts w:hint="eastAsia"/>
                  <w:szCs w:val="21"/>
                </w:rPr>
                <w:t>18/1</w:t>
              </w:r>
            </w:ins>
            <w:ins w:id="104" w:author="xsq" w:date="2018-11-22T18:30:35Z">
              <w:r>
                <w:rPr>
                  <w:szCs w:val="21"/>
                </w:rPr>
                <w:t>1</w:t>
              </w:r>
            </w:ins>
            <w:ins w:id="105" w:author="xsq" w:date="2018-11-22T18:30:35Z">
              <w:r>
                <w:rPr>
                  <w:rFonts w:hint="eastAsia"/>
                  <w:szCs w:val="21"/>
                </w:rPr>
                <w:t>/</w:t>
              </w:r>
            </w:ins>
            <w:ins w:id="106" w:author="xsq" w:date="2018-11-22T18:30:46Z">
              <w:r>
                <w:rPr>
                  <w:rFonts w:hint="eastAsia"/>
                  <w:szCs w:val="21"/>
                  <w:lang w:val="en-US" w:eastAsia="zh-CN"/>
                </w:rPr>
                <w:t>22</w:t>
              </w:r>
            </w:ins>
          </w:p>
        </w:tc>
        <w:tc>
          <w:tcPr>
            <w:tcW w:w="1672" w:type="dxa"/>
            <w:tcBorders>
              <w:top w:val="single" w:color="auto" w:sz="4" w:space="0"/>
              <w:left w:val="single" w:color="auto" w:sz="4" w:space="0"/>
              <w:bottom w:val="single" w:color="auto" w:sz="4" w:space="0"/>
              <w:right w:val="single" w:color="auto" w:sz="4" w:space="0"/>
            </w:tcBorders>
          </w:tcPr>
          <w:p>
            <w:pPr>
              <w:rPr>
                <w:ins w:id="107" w:author="xsq" w:date="2018-11-22T18:30:19Z"/>
                <w:rFonts w:hint="eastAsia" w:eastAsia="宋体"/>
                <w:szCs w:val="21"/>
                <w:lang w:val="en-US" w:eastAsia="zh-CN"/>
              </w:rPr>
            </w:pPr>
            <w:ins w:id="108" w:author="xsq" w:date="2018-11-22T18:31:06Z">
              <w:r>
                <w:rPr>
                  <w:rFonts w:hint="eastAsia"/>
                  <w:szCs w:val="21"/>
                  <w:lang w:eastAsia="zh-CN"/>
                </w:rPr>
                <w:t>细化</w:t>
              </w:r>
            </w:ins>
            <w:ins w:id="109" w:author="xsq" w:date="2018-11-22T18:30:59Z">
              <w:r>
                <w:rPr>
                  <w:rFonts w:hint="eastAsia"/>
                  <w:szCs w:val="21"/>
                  <w:lang w:eastAsia="zh-CN"/>
                </w:rPr>
                <w:t>关键问题</w:t>
              </w:r>
            </w:ins>
            <w:ins w:id="110" w:author="xsq" w:date="2018-11-22T18:31:20Z">
              <w:r>
                <w:rPr>
                  <w:rFonts w:hint="eastAsia"/>
                  <w:szCs w:val="21"/>
                  <w:lang w:eastAsia="zh-CN"/>
                </w:rPr>
                <w:t>的</w:t>
              </w:r>
            </w:ins>
            <w:ins w:id="111" w:author="xsq" w:date="2018-11-22T18:31:22Z">
              <w:r>
                <w:rPr>
                  <w:rFonts w:hint="eastAsia"/>
                  <w:szCs w:val="21"/>
                  <w:lang w:eastAsia="zh-CN"/>
                </w:rPr>
                <w:t>应对措施</w:t>
              </w:r>
            </w:ins>
            <w:ins w:id="112" w:author="xsq" w:date="2018-11-22T18:30:59Z">
              <w:r>
                <w:rPr>
                  <w:rFonts w:hint="eastAsia"/>
                  <w:szCs w:val="21"/>
                  <w:lang w:eastAsia="zh-CN"/>
                </w:rPr>
                <w:t>，</w:t>
              </w:r>
            </w:ins>
            <w:ins w:id="113" w:author="xsq" w:date="2018-11-22T18:31:32Z">
              <w:r>
                <w:rPr>
                  <w:rFonts w:hint="eastAsia"/>
                  <w:szCs w:val="21"/>
                  <w:lang w:eastAsia="zh-CN"/>
                </w:rPr>
                <w:t>添加</w:t>
              </w:r>
            </w:ins>
            <w:ins w:id="114" w:author="xsq" w:date="2018-11-22T18:31:24Z">
              <w:r>
                <w:rPr>
                  <w:rFonts w:hint="eastAsia"/>
                  <w:szCs w:val="21"/>
                  <w:lang w:val="en-US" w:eastAsia="zh-CN"/>
                </w:rPr>
                <w:t>obs</w:t>
              </w:r>
            </w:ins>
            <w:ins w:id="115" w:author="xsq" w:date="2018-11-22T18:31:26Z">
              <w:r>
                <w:rPr>
                  <w:rFonts w:hint="eastAsia"/>
                  <w:szCs w:val="21"/>
                  <w:lang w:val="en-US" w:eastAsia="zh-CN"/>
                </w:rPr>
                <w:t>图的</w:t>
              </w:r>
            </w:ins>
            <w:ins w:id="116" w:author="xsq" w:date="2018-11-22T18:31:28Z">
              <w:r>
                <w:rPr>
                  <w:rFonts w:hint="eastAsia"/>
                  <w:szCs w:val="21"/>
                  <w:lang w:val="en-US" w:eastAsia="zh-CN"/>
                </w:rPr>
                <w:t>介绍</w:t>
              </w:r>
            </w:ins>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200737482"/>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_Toc17563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_Toc17563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_Toc31778 </w:instrText>
          </w:r>
          <w:r>
            <w:rPr>
              <w:bCs/>
              <w:lang w:val="zh-CN"/>
            </w:rPr>
            <w:fldChar w:fldCharType="separate"/>
          </w:r>
          <w:r>
            <w:rPr>
              <w:rFonts w:hint="eastAsia"/>
            </w:rPr>
            <w:t>1 引言</w:t>
          </w:r>
          <w:r>
            <w:tab/>
          </w:r>
          <w:r>
            <w:fldChar w:fldCharType="begin"/>
          </w:r>
          <w:r>
            <w:instrText xml:space="preserve"> PAGEREF _Toc31778 </w:instrText>
          </w:r>
          <w:r>
            <w:fldChar w:fldCharType="separate"/>
          </w:r>
          <w:r>
            <w:t>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_Toc5911 </w:instrText>
          </w:r>
          <w:r>
            <w:rPr>
              <w:bCs/>
              <w:lang w:val="zh-CN"/>
            </w:rPr>
            <w:fldChar w:fldCharType="separate"/>
          </w:r>
          <w:r>
            <w:rPr>
              <w:rFonts w:hint="eastAsia"/>
            </w:rPr>
            <w:t>1.1 编写</w:t>
          </w:r>
          <w:r>
            <w:t>目的</w:t>
          </w:r>
          <w:r>
            <w:tab/>
          </w:r>
          <w:r>
            <w:fldChar w:fldCharType="begin"/>
          </w:r>
          <w:r>
            <w:instrText xml:space="preserve"> PAGEREF _Toc5911 </w:instrText>
          </w:r>
          <w:r>
            <w:fldChar w:fldCharType="separate"/>
          </w:r>
          <w:r>
            <w:t>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_Toc646 </w:instrText>
          </w:r>
          <w:r>
            <w:rPr>
              <w:bCs/>
              <w:lang w:val="zh-CN"/>
            </w:rPr>
            <w:fldChar w:fldCharType="separate"/>
          </w:r>
          <w:r>
            <w:rPr>
              <w:rFonts w:hint="eastAsia"/>
            </w:rPr>
            <w:t>1.2 业务</w:t>
          </w:r>
          <w:r>
            <w:t>需求</w:t>
          </w:r>
          <w:r>
            <w:tab/>
          </w:r>
          <w:r>
            <w:fldChar w:fldCharType="begin"/>
          </w:r>
          <w:r>
            <w:instrText xml:space="preserve"> PAGEREF _Toc646 </w:instrText>
          </w:r>
          <w:r>
            <w:fldChar w:fldCharType="separate"/>
          </w:r>
          <w:r>
            <w:t>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_Toc18560 </w:instrText>
          </w:r>
          <w:r>
            <w:rPr>
              <w:bCs/>
              <w:lang w:val="zh-CN"/>
            </w:rPr>
            <w:fldChar w:fldCharType="separate"/>
          </w:r>
          <w:r>
            <w:rPr>
              <w:rFonts w:hint="eastAsia"/>
            </w:rPr>
            <w:t>1.3 背景</w:t>
          </w:r>
          <w:r>
            <w:tab/>
          </w:r>
          <w:r>
            <w:fldChar w:fldCharType="begin"/>
          </w:r>
          <w:r>
            <w:instrText xml:space="preserve"> PAGEREF _Toc18560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_Toc26158 </w:instrText>
          </w:r>
          <w:r>
            <w:rPr>
              <w:bCs/>
              <w:lang w:val="zh-CN"/>
            </w:rPr>
            <w:fldChar w:fldCharType="separate"/>
          </w:r>
          <w:r>
            <w:rPr>
              <w:rFonts w:hint="eastAsia"/>
            </w:rPr>
            <w:t>1.3.1 软件系统名称</w:t>
          </w:r>
          <w:r>
            <w:tab/>
          </w:r>
          <w:r>
            <w:fldChar w:fldCharType="begin"/>
          </w:r>
          <w:r>
            <w:instrText xml:space="preserve"> PAGEREF _Toc26158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_Toc25863 </w:instrText>
          </w:r>
          <w:r>
            <w:rPr>
              <w:bCs/>
              <w:lang w:val="zh-CN"/>
            </w:rPr>
            <w:fldChar w:fldCharType="separate"/>
          </w:r>
          <w:r>
            <w:rPr>
              <w:rFonts w:hint="eastAsia"/>
            </w:rPr>
            <w:t>1.3.2 任务提出者</w:t>
          </w:r>
          <w:r>
            <w:tab/>
          </w:r>
          <w:r>
            <w:fldChar w:fldCharType="begin"/>
          </w:r>
          <w:r>
            <w:instrText xml:space="preserve"> PAGEREF _Toc25863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_Toc11461 </w:instrText>
          </w:r>
          <w:r>
            <w:rPr>
              <w:bCs/>
              <w:lang w:val="zh-CN"/>
            </w:rPr>
            <w:fldChar w:fldCharType="separate"/>
          </w:r>
          <w:r>
            <w:rPr>
              <w:rFonts w:hint="eastAsia"/>
            </w:rPr>
            <w:t>1.3.3 开发团队</w:t>
          </w:r>
          <w:r>
            <w:tab/>
          </w:r>
          <w:r>
            <w:fldChar w:fldCharType="begin"/>
          </w:r>
          <w:r>
            <w:instrText xml:space="preserve"> PAGEREF _Toc11461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_Toc25822 </w:instrText>
          </w:r>
          <w:r>
            <w:rPr>
              <w:bCs/>
              <w:lang w:val="zh-CN"/>
            </w:rPr>
            <w:fldChar w:fldCharType="separate"/>
          </w:r>
          <w:r>
            <w:rPr>
              <w:rFonts w:hint="eastAsia"/>
            </w:rPr>
            <w:t>1.3.4 项目组织结构（OBS）</w:t>
          </w:r>
          <w:r>
            <w:tab/>
          </w:r>
          <w:r>
            <w:fldChar w:fldCharType="begin"/>
          </w:r>
          <w:r>
            <w:instrText xml:space="preserve"> PAGEREF _Toc25822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_Toc14853 </w:instrText>
          </w:r>
          <w:r>
            <w:rPr>
              <w:bCs/>
              <w:lang w:val="zh-CN"/>
            </w:rPr>
            <w:fldChar w:fldCharType="separate"/>
          </w:r>
          <w:r>
            <w:rPr>
              <w:rFonts w:hint="eastAsia"/>
            </w:rPr>
            <w:t>1.3.5 项目用户</w:t>
          </w:r>
          <w:r>
            <w:tab/>
          </w:r>
          <w:r>
            <w:fldChar w:fldCharType="begin"/>
          </w:r>
          <w:r>
            <w:instrText xml:space="preserve"> PAGEREF _Toc14853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_Toc32741 </w:instrText>
          </w:r>
          <w:r>
            <w:rPr>
              <w:bCs/>
              <w:lang w:val="zh-CN"/>
            </w:rPr>
            <w:fldChar w:fldCharType="separate"/>
          </w:r>
          <w:r>
            <w:rPr>
              <w:rFonts w:hint="eastAsia"/>
            </w:rPr>
            <w:t>1.4 业务</w:t>
          </w:r>
          <w:r>
            <w:t>目标</w:t>
          </w:r>
          <w:r>
            <w:tab/>
          </w:r>
          <w:r>
            <w:fldChar w:fldCharType="begin"/>
          </w:r>
          <w:r>
            <w:instrText xml:space="preserve"> PAGEREF _Toc32741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_Toc25910 </w:instrText>
          </w:r>
          <w:r>
            <w:rPr>
              <w:bCs/>
              <w:lang w:val="zh-CN"/>
            </w:rPr>
            <w:fldChar w:fldCharType="separate"/>
          </w:r>
          <w:r>
            <w:rPr>
              <w:rFonts w:hint="eastAsia"/>
            </w:rPr>
            <w:t>1.5 参考</w:t>
          </w:r>
          <w:r>
            <w:t>资料</w:t>
          </w:r>
          <w:r>
            <w:tab/>
          </w:r>
          <w:r>
            <w:fldChar w:fldCharType="begin"/>
          </w:r>
          <w:r>
            <w:instrText xml:space="preserve"> PAGEREF _Toc25910 </w:instrText>
          </w:r>
          <w:r>
            <w:fldChar w:fldCharType="separate"/>
          </w:r>
          <w:r>
            <w:t>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_Toc15265 </w:instrText>
          </w:r>
          <w:r>
            <w:rPr>
              <w:bCs/>
              <w:lang w:val="zh-CN"/>
            </w:rPr>
            <w:fldChar w:fldCharType="separate"/>
          </w:r>
          <w:r>
            <w:rPr>
              <w:rFonts w:hint="eastAsia"/>
            </w:rPr>
            <w:t>2 项目</w:t>
          </w:r>
          <w:r>
            <w:t>概述</w:t>
          </w:r>
          <w:r>
            <w:tab/>
          </w:r>
          <w:r>
            <w:fldChar w:fldCharType="begin"/>
          </w:r>
          <w:r>
            <w:instrText xml:space="preserve"> PAGEREF _Toc15265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_Toc25531 </w:instrText>
          </w:r>
          <w:r>
            <w:rPr>
              <w:bCs/>
              <w:lang w:val="zh-CN"/>
            </w:rPr>
            <w:fldChar w:fldCharType="separate"/>
          </w:r>
          <w:r>
            <w:rPr>
              <w:rFonts w:hint="eastAsia"/>
            </w:rPr>
            <w:t>2.1 项目</w:t>
          </w:r>
          <w:r>
            <w:t>基本信息</w:t>
          </w:r>
          <w:r>
            <w:tab/>
          </w:r>
          <w:r>
            <w:fldChar w:fldCharType="begin"/>
          </w:r>
          <w:r>
            <w:instrText xml:space="preserve"> PAGEREF _Toc25531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_Toc28175 </w:instrText>
          </w:r>
          <w:r>
            <w:rPr>
              <w:bCs/>
              <w:lang w:val="zh-CN"/>
            </w:rPr>
            <w:fldChar w:fldCharType="separate"/>
          </w:r>
          <w:r>
            <w:rPr>
              <w:rFonts w:hint="eastAsia"/>
            </w:rPr>
            <w:t>2.2 工作</w:t>
          </w:r>
          <w:r>
            <w:t>内容</w:t>
          </w:r>
          <w:r>
            <w:tab/>
          </w:r>
          <w:r>
            <w:fldChar w:fldCharType="begin"/>
          </w:r>
          <w:r>
            <w:instrText xml:space="preserve"> PAGEREF _Toc28175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_Toc30999 </w:instrText>
          </w:r>
          <w:r>
            <w:rPr>
              <w:bCs/>
              <w:lang w:val="zh-CN"/>
            </w:rPr>
            <w:fldChar w:fldCharType="separate"/>
          </w:r>
          <w:r>
            <w:rPr>
              <w:rFonts w:hint="eastAsia"/>
            </w:rPr>
            <w:t>2.3 开发</w:t>
          </w:r>
          <w:r>
            <w:t>人员</w:t>
          </w:r>
          <w:r>
            <w:tab/>
          </w:r>
          <w:r>
            <w:fldChar w:fldCharType="begin"/>
          </w:r>
          <w:r>
            <w:instrText xml:space="preserve"> PAGEREF _Toc30999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_Toc1057 </w:instrText>
          </w:r>
          <w:r>
            <w:rPr>
              <w:bCs/>
              <w:lang w:val="zh-CN"/>
            </w:rPr>
            <w:fldChar w:fldCharType="separate"/>
          </w:r>
          <w:r>
            <w:rPr>
              <w:rFonts w:hint="eastAsia"/>
            </w:rPr>
            <w:t>2.4 用户</w:t>
          </w:r>
          <w:r>
            <w:tab/>
          </w:r>
          <w:r>
            <w:fldChar w:fldCharType="begin"/>
          </w:r>
          <w:r>
            <w:instrText xml:space="preserve"> PAGEREF _Toc1057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_Toc8207 </w:instrText>
          </w:r>
          <w:r>
            <w:rPr>
              <w:bCs/>
              <w:lang w:val="zh-CN"/>
            </w:rPr>
            <w:fldChar w:fldCharType="separate"/>
          </w:r>
          <w:r>
            <w:rPr>
              <w:rFonts w:hint="eastAsia"/>
            </w:rPr>
            <w:t>2.5 产品</w:t>
          </w:r>
          <w:r>
            <w:tab/>
          </w:r>
          <w:r>
            <w:fldChar w:fldCharType="begin"/>
          </w:r>
          <w:r>
            <w:instrText xml:space="preserve"> PAGEREF _Toc8207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_Toc4306 </w:instrText>
          </w:r>
          <w:r>
            <w:rPr>
              <w:bCs/>
              <w:lang w:val="zh-CN"/>
            </w:rPr>
            <w:fldChar w:fldCharType="separate"/>
          </w:r>
          <w:r>
            <w:rPr>
              <w:rFonts w:hint="eastAsia"/>
            </w:rPr>
            <w:t>2.5.1 非移交的产品</w:t>
          </w:r>
          <w:r>
            <w:tab/>
          </w:r>
          <w:r>
            <w:fldChar w:fldCharType="begin"/>
          </w:r>
          <w:r>
            <w:instrText xml:space="preserve"> PAGEREF _Toc4306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_Toc15822 </w:instrText>
          </w:r>
          <w:r>
            <w:rPr>
              <w:bCs/>
              <w:lang w:val="zh-CN"/>
            </w:rPr>
            <w:fldChar w:fldCharType="separate"/>
          </w:r>
          <w:r>
            <w:rPr>
              <w:rFonts w:hint="eastAsia"/>
            </w:rPr>
            <w:t>2.5.2 服务</w:t>
          </w:r>
          <w:r>
            <w:tab/>
          </w:r>
          <w:r>
            <w:fldChar w:fldCharType="begin"/>
          </w:r>
          <w:r>
            <w:instrText xml:space="preserve"> PAGEREF _Toc15822 </w:instrText>
          </w:r>
          <w:r>
            <w:fldChar w:fldCharType="separate"/>
          </w:r>
          <w:r>
            <w:t>10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_Toc4670 </w:instrText>
          </w:r>
          <w:r>
            <w:rPr>
              <w:bCs/>
              <w:lang w:val="zh-CN"/>
            </w:rPr>
            <w:fldChar w:fldCharType="separate"/>
          </w:r>
          <w:r>
            <w:rPr>
              <w:rFonts w:hint="eastAsia"/>
            </w:rPr>
            <w:t>2.6 验收</w:t>
          </w:r>
          <w:r>
            <w:t>标准</w:t>
          </w:r>
          <w:r>
            <w:tab/>
          </w:r>
          <w:r>
            <w:fldChar w:fldCharType="begin"/>
          </w:r>
          <w:r>
            <w:instrText xml:space="preserve"> PAGEREF _Toc4670 </w:instrText>
          </w:r>
          <w:r>
            <w:fldChar w:fldCharType="separate"/>
          </w:r>
          <w:r>
            <w:t>10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_Toc14134 </w:instrText>
          </w:r>
          <w:r>
            <w:rPr>
              <w:bCs/>
              <w:lang w:val="zh-CN"/>
            </w:rPr>
            <w:fldChar w:fldCharType="separate"/>
          </w:r>
          <w:r>
            <w:rPr>
              <w:rFonts w:hint="eastAsia"/>
            </w:rPr>
            <w:t>3 实施</w:t>
          </w:r>
          <w:r>
            <w:t>计划</w:t>
          </w:r>
          <w:r>
            <w:tab/>
          </w:r>
          <w:r>
            <w:fldChar w:fldCharType="begin"/>
          </w:r>
          <w:r>
            <w:instrText xml:space="preserve"> PAGEREF _Toc14134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_Toc1059 </w:instrText>
          </w:r>
          <w:r>
            <w:rPr>
              <w:bCs/>
              <w:lang w:val="zh-CN"/>
            </w:rPr>
            <w:fldChar w:fldCharType="separate"/>
          </w:r>
          <w:r>
            <w:rPr>
              <w:rFonts w:hint="eastAsia"/>
            </w:rPr>
            <w:t>3.1 工作任务的分解与人员分工</w:t>
          </w:r>
          <w:r>
            <w:tab/>
          </w:r>
          <w:r>
            <w:fldChar w:fldCharType="begin"/>
          </w:r>
          <w:r>
            <w:instrText xml:space="preserve"> PAGEREF _Toc1059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_Toc16845 </w:instrText>
          </w:r>
          <w:r>
            <w:rPr>
              <w:bCs/>
              <w:lang w:val="zh-CN"/>
            </w:rPr>
            <w:fldChar w:fldCharType="separate"/>
          </w:r>
          <w:r>
            <w:rPr>
              <w:rFonts w:hint="eastAsia"/>
            </w:rPr>
            <w:t>3.2 接口人员</w:t>
          </w:r>
          <w:r>
            <w:tab/>
          </w:r>
          <w:r>
            <w:fldChar w:fldCharType="begin"/>
          </w:r>
          <w:r>
            <w:instrText xml:space="preserve"> PAGEREF _Toc16845 </w:instrText>
          </w:r>
          <w:r>
            <w:fldChar w:fldCharType="separate"/>
          </w:r>
          <w:r>
            <w:t>12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_Toc21423 </w:instrText>
          </w:r>
          <w:r>
            <w:rPr>
              <w:bCs/>
              <w:lang w:val="zh-CN"/>
            </w:rPr>
            <w:fldChar w:fldCharType="separate"/>
          </w:r>
          <w:r>
            <w:rPr>
              <w:rFonts w:hint="eastAsia"/>
            </w:rPr>
            <w:t>3.3 进度</w:t>
          </w:r>
          <w:r>
            <w:tab/>
          </w:r>
          <w:r>
            <w:fldChar w:fldCharType="begin"/>
          </w:r>
          <w:r>
            <w:instrText xml:space="preserve"> PAGEREF _Toc21423 </w:instrText>
          </w:r>
          <w:r>
            <w:fldChar w:fldCharType="separate"/>
          </w:r>
          <w:r>
            <w:t>12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_Toc21723 </w:instrText>
          </w:r>
          <w:r>
            <w:rPr>
              <w:bCs/>
              <w:lang w:val="zh-CN"/>
            </w:rPr>
            <w:fldChar w:fldCharType="separate"/>
          </w:r>
          <w:r>
            <w:rPr>
              <w:rFonts w:hint="eastAsia"/>
            </w:rPr>
            <w:t>3.4 关键问题</w:t>
          </w:r>
          <w:r>
            <w:tab/>
          </w:r>
          <w:r>
            <w:fldChar w:fldCharType="begin"/>
          </w:r>
          <w:r>
            <w:instrText xml:space="preserve"> PAGEREF _Toc21723 </w:instrText>
          </w:r>
          <w:r>
            <w:fldChar w:fldCharType="separate"/>
          </w:r>
          <w:r>
            <w:t>12</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_Toc9872 </w:instrText>
          </w:r>
          <w:r>
            <w:rPr>
              <w:bCs/>
              <w:lang w:val="zh-CN"/>
            </w:rPr>
            <w:fldChar w:fldCharType="separate"/>
          </w:r>
          <w:r>
            <w:rPr>
              <w:rFonts w:hint="eastAsia"/>
            </w:rPr>
            <w:t>4 支持</w:t>
          </w:r>
          <w:r>
            <w:t>条件</w:t>
          </w:r>
          <w:r>
            <w:tab/>
          </w:r>
          <w:r>
            <w:fldChar w:fldCharType="begin"/>
          </w:r>
          <w:r>
            <w:instrText xml:space="preserve"> PAGEREF _Toc9872 </w:instrText>
          </w:r>
          <w:r>
            <w:fldChar w:fldCharType="separate"/>
          </w:r>
          <w:r>
            <w:t>14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_Toc1208 </w:instrText>
          </w:r>
          <w:r>
            <w:rPr>
              <w:bCs/>
              <w:lang w:val="zh-CN"/>
            </w:rPr>
            <w:fldChar w:fldCharType="separate"/>
          </w:r>
          <w:r>
            <w:rPr>
              <w:rFonts w:hint="eastAsia"/>
            </w:rPr>
            <w:t>4.1 计算机系统支持</w:t>
          </w:r>
          <w:r>
            <w:tab/>
          </w:r>
          <w:r>
            <w:fldChar w:fldCharType="begin"/>
          </w:r>
          <w:r>
            <w:instrText xml:space="preserve"> PAGEREF _Toc1208 </w:instrText>
          </w:r>
          <w:r>
            <w:fldChar w:fldCharType="separate"/>
          </w:r>
          <w:r>
            <w:t>14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_Toc14231 </w:instrText>
          </w:r>
          <w:r>
            <w:rPr>
              <w:bCs/>
              <w:lang w:val="zh-CN"/>
            </w:rPr>
            <w:fldChar w:fldCharType="separate"/>
          </w:r>
          <w:r>
            <w:rPr>
              <w:rFonts w:hint="eastAsia"/>
            </w:rPr>
            <w:t>4.2 需由用户承担的工作</w:t>
          </w:r>
          <w:r>
            <w:tab/>
          </w:r>
          <w:r>
            <w:fldChar w:fldCharType="begin"/>
          </w:r>
          <w:r>
            <w:instrText xml:space="preserve"> PAGEREF _Toc14231 </w:instrText>
          </w:r>
          <w:r>
            <w:fldChar w:fldCharType="separate"/>
          </w:r>
          <w:r>
            <w:t>14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_Toc8547 </w:instrText>
          </w:r>
          <w:r>
            <w:rPr>
              <w:bCs/>
              <w:lang w:val="zh-CN"/>
            </w:rPr>
            <w:fldChar w:fldCharType="separate"/>
          </w:r>
          <w:r>
            <w:rPr>
              <w:rFonts w:hint="eastAsia"/>
            </w:rPr>
            <w:t>4.3 外界提供条件</w:t>
          </w:r>
          <w:r>
            <w:tab/>
          </w:r>
          <w:r>
            <w:fldChar w:fldCharType="begin"/>
          </w:r>
          <w:r>
            <w:instrText xml:space="preserve"> PAGEREF _Toc8547 </w:instrText>
          </w:r>
          <w:r>
            <w:fldChar w:fldCharType="separate"/>
          </w:r>
          <w:r>
            <w:t>15</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_Toc23926 </w:instrText>
          </w:r>
          <w:r>
            <w:rPr>
              <w:bCs/>
              <w:lang w:val="zh-CN"/>
            </w:rPr>
            <w:fldChar w:fldCharType="separate"/>
          </w:r>
          <w:r>
            <w:rPr>
              <w:rFonts w:hint="eastAsia"/>
            </w:rPr>
            <w:t>5 人力资源</w:t>
          </w:r>
          <w:r>
            <w:t>管理计划</w:t>
          </w:r>
          <w:r>
            <w:tab/>
          </w:r>
          <w:r>
            <w:fldChar w:fldCharType="begin"/>
          </w:r>
          <w:r>
            <w:instrText xml:space="preserve"> PAGEREF _Toc23926 </w:instrText>
          </w:r>
          <w:r>
            <w:fldChar w:fldCharType="separate"/>
          </w:r>
          <w:r>
            <w:t>15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_Toc31434 </w:instrText>
          </w:r>
          <w:r>
            <w:rPr>
              <w:bCs/>
              <w:lang w:val="zh-CN"/>
            </w:rPr>
            <w:fldChar w:fldCharType="separate"/>
          </w:r>
          <w:r>
            <w:rPr>
              <w:rFonts w:hint="eastAsia"/>
            </w:rPr>
            <w:t>5.1 角色</w:t>
          </w:r>
          <w:r>
            <w:t>和</w:t>
          </w:r>
          <w:r>
            <w:rPr>
              <w:rFonts w:hint="eastAsia"/>
            </w:rPr>
            <w:t>职</w:t>
          </w:r>
          <w:r>
            <w:t>责</w:t>
          </w:r>
          <w:r>
            <w:tab/>
          </w:r>
          <w:r>
            <w:fldChar w:fldCharType="begin"/>
          </w:r>
          <w:r>
            <w:instrText xml:space="preserve"> PAGEREF _Toc31434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_Toc13401 </w:instrText>
          </w:r>
          <w:r>
            <w:rPr>
              <w:bCs/>
              <w:lang w:val="zh-CN"/>
            </w:rPr>
            <w:fldChar w:fldCharType="separate"/>
          </w:r>
          <w:r>
            <w:rPr>
              <w:rFonts w:hint="eastAsia"/>
            </w:rPr>
            <w:t xml:space="preserve">5.1.1 </w:t>
          </w:r>
          <w:r>
            <w:t>项目经理</w:t>
          </w:r>
          <w:r>
            <w:tab/>
          </w:r>
          <w:r>
            <w:fldChar w:fldCharType="begin"/>
          </w:r>
          <w:r>
            <w:instrText xml:space="preserve"> PAGEREF _Toc13401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 </w:instrText>
          </w:r>
          <w:r>
            <w:rPr>
              <w:bCs/>
              <w:lang w:val="zh-CN"/>
            </w:rPr>
            <w:fldChar w:fldCharType="separate"/>
          </w:r>
          <w:r>
            <w:rPr>
              <w:rFonts w:hint="eastAsia"/>
            </w:rPr>
            <w:t>5.1.2 任务审核员</w:t>
          </w:r>
          <w:r>
            <w:tab/>
          </w:r>
          <w:r>
            <w:fldChar w:fldCharType="begin"/>
          </w:r>
          <w:r>
            <w:instrText xml:space="preserve"> PAGEREF _Toc117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_Toc26995 </w:instrText>
          </w:r>
          <w:r>
            <w:rPr>
              <w:bCs/>
              <w:lang w:val="zh-CN"/>
            </w:rPr>
            <w:fldChar w:fldCharType="separate"/>
          </w:r>
          <w:r>
            <w:rPr>
              <w:rFonts w:hint="eastAsia"/>
            </w:rPr>
            <w:t>5.1.3 计划调整员</w:t>
          </w:r>
          <w:r>
            <w:tab/>
          </w:r>
          <w:r>
            <w:fldChar w:fldCharType="begin"/>
          </w:r>
          <w:r>
            <w:instrText xml:space="preserve"> PAGEREF _Toc26995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_Toc24437 </w:instrText>
          </w:r>
          <w:r>
            <w:rPr>
              <w:bCs/>
              <w:lang w:val="zh-CN"/>
            </w:rPr>
            <w:fldChar w:fldCharType="separate"/>
          </w:r>
          <w:r>
            <w:rPr>
              <w:rFonts w:hint="eastAsia"/>
            </w:rPr>
            <w:t>5.1.4 文档模板员</w:t>
          </w:r>
          <w:r>
            <w:tab/>
          </w:r>
          <w:r>
            <w:fldChar w:fldCharType="begin"/>
          </w:r>
          <w:r>
            <w:instrText xml:space="preserve"> PAGEREF _Toc24437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_Toc24494 </w:instrText>
          </w:r>
          <w:r>
            <w:rPr>
              <w:bCs/>
              <w:lang w:val="zh-CN"/>
            </w:rPr>
            <w:fldChar w:fldCharType="separate"/>
          </w:r>
          <w:r>
            <w:rPr>
              <w:rFonts w:hint="eastAsia"/>
            </w:rPr>
            <w:t>5.1.5 文档编写员</w:t>
          </w:r>
          <w:r>
            <w:tab/>
          </w:r>
          <w:r>
            <w:fldChar w:fldCharType="begin"/>
          </w:r>
          <w:r>
            <w:instrText xml:space="preserve"> PAGEREF _Toc24494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_Toc6330 </w:instrText>
          </w:r>
          <w:r>
            <w:rPr>
              <w:bCs/>
              <w:lang w:val="zh-CN"/>
            </w:rPr>
            <w:fldChar w:fldCharType="separate"/>
          </w:r>
          <w:r>
            <w:rPr>
              <w:rFonts w:hint="eastAsia"/>
            </w:rPr>
            <w:t>5.1.6 PPT编写员</w:t>
          </w:r>
          <w:r>
            <w:tab/>
          </w:r>
          <w:r>
            <w:fldChar w:fldCharType="begin"/>
          </w:r>
          <w:r>
            <w:instrText xml:space="preserve"> PAGEREF _Toc6330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_Toc24350 </w:instrText>
          </w:r>
          <w:r>
            <w:rPr>
              <w:bCs/>
              <w:lang w:val="zh-CN"/>
            </w:rPr>
            <w:fldChar w:fldCharType="separate"/>
          </w:r>
          <w:r>
            <w:rPr>
              <w:rFonts w:hint="eastAsia"/>
            </w:rPr>
            <w:t>5.1.7 会议记录员</w:t>
          </w:r>
          <w:r>
            <w:tab/>
          </w:r>
          <w:r>
            <w:fldChar w:fldCharType="begin"/>
          </w:r>
          <w:r>
            <w:instrText xml:space="preserve"> PAGEREF _Toc24350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_Toc6984 </w:instrText>
          </w:r>
          <w:r>
            <w:rPr>
              <w:bCs/>
              <w:lang w:val="zh-CN"/>
            </w:rPr>
            <w:fldChar w:fldCharType="separate"/>
          </w:r>
          <w:r>
            <w:rPr>
              <w:rFonts w:hint="eastAsia"/>
            </w:rPr>
            <w:t>5.1.8 录音记录员</w:t>
          </w:r>
          <w:r>
            <w:tab/>
          </w:r>
          <w:r>
            <w:fldChar w:fldCharType="begin"/>
          </w:r>
          <w:r>
            <w:instrText xml:space="preserve"> PAGEREF _Toc6984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_Toc19701 </w:instrText>
          </w:r>
          <w:r>
            <w:rPr>
              <w:bCs/>
              <w:lang w:val="zh-CN"/>
            </w:rPr>
            <w:fldChar w:fldCharType="separate"/>
          </w:r>
          <w:r>
            <w:rPr>
              <w:rFonts w:hint="eastAsia"/>
            </w:rPr>
            <w:t>5.1.9 配置管理员</w:t>
          </w:r>
          <w:r>
            <w:tab/>
          </w:r>
          <w:r>
            <w:fldChar w:fldCharType="begin"/>
          </w:r>
          <w:r>
            <w:instrText xml:space="preserve"> PAGEREF _Toc19701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_Toc2273 </w:instrText>
          </w:r>
          <w:r>
            <w:rPr>
              <w:bCs/>
              <w:lang w:val="zh-CN"/>
            </w:rPr>
            <w:fldChar w:fldCharType="separate"/>
          </w:r>
          <w:r>
            <w:rPr>
              <w:rFonts w:hint="eastAsia"/>
            </w:rPr>
            <w:t>5.1.10 原型设计员</w:t>
          </w:r>
          <w:r>
            <w:tab/>
          </w:r>
          <w:r>
            <w:fldChar w:fldCharType="begin"/>
          </w:r>
          <w:r>
            <w:instrText xml:space="preserve"> PAGEREF _Toc2273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_Toc6134 </w:instrText>
          </w:r>
          <w:r>
            <w:rPr>
              <w:bCs/>
              <w:lang w:val="zh-CN"/>
            </w:rPr>
            <w:fldChar w:fldCharType="separate"/>
          </w:r>
          <w:r>
            <w:rPr>
              <w:rFonts w:hint="eastAsia"/>
            </w:rPr>
            <w:t>5.1.11 用户访谈员</w:t>
          </w:r>
          <w:r>
            <w:tab/>
          </w:r>
          <w:r>
            <w:fldChar w:fldCharType="begin"/>
          </w:r>
          <w:r>
            <w:instrText xml:space="preserve"> PAGEREF _Toc6134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_Toc16662 </w:instrText>
          </w:r>
          <w:r>
            <w:rPr>
              <w:bCs/>
              <w:lang w:val="zh-CN"/>
            </w:rPr>
            <w:fldChar w:fldCharType="separate"/>
          </w:r>
          <w:r>
            <w:tab/>
          </w:r>
          <w:r>
            <w:fldChar w:fldCharType="begin"/>
          </w:r>
          <w:r>
            <w:instrText xml:space="preserve"> PAGEREF _Toc16662 </w:instrText>
          </w:r>
          <w:r>
            <w:fldChar w:fldCharType="separate"/>
          </w:r>
          <w:r>
            <w:t>19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_Toc9674 </w:instrText>
          </w:r>
          <w:r>
            <w:rPr>
              <w:bCs/>
              <w:lang w:val="zh-CN"/>
            </w:rPr>
            <w:fldChar w:fldCharType="separate"/>
          </w:r>
          <w:r>
            <w:rPr>
              <w:rFonts w:hint="eastAsia"/>
            </w:rPr>
            <w:t xml:space="preserve">5.2 </w:t>
          </w:r>
          <w:r>
            <w:t>人员配备管理计划</w:t>
          </w:r>
          <w:r>
            <w:tab/>
          </w:r>
          <w:r>
            <w:fldChar w:fldCharType="begin"/>
          </w:r>
          <w:r>
            <w:instrText xml:space="preserve"> PAGEREF _Toc9674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_Toc28135 </w:instrText>
          </w:r>
          <w:r>
            <w:rPr>
              <w:bCs/>
              <w:lang w:val="zh-CN"/>
            </w:rPr>
            <w:fldChar w:fldCharType="separate"/>
          </w:r>
          <w:r>
            <w:rPr>
              <w:rFonts w:hint="eastAsia"/>
            </w:rPr>
            <w:t xml:space="preserve">5.2.1 </w:t>
          </w:r>
          <w:r>
            <w:t>人员招募</w:t>
          </w:r>
          <w:r>
            <w:tab/>
          </w:r>
          <w:r>
            <w:fldChar w:fldCharType="begin"/>
          </w:r>
          <w:r>
            <w:instrText xml:space="preserve"> PAGEREF _Toc28135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_Toc12185 </w:instrText>
          </w:r>
          <w:r>
            <w:rPr>
              <w:bCs/>
              <w:lang w:val="zh-CN"/>
            </w:rPr>
            <w:fldChar w:fldCharType="separate"/>
          </w:r>
          <w:r>
            <w:rPr>
              <w:rFonts w:hint="eastAsia"/>
            </w:rPr>
            <w:t xml:space="preserve">5.2.2 </w:t>
          </w:r>
          <w:r>
            <w:rPr>
              <w:rFonts w:hint="eastAsia"/>
              <w:lang w:eastAsia="zh-CN"/>
            </w:rPr>
            <w:t>资源日历</w:t>
          </w:r>
          <w:r>
            <w:tab/>
          </w:r>
          <w:r>
            <w:fldChar w:fldCharType="begin"/>
          </w:r>
          <w:r>
            <w:instrText xml:space="preserve"> PAGEREF _Toc12185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_Toc26197 </w:instrText>
          </w:r>
          <w:r>
            <w:rPr>
              <w:bCs/>
              <w:lang w:val="zh-CN"/>
            </w:rPr>
            <w:fldChar w:fldCharType="separate"/>
          </w:r>
          <w:r>
            <w:rPr>
              <w:rFonts w:hint="eastAsia"/>
            </w:rPr>
            <w:t>5.2.3 绩效考核</w:t>
          </w:r>
          <w:r>
            <w:tab/>
          </w:r>
          <w:r>
            <w:fldChar w:fldCharType="begin"/>
          </w:r>
          <w:r>
            <w:instrText xml:space="preserve"> PAGEREF _Toc26197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_Toc12505 </w:instrText>
          </w:r>
          <w:r>
            <w:rPr>
              <w:bCs/>
              <w:lang w:val="zh-CN"/>
            </w:rPr>
            <w:fldChar w:fldCharType="separate"/>
          </w:r>
          <w:r>
            <w:rPr>
              <w:rFonts w:hint="eastAsia"/>
            </w:rPr>
            <w:t xml:space="preserve">5.2.4 </w:t>
          </w:r>
          <w:r>
            <w:t>合规性</w:t>
          </w:r>
          <w:r>
            <w:tab/>
          </w:r>
          <w:r>
            <w:fldChar w:fldCharType="begin"/>
          </w:r>
          <w:r>
            <w:instrText xml:space="preserve"> PAGEREF _Toc12505 </w:instrText>
          </w:r>
          <w:r>
            <w:fldChar w:fldCharType="separate"/>
          </w:r>
          <w:r>
            <w:t>20</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_Toc7829 </w:instrText>
          </w:r>
          <w:r>
            <w:rPr>
              <w:bCs/>
              <w:lang w:val="zh-CN"/>
            </w:rPr>
            <w:fldChar w:fldCharType="separate"/>
          </w:r>
          <w:r>
            <w:rPr>
              <w:rFonts w:hint="eastAsia"/>
            </w:rPr>
            <w:t xml:space="preserve">6 </w:t>
          </w:r>
          <w:r>
            <w:t>沟通管理计划</w:t>
          </w:r>
          <w:r>
            <w:tab/>
          </w:r>
          <w:r>
            <w:fldChar w:fldCharType="begin"/>
          </w:r>
          <w:r>
            <w:instrText xml:space="preserve"> PAGEREF _Toc7829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_Toc24887 </w:instrText>
          </w:r>
          <w:r>
            <w:rPr>
              <w:bCs/>
              <w:lang w:val="zh-CN"/>
            </w:rPr>
            <w:fldChar w:fldCharType="separate"/>
          </w:r>
          <w:r>
            <w:rPr>
              <w:rFonts w:hint="eastAsia"/>
            </w:rPr>
            <w:t xml:space="preserve">6.1 </w:t>
          </w:r>
          <w:r>
            <w:t>干系人手册</w:t>
          </w:r>
          <w:r>
            <w:tab/>
          </w:r>
          <w:r>
            <w:fldChar w:fldCharType="begin"/>
          </w:r>
          <w:r>
            <w:instrText xml:space="preserve"> PAGEREF _Toc24887 </w:instrText>
          </w:r>
          <w:r>
            <w:fldChar w:fldCharType="separate"/>
          </w:r>
          <w:r>
            <w:t>21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_Toc23236 </w:instrText>
          </w:r>
          <w:r>
            <w:rPr>
              <w:bCs/>
              <w:lang w:val="zh-CN"/>
            </w:rPr>
            <w:fldChar w:fldCharType="separate"/>
          </w:r>
          <w:r>
            <w:rPr>
              <w:rFonts w:hint="eastAsia"/>
            </w:rPr>
            <w:t xml:space="preserve">6.2 </w:t>
          </w:r>
          <w:r>
            <w:t>对外沟通形式</w:t>
          </w:r>
          <w:r>
            <w:tab/>
          </w:r>
          <w:r>
            <w:fldChar w:fldCharType="begin"/>
          </w:r>
          <w:r>
            <w:instrText xml:space="preserve"> PAGEREF _Toc23236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_Toc15092 </w:instrText>
          </w:r>
          <w:r>
            <w:rPr>
              <w:bCs/>
              <w:lang w:val="zh-CN"/>
            </w:rPr>
            <w:fldChar w:fldCharType="separate"/>
          </w:r>
          <w:r>
            <w:rPr>
              <w:rFonts w:hint="eastAsia"/>
            </w:rPr>
            <w:t xml:space="preserve">6.2.1 </w:t>
          </w:r>
          <w:r>
            <w:t>正式沟通计划</w:t>
          </w:r>
          <w:r>
            <w:tab/>
          </w:r>
          <w:r>
            <w:fldChar w:fldCharType="begin"/>
          </w:r>
          <w:r>
            <w:instrText xml:space="preserve"> PAGEREF _Toc15092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_Toc16458 </w:instrText>
          </w:r>
          <w:r>
            <w:rPr>
              <w:bCs/>
              <w:lang w:val="zh-CN"/>
            </w:rPr>
            <w:fldChar w:fldCharType="separate"/>
          </w:r>
          <w:r>
            <w:rPr>
              <w:rFonts w:hint="eastAsia"/>
            </w:rPr>
            <w:t xml:space="preserve">6.2.2 </w:t>
          </w:r>
          <w:r>
            <w:t>非正式沟通计划</w:t>
          </w:r>
          <w:r>
            <w:tab/>
          </w:r>
          <w:r>
            <w:fldChar w:fldCharType="begin"/>
          </w:r>
          <w:r>
            <w:instrText xml:space="preserve"> PAGEREF _Toc16458 </w:instrText>
          </w:r>
          <w:r>
            <w:fldChar w:fldCharType="separate"/>
          </w:r>
          <w:r>
            <w:t>21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_Toc22853 </w:instrText>
          </w:r>
          <w:r>
            <w:rPr>
              <w:bCs/>
              <w:lang w:val="zh-CN"/>
            </w:rPr>
            <w:fldChar w:fldCharType="separate"/>
          </w:r>
          <w:r>
            <w:rPr>
              <w:rFonts w:hint="eastAsia"/>
            </w:rPr>
            <w:t xml:space="preserve">7 </w:t>
          </w:r>
          <w:r>
            <w:t>风险管理计划</w:t>
          </w:r>
          <w:r>
            <w:tab/>
          </w:r>
          <w:r>
            <w:fldChar w:fldCharType="begin"/>
          </w:r>
          <w:r>
            <w:instrText xml:space="preserve"> PAGEREF _Toc22853 </w:instrText>
          </w:r>
          <w:r>
            <w:fldChar w:fldCharType="separate"/>
          </w:r>
          <w:r>
            <w:t>22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_Toc849 </w:instrText>
          </w:r>
          <w:r>
            <w:rPr>
              <w:bCs/>
              <w:lang w:val="zh-CN"/>
            </w:rPr>
            <w:fldChar w:fldCharType="separate"/>
          </w:r>
          <w:r>
            <w:rPr>
              <w:rFonts w:hint="eastAsia"/>
            </w:rPr>
            <w:t xml:space="preserve">7.1 </w:t>
          </w:r>
          <w:r>
            <w:t>项目风险类别定义</w:t>
          </w:r>
          <w:r>
            <w:tab/>
          </w:r>
          <w:r>
            <w:fldChar w:fldCharType="begin"/>
          </w:r>
          <w:r>
            <w:instrText xml:space="preserve"> PAGEREF _Toc849 </w:instrText>
          </w:r>
          <w:r>
            <w:fldChar w:fldCharType="separate"/>
          </w:r>
          <w:r>
            <w:t>22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_Toc5732 </w:instrText>
          </w:r>
          <w:r>
            <w:rPr>
              <w:bCs/>
              <w:lang w:val="zh-CN"/>
            </w:rPr>
            <w:fldChar w:fldCharType="separate"/>
          </w:r>
          <w:r>
            <w:rPr>
              <w:rFonts w:hint="eastAsia"/>
            </w:rPr>
            <w:t xml:space="preserve">7.2 </w:t>
          </w:r>
          <w:r>
            <w:t>项目风险概率和影响定义</w:t>
          </w:r>
          <w:r>
            <w:tab/>
          </w:r>
          <w:r>
            <w:fldChar w:fldCharType="begin"/>
          </w:r>
          <w:r>
            <w:instrText xml:space="preserve"> PAGEREF _Toc5732 </w:instrText>
          </w:r>
          <w:r>
            <w:fldChar w:fldCharType="separate"/>
          </w:r>
          <w:r>
            <w:t>22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_Toc6394 </w:instrText>
          </w:r>
          <w:r>
            <w:rPr>
              <w:bCs/>
              <w:lang w:val="zh-CN"/>
            </w:rPr>
            <w:fldChar w:fldCharType="separate"/>
          </w:r>
          <w:r>
            <w:rPr>
              <w:rFonts w:hint="eastAsia"/>
            </w:rPr>
            <w:t xml:space="preserve">7.3 </w:t>
          </w:r>
          <w:r>
            <w:t>风险评估</w:t>
          </w:r>
          <w:r>
            <w:tab/>
          </w:r>
          <w:r>
            <w:fldChar w:fldCharType="begin"/>
          </w:r>
          <w:r>
            <w:instrText xml:space="preserve"> PAGEREF _Toc6394 </w:instrText>
          </w:r>
          <w:r>
            <w:fldChar w:fldCharType="separate"/>
          </w:r>
          <w:r>
            <w:t>22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_Toc20342 </w:instrText>
          </w:r>
          <w:r>
            <w:rPr>
              <w:bCs/>
              <w:lang w:val="zh-CN"/>
            </w:rPr>
            <w:fldChar w:fldCharType="separate"/>
          </w:r>
          <w:r>
            <w:rPr>
              <w:rFonts w:hint="eastAsia"/>
            </w:rPr>
            <w:t xml:space="preserve">7.4 </w:t>
          </w:r>
          <w:r>
            <w:t>风险控制</w:t>
          </w:r>
          <w:r>
            <w:tab/>
          </w:r>
          <w:r>
            <w:fldChar w:fldCharType="begin"/>
          </w:r>
          <w:r>
            <w:instrText xml:space="preserve"> PAGEREF _Toc20342 </w:instrText>
          </w:r>
          <w:r>
            <w:fldChar w:fldCharType="separate"/>
          </w:r>
          <w:r>
            <w:t>23</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_Toc23609 </w:instrText>
          </w:r>
          <w:r>
            <w:rPr>
              <w:bCs/>
              <w:lang w:val="zh-CN"/>
            </w:rPr>
            <w:fldChar w:fldCharType="separate"/>
          </w:r>
          <w:r>
            <w:rPr>
              <w:rFonts w:hint="eastAsia"/>
            </w:rPr>
            <w:t xml:space="preserve">8 </w:t>
          </w:r>
          <w:r>
            <w:t>配置系统管理</w:t>
          </w:r>
          <w:r>
            <w:tab/>
          </w:r>
          <w:r>
            <w:fldChar w:fldCharType="begin"/>
          </w:r>
          <w:r>
            <w:instrText xml:space="preserve"> PAGEREF _Toc23609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_Toc9341 </w:instrText>
          </w:r>
          <w:r>
            <w:rPr>
              <w:bCs/>
              <w:lang w:val="zh-CN"/>
            </w:rPr>
            <w:fldChar w:fldCharType="separate"/>
          </w:r>
          <w:r>
            <w:rPr>
              <w:rFonts w:hint="eastAsia"/>
            </w:rPr>
            <w:t>8.1.1 配置项</w:t>
          </w:r>
          <w:r>
            <w:tab/>
          </w:r>
          <w:r>
            <w:fldChar w:fldCharType="begin"/>
          </w:r>
          <w:r>
            <w:instrText xml:space="preserve"> PAGEREF _Toc9341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_Toc17015 </w:instrText>
          </w:r>
          <w:r>
            <w:rPr>
              <w:bCs/>
              <w:lang w:val="zh-CN"/>
            </w:rPr>
            <w:fldChar w:fldCharType="separate"/>
          </w:r>
          <w:r>
            <w:rPr>
              <w:rFonts w:hint="eastAsia"/>
            </w:rPr>
            <w:t>8.1.2 配置命名</w:t>
          </w:r>
          <w:r>
            <w:tab/>
          </w:r>
          <w:r>
            <w:fldChar w:fldCharType="begin"/>
          </w:r>
          <w:r>
            <w:instrText xml:space="preserve"> PAGEREF _Toc17015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_Toc31975 </w:instrText>
          </w:r>
          <w:r>
            <w:rPr>
              <w:bCs/>
              <w:lang w:val="zh-CN"/>
            </w:rPr>
            <w:fldChar w:fldCharType="separate"/>
          </w:r>
          <w:r>
            <w:rPr>
              <w:rFonts w:hint="eastAsia"/>
            </w:rPr>
            <w:t>8.1.3 标识代号</w:t>
          </w:r>
          <w:r>
            <w:tab/>
          </w:r>
          <w:r>
            <w:fldChar w:fldCharType="begin"/>
          </w:r>
          <w:r>
            <w:instrText xml:space="preserve"> PAGEREF _Toc31975 </w:instrText>
          </w:r>
          <w:r>
            <w:fldChar w:fldCharType="separate"/>
          </w:r>
          <w:r>
            <w:t>25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_Toc26225 </w:instrText>
          </w:r>
          <w:r>
            <w:rPr>
              <w:bCs/>
              <w:lang w:val="zh-CN"/>
            </w:rPr>
            <w:fldChar w:fldCharType="separate"/>
          </w:r>
          <w:r>
            <w:rPr>
              <w:rFonts w:hint="eastAsia"/>
            </w:rPr>
            <w:t xml:space="preserve">8.2 </w:t>
          </w:r>
          <w:r>
            <w:t>版本管理</w:t>
          </w:r>
          <w:r>
            <w:tab/>
          </w:r>
          <w:r>
            <w:fldChar w:fldCharType="begin"/>
          </w:r>
          <w:r>
            <w:instrText xml:space="preserve"> PAGEREF _Toc26225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_Toc7542 </w:instrText>
          </w:r>
          <w:r>
            <w:rPr>
              <w:bCs/>
              <w:lang w:val="zh-CN"/>
            </w:rPr>
            <w:fldChar w:fldCharType="separate"/>
          </w:r>
          <w:r>
            <w:rPr>
              <w:rFonts w:hint="eastAsia"/>
            </w:rPr>
            <w:t>8.2.1 版本格式</w:t>
          </w:r>
          <w:r>
            <w:tab/>
          </w:r>
          <w:r>
            <w:fldChar w:fldCharType="begin"/>
          </w:r>
          <w:r>
            <w:instrText xml:space="preserve"> PAGEREF _Toc7542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_Toc8943 </w:instrText>
          </w:r>
          <w:r>
            <w:rPr>
              <w:bCs/>
              <w:lang w:val="zh-CN"/>
            </w:rPr>
            <w:fldChar w:fldCharType="separate"/>
          </w:r>
          <w:r>
            <w:rPr>
              <w:rFonts w:hint="eastAsia"/>
            </w:rPr>
            <w:t>8.2.2 版本更新</w:t>
          </w:r>
          <w:r>
            <w:tab/>
          </w:r>
          <w:r>
            <w:fldChar w:fldCharType="begin"/>
          </w:r>
          <w:r>
            <w:instrText xml:space="preserve"> PAGEREF _Toc8943 </w:instrText>
          </w:r>
          <w:r>
            <w:fldChar w:fldCharType="separate"/>
          </w:r>
          <w:r>
            <w:t>25</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_Toc17049 </w:instrText>
          </w:r>
          <w:r>
            <w:rPr>
              <w:bCs/>
              <w:lang w:val="zh-CN"/>
            </w:rPr>
            <w:fldChar w:fldCharType="separate"/>
          </w:r>
          <w:r>
            <w:rPr>
              <w:rFonts w:hint="eastAsia"/>
            </w:rPr>
            <w:t xml:space="preserve">8.3 </w:t>
          </w:r>
          <w:r>
            <w:t>Git</w:t>
          </w:r>
          <w:r>
            <w:rPr>
              <w:rFonts w:hint="eastAsia"/>
            </w:rPr>
            <w:t>使用策略</w:t>
          </w:r>
          <w:r>
            <w:tab/>
          </w:r>
          <w:r>
            <w:fldChar w:fldCharType="begin"/>
          </w:r>
          <w:r>
            <w:instrText xml:space="preserve"> PAGEREF _Toc17049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_Toc1093 </w:instrText>
          </w:r>
          <w:r>
            <w:rPr>
              <w:bCs/>
              <w:lang w:val="zh-CN"/>
            </w:rPr>
            <w:fldChar w:fldCharType="separate"/>
          </w:r>
          <w:r>
            <w:rPr>
              <w:rFonts w:hint="eastAsia"/>
            </w:rPr>
            <w:t>8.3.1 基础知识</w:t>
          </w:r>
          <w:r>
            <w:tab/>
          </w:r>
          <w:r>
            <w:fldChar w:fldCharType="begin"/>
          </w:r>
          <w:r>
            <w:instrText xml:space="preserve"> PAGEREF _Toc1093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_Toc2679 </w:instrText>
          </w:r>
          <w:r>
            <w:rPr>
              <w:bCs/>
              <w:lang w:val="zh-CN"/>
            </w:rPr>
            <w:fldChar w:fldCharType="separate"/>
          </w:r>
          <w:r>
            <w:rPr>
              <w:rFonts w:hint="eastAsia"/>
            </w:rPr>
            <w:t>8.3.2 注意点</w:t>
          </w:r>
          <w:r>
            <w:tab/>
          </w:r>
          <w:r>
            <w:fldChar w:fldCharType="begin"/>
          </w:r>
          <w:r>
            <w:instrText xml:space="preserve"> PAGEREF _Toc2679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_Toc20150 </w:instrText>
          </w:r>
          <w:r>
            <w:rPr>
              <w:bCs/>
              <w:lang w:val="zh-CN"/>
            </w:rPr>
            <w:fldChar w:fldCharType="separate"/>
          </w:r>
          <w:r>
            <w:rPr>
              <w:rFonts w:hint="eastAsia"/>
            </w:rPr>
            <w:t>8.3.3 使用场景</w:t>
          </w:r>
          <w:r>
            <w:tab/>
          </w:r>
          <w:r>
            <w:fldChar w:fldCharType="begin"/>
          </w:r>
          <w:r>
            <w:instrText xml:space="preserve"> PAGEREF _Toc20150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_Toc5157 </w:instrText>
          </w:r>
          <w:r>
            <w:rPr>
              <w:bCs/>
              <w:lang w:val="zh-CN"/>
            </w:rPr>
            <w:fldChar w:fldCharType="separate"/>
          </w:r>
          <w:r>
            <w:rPr>
              <w:rFonts w:hint="eastAsia"/>
            </w:rPr>
            <w:t>8.3.4 具体操作</w:t>
          </w:r>
          <w:r>
            <w:tab/>
          </w:r>
          <w:r>
            <w:fldChar w:fldCharType="begin"/>
          </w:r>
          <w:r>
            <w:instrText xml:space="preserve"> PAGEREF _Toc5157 </w:instrText>
          </w:r>
          <w:r>
            <w:fldChar w:fldCharType="separate"/>
          </w:r>
          <w:r>
            <w:t>27</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_Toc2367 </w:instrText>
          </w:r>
          <w:r>
            <w:rPr>
              <w:bCs/>
              <w:lang w:val="zh-CN"/>
            </w:rPr>
            <w:fldChar w:fldCharType="separate"/>
          </w:r>
          <w:r>
            <w:rPr>
              <w:rFonts w:hint="eastAsia"/>
            </w:rPr>
            <w:t xml:space="preserve">9 </w:t>
          </w:r>
          <w:r>
            <w:t>成本管理计划</w:t>
          </w:r>
          <w:r>
            <w:tab/>
          </w:r>
          <w:r>
            <w:fldChar w:fldCharType="begin"/>
          </w:r>
          <w:r>
            <w:instrText xml:space="preserve"> PAGEREF _Toc2367 </w:instrText>
          </w:r>
          <w:r>
            <w:fldChar w:fldCharType="separate"/>
          </w:r>
          <w:r>
            <w:t>28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_Toc9714 </w:instrText>
          </w:r>
          <w:r>
            <w:rPr>
              <w:bCs/>
              <w:lang w:val="zh-CN"/>
            </w:rPr>
            <w:fldChar w:fldCharType="separate"/>
          </w:r>
          <w:r>
            <w:rPr>
              <w:rFonts w:hint="eastAsia"/>
            </w:rPr>
            <w:t xml:space="preserve">9.1 </w:t>
          </w:r>
          <w:r>
            <w:t>成本估计</w:t>
          </w:r>
          <w:r>
            <w:tab/>
          </w:r>
          <w:r>
            <w:fldChar w:fldCharType="begin"/>
          </w:r>
          <w:r>
            <w:instrText xml:space="preserve"> PAGEREF _Toc9714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_Toc14150 </w:instrText>
          </w:r>
          <w:r>
            <w:rPr>
              <w:bCs/>
              <w:lang w:val="zh-CN"/>
            </w:rPr>
            <w:fldChar w:fldCharType="separate"/>
          </w:r>
          <w:r>
            <w:rPr>
              <w:rFonts w:hint="eastAsia"/>
            </w:rPr>
            <w:t xml:space="preserve">9.1.1 </w:t>
          </w:r>
          <w:r>
            <w:t>计量单位</w:t>
          </w:r>
          <w:r>
            <w:tab/>
          </w:r>
          <w:r>
            <w:fldChar w:fldCharType="begin"/>
          </w:r>
          <w:r>
            <w:instrText xml:space="preserve"> PAGEREF _Toc14150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_Toc31403 </w:instrText>
          </w:r>
          <w:r>
            <w:rPr>
              <w:bCs/>
              <w:lang w:val="zh-CN"/>
            </w:rPr>
            <w:fldChar w:fldCharType="separate"/>
          </w:r>
          <w:r>
            <w:rPr>
              <w:rFonts w:hint="eastAsia"/>
            </w:rPr>
            <w:t xml:space="preserve">9.1.2 </w:t>
          </w:r>
          <w:r>
            <w:t>精确度</w:t>
          </w:r>
          <w:r>
            <w:tab/>
          </w:r>
          <w:r>
            <w:fldChar w:fldCharType="begin"/>
          </w:r>
          <w:r>
            <w:instrText xml:space="preserve"> PAGEREF _Toc31403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_Toc330 </w:instrText>
          </w:r>
          <w:r>
            <w:rPr>
              <w:bCs/>
              <w:lang w:val="zh-CN"/>
            </w:rPr>
            <w:fldChar w:fldCharType="separate"/>
          </w:r>
          <w:r>
            <w:rPr>
              <w:rFonts w:hint="eastAsia"/>
            </w:rPr>
            <w:t xml:space="preserve">9.1.3 </w:t>
          </w:r>
          <w:r>
            <w:t>准确度</w:t>
          </w:r>
          <w:r>
            <w:tab/>
          </w:r>
          <w:r>
            <w:fldChar w:fldCharType="begin"/>
          </w:r>
          <w:r>
            <w:instrText xml:space="preserve"> PAGEREF _Toc330 </w:instrText>
          </w:r>
          <w:r>
            <w:fldChar w:fldCharType="separate"/>
          </w:r>
          <w:r>
            <w:t>28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_Toc5687 </w:instrText>
          </w:r>
          <w:r>
            <w:rPr>
              <w:bCs/>
              <w:lang w:val="zh-CN"/>
            </w:rPr>
            <w:fldChar w:fldCharType="separate"/>
          </w:r>
          <w:r>
            <w:rPr>
              <w:rFonts w:hint="eastAsia"/>
            </w:rPr>
            <w:t>9.2 成本</w:t>
          </w:r>
          <w:r>
            <w:t>估计</w:t>
          </w:r>
          <w:r>
            <w:tab/>
          </w:r>
          <w:r>
            <w:fldChar w:fldCharType="begin"/>
          </w:r>
          <w:r>
            <w:instrText xml:space="preserve"> PAGEREF _Toc5687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_Toc19333 </w:instrText>
          </w:r>
          <w:r>
            <w:rPr>
              <w:bCs/>
              <w:lang w:val="zh-CN"/>
            </w:rPr>
            <w:fldChar w:fldCharType="separate"/>
          </w:r>
          <w:r>
            <w:rPr>
              <w:rFonts w:hint="eastAsia"/>
            </w:rPr>
            <w:t>9.2.1 员工</w:t>
          </w:r>
          <w:r>
            <w:t>时薪</w:t>
          </w:r>
          <w:r>
            <w:tab/>
          </w:r>
          <w:r>
            <w:fldChar w:fldCharType="begin"/>
          </w:r>
          <w:r>
            <w:instrText xml:space="preserve"> PAGEREF _Toc19333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_Toc17420 </w:instrText>
          </w:r>
          <w:r>
            <w:rPr>
              <w:bCs/>
              <w:lang w:val="zh-CN"/>
            </w:rPr>
            <w:fldChar w:fldCharType="separate"/>
          </w:r>
          <w:r>
            <w:rPr>
              <w:rFonts w:hint="eastAsia"/>
            </w:rPr>
            <w:t>9.2.2 预算</w:t>
          </w:r>
          <w:r>
            <w:tab/>
          </w:r>
          <w:r>
            <w:fldChar w:fldCharType="begin"/>
          </w:r>
          <w:r>
            <w:instrText xml:space="preserve"> PAGEREF _Toc17420 </w:instrText>
          </w:r>
          <w:r>
            <w:fldChar w:fldCharType="separate"/>
          </w:r>
          <w:r>
            <w:t>28</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_Toc29463 </w:instrText>
          </w:r>
          <w:r>
            <w:rPr>
              <w:bCs/>
              <w:lang w:val="zh-CN"/>
            </w:rPr>
            <w:fldChar w:fldCharType="separate"/>
          </w:r>
          <w:r>
            <w:rPr>
              <w:rFonts w:hint="eastAsia"/>
            </w:rPr>
            <w:t>10 采购</w:t>
          </w:r>
          <w:r>
            <w:t>管理计划</w:t>
          </w:r>
          <w:r>
            <w:tab/>
          </w:r>
          <w:r>
            <w:fldChar w:fldCharType="begin"/>
          </w:r>
          <w:r>
            <w:instrText xml:space="preserve"> PAGEREF _Toc29463 </w:instrText>
          </w:r>
          <w:r>
            <w:fldChar w:fldCharType="separate"/>
          </w:r>
          <w:r>
            <w:t>29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_Toc13891 </w:instrText>
          </w:r>
          <w:r>
            <w:rPr>
              <w:bCs/>
              <w:lang w:val="zh-CN"/>
            </w:rPr>
            <w:fldChar w:fldCharType="separate"/>
          </w:r>
          <w:r>
            <w:rPr>
              <w:rFonts w:hint="eastAsia"/>
            </w:rPr>
            <w:t>10.1 采购内容</w:t>
          </w:r>
          <w:r>
            <w:tab/>
          </w:r>
          <w:r>
            <w:fldChar w:fldCharType="begin"/>
          </w:r>
          <w:r>
            <w:instrText xml:space="preserve"> PAGEREF _Toc13891 </w:instrText>
          </w:r>
          <w:r>
            <w:fldChar w:fldCharType="separate"/>
          </w:r>
          <w:r>
            <w:t>29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_Toc27974 </w:instrText>
          </w:r>
          <w:r>
            <w:rPr>
              <w:bCs/>
              <w:lang w:val="zh-CN"/>
            </w:rPr>
            <w:fldChar w:fldCharType="separate"/>
          </w:r>
          <w:r>
            <w:rPr>
              <w:rFonts w:hint="eastAsia"/>
            </w:rPr>
            <w:t>10.2 采购</w:t>
          </w:r>
          <w:r>
            <w:t>计划的关键因素</w:t>
          </w:r>
          <w:r>
            <w:tab/>
          </w:r>
          <w:r>
            <w:fldChar w:fldCharType="begin"/>
          </w:r>
          <w:r>
            <w:instrText xml:space="preserve"> PAGEREF _Toc27974 </w:instrText>
          </w:r>
          <w:r>
            <w:fldChar w:fldCharType="separate"/>
          </w:r>
          <w:r>
            <w:t>30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_Toc12889 </w:instrText>
          </w:r>
          <w:r>
            <w:rPr>
              <w:bCs/>
              <w:lang w:val="zh-CN"/>
            </w:rPr>
            <w:fldChar w:fldCharType="separate"/>
          </w:r>
          <w:r>
            <w:rPr>
              <w:rFonts w:hint="eastAsia"/>
            </w:rPr>
            <w:t xml:space="preserve">10.3 </w:t>
          </w:r>
          <w:r>
            <w:t>采购流程</w:t>
          </w:r>
          <w:r>
            <w:tab/>
          </w:r>
          <w:r>
            <w:fldChar w:fldCharType="begin"/>
          </w:r>
          <w:r>
            <w:instrText xml:space="preserve"> PAGEREF _Toc12889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_Toc8640 </w:instrText>
          </w:r>
          <w:r>
            <w:rPr>
              <w:bCs/>
              <w:lang w:val="zh-CN"/>
            </w:rPr>
            <w:fldChar w:fldCharType="separate"/>
          </w:r>
          <w:r>
            <w:rPr>
              <w:rFonts w:hint="eastAsia"/>
            </w:rPr>
            <w:t>10.3.1 采购方案</w:t>
          </w:r>
          <w:r>
            <w:tab/>
          </w:r>
          <w:r>
            <w:fldChar w:fldCharType="begin"/>
          </w:r>
          <w:r>
            <w:instrText xml:space="preserve"> PAGEREF _Toc8640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_Toc24793 </w:instrText>
          </w:r>
          <w:r>
            <w:rPr>
              <w:bCs/>
              <w:lang w:val="zh-CN"/>
            </w:rPr>
            <w:fldChar w:fldCharType="separate"/>
          </w:r>
          <w:r>
            <w:rPr>
              <w:rFonts w:hint="eastAsia"/>
            </w:rPr>
            <w:t>10.3.2 监控</w:t>
          </w:r>
          <w:r>
            <w:tab/>
          </w:r>
          <w:r>
            <w:fldChar w:fldCharType="begin"/>
          </w:r>
          <w:r>
            <w:instrText xml:space="preserve"> PAGEREF _Toc24793 </w:instrText>
          </w:r>
          <w:r>
            <w:fldChar w:fldCharType="separate"/>
          </w:r>
          <w:r>
            <w:t>30</w:t>
          </w:r>
          <w:r>
            <w:fldChar w:fldCharType="end"/>
          </w:r>
          <w:r>
            <w:rPr>
              <w:bCs/>
              <w:lang w:val="zh-CN"/>
            </w:rPr>
            <w:fldChar w:fldCharType="end"/>
          </w:r>
        </w:p>
        <w:p>
          <w:pPr>
            <w:rPr>
              <w:del w:id="117" w:author="hyx" w:date="2018-11-13T10:27:00Z"/>
            </w:rPr>
          </w:pPr>
          <w:r>
            <w:rPr>
              <w:bCs/>
              <w:lang w:val="zh-CN"/>
            </w:rPr>
            <w:fldChar w:fldCharType="end"/>
          </w:r>
        </w:p>
      </w:sdtContent>
    </w:sdt>
    <w:p>
      <w:pPr>
        <w:numPr>
          <w:ilvl w:val="1"/>
          <w:numId w:val="0"/>
        </w:numPr>
        <w:spacing w:after="3588" w:afterLines="1150" w:line="720" w:lineRule="auto"/>
        <w:contextualSpacing/>
        <w:textAlignment w:val="center"/>
        <w:rPr>
          <w:del w:id="118"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119"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120"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121"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122"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123"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124"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125" w:author="hyx" w:date="2018-11-13T10:27:00Z"/>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del w:id="126" w:author="hyx" w:date="2018-11-13T10:27:00Z"/>
          <w:rFonts w:ascii="Calibri Light" w:hAnsi="Calibri Light" w:cs="Times New Roman"/>
          <w:b/>
          <w:spacing w:val="15"/>
          <w:sz w:val="32"/>
          <w:szCs w:val="56"/>
        </w:rPr>
      </w:pPr>
    </w:p>
    <w:p>
      <w:pPr>
        <w:numPr>
          <w:ilvl w:val="0"/>
          <w:numId w:val="0"/>
        </w:numPr>
        <w:spacing w:after="0" w:afterLines="-2147483648" w:line="240" w:lineRule="auto"/>
        <w:contextualSpacing w:val="0"/>
        <w:textAlignment w:val="auto"/>
        <w:rPr>
          <w:rFonts w:ascii="Calibri Light" w:hAnsi="Calibri Light" w:cs="Times New Roman"/>
          <w:b/>
          <w:spacing w:val="15"/>
          <w:sz w:val="32"/>
          <w:szCs w:val="56"/>
        </w:rPr>
        <w:pPrChange w:id="127" w:author="hyx" w:date="2018-11-13T10:27:00Z">
          <w:pPr>
            <w:numPr>
              <w:ilvl w:val="1"/>
              <w:numId w:val="0"/>
            </w:numPr>
            <w:spacing w:after="3588" w:afterLines="1150" w:line="720" w:lineRule="auto"/>
            <w:contextualSpacing/>
            <w:textAlignment w:val="center"/>
          </w:pPr>
        </w:pPrChange>
      </w:pPr>
    </w:p>
    <w:p>
      <w:pPr>
        <w:pStyle w:val="60"/>
      </w:pPr>
      <w:bookmarkStart w:id="18" w:name="_Toc31778"/>
      <w:r>
        <w:rPr>
          <w:rFonts w:hint="eastAsia"/>
        </w:rPr>
        <w:t>引言</w:t>
      </w:r>
      <w:bookmarkEnd w:id="18"/>
    </w:p>
    <w:p>
      <w:pPr>
        <w:pStyle w:val="62"/>
      </w:pPr>
      <w:bookmarkStart w:id="19" w:name="_Toc5911"/>
      <w:r>
        <w:rPr>
          <w:rFonts w:hint="eastAsia"/>
        </w:rPr>
        <w:t>编写</w:t>
      </w:r>
      <w:r>
        <w:t>目的</w:t>
      </w:r>
      <w:bookmarkEnd w:id="19"/>
    </w:p>
    <w:p>
      <w:pPr>
        <w:ind w:firstLine="420"/>
      </w:pPr>
      <w:r>
        <w:rPr>
          <w:rFonts w:hint="eastAsia"/>
        </w:rPr>
        <w:t>为了使本项目（软件工程系列课程教学辅助网站与APP端）有计划地开发，我们编写这份项目开发计划，为项目负责人提供一个框架，使之能合理地估算软件项目开发所需的资源</w:t>
      </w:r>
      <w:r>
        <w:t xml:space="preserve"> 、经费和开发进度，并控制软件项目开发过程按此计划进行。在做计划时，必须就需要的人力、项目持续时间及成本作出估算，而且使自己与指导教师更清楚地了解项目如何开展。</w:t>
      </w:r>
    </w:p>
    <w:p>
      <w:pPr>
        <w:pStyle w:val="62"/>
      </w:pPr>
      <w:bookmarkStart w:id="20" w:name="_Toc646"/>
      <w:r>
        <w:rPr>
          <w:rFonts w:hint="eastAsia"/>
        </w:rPr>
        <w:t>业务</w:t>
      </w:r>
      <w:r>
        <w:t>需求</w:t>
      </w:r>
      <w:bookmarkEnd w:id="20"/>
    </w:p>
    <w:p>
      <w:pPr>
        <w:ind w:firstLine="420"/>
      </w:pPr>
      <w:r>
        <w:rPr>
          <w:rFonts w:hint="eastAsia"/>
        </w:rPr>
        <w:t>使软件</w:t>
      </w:r>
      <w:r>
        <w:t>工程系列课程体系下的</w:t>
      </w:r>
      <w:r>
        <w:rPr>
          <w:rFonts w:hint="eastAsia"/>
        </w:rPr>
        <w:t>教师能够把最新，最前沿的关于项目管理和需求工程的信息传播给学生；为了学生能够利用网络得到老师帮助；为了师生之间，同学之间能够充分交流，沟通心得。这个软件工程系列课程教学辅助网站将提供这么一个平台。为教师和同学以及</w:t>
      </w:r>
      <w:r>
        <w:t>对软件工程感兴趣的同学</w:t>
      </w:r>
      <w:r>
        <w:rPr>
          <w:rFonts w:hint="eastAsia"/>
        </w:rPr>
        <w:t>服务，也为项目管理，需求工程，统一建模等软件工程系列课程的教学方法提供试验基地。同时本网站也有APP形式，可以在手机上进行查看。</w:t>
      </w:r>
    </w:p>
    <w:p>
      <w:pPr>
        <w:pStyle w:val="62"/>
      </w:pPr>
      <w:bookmarkStart w:id="21" w:name="_Toc18560"/>
      <w:r>
        <w:rPr>
          <w:rFonts w:hint="eastAsia"/>
        </w:rPr>
        <w:t>背景</w:t>
      </w:r>
      <w:bookmarkEnd w:id="21"/>
    </w:p>
    <w:p>
      <w:pPr>
        <w:pStyle w:val="70"/>
      </w:pPr>
      <w:bookmarkStart w:id="22" w:name="_Toc26158"/>
      <w:bookmarkStart w:id="23" w:name="_Toc496746332"/>
      <w:r>
        <w:rPr>
          <w:rFonts w:hint="eastAsia"/>
        </w:rPr>
        <w:t>软件系统名称</w:t>
      </w:r>
      <w:bookmarkEnd w:id="22"/>
      <w:bookmarkEnd w:id="23"/>
    </w:p>
    <w:p>
      <w:pPr>
        <w:ind w:firstLine="420"/>
      </w:pPr>
      <w:r>
        <w:rPr>
          <w:rFonts w:hint="eastAsia"/>
        </w:rPr>
        <w:t>软件工程系列课程教学辅助网站</w:t>
      </w:r>
    </w:p>
    <w:p>
      <w:pPr>
        <w:pStyle w:val="70"/>
      </w:pPr>
      <w:bookmarkStart w:id="24" w:name="_Toc25863"/>
      <w:bookmarkStart w:id="25" w:name="_Toc496746333"/>
      <w:r>
        <w:rPr>
          <w:rFonts w:hint="eastAsia"/>
        </w:rPr>
        <w:t>任务提出者</w:t>
      </w:r>
      <w:bookmarkEnd w:id="24"/>
      <w:bookmarkEnd w:id="25"/>
    </w:p>
    <w:tbl>
      <w:tblPr>
        <w:tblStyle w:val="4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3"/>
        <w:gridCol w:w="2568"/>
        <w:gridCol w:w="2560"/>
        <w:gridCol w:w="17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3" w:type="dxa"/>
            <w:shd w:val="clear" w:color="auto" w:fill="BDD6EE" w:themeFill="accent1" w:themeFillTint="66"/>
          </w:tcPr>
          <w:p>
            <w:pPr>
              <w:ind w:firstLine="422"/>
              <w:rPr>
                <w:b/>
              </w:rPr>
            </w:pPr>
            <w:r>
              <w:rPr>
                <w:rFonts w:hint="eastAsia"/>
                <w:b/>
              </w:rPr>
              <w:t>姓名</w:t>
            </w:r>
          </w:p>
        </w:tc>
        <w:tc>
          <w:tcPr>
            <w:tcW w:w="2568" w:type="dxa"/>
            <w:shd w:val="clear" w:color="auto" w:fill="BDD6EE" w:themeFill="accent1" w:themeFillTint="66"/>
          </w:tcPr>
          <w:p>
            <w:pPr>
              <w:ind w:firstLine="422"/>
              <w:rPr>
                <w:b/>
              </w:rPr>
            </w:pPr>
            <w:r>
              <w:rPr>
                <w:rFonts w:hint="eastAsia"/>
                <w:b/>
              </w:rPr>
              <w:t>联系电话</w:t>
            </w:r>
          </w:p>
        </w:tc>
        <w:tc>
          <w:tcPr>
            <w:tcW w:w="2560" w:type="dxa"/>
            <w:shd w:val="clear" w:color="auto" w:fill="BDD6EE" w:themeFill="accent1" w:themeFillTint="66"/>
          </w:tcPr>
          <w:p>
            <w:pPr>
              <w:ind w:firstLine="422"/>
              <w:rPr>
                <w:b/>
              </w:rPr>
            </w:pPr>
            <w:r>
              <w:rPr>
                <w:rFonts w:hint="eastAsia"/>
                <w:b/>
              </w:rPr>
              <w:t>邮箱</w:t>
            </w:r>
          </w:p>
        </w:tc>
        <w:tc>
          <w:tcPr>
            <w:tcW w:w="1749"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3" w:type="dxa"/>
            <w:shd w:val="clear" w:color="auto" w:fill="auto"/>
          </w:tcPr>
          <w:p>
            <w:pPr>
              <w:ind w:firstLine="420"/>
            </w:pPr>
            <w:r>
              <w:rPr>
                <w:rFonts w:hint="eastAsia"/>
              </w:rPr>
              <w:t>杨枨</w:t>
            </w:r>
          </w:p>
        </w:tc>
        <w:tc>
          <w:tcPr>
            <w:tcW w:w="2568" w:type="dxa"/>
            <w:shd w:val="clear" w:color="auto" w:fill="auto"/>
          </w:tcPr>
          <w:p>
            <w:pPr>
              <w:ind w:firstLine="420"/>
            </w:pPr>
            <w:r>
              <w:rPr>
                <w:rFonts w:hint="eastAsia"/>
              </w:rPr>
              <w:t>13357102333</w:t>
            </w:r>
          </w:p>
        </w:tc>
        <w:tc>
          <w:tcPr>
            <w:tcW w:w="256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1749"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43" w:type="dxa"/>
            <w:shd w:val="clear" w:color="auto" w:fill="auto"/>
          </w:tcPr>
          <w:p>
            <w:pPr>
              <w:ind w:firstLine="420"/>
            </w:pPr>
            <w:r>
              <w:rPr>
                <w:rFonts w:hint="eastAsia"/>
              </w:rPr>
              <w:t>侯宏仑</w:t>
            </w:r>
          </w:p>
        </w:tc>
        <w:tc>
          <w:tcPr>
            <w:tcW w:w="2568" w:type="dxa"/>
            <w:shd w:val="clear" w:color="auto" w:fill="auto"/>
          </w:tcPr>
          <w:p>
            <w:pPr>
              <w:ind w:firstLine="420"/>
            </w:pPr>
            <w:r>
              <w:rPr>
                <w:rFonts w:hint="eastAsia"/>
              </w:rPr>
              <w:t>13071858629</w:t>
            </w:r>
          </w:p>
        </w:tc>
        <w:tc>
          <w:tcPr>
            <w:tcW w:w="2560" w:type="dxa"/>
            <w:shd w:val="clear" w:color="auto" w:fill="auto"/>
          </w:tcPr>
          <w:p>
            <w:r>
              <w:t>ubilabs@</w:t>
            </w:r>
            <w:r>
              <w:rPr>
                <w:rFonts w:hint="eastAsia"/>
              </w:rPr>
              <w:t>zucc</w:t>
            </w:r>
            <w:r>
              <w:t>.edu.cn</w:t>
            </w:r>
          </w:p>
        </w:tc>
        <w:tc>
          <w:tcPr>
            <w:tcW w:w="1749" w:type="dxa"/>
            <w:shd w:val="clear" w:color="auto" w:fill="auto"/>
          </w:tcPr>
          <w:p>
            <w:pPr>
              <w:ind w:firstLine="420"/>
            </w:pPr>
            <w:r>
              <w:rPr>
                <w:rFonts w:hint="eastAsia"/>
              </w:rPr>
              <w:t>理四501</w:t>
            </w:r>
          </w:p>
        </w:tc>
      </w:tr>
    </w:tbl>
    <w:p>
      <w:pPr>
        <w:rPr>
          <w:b/>
        </w:rPr>
      </w:pPr>
    </w:p>
    <w:p>
      <w:pPr>
        <w:ind w:firstLine="422"/>
        <w:rPr>
          <w:b/>
        </w:rPr>
      </w:pPr>
    </w:p>
    <w:p>
      <w:pPr>
        <w:pStyle w:val="70"/>
      </w:pPr>
      <w:bookmarkStart w:id="26" w:name="_Toc496746334"/>
      <w:bookmarkStart w:id="27" w:name="_Toc11461"/>
      <w:r>
        <w:rPr>
          <w:rFonts w:hint="eastAsia"/>
        </w:rPr>
        <w:t>开发团队</w:t>
      </w:r>
      <w:bookmarkEnd w:id="26"/>
      <w:bookmarkEnd w:id="27"/>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28" w:author="hyx" w:date="2018-11-10T14:13:00Z">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0"/>
        <w:gridCol w:w="718"/>
        <w:gridCol w:w="1417"/>
        <w:gridCol w:w="1985"/>
        <w:gridCol w:w="1417"/>
        <w:gridCol w:w="1276"/>
        <w:gridCol w:w="759"/>
        <w:tblGridChange w:id="129">
          <w:tblGrid>
            <w:gridCol w:w="950"/>
            <w:gridCol w:w="718"/>
            <w:gridCol w:w="1417"/>
            <w:gridCol w:w="1742"/>
            <w:gridCol w:w="1862"/>
            <w:gridCol w:w="823"/>
            <w:gridCol w:w="251"/>
            <w:gridCol w:w="759"/>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30"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BDD6EE" w:themeFill="accent1" w:themeFillTint="66"/>
            <w:tcPrChange w:id="131" w:author="hyx" w:date="2018-11-10T14:13:00Z">
              <w:tcPr>
                <w:tcW w:w="950" w:type="dxa"/>
                <w:shd w:val="clear" w:color="auto" w:fill="BDD6EE" w:themeFill="accent1" w:themeFillTint="66"/>
              </w:tcPr>
            </w:tcPrChange>
          </w:tcPr>
          <w:p>
            <w:pPr>
              <w:ind w:firstLine="0"/>
              <w:jc w:val="both"/>
              <w:rPr>
                <w:b/>
              </w:rPr>
              <w:pPrChange w:id="132" w:author="hyx" w:date="2018-11-10T14:09:00Z">
                <w:pPr>
                  <w:ind w:firstLine="422"/>
                </w:pPr>
              </w:pPrChange>
            </w:pPr>
            <w:r>
              <w:rPr>
                <w:rFonts w:hint="eastAsia"/>
                <w:b/>
              </w:rPr>
              <w:t>姓名</w:t>
            </w:r>
          </w:p>
        </w:tc>
        <w:tc>
          <w:tcPr>
            <w:tcW w:w="718" w:type="dxa"/>
            <w:shd w:val="clear" w:color="auto" w:fill="BDD6EE" w:themeFill="accent1" w:themeFillTint="66"/>
            <w:tcPrChange w:id="133" w:author="hyx" w:date="2018-11-10T14:13:00Z">
              <w:tcPr>
                <w:tcW w:w="718" w:type="dxa"/>
                <w:shd w:val="clear" w:color="auto" w:fill="BDD6EE" w:themeFill="accent1" w:themeFillTint="66"/>
              </w:tcPr>
            </w:tcPrChange>
          </w:tcPr>
          <w:p>
            <w:pPr>
              <w:ind w:firstLine="0" w:firstLineChars="0"/>
              <w:rPr>
                <w:b/>
              </w:rPr>
              <w:pPrChange w:id="134" w:author="hyx" w:date="2018-11-10T14:09:00Z">
                <w:pPr>
                  <w:ind w:firstLine="198" w:firstLineChars="94"/>
                </w:pPr>
              </w:pPrChange>
            </w:pPr>
            <w:r>
              <w:rPr>
                <w:rFonts w:hint="eastAsia"/>
                <w:b/>
              </w:rPr>
              <w:t>角色</w:t>
            </w:r>
          </w:p>
        </w:tc>
        <w:tc>
          <w:tcPr>
            <w:tcW w:w="1417" w:type="dxa"/>
            <w:shd w:val="clear" w:color="auto" w:fill="BDD6EE" w:themeFill="accent1" w:themeFillTint="66"/>
            <w:tcPrChange w:id="135" w:author="hyx" w:date="2018-11-10T14:13:00Z">
              <w:tcPr>
                <w:tcW w:w="1417" w:type="dxa"/>
                <w:shd w:val="clear" w:color="auto" w:fill="BDD6EE" w:themeFill="accent1" w:themeFillTint="66"/>
              </w:tcPr>
            </w:tcPrChange>
          </w:tcPr>
          <w:p>
            <w:pPr>
              <w:ind w:firstLine="0" w:firstLineChars="0"/>
              <w:rPr>
                <w:b/>
              </w:rPr>
              <w:pPrChange w:id="136" w:author="hyx" w:date="2018-11-10T14:10:00Z">
                <w:pPr>
                  <w:ind w:firstLine="198" w:firstLineChars="94"/>
                </w:pPr>
              </w:pPrChange>
            </w:pPr>
            <w:r>
              <w:rPr>
                <w:rFonts w:hint="eastAsia"/>
                <w:b/>
              </w:rPr>
              <w:t>联系电话</w:t>
            </w:r>
          </w:p>
        </w:tc>
        <w:tc>
          <w:tcPr>
            <w:tcW w:w="1985" w:type="dxa"/>
            <w:shd w:val="clear" w:color="auto" w:fill="BDD6EE" w:themeFill="accent1" w:themeFillTint="66"/>
            <w:tcPrChange w:id="137" w:author="hyx" w:date="2018-11-10T14:13:00Z">
              <w:tcPr>
                <w:tcW w:w="1742" w:type="dxa"/>
                <w:shd w:val="clear" w:color="auto" w:fill="BDD6EE" w:themeFill="accent1" w:themeFillTint="66"/>
              </w:tcPr>
            </w:tcPrChange>
          </w:tcPr>
          <w:p>
            <w:pPr>
              <w:ind w:firstLine="0"/>
              <w:rPr>
                <w:b/>
              </w:rPr>
              <w:pPrChange w:id="138" w:author="hyx" w:date="2018-11-10T14:13:00Z">
                <w:pPr>
                  <w:ind w:firstLine="422"/>
                </w:pPr>
              </w:pPrChange>
            </w:pPr>
            <w:r>
              <w:rPr>
                <w:rFonts w:hint="eastAsia"/>
                <w:b/>
              </w:rPr>
              <w:t>邮箱</w:t>
            </w:r>
          </w:p>
        </w:tc>
        <w:tc>
          <w:tcPr>
            <w:tcW w:w="1417" w:type="dxa"/>
            <w:shd w:val="clear" w:color="auto" w:fill="BDD6EE" w:themeFill="accent1" w:themeFillTint="66"/>
            <w:tcPrChange w:id="139" w:author="hyx" w:date="2018-11-10T14:13:00Z">
              <w:tcPr>
                <w:tcW w:w="1862" w:type="dxa"/>
                <w:shd w:val="clear" w:color="auto" w:fill="BDD6EE" w:themeFill="accent1" w:themeFillTint="66"/>
              </w:tcPr>
            </w:tcPrChange>
          </w:tcPr>
          <w:p>
            <w:pPr>
              <w:ind w:firstLine="0"/>
              <w:rPr>
                <w:ins w:id="141" w:author="hyx" w:date="2018-11-10T14:10:00Z"/>
                <w:b/>
              </w:rPr>
              <w:pPrChange w:id="140" w:author="hyx" w:date="2018-11-10T14:13:00Z">
                <w:pPr>
                  <w:ind w:firstLine="422"/>
                </w:pPr>
              </w:pPrChange>
            </w:pPr>
            <w:ins w:id="142" w:author="hyx" w:date="2018-11-10T14:11:00Z">
              <w:r>
                <w:rPr>
                  <w:rFonts w:hint="eastAsia"/>
                  <w:b/>
                </w:rPr>
                <w:t>微信</w:t>
              </w:r>
            </w:ins>
          </w:p>
        </w:tc>
        <w:tc>
          <w:tcPr>
            <w:tcW w:w="1276" w:type="dxa"/>
            <w:shd w:val="clear" w:color="auto" w:fill="BDD6EE" w:themeFill="accent1" w:themeFillTint="66"/>
            <w:tcPrChange w:id="143" w:author="hyx" w:date="2018-11-10T14:13:00Z">
              <w:tcPr>
                <w:tcW w:w="823" w:type="dxa"/>
                <w:shd w:val="clear" w:color="auto" w:fill="BDD6EE" w:themeFill="accent1" w:themeFillTint="66"/>
              </w:tcPr>
            </w:tcPrChange>
          </w:tcPr>
          <w:p>
            <w:pPr>
              <w:ind w:firstLine="0"/>
              <w:rPr>
                <w:ins w:id="145" w:author="hyx" w:date="2018-11-10T14:11:00Z"/>
                <w:b/>
              </w:rPr>
              <w:pPrChange w:id="144" w:author="hyx" w:date="2018-11-10T14:13:00Z">
                <w:pPr>
                  <w:ind w:firstLine="422"/>
                </w:pPr>
              </w:pPrChange>
            </w:pPr>
            <w:ins w:id="146" w:author="hyx" w:date="2018-11-10T14:12:00Z">
              <w:r>
                <w:rPr>
                  <w:rFonts w:hint="eastAsia"/>
                  <w:b/>
                </w:rPr>
                <w:t>QQ</w:t>
              </w:r>
            </w:ins>
          </w:p>
        </w:tc>
        <w:tc>
          <w:tcPr>
            <w:tcW w:w="759" w:type="dxa"/>
            <w:shd w:val="clear" w:color="auto" w:fill="BDD6EE" w:themeFill="accent1" w:themeFillTint="66"/>
            <w:tcPrChange w:id="147" w:author="hyx" w:date="2018-11-10T14:13:00Z">
              <w:tcPr>
                <w:tcW w:w="1010" w:type="dxa"/>
                <w:gridSpan w:val="2"/>
                <w:shd w:val="clear" w:color="auto" w:fill="BDD6EE" w:themeFill="accent1" w:themeFillTint="66"/>
              </w:tcPr>
            </w:tcPrChange>
          </w:tcPr>
          <w:p>
            <w:pPr>
              <w:ind w:firstLine="0"/>
              <w:rPr>
                <w:b/>
              </w:rPr>
              <w:pPrChange w:id="148" w:author="hyx" w:date="2018-11-10T14:12:00Z">
                <w:pPr>
                  <w:ind w:firstLine="422"/>
                </w:pPr>
              </w:pPrChange>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9"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auto"/>
            <w:tcPrChange w:id="150" w:author="hyx" w:date="2018-11-10T14:13:00Z">
              <w:tcPr>
                <w:tcW w:w="950" w:type="dxa"/>
                <w:shd w:val="clear" w:color="auto" w:fill="auto"/>
              </w:tcPr>
            </w:tcPrChange>
          </w:tcPr>
          <w:p>
            <w:pPr>
              <w:ind w:firstLine="0"/>
              <w:pPrChange w:id="151" w:author="hyx" w:date="2018-11-10T14:09:00Z">
                <w:pPr>
                  <w:ind w:firstLine="420"/>
                </w:pPr>
              </w:pPrChange>
            </w:pPr>
            <w:r>
              <w:rPr>
                <w:rFonts w:hint="eastAsia"/>
              </w:rPr>
              <w:t>黄叶轩</w:t>
            </w:r>
          </w:p>
        </w:tc>
        <w:tc>
          <w:tcPr>
            <w:tcW w:w="718" w:type="dxa"/>
            <w:shd w:val="clear" w:color="auto" w:fill="auto"/>
            <w:tcPrChange w:id="152" w:author="hyx" w:date="2018-11-10T14:13:00Z">
              <w:tcPr>
                <w:tcW w:w="718" w:type="dxa"/>
                <w:shd w:val="clear" w:color="auto" w:fill="auto"/>
              </w:tcPr>
            </w:tcPrChange>
          </w:tcPr>
          <w:p>
            <w:pPr>
              <w:ind w:firstLine="0" w:firstLineChars="0"/>
              <w:pPrChange w:id="153" w:author="hyx" w:date="2018-11-10T14:10:00Z">
                <w:pPr>
                  <w:ind w:firstLine="199" w:firstLineChars="95"/>
                </w:pPr>
              </w:pPrChange>
            </w:pPr>
            <w:r>
              <w:rPr>
                <w:rFonts w:hint="eastAsia"/>
              </w:rPr>
              <w:t>组长</w:t>
            </w:r>
          </w:p>
        </w:tc>
        <w:tc>
          <w:tcPr>
            <w:tcW w:w="1417" w:type="dxa"/>
            <w:shd w:val="clear" w:color="auto" w:fill="auto"/>
            <w:tcPrChange w:id="154" w:author="hyx" w:date="2018-11-10T14:13:00Z">
              <w:tcPr>
                <w:tcW w:w="1417" w:type="dxa"/>
                <w:shd w:val="clear" w:color="auto" w:fill="auto"/>
              </w:tcPr>
            </w:tcPrChange>
          </w:tcPr>
          <w:p>
            <w:r>
              <w:t>13588899102</w:t>
            </w:r>
          </w:p>
        </w:tc>
        <w:tc>
          <w:tcPr>
            <w:tcW w:w="1985" w:type="dxa"/>
            <w:shd w:val="clear" w:color="auto" w:fill="auto"/>
            <w:tcPrChange w:id="155" w:author="hyx" w:date="2018-11-10T14:13:00Z">
              <w:tcPr>
                <w:tcW w:w="1742" w:type="dxa"/>
                <w:shd w:val="clear" w:color="auto" w:fill="auto"/>
              </w:tcPr>
            </w:tcPrChange>
          </w:tcPr>
          <w:p>
            <w:pPr>
              <w:rPr>
                <w:ins w:id="156" w:author="hyx" w:date="2018-11-10T14:11:00Z"/>
              </w:rPr>
            </w:pPr>
            <w:r>
              <w:t>31601246</w:t>
            </w:r>
          </w:p>
          <w:p>
            <w:r>
              <w:t>@stu.zucc.edu.cn</w:t>
            </w:r>
          </w:p>
        </w:tc>
        <w:tc>
          <w:tcPr>
            <w:tcW w:w="1417" w:type="dxa"/>
            <w:tcPrChange w:id="157" w:author="hyx" w:date="2018-11-10T14:13:00Z">
              <w:tcPr>
                <w:tcW w:w="1862" w:type="dxa"/>
              </w:tcPr>
            </w:tcPrChange>
          </w:tcPr>
          <w:p>
            <w:pPr>
              <w:rPr>
                <w:ins w:id="158" w:author="hyx" w:date="2018-11-10T14:10:00Z"/>
              </w:rPr>
            </w:pPr>
            <w:ins w:id="159" w:author="hyx" w:date="2018-11-10T14:12:00Z">
              <w:r>
                <w:rPr>
                  <w:rFonts w:hint="eastAsia"/>
                </w:rPr>
                <w:t>H</w:t>
              </w:r>
            </w:ins>
            <w:ins w:id="160" w:author="hyx" w:date="2018-11-10T14:12:00Z">
              <w:r>
                <w:rPr/>
                <w:t>yxzucc</w:t>
              </w:r>
            </w:ins>
          </w:p>
        </w:tc>
        <w:tc>
          <w:tcPr>
            <w:tcW w:w="1276" w:type="dxa"/>
            <w:tcPrChange w:id="161" w:author="hyx" w:date="2018-11-10T14:13:00Z">
              <w:tcPr>
                <w:tcW w:w="1074" w:type="dxa"/>
                <w:gridSpan w:val="2"/>
              </w:tcPr>
            </w:tcPrChange>
          </w:tcPr>
          <w:p>
            <w:pPr>
              <w:rPr>
                <w:ins w:id="162" w:author="hyx" w:date="2018-11-10T14:11:00Z"/>
              </w:rPr>
            </w:pPr>
            <w:ins w:id="163" w:author="hyx" w:date="2018-11-10T14:13:00Z">
              <w:r>
                <w:rPr>
                  <w:rFonts w:hint="eastAsia"/>
                </w:rPr>
                <w:t>1</w:t>
              </w:r>
            </w:ins>
            <w:ins w:id="164" w:author="hyx" w:date="2018-11-10T14:13:00Z">
              <w:r>
                <w:rPr/>
                <w:t>103057282</w:t>
              </w:r>
            </w:ins>
          </w:p>
        </w:tc>
        <w:tc>
          <w:tcPr>
            <w:tcW w:w="759" w:type="dxa"/>
            <w:shd w:val="clear" w:color="auto" w:fill="auto"/>
            <w:tcPrChange w:id="165" w:author="hyx" w:date="2018-11-10T14:13:00Z">
              <w:tcPr>
                <w:tcW w:w="759" w:type="dxa"/>
                <w:shd w:val="clear" w:color="auto" w:fill="auto"/>
              </w:tcPr>
            </w:tcPrChange>
          </w:tcPr>
          <w:p>
            <w:r>
              <w:rPr>
                <w:rFonts w:hint="eastAsia"/>
              </w:rPr>
              <w:t>弘毅2-</w:t>
            </w:r>
            <w:r>
              <w:t>210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66"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auto"/>
            <w:tcPrChange w:id="167" w:author="hyx" w:date="2018-11-10T14:13:00Z">
              <w:tcPr>
                <w:tcW w:w="950" w:type="dxa"/>
                <w:shd w:val="clear" w:color="auto" w:fill="auto"/>
              </w:tcPr>
            </w:tcPrChange>
          </w:tcPr>
          <w:p>
            <w:pPr>
              <w:ind w:firstLine="0"/>
              <w:rPr>
                <w:sz w:val="24"/>
              </w:rPr>
              <w:pPrChange w:id="168" w:author="hyx" w:date="2018-11-10T14:09:00Z">
                <w:pPr>
                  <w:ind w:firstLine="420"/>
                </w:pPr>
              </w:pPrChange>
            </w:pPr>
            <w:r>
              <w:rPr>
                <w:rFonts w:hint="eastAsia"/>
              </w:rPr>
              <w:t>陈俊仁</w:t>
            </w:r>
          </w:p>
        </w:tc>
        <w:tc>
          <w:tcPr>
            <w:tcW w:w="718" w:type="dxa"/>
            <w:shd w:val="clear" w:color="auto" w:fill="auto"/>
            <w:tcPrChange w:id="169" w:author="hyx" w:date="2018-11-10T14:13:00Z">
              <w:tcPr>
                <w:tcW w:w="718" w:type="dxa"/>
                <w:shd w:val="clear" w:color="auto" w:fill="auto"/>
              </w:tcPr>
            </w:tcPrChange>
          </w:tcPr>
          <w:p>
            <w:pPr>
              <w:ind w:firstLine="0" w:firstLineChars="0"/>
              <w:pPrChange w:id="170" w:author="hyx" w:date="2018-11-10T14:10:00Z">
                <w:pPr>
                  <w:ind w:firstLine="199" w:firstLineChars="95"/>
                </w:pPr>
              </w:pPrChange>
            </w:pPr>
            <w:r>
              <w:rPr>
                <w:rFonts w:hint="eastAsia"/>
              </w:rPr>
              <w:t>组员</w:t>
            </w:r>
          </w:p>
        </w:tc>
        <w:tc>
          <w:tcPr>
            <w:tcW w:w="1417" w:type="dxa"/>
            <w:shd w:val="clear" w:color="auto" w:fill="auto"/>
            <w:tcPrChange w:id="171" w:author="hyx" w:date="2018-11-10T14:13:00Z">
              <w:tcPr>
                <w:tcW w:w="1417" w:type="dxa"/>
                <w:shd w:val="clear" w:color="auto" w:fill="auto"/>
              </w:tcPr>
            </w:tcPrChange>
          </w:tcPr>
          <w:p>
            <w:r>
              <w:t>17376503405</w:t>
            </w:r>
          </w:p>
        </w:tc>
        <w:tc>
          <w:tcPr>
            <w:tcW w:w="1985" w:type="dxa"/>
            <w:shd w:val="clear" w:color="auto" w:fill="auto"/>
            <w:tcPrChange w:id="172" w:author="hyx" w:date="2018-11-10T14:13:00Z">
              <w:tcPr>
                <w:tcW w:w="1742" w:type="dxa"/>
                <w:shd w:val="clear" w:color="auto" w:fill="auto"/>
              </w:tcPr>
            </w:tcPrChange>
          </w:tcPr>
          <w:p>
            <w:pPr>
              <w:rPr>
                <w:ins w:id="173" w:author="hyx" w:date="2018-11-10T14:11:00Z"/>
              </w:rPr>
            </w:pPr>
            <w:r>
              <w:t>31601241</w:t>
            </w:r>
          </w:p>
          <w:p>
            <w:r>
              <w:t>@stu.zucc.edu.cn</w:t>
            </w:r>
          </w:p>
        </w:tc>
        <w:tc>
          <w:tcPr>
            <w:tcW w:w="1417" w:type="dxa"/>
            <w:tcPrChange w:id="174" w:author="hyx" w:date="2018-11-10T14:13:00Z">
              <w:tcPr>
                <w:tcW w:w="1862" w:type="dxa"/>
              </w:tcPr>
            </w:tcPrChange>
          </w:tcPr>
          <w:p>
            <w:pPr>
              <w:rPr>
                <w:ins w:id="175" w:author="hyx" w:date="2018-11-10T14:10:00Z"/>
              </w:rPr>
            </w:pPr>
            <w:ins w:id="176" w:author="hyx" w:date="2018-11-10T14:13:00Z">
              <w:r>
                <w:rPr/>
                <w:t>chenjunren6745</w:t>
              </w:r>
            </w:ins>
          </w:p>
        </w:tc>
        <w:tc>
          <w:tcPr>
            <w:tcW w:w="1276" w:type="dxa"/>
            <w:tcPrChange w:id="177" w:author="hyx" w:date="2018-11-10T14:13:00Z">
              <w:tcPr>
                <w:tcW w:w="1074" w:type="dxa"/>
                <w:gridSpan w:val="2"/>
              </w:tcPr>
            </w:tcPrChange>
          </w:tcPr>
          <w:p>
            <w:pPr>
              <w:rPr>
                <w:ins w:id="178" w:author="hyx" w:date="2018-11-10T14:11:00Z"/>
              </w:rPr>
            </w:pPr>
            <w:ins w:id="179" w:author="hyx" w:date="2018-11-10T14:14:00Z">
              <w:r>
                <w:rPr/>
                <w:t>374955336</w:t>
              </w:r>
            </w:ins>
          </w:p>
        </w:tc>
        <w:tc>
          <w:tcPr>
            <w:tcW w:w="759" w:type="dxa"/>
            <w:shd w:val="clear" w:color="auto" w:fill="auto"/>
            <w:tcPrChange w:id="180" w:author="hyx" w:date="2018-11-10T14:13:00Z">
              <w:tcPr>
                <w:tcW w:w="759" w:type="dxa"/>
                <w:shd w:val="clear" w:color="auto" w:fill="auto"/>
              </w:tcPr>
            </w:tcPrChange>
          </w:tcPr>
          <w:p>
            <w:r>
              <w:rPr>
                <w:rFonts w:hint="eastAsia"/>
              </w:rPr>
              <w:t>弘毅2</w:t>
            </w:r>
            <w:r>
              <w:t>-209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81"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auto"/>
            <w:tcPrChange w:id="182" w:author="hyx" w:date="2018-11-10T14:13:00Z">
              <w:tcPr>
                <w:tcW w:w="950" w:type="dxa"/>
                <w:shd w:val="clear" w:color="auto" w:fill="auto"/>
              </w:tcPr>
            </w:tcPrChange>
          </w:tcPr>
          <w:p>
            <w:pPr>
              <w:ind w:firstLine="0"/>
              <w:pPrChange w:id="183" w:author="hyx" w:date="2018-11-10T14:09:00Z">
                <w:pPr>
                  <w:ind w:firstLine="420"/>
                </w:pPr>
              </w:pPrChange>
            </w:pPr>
            <w:r>
              <w:rPr>
                <w:rFonts w:hint="eastAsia"/>
              </w:rPr>
              <w:t>陈苏民</w:t>
            </w:r>
          </w:p>
        </w:tc>
        <w:tc>
          <w:tcPr>
            <w:tcW w:w="718" w:type="dxa"/>
            <w:shd w:val="clear" w:color="auto" w:fill="auto"/>
            <w:tcPrChange w:id="184" w:author="hyx" w:date="2018-11-10T14:13:00Z">
              <w:tcPr>
                <w:tcW w:w="718" w:type="dxa"/>
                <w:shd w:val="clear" w:color="auto" w:fill="auto"/>
              </w:tcPr>
            </w:tcPrChange>
          </w:tcPr>
          <w:p>
            <w:pPr>
              <w:ind w:firstLine="0" w:firstLineChars="0"/>
              <w:pPrChange w:id="185" w:author="hyx" w:date="2018-11-10T14:10:00Z">
                <w:pPr>
                  <w:ind w:firstLine="199" w:firstLineChars="95"/>
                </w:pPr>
              </w:pPrChange>
            </w:pPr>
            <w:r>
              <w:rPr>
                <w:rFonts w:hint="eastAsia"/>
              </w:rPr>
              <w:t>组员</w:t>
            </w:r>
          </w:p>
        </w:tc>
        <w:tc>
          <w:tcPr>
            <w:tcW w:w="1417" w:type="dxa"/>
            <w:shd w:val="clear" w:color="auto" w:fill="auto"/>
            <w:tcPrChange w:id="186" w:author="hyx" w:date="2018-11-10T14:13:00Z">
              <w:tcPr>
                <w:tcW w:w="1417" w:type="dxa"/>
                <w:shd w:val="clear" w:color="auto" w:fill="auto"/>
              </w:tcPr>
            </w:tcPrChange>
          </w:tcPr>
          <w:p>
            <w:r>
              <w:t>19967308296</w:t>
            </w:r>
          </w:p>
        </w:tc>
        <w:tc>
          <w:tcPr>
            <w:tcW w:w="1985" w:type="dxa"/>
            <w:shd w:val="clear" w:color="auto" w:fill="auto"/>
            <w:tcPrChange w:id="187" w:author="hyx" w:date="2018-11-10T14:13:00Z">
              <w:tcPr>
                <w:tcW w:w="1742" w:type="dxa"/>
                <w:shd w:val="clear" w:color="auto" w:fill="auto"/>
              </w:tcPr>
            </w:tcPrChange>
          </w:tcPr>
          <w:p>
            <w:pPr>
              <w:rPr>
                <w:ins w:id="188" w:author="hyx" w:date="2018-11-10T14:11:00Z"/>
              </w:rPr>
            </w:pPr>
            <w:r>
              <w:t>31602227</w:t>
            </w:r>
          </w:p>
          <w:p>
            <w:r>
              <w:t>@stu.zucc.edu.cn</w:t>
            </w:r>
          </w:p>
        </w:tc>
        <w:tc>
          <w:tcPr>
            <w:tcW w:w="1417" w:type="dxa"/>
            <w:tcPrChange w:id="189" w:author="hyx" w:date="2018-11-10T14:13:00Z">
              <w:tcPr>
                <w:tcW w:w="1862" w:type="dxa"/>
              </w:tcPr>
            </w:tcPrChange>
          </w:tcPr>
          <w:p>
            <w:pPr>
              <w:rPr>
                <w:ins w:id="190" w:author="hyx" w:date="2018-11-10T14:10:00Z"/>
              </w:rPr>
            </w:pPr>
            <w:ins w:id="191" w:author="hyx" w:date="2018-11-10T14:12:00Z">
              <w:r>
                <w:rPr/>
                <w:t>c96s1m4</w:t>
              </w:r>
            </w:ins>
          </w:p>
        </w:tc>
        <w:tc>
          <w:tcPr>
            <w:tcW w:w="1276" w:type="dxa"/>
            <w:tcPrChange w:id="192" w:author="hyx" w:date="2018-11-10T14:13:00Z">
              <w:tcPr>
                <w:tcW w:w="1074" w:type="dxa"/>
                <w:gridSpan w:val="2"/>
              </w:tcPr>
            </w:tcPrChange>
          </w:tcPr>
          <w:p>
            <w:pPr>
              <w:rPr>
                <w:ins w:id="193" w:author="hyx" w:date="2018-11-10T14:11:00Z"/>
              </w:rPr>
            </w:pPr>
            <w:ins w:id="194" w:author="hyx" w:date="2018-11-10T14:15:00Z">
              <w:r>
                <w:rPr/>
                <w:t>245023559</w:t>
              </w:r>
            </w:ins>
          </w:p>
        </w:tc>
        <w:tc>
          <w:tcPr>
            <w:tcW w:w="759" w:type="dxa"/>
            <w:shd w:val="clear" w:color="auto" w:fill="auto"/>
            <w:tcPrChange w:id="195" w:author="hyx" w:date="2018-11-10T14:13:00Z">
              <w:tcPr>
                <w:tcW w:w="759" w:type="dxa"/>
                <w:shd w:val="clear" w:color="auto" w:fill="auto"/>
              </w:tcPr>
            </w:tcPrChange>
          </w:tcPr>
          <w:p>
            <w:r>
              <w:rPr>
                <w:rFonts w:hint="eastAsia"/>
              </w:rPr>
              <w:t>弘毅1-</w:t>
            </w:r>
            <w:r>
              <w:t>124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96"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auto"/>
            <w:tcPrChange w:id="197" w:author="hyx" w:date="2018-11-10T14:13:00Z">
              <w:tcPr>
                <w:tcW w:w="950" w:type="dxa"/>
                <w:shd w:val="clear" w:color="auto" w:fill="auto"/>
              </w:tcPr>
            </w:tcPrChange>
          </w:tcPr>
          <w:p>
            <w:pPr>
              <w:ind w:firstLine="0"/>
              <w:pPrChange w:id="198" w:author="hyx" w:date="2018-11-10T14:09:00Z">
                <w:pPr>
                  <w:ind w:firstLine="420"/>
                </w:pPr>
              </w:pPrChange>
            </w:pPr>
            <w:r>
              <w:rPr>
                <w:rFonts w:hint="eastAsia"/>
              </w:rPr>
              <w:t>徐双铅</w:t>
            </w:r>
          </w:p>
        </w:tc>
        <w:tc>
          <w:tcPr>
            <w:tcW w:w="718" w:type="dxa"/>
            <w:shd w:val="clear" w:color="auto" w:fill="auto"/>
            <w:tcPrChange w:id="199" w:author="hyx" w:date="2018-11-10T14:13:00Z">
              <w:tcPr>
                <w:tcW w:w="718" w:type="dxa"/>
                <w:shd w:val="clear" w:color="auto" w:fill="auto"/>
              </w:tcPr>
            </w:tcPrChange>
          </w:tcPr>
          <w:p>
            <w:pPr>
              <w:ind w:firstLine="0" w:firstLineChars="0"/>
              <w:pPrChange w:id="200" w:author="hyx" w:date="2018-11-10T14:10:00Z">
                <w:pPr>
                  <w:ind w:firstLine="199" w:firstLineChars="95"/>
                </w:pPr>
              </w:pPrChange>
            </w:pPr>
            <w:r>
              <w:rPr>
                <w:rFonts w:hint="eastAsia"/>
              </w:rPr>
              <w:t>组员</w:t>
            </w:r>
          </w:p>
        </w:tc>
        <w:tc>
          <w:tcPr>
            <w:tcW w:w="1417" w:type="dxa"/>
            <w:shd w:val="clear" w:color="auto" w:fill="auto"/>
            <w:tcPrChange w:id="201" w:author="hyx" w:date="2018-11-10T14:13:00Z">
              <w:tcPr>
                <w:tcW w:w="1417" w:type="dxa"/>
                <w:shd w:val="clear" w:color="auto" w:fill="auto"/>
              </w:tcPr>
            </w:tcPrChange>
          </w:tcPr>
          <w:p>
            <w:r>
              <w:t>18094711647</w:t>
            </w:r>
          </w:p>
        </w:tc>
        <w:tc>
          <w:tcPr>
            <w:tcW w:w="1985" w:type="dxa"/>
            <w:shd w:val="clear" w:color="auto" w:fill="auto"/>
            <w:tcPrChange w:id="202" w:author="hyx" w:date="2018-11-10T14:13:00Z">
              <w:tcPr>
                <w:tcW w:w="1742" w:type="dxa"/>
                <w:shd w:val="clear" w:color="auto" w:fill="auto"/>
              </w:tcPr>
            </w:tcPrChange>
          </w:tcPr>
          <w:p>
            <w:pPr>
              <w:rPr>
                <w:ins w:id="203" w:author="hyx" w:date="2018-11-10T14:11:00Z"/>
              </w:rPr>
            </w:pPr>
            <w:r>
              <w:t>31601221</w:t>
            </w:r>
          </w:p>
          <w:p>
            <w:r>
              <w:t>@stu.zucc.edu.cn</w:t>
            </w:r>
          </w:p>
        </w:tc>
        <w:tc>
          <w:tcPr>
            <w:tcW w:w="1417" w:type="dxa"/>
            <w:tcPrChange w:id="204" w:author="hyx" w:date="2018-11-10T14:13:00Z">
              <w:tcPr>
                <w:tcW w:w="1862" w:type="dxa"/>
              </w:tcPr>
            </w:tcPrChange>
          </w:tcPr>
          <w:p>
            <w:pPr>
              <w:rPr>
                <w:ins w:id="205" w:author="hyx" w:date="2018-11-10T14:10:00Z"/>
              </w:rPr>
            </w:pPr>
            <w:ins w:id="206" w:author="hyx" w:date="2018-11-10T14:12:00Z">
              <w:r>
                <w:rPr/>
                <w:t>CXM1064081300</w:t>
              </w:r>
            </w:ins>
          </w:p>
        </w:tc>
        <w:tc>
          <w:tcPr>
            <w:tcW w:w="1276" w:type="dxa"/>
            <w:tcPrChange w:id="207" w:author="hyx" w:date="2018-11-10T14:13:00Z">
              <w:tcPr>
                <w:tcW w:w="1074" w:type="dxa"/>
                <w:gridSpan w:val="2"/>
              </w:tcPr>
            </w:tcPrChange>
          </w:tcPr>
          <w:p>
            <w:pPr>
              <w:rPr>
                <w:ins w:id="208" w:author="hyx" w:date="2018-11-10T14:11:00Z"/>
              </w:rPr>
            </w:pPr>
            <w:ins w:id="209" w:author="hyx" w:date="2018-11-10T14:14:00Z">
              <w:r>
                <w:rPr/>
                <w:t>1227442409</w:t>
              </w:r>
            </w:ins>
          </w:p>
        </w:tc>
        <w:tc>
          <w:tcPr>
            <w:tcW w:w="759" w:type="dxa"/>
            <w:shd w:val="clear" w:color="auto" w:fill="auto"/>
            <w:tcPrChange w:id="210" w:author="hyx" w:date="2018-11-10T14:13:00Z">
              <w:tcPr>
                <w:tcW w:w="759" w:type="dxa"/>
                <w:shd w:val="clear" w:color="auto" w:fill="auto"/>
              </w:tcPr>
            </w:tcPrChange>
          </w:tcPr>
          <w:p>
            <w:r>
              <w:rPr>
                <w:rFonts w:hint="eastAsia"/>
              </w:rPr>
              <w:t>弘毅2-</w:t>
            </w:r>
            <w:r>
              <w:t>206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11" w:author="hyx" w:date="2018-11-10T14:1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0" w:type="dxa"/>
            <w:shd w:val="clear" w:color="auto" w:fill="auto"/>
            <w:tcPrChange w:id="212" w:author="hyx" w:date="2018-11-10T14:13:00Z">
              <w:tcPr>
                <w:tcW w:w="950" w:type="dxa"/>
                <w:shd w:val="clear" w:color="auto" w:fill="auto"/>
              </w:tcPr>
            </w:tcPrChange>
          </w:tcPr>
          <w:p>
            <w:pPr>
              <w:ind w:firstLine="0"/>
              <w:pPrChange w:id="213" w:author="hyx" w:date="2018-11-10T14:09:00Z">
                <w:pPr>
                  <w:ind w:firstLine="420"/>
                </w:pPr>
              </w:pPrChange>
            </w:pPr>
            <w:r>
              <w:rPr>
                <w:rFonts w:hint="eastAsia"/>
              </w:rPr>
              <w:t>吕迪</w:t>
            </w:r>
          </w:p>
        </w:tc>
        <w:tc>
          <w:tcPr>
            <w:tcW w:w="718" w:type="dxa"/>
            <w:shd w:val="clear" w:color="auto" w:fill="auto"/>
            <w:tcPrChange w:id="214" w:author="hyx" w:date="2018-11-10T14:13:00Z">
              <w:tcPr>
                <w:tcW w:w="718" w:type="dxa"/>
                <w:shd w:val="clear" w:color="auto" w:fill="auto"/>
              </w:tcPr>
            </w:tcPrChange>
          </w:tcPr>
          <w:p>
            <w:pPr>
              <w:ind w:firstLine="0" w:firstLineChars="0"/>
              <w:pPrChange w:id="215" w:author="hyx" w:date="2018-11-10T14:10:00Z">
                <w:pPr>
                  <w:ind w:firstLine="199" w:firstLineChars="95"/>
                </w:pPr>
              </w:pPrChange>
            </w:pPr>
            <w:r>
              <w:rPr>
                <w:rFonts w:hint="eastAsia"/>
              </w:rPr>
              <w:t>组员</w:t>
            </w:r>
          </w:p>
        </w:tc>
        <w:tc>
          <w:tcPr>
            <w:tcW w:w="1417" w:type="dxa"/>
            <w:shd w:val="clear" w:color="auto" w:fill="auto"/>
            <w:tcPrChange w:id="216" w:author="hyx" w:date="2018-11-10T14:13:00Z">
              <w:tcPr>
                <w:tcW w:w="1417" w:type="dxa"/>
                <w:shd w:val="clear" w:color="auto" w:fill="auto"/>
              </w:tcPr>
            </w:tcPrChange>
          </w:tcPr>
          <w:p>
            <w:r>
              <w:t>17306413358</w:t>
            </w:r>
          </w:p>
        </w:tc>
        <w:tc>
          <w:tcPr>
            <w:tcW w:w="1985" w:type="dxa"/>
            <w:shd w:val="clear" w:color="auto" w:fill="auto"/>
            <w:tcPrChange w:id="217" w:author="hyx" w:date="2018-11-10T14:13:00Z">
              <w:tcPr>
                <w:tcW w:w="1742" w:type="dxa"/>
                <w:shd w:val="clear" w:color="auto" w:fill="auto"/>
              </w:tcPr>
            </w:tcPrChange>
          </w:tcPr>
          <w:p>
            <w:pPr>
              <w:rPr>
                <w:ins w:id="218" w:author="hyx" w:date="2018-11-10T14:11:00Z"/>
              </w:rPr>
            </w:pPr>
            <w:r>
              <w:t>31504051</w:t>
            </w:r>
          </w:p>
          <w:p>
            <w:r>
              <w:rPr>
                <w:rFonts w:hint="eastAsia"/>
              </w:rPr>
              <w:t>@stu</w:t>
            </w:r>
            <w:r>
              <w:t>.zucc.edu.cn</w:t>
            </w:r>
          </w:p>
        </w:tc>
        <w:tc>
          <w:tcPr>
            <w:tcW w:w="1417" w:type="dxa"/>
            <w:tcPrChange w:id="219" w:author="hyx" w:date="2018-11-10T14:13:00Z">
              <w:tcPr>
                <w:tcW w:w="1862" w:type="dxa"/>
              </w:tcPr>
            </w:tcPrChange>
          </w:tcPr>
          <w:p>
            <w:pPr>
              <w:rPr>
                <w:ins w:id="220" w:author="hyx" w:date="2018-11-10T14:10:00Z"/>
              </w:rPr>
            </w:pPr>
            <w:ins w:id="221" w:author="hyx" w:date="2018-11-10T14:12:00Z">
              <w:r>
                <w:rPr/>
                <w:t>di62289</w:t>
              </w:r>
            </w:ins>
          </w:p>
        </w:tc>
        <w:tc>
          <w:tcPr>
            <w:tcW w:w="1276" w:type="dxa"/>
            <w:tcPrChange w:id="222" w:author="hyx" w:date="2018-11-10T14:13:00Z">
              <w:tcPr>
                <w:tcW w:w="1074" w:type="dxa"/>
                <w:gridSpan w:val="2"/>
              </w:tcPr>
            </w:tcPrChange>
          </w:tcPr>
          <w:p>
            <w:pPr>
              <w:rPr>
                <w:ins w:id="223" w:author="hyx" w:date="2018-11-10T14:11:00Z"/>
              </w:rPr>
            </w:pPr>
            <w:ins w:id="224" w:author="hyx" w:date="2018-11-10T14:14:00Z">
              <w:r>
                <w:rPr/>
                <w:t>935162289</w:t>
              </w:r>
            </w:ins>
          </w:p>
        </w:tc>
        <w:tc>
          <w:tcPr>
            <w:tcW w:w="759" w:type="dxa"/>
            <w:shd w:val="clear" w:color="auto" w:fill="auto"/>
            <w:tcPrChange w:id="225" w:author="hyx" w:date="2018-11-10T14:13:00Z">
              <w:tcPr>
                <w:tcW w:w="759" w:type="dxa"/>
                <w:shd w:val="clear" w:color="auto" w:fill="auto"/>
              </w:tcPr>
            </w:tcPrChange>
          </w:tcPr>
          <w:p>
            <w:r>
              <w:rPr>
                <w:rFonts w:hint="eastAsia"/>
              </w:rPr>
              <w:t>求真</w:t>
            </w:r>
            <w:r>
              <w:t>1</w:t>
            </w:r>
            <w:r>
              <w:rPr>
                <w:rFonts w:hint="eastAsia"/>
              </w:rPr>
              <w:t>-</w:t>
            </w:r>
            <w:r>
              <w:t>125</w:t>
            </w:r>
          </w:p>
        </w:tc>
      </w:tr>
    </w:tbl>
    <w:p>
      <w:pPr>
        <w:rPr>
          <w:ins w:id="227" w:author="hyx" w:date="2018-11-10T14:16:00Z"/>
        </w:rPr>
        <w:pPrChange w:id="226" w:author="hyx" w:date="2018-11-10T14:16:00Z">
          <w:pPr>
            <w:pStyle w:val="70"/>
          </w:pPr>
        </w:pPrChange>
      </w:pPr>
      <w:bookmarkStart w:id="28" w:name="_Toc496746335"/>
    </w:p>
    <w:p>
      <w:pPr>
        <w:rPr>
          <w:ins w:id="229" w:author="hyx" w:date="2018-11-13T10:24:00Z"/>
        </w:rPr>
        <w:pPrChange w:id="228" w:author="hyx" w:date="2018-11-10T14:16:00Z">
          <w:pPr>
            <w:pStyle w:val="70"/>
          </w:pPr>
        </w:pPrChange>
      </w:pPr>
    </w:p>
    <w:p>
      <w:pPr>
        <w:rPr>
          <w:ins w:id="231" w:author="hyx" w:date="2018-11-13T10:24:00Z"/>
        </w:rPr>
        <w:pPrChange w:id="230" w:author="hyx" w:date="2018-11-10T14:16:00Z">
          <w:pPr>
            <w:pStyle w:val="70"/>
          </w:pPr>
        </w:pPrChange>
      </w:pPr>
    </w:p>
    <w:p>
      <w:pPr>
        <w:rPr>
          <w:ins w:id="233" w:author="hyx" w:date="2018-11-10T14:16:00Z"/>
        </w:rPr>
        <w:pPrChange w:id="232" w:author="hyx" w:date="2018-11-10T14:16:00Z">
          <w:pPr>
            <w:pStyle w:val="70"/>
          </w:pPr>
        </w:pPrChange>
      </w:pPr>
    </w:p>
    <w:p>
      <w:pPr>
        <w:pStyle w:val="70"/>
        <w:rPr>
          <w:ins w:id="234" w:author="hyx" w:date="2018-11-10T14:16:00Z"/>
        </w:rPr>
      </w:pPr>
      <w:ins w:id="235" w:author="hyx" w:date="2018-11-13T10:23:00Z">
        <w:bookmarkStart w:id="29" w:name="_Toc25822"/>
        <w:r>
          <w:rPr>
            <w:rFonts w:hint="eastAsia"/>
          </w:rPr>
          <w:t>项目</w:t>
        </w:r>
      </w:ins>
      <w:ins w:id="236" w:author="hyx" w:date="2018-11-13T10:24:00Z">
        <w:r>
          <w:rPr>
            <w:rFonts w:hint="eastAsia"/>
          </w:rPr>
          <w:t>组织结构（OBS）</w:t>
        </w:r>
        <w:bookmarkEnd w:id="29"/>
      </w:ins>
    </w:p>
    <w:p>
      <w:pPr>
        <w:rPr>
          <w:ins w:id="238" w:author="xsq" w:date="2018-11-22T18:32:16Z"/>
        </w:rPr>
        <w:pPrChange w:id="237" w:author="hyx" w:date="2018-11-10T14:16:00Z">
          <w:pPr>
            <w:pStyle w:val="70"/>
          </w:pPr>
        </w:pPrChange>
      </w:pPr>
      <w:ins w:id="239" w:author="hyx" w:date="2018-11-13T10:24:00Z">
        <w:r>
          <w:rPr/>
          <w:fldChar w:fldCharType="begin"/>
        </w:r>
      </w:ins>
      <w:ins w:id="240" w:author="hyx" w:date="2018-11-13T10:24:00Z">
        <w:r>
          <w:rPr/>
          <w:instrText xml:space="preserve"> INCLUDEPICTURE "C:\\Users\\hyx\\Documents\\Tencent Files\\1103057282\\Image\\C2C\\[Y}H$)K511~JHFGU}QL`8%0.png" \* MERGEFORMATINET </w:instrText>
        </w:r>
      </w:ins>
      <w:ins w:id="241" w:author="hyx" w:date="2018-11-13T10:24:00Z">
        <w:r>
          <w:rPr/>
          <w:fldChar w:fldCharType="separate"/>
        </w:r>
      </w:ins>
      <w:ins w:id="242" w:author="hyx" w:date="2018-11-13T10:24:00Z">
        <w:r>
          <w:rPr/>
          <w:fldChar w:fldCharType="begin"/>
        </w:r>
      </w:ins>
      <w:ins w:id="243" w:author="hyx" w:date="2018-11-13T10:24:00Z">
        <w:r>
          <w:rPr/>
          <w:instrText xml:space="preserve"> INCLUDEPICTURE  "C:\\Users\\hyx\\Documents\\Tencent Files\\1103057282\\Image\\C2C\\[Y}H$)K511~JHFGU}QL`8%0.png" \* MERGEFORMATINET </w:instrText>
        </w:r>
      </w:ins>
      <w:ins w:id="244" w:author="hyx" w:date="2018-11-13T10:24:00Z">
        <w:r>
          <w:rPr/>
          <w:fldChar w:fldCharType="separate"/>
        </w:r>
      </w:ins>
      <w:ins w:id="245" w:author="hyx" w:date="2018-11-13T10:24:00Z">
        <w:r>
          <w:rPr/>
          <w:fldChar w:fldCharType="begin"/>
        </w:r>
      </w:ins>
      <w:ins w:id="246" w:author="hyx" w:date="2018-11-13T10:24:00Z">
        <w:r>
          <w:rPr/>
          <w:instrText xml:space="preserve"> INCLUDEPICTURE  "C:\\Users\\hyx\\Documents\\Tencent Files\\1103057282\\Image\\C2C\\[Y}H$)K511~JHFGU}QL`8%0.png" \* MERGEFORMATINET </w:instrText>
        </w:r>
      </w:ins>
      <w:ins w:id="247" w:author="hyx" w:date="2018-11-13T10:24:00Z">
        <w:r>
          <w:rPr/>
          <w:fldChar w:fldCharType="separate"/>
        </w:r>
      </w:ins>
      <w:ins w:id="248" w:author="hyx" w:date="2018-11-13T10:24:00Z">
        <w:r>
          <w:rPr/>
          <w:fldChar w:fldCharType="begin"/>
        </w:r>
      </w:ins>
      <w:ins w:id="249" w:author="hyx" w:date="2018-11-13T10:24:00Z">
        <w:r>
          <w:rPr/>
          <w:instrText xml:space="preserve"> INCLUDEPICTURE  "E:\\GitHub\\Documents\\Tencent Files\\1103057282\\Image\\C2C\\[Y}H$)K511~JHFGU}QL`8%0.png" \* MERGEFORMATINET </w:instrText>
        </w:r>
      </w:ins>
      <w:ins w:id="250" w:author="hyx" w:date="2018-11-13T10:24:00Z">
        <w:r>
          <w:rPr/>
          <w:fldChar w:fldCharType="separate"/>
        </w:r>
      </w:ins>
      <w:ins w:id="251" w:author="hyx" w:date="2018-11-13T10:24:00Z">
        <w:r>
          <w:rPr/>
          <w:fldChar w:fldCharType="begin"/>
        </w:r>
      </w:ins>
      <w:ins w:id="252" w:author="hyx" w:date="2018-11-13T10:24:00Z">
        <w:r>
          <w:rPr/>
          <w:instrText xml:space="preserve"> INCLUDEPICTURE  "C:\\Documents\\Tencent Files\\1103057282\\Image\\C2C\\[Y}H$)K511~JHFGU}QL`8%0.png" \* MERGEFORMATINET </w:instrText>
        </w:r>
      </w:ins>
      <w:ins w:id="253" w:author="hyx" w:date="2018-11-13T10:24:00Z">
        <w:r>
          <w:rPr/>
          <w:fldChar w:fldCharType="separate"/>
        </w:r>
      </w:ins>
      <w:ins w:id="254" w:author="hyx" w:date="2018-11-13T10:24:00Z">
        <w:r>
          <w:rPr/>
          <w:fldChar w:fldCharType="begin"/>
        </w:r>
      </w:ins>
      <w:ins w:id="255" w:author="hyx" w:date="2018-11-13T10:24:00Z">
        <w:r>
          <w:rPr/>
          <w:instrText xml:space="preserve"> INCLUDEPICTURE  "C:\\Users\\Documents\\Tencent Files\\1103057282\\Image\\C2C\\[Y}H$)K511~JHFGU}QL`8%0.png" \* MERGEFORMATINET </w:instrText>
        </w:r>
      </w:ins>
      <w:ins w:id="256" w:author="hyx" w:date="2018-11-13T10:24:00Z">
        <w:r>
          <w:rPr/>
          <w:fldChar w:fldCharType="separate"/>
        </w:r>
      </w:ins>
      <w:ins w:id="257" w:author="hyx" w:date="2018-11-13T10:24:00Z">
        <w:r>
          <w:rPr/>
          <w:fldChar w:fldCharType="begin"/>
        </w:r>
      </w:ins>
      <w:ins w:id="258" w:author="hyx" w:date="2018-11-13T10:24:00Z">
        <w:r>
          <w:rPr/>
          <w:instrText xml:space="preserve"> INCLUDEPICTURE  "C:\\Documents\\Tencent Files\\1103057282\\Image\\C2C\\[Y}H$)K511~JHFGU}QL`8%0.png" \* MERGEFORMATINET </w:instrText>
        </w:r>
      </w:ins>
      <w:ins w:id="259" w:author="hyx" w:date="2018-11-13T10:24:00Z">
        <w:r>
          <w:rPr/>
          <w:fldChar w:fldCharType="separate"/>
        </w:r>
      </w:ins>
      <w:ins w:id="260" w:author="hyx" w:date="2018-11-13T10:24:00Z">
        <w:r>
          <w:rPr/>
          <w:fldChar w:fldCharType="begin"/>
        </w:r>
      </w:ins>
      <w:ins w:id="261" w:author="hyx" w:date="2018-11-13T10:24:00Z">
        <w:r>
          <w:rPr/>
          <w:instrText xml:space="preserve"> INCLUDEPICTURE  "C:\\Users\\Documents\\Tencent Files\\1103057282\\Image\\C2C\\[Y}H$)K511~JHFGU}QL`8%0.png" \* MERGEFORMATINET </w:instrText>
        </w:r>
      </w:ins>
      <w:ins w:id="262" w:author="hyx" w:date="2018-11-13T10:24:00Z">
        <w:r>
          <w:rPr/>
          <w:fldChar w:fldCharType="separate"/>
        </w:r>
      </w:ins>
      <w:ins w:id="263" w:author="hyx" w:date="2018-11-13T10:24:00Z">
        <w:r>
          <w:rPr/>
          <w:fldChar w:fldCharType="begin"/>
        </w:r>
      </w:ins>
      <w:ins w:id="264" w:author="hyx" w:date="2018-11-13T10:24:00Z">
        <w:r>
          <w:rPr/>
          <w:instrText xml:space="preserve"> INCLUDEPICTURE  "C:\\Documents\\Tencent Files\\1103057282\\Image\\C2C\\[Y}H$)K511~JHFGU}QL`8%0.png" \* MERGEFORMATINET </w:instrText>
        </w:r>
      </w:ins>
      <w:ins w:id="265" w:author="hyx" w:date="2018-11-13T10:24:00Z">
        <w:r>
          <w:rPr/>
          <w:fldChar w:fldCharType="separate"/>
        </w:r>
      </w:ins>
      <w:ins w:id="266" w:author="hyx" w:date="2018-11-13T10:24:00Z">
        <w:r>
          <w:rPr/>
          <w:fldChar w:fldCharType="begin"/>
        </w:r>
      </w:ins>
      <w:ins w:id="267" w:author="hyx" w:date="2018-11-13T10:24:00Z">
        <w:r>
          <w:rPr/>
          <w:instrText xml:space="preserve"> INCLUDEPICTURE  "C:\\Documents\\Tencent Files\\1103057282\\Image\\C2C\\[Y}H$)K511~JHFGU}QL`8%0.png" \* MERGEFORMATINET </w:instrText>
        </w:r>
      </w:ins>
      <w:ins w:id="268" w:author="hyx" w:date="2018-11-13T10:24:00Z">
        <w:r>
          <w:rPr/>
          <w:fldChar w:fldCharType="separate"/>
        </w:r>
      </w:ins>
      <w:ins w:id="269" w:author="hyx" w:date="2018-11-13T10:24:00Z">
        <w:r>
          <w:rPr/>
          <w:fldChar w:fldCharType="begin"/>
        </w:r>
      </w:ins>
      <w:ins w:id="270" w:author="hyx" w:date="2018-11-13T10:24:00Z">
        <w:r>
          <w:rPr/>
          <w:instrText xml:space="preserve"> INCLUDEPICTURE  "C:\\Users\\Documents\\Tencent Files\\1103057282\\Image\\C2C\\[Y}H$)K511~JHFGU}QL`8%0.png" \* MERGEFORMATINET </w:instrText>
        </w:r>
      </w:ins>
      <w:ins w:id="271" w:author="hyx" w:date="2018-11-13T10:24:00Z">
        <w:r>
          <w:rPr/>
          <w:fldChar w:fldCharType="separate"/>
        </w:r>
      </w:ins>
      <w:ins w:id="272" w:author="hyx" w:date="2018-11-13T10:24:00Z">
        <w:r>
          <w:rPr/>
          <w:fldChar w:fldCharType="begin"/>
        </w:r>
      </w:ins>
      <w:ins w:id="273" w:author="hyx" w:date="2018-11-13T10:24:00Z">
        <w:r>
          <w:rPr/>
          <w:instrText xml:space="preserve"> INCLUDEPICTURE  "C:\\Users\\Documents\\Tencent Files\\1103057282\\Image\\C2C\\[Y}H$)K511~JHFGU}QL`8%0.png" \* MERGEFORMATINET </w:instrText>
        </w:r>
      </w:ins>
      <w:ins w:id="274" w:author="hyx" w:date="2018-11-13T10:24:00Z">
        <w:r>
          <w:rPr/>
          <w:fldChar w:fldCharType="separate"/>
        </w:r>
      </w:ins>
      <w:ins w:id="275" w:author="hyx" w:date="2018-11-13T10:24:00Z">
        <w:r>
          <w:rPr/>
          <w:fldChar w:fldCharType="begin"/>
        </w:r>
      </w:ins>
      <w:ins w:id="276" w:author="hyx" w:date="2018-11-13T10:24:00Z">
        <w:r>
          <w:rPr/>
          <w:instrText xml:space="preserve"> INCLUDEPICTURE  "C:\\Users\\Documents\\Tencent Files\\1103057282\\Image\\C2C\\[Y}H$)K511~JHFGU}QL`8%0.png" \* MERGEFORMATINET </w:instrText>
        </w:r>
      </w:ins>
      <w:ins w:id="277" w:author="hyx" w:date="2018-11-13T10:24:00Z">
        <w:r>
          <w:rPr/>
          <w:fldChar w:fldCharType="separate"/>
        </w:r>
      </w:ins>
      <w:ins w:id="278" w:author="hyx" w:date="2018-11-13T10:24:00Z">
        <w:r>
          <w:rPr/>
          <w:fldChar w:fldCharType="begin"/>
        </w:r>
      </w:ins>
      <w:ins w:id="279" w:author="hyx" w:date="2018-11-13T10:24:00Z">
        <w:r>
          <w:rPr/>
          <w:instrText xml:space="preserve"> INCLUDEPICTURE  "C:\\Users\\Documents\\Tencent Files\\1103057282\\Image\\C2C\\[Y}H$)K511~JHFGU}QL`8%0.png" \* MERGEFORMATINET </w:instrText>
        </w:r>
      </w:ins>
      <w:ins w:id="280" w:author="hyx" w:date="2018-11-13T10:24:00Z">
        <w:r>
          <w:rPr/>
          <w:fldChar w:fldCharType="separate"/>
        </w:r>
      </w:ins>
      <w:ins w:id="281" w:author="hyx" w:date="2018-11-13T10:24:00Z">
        <w:r>
          <w:rPr/>
          <w:fldChar w:fldCharType="begin"/>
        </w:r>
      </w:ins>
      <w:ins w:id="282" w:author="hyx" w:date="2018-11-13T10:24:00Z">
        <w:r>
          <w:rPr/>
          <w:instrText xml:space="preserve"> INCLUDEPICTURE  "C:\\Users\\Documents\\Tencent Files\\1103057282\\Image\\C2C\\[Y}H$)K511~JHFGU}QL`8%0.png" \* MERGEFORMATINET </w:instrText>
        </w:r>
      </w:ins>
      <w:ins w:id="283" w:author="hyx" w:date="2018-11-13T10:24:00Z">
        <w:r>
          <w:rPr/>
          <w:fldChar w:fldCharType="separate"/>
        </w:r>
      </w:ins>
      <w:ins w:id="284" w:author="hyx" w:date="2018-11-13T10:24:00Z">
        <w:r>
          <w:rPr/>
          <w:fldChar w:fldCharType="begin"/>
        </w:r>
      </w:ins>
      <w:ins w:id="285" w:author="hyx" w:date="2018-11-13T10:24:00Z">
        <w:r>
          <w:rPr/>
          <w:instrText xml:space="preserve"> INCLUDEPICTURE  "C:\\Users\\Documents\\Tencent Files\\1103057282\\Image\\C2C\\[Y}H$)K511~JHFGU}QL`8%0.png" \* MERGEFORMATINET </w:instrText>
        </w:r>
      </w:ins>
      <w:ins w:id="286" w:author="hyx" w:date="2018-11-13T10:24:00Z">
        <w:r>
          <w:rPr/>
          <w:fldChar w:fldCharType="separate"/>
        </w:r>
      </w:ins>
      <w:ins w:id="287" w:author="hyx" w:date="2018-11-13T10:24:00Z">
        <w:r>
          <w:rPr/>
          <w:fldChar w:fldCharType="begin"/>
        </w:r>
      </w:ins>
      <w:ins w:id="288" w:author="hyx" w:date="2018-11-13T10:24:00Z">
        <w:r>
          <w:rPr/>
          <w:instrText xml:space="preserve"> INCLUDEPICTURE  "C:\\Users\\Documents\\Tencent Files\\1103057282\\Image\\C2C\\[Y}H$)K511~JHFGU}QL`8%0.png" \* MERGEFORMATINET </w:instrText>
        </w:r>
      </w:ins>
      <w:ins w:id="289" w:author="hyx" w:date="2018-11-13T10:24:00Z">
        <w:r>
          <w:rPr/>
          <w:fldChar w:fldCharType="separate"/>
        </w:r>
      </w:ins>
      <w:ins w:id="290" w:author="hyx" w:date="2018-11-13T10:24:00Z">
        <w:r>
          <w:rPr/>
          <w:pict>
            <v:shape id="_x0000_i1025" o:spt="75" type="#_x0000_t75" style="height:242.25pt;width:455.25pt;" filled="f" o:preferrelative="t" stroked="f" coordsize="21600,21600">
              <v:path/>
              <v:fill on="f" focussize="0,0"/>
              <v:stroke on="f" joinstyle="miter"/>
              <v:imagedata r:id="rId11" r:href="rId12" o:title=""/>
              <o:lock v:ext="edit" aspectratio="t"/>
              <w10:wrap type="none"/>
              <w10:anchorlock/>
            </v:shape>
          </w:pict>
        </w:r>
      </w:ins>
      <w:ins w:id="292" w:author="hyx" w:date="2018-11-13T10:24:00Z">
        <w:r>
          <w:rPr/>
          <w:fldChar w:fldCharType="end"/>
        </w:r>
      </w:ins>
      <w:ins w:id="293" w:author="hyx" w:date="2018-11-13T10:24:00Z">
        <w:r>
          <w:rPr/>
          <w:fldChar w:fldCharType="end"/>
        </w:r>
      </w:ins>
      <w:ins w:id="294" w:author="hyx" w:date="2018-11-13T10:24:00Z">
        <w:r>
          <w:rPr/>
          <w:fldChar w:fldCharType="end"/>
        </w:r>
      </w:ins>
      <w:ins w:id="295" w:author="hyx" w:date="2018-11-13T10:24:00Z">
        <w:r>
          <w:rPr/>
          <w:fldChar w:fldCharType="end"/>
        </w:r>
      </w:ins>
      <w:ins w:id="296" w:author="hyx" w:date="2018-11-13T10:24:00Z">
        <w:r>
          <w:rPr/>
          <w:fldChar w:fldCharType="end"/>
        </w:r>
      </w:ins>
      <w:ins w:id="297" w:author="hyx" w:date="2018-11-13T10:24:00Z">
        <w:r>
          <w:rPr/>
          <w:fldChar w:fldCharType="end"/>
        </w:r>
      </w:ins>
      <w:ins w:id="298" w:author="hyx" w:date="2018-11-13T10:24:00Z">
        <w:r>
          <w:rPr/>
          <w:fldChar w:fldCharType="end"/>
        </w:r>
      </w:ins>
      <w:ins w:id="299" w:author="hyx" w:date="2018-11-13T10:24:00Z">
        <w:r>
          <w:rPr/>
          <w:fldChar w:fldCharType="end"/>
        </w:r>
      </w:ins>
      <w:ins w:id="300" w:author="hyx" w:date="2018-11-13T10:24:00Z">
        <w:r>
          <w:rPr/>
          <w:fldChar w:fldCharType="end"/>
        </w:r>
      </w:ins>
      <w:ins w:id="301" w:author="hyx" w:date="2018-11-13T10:24:00Z">
        <w:r>
          <w:rPr/>
          <w:fldChar w:fldCharType="end"/>
        </w:r>
      </w:ins>
      <w:ins w:id="302" w:author="hyx" w:date="2018-11-13T10:24:00Z">
        <w:r>
          <w:rPr/>
          <w:fldChar w:fldCharType="end"/>
        </w:r>
      </w:ins>
      <w:ins w:id="303" w:author="hyx" w:date="2018-11-13T10:24:00Z">
        <w:r>
          <w:rPr/>
          <w:fldChar w:fldCharType="end"/>
        </w:r>
      </w:ins>
      <w:ins w:id="304" w:author="hyx" w:date="2018-11-13T10:24:00Z">
        <w:r>
          <w:rPr/>
          <w:fldChar w:fldCharType="end"/>
        </w:r>
      </w:ins>
      <w:ins w:id="305" w:author="hyx" w:date="2018-11-13T10:24:00Z">
        <w:r>
          <w:rPr/>
          <w:fldChar w:fldCharType="end"/>
        </w:r>
      </w:ins>
      <w:ins w:id="306" w:author="hyx" w:date="2018-11-13T10:24:00Z">
        <w:r>
          <w:rPr/>
          <w:fldChar w:fldCharType="end"/>
        </w:r>
      </w:ins>
      <w:ins w:id="307" w:author="hyx" w:date="2018-11-13T10:24:00Z">
        <w:r>
          <w:rPr/>
          <w:fldChar w:fldCharType="end"/>
        </w:r>
      </w:ins>
      <w:ins w:id="308" w:author="hyx" w:date="2018-11-13T10:24:00Z">
        <w:r>
          <w:rPr/>
          <w:fldChar w:fldCharType="end"/>
        </w:r>
      </w:ins>
    </w:p>
    <w:p>
      <w:pPr>
        <w:rPr>
          <w:ins w:id="310" w:author="xsq" w:date="2018-11-22T18:32:20Z"/>
        </w:rPr>
        <w:pPrChange w:id="309" w:author="hyx" w:date="2018-11-10T14:16:00Z">
          <w:pPr>
            <w:pStyle w:val="70"/>
          </w:pPr>
        </w:pPrChange>
      </w:pPr>
    </w:p>
    <w:p>
      <w:pPr>
        <w:rPr>
          <w:rFonts w:hint="eastAsia"/>
        </w:rPr>
        <w:pPrChange w:id="311" w:author="hyx" w:date="2018-11-10T14:16:00Z">
          <w:pPr>
            <w:pStyle w:val="70"/>
          </w:pPr>
        </w:pPrChange>
      </w:pPr>
      <w:r>
        <w:rPr>
          <w:rFonts w:hint="eastAsia"/>
        </w:rPr>
        <w:t>项目发起人：杨枨，侯宏伦</w:t>
      </w:r>
    </w:p>
    <w:p>
      <w:pPr>
        <w:rPr>
          <w:rFonts w:hint="eastAsia"/>
        </w:rPr>
        <w:pPrChange w:id="312" w:author="hyx" w:date="2018-11-10T14:16:00Z">
          <w:pPr>
            <w:pStyle w:val="70"/>
          </w:pPr>
        </w:pPrChange>
      </w:pPr>
      <w:r>
        <w:rPr>
          <w:rFonts w:hint="eastAsia"/>
        </w:rPr>
        <w:t>项目团队：</w:t>
      </w:r>
    </w:p>
    <w:p>
      <w:pPr>
        <w:rPr>
          <w:rFonts w:hint="eastAsia"/>
        </w:rPr>
        <w:pPrChange w:id="313" w:author="hyx" w:date="2018-11-10T14:16:00Z">
          <w:pPr>
            <w:pStyle w:val="70"/>
          </w:pPr>
        </w:pPrChange>
      </w:pPr>
      <w:r>
        <w:rPr>
          <w:rFonts w:hint="eastAsia"/>
        </w:rPr>
        <w:t>黄叶轩（项目经理）：负责任务的分配，文档审核，界面原型设计，编写文档，访谈用户</w:t>
      </w:r>
    </w:p>
    <w:p>
      <w:pPr>
        <w:rPr>
          <w:rFonts w:hint="eastAsia"/>
        </w:rPr>
        <w:pPrChange w:id="314" w:author="hyx" w:date="2018-11-10T14:16:00Z">
          <w:pPr>
            <w:pStyle w:val="70"/>
          </w:pPr>
        </w:pPrChange>
      </w:pPr>
      <w:r>
        <w:rPr>
          <w:rFonts w:hint="eastAsia"/>
        </w:rPr>
        <w:t>徐双铅：小组联系人，对话录音，编写文档，访谈用户</w:t>
      </w:r>
    </w:p>
    <w:p>
      <w:pPr>
        <w:rPr>
          <w:rFonts w:hint="eastAsia"/>
        </w:rPr>
        <w:pPrChange w:id="315" w:author="hyx" w:date="2018-11-10T14:16:00Z">
          <w:pPr>
            <w:pStyle w:val="70"/>
          </w:pPr>
        </w:pPrChange>
      </w:pPr>
      <w:r>
        <w:rPr>
          <w:rFonts w:hint="eastAsia"/>
        </w:rPr>
        <w:t>陈苏民：</w:t>
      </w:r>
      <w:r>
        <w:rPr>
          <w:rFonts w:hint="eastAsia"/>
          <w:lang w:eastAsia="zh-CN"/>
        </w:rPr>
        <w:t>获取文档模板，</w:t>
      </w:r>
      <w:r>
        <w:rPr>
          <w:rFonts w:hint="eastAsia"/>
        </w:rPr>
        <w:t>界面原型设计，编写文档，访谈用户</w:t>
      </w:r>
    </w:p>
    <w:p>
      <w:pPr>
        <w:rPr>
          <w:rFonts w:hint="eastAsia"/>
        </w:rPr>
        <w:pPrChange w:id="316" w:author="hyx" w:date="2018-11-10T14:16:00Z">
          <w:pPr>
            <w:pStyle w:val="70"/>
          </w:pPr>
        </w:pPrChange>
      </w:pPr>
      <w:r>
        <w:rPr>
          <w:rFonts w:hint="eastAsia"/>
        </w:rPr>
        <w:t>吕迪：会议记录，编写文档，访谈用户</w:t>
      </w:r>
    </w:p>
    <w:p>
      <w:pPr>
        <w:rPr>
          <w:ins w:id="318" w:author="xsq" w:date="2018-11-22T20:15:39Z"/>
          <w:rFonts w:hint="eastAsia"/>
        </w:rPr>
        <w:pPrChange w:id="317" w:author="hyx" w:date="2018-11-10T14:16:00Z">
          <w:pPr>
            <w:pStyle w:val="70"/>
          </w:pPr>
        </w:pPrChange>
      </w:pPr>
      <w:r>
        <w:rPr>
          <w:rFonts w:hint="eastAsia"/>
        </w:rPr>
        <w:t>陈俊仁：配置管理，编写文档，访谈用户</w:t>
      </w:r>
    </w:p>
    <w:p>
      <w:pPr>
        <w:rPr>
          <w:ins w:id="320" w:author="xsq" w:date="2018-11-22T20:15:39Z"/>
          <w:rFonts w:hint="eastAsia"/>
        </w:rPr>
        <w:pPrChange w:id="319" w:author="hyx" w:date="2018-11-10T14:16:00Z">
          <w:pPr>
            <w:pStyle w:val="70"/>
          </w:pPr>
        </w:pPrChange>
      </w:pPr>
    </w:p>
    <w:p>
      <w:pPr>
        <w:rPr>
          <w:ins w:id="322" w:author="xsq" w:date="2018-11-22T20:15:39Z"/>
          <w:rFonts w:hint="eastAsia"/>
        </w:rPr>
        <w:pPrChange w:id="321" w:author="hyx" w:date="2018-11-10T14:16:00Z">
          <w:pPr>
            <w:pStyle w:val="70"/>
          </w:pPr>
        </w:pPrChange>
      </w:pPr>
    </w:p>
    <w:p>
      <w:pPr>
        <w:rPr>
          <w:ins w:id="324" w:author="xsq" w:date="2018-11-22T20:15:39Z"/>
          <w:rFonts w:hint="eastAsia"/>
        </w:rPr>
        <w:pPrChange w:id="323" w:author="hyx" w:date="2018-11-10T14:16:00Z">
          <w:pPr>
            <w:pStyle w:val="70"/>
          </w:pPr>
        </w:pPrChange>
      </w:pPr>
    </w:p>
    <w:p>
      <w:pPr>
        <w:rPr>
          <w:rFonts w:hint="eastAsia"/>
        </w:rPr>
        <w:pPrChange w:id="325" w:author="hyx" w:date="2018-11-10T14:16:00Z">
          <w:pPr>
            <w:pStyle w:val="70"/>
          </w:pPr>
        </w:pPrChange>
      </w:pPr>
    </w:p>
    <w:p>
      <w:pPr>
        <w:rPr>
          <w:rFonts w:hint="eastAsia"/>
        </w:rPr>
        <w:pPrChange w:id="326" w:author="hyx" w:date="2018-11-10T14:16:00Z">
          <w:pPr>
            <w:pStyle w:val="70"/>
          </w:pPr>
        </w:pPrChange>
      </w:pPr>
    </w:p>
    <w:p>
      <w:pPr>
        <w:rPr>
          <w:rFonts w:hint="eastAsia"/>
        </w:rPr>
        <w:pPrChange w:id="327" w:author="hyx" w:date="2018-11-10T14:16:00Z">
          <w:pPr>
            <w:pStyle w:val="70"/>
          </w:pPr>
        </w:pPrChange>
      </w:pPr>
    </w:p>
    <w:p>
      <w:pPr>
        <w:rPr>
          <w:rFonts w:hint="eastAsia"/>
        </w:rPr>
        <w:pPrChange w:id="328" w:author="hyx" w:date="2018-11-10T14:16:00Z">
          <w:pPr>
            <w:pStyle w:val="70"/>
          </w:pPr>
        </w:pPrChange>
      </w:pPr>
    </w:p>
    <w:p>
      <w:pPr>
        <w:rPr>
          <w:rFonts w:hint="eastAsia"/>
        </w:rPr>
        <w:pPrChange w:id="329" w:author="hyx" w:date="2018-11-10T14:16:00Z">
          <w:pPr>
            <w:pStyle w:val="70"/>
          </w:pPr>
        </w:pPrChange>
      </w:pPr>
    </w:p>
    <w:p>
      <w:pPr>
        <w:rPr>
          <w:rFonts w:hint="eastAsia"/>
        </w:rPr>
        <w:pPrChange w:id="330" w:author="hyx" w:date="2018-11-10T14:16:00Z">
          <w:pPr>
            <w:pStyle w:val="70"/>
          </w:pPr>
        </w:pPrChange>
      </w:pPr>
    </w:p>
    <w:p>
      <w:pPr>
        <w:rPr>
          <w:rFonts w:hint="eastAsia"/>
        </w:rPr>
        <w:pPrChange w:id="331" w:author="hyx" w:date="2018-11-10T14:16:00Z">
          <w:pPr>
            <w:pStyle w:val="70"/>
          </w:pPr>
        </w:pPrChange>
      </w:pPr>
    </w:p>
    <w:p>
      <w:pPr>
        <w:rPr>
          <w:rFonts w:hint="eastAsia"/>
        </w:rPr>
        <w:pPrChange w:id="332" w:author="hyx" w:date="2018-11-10T14:16:00Z">
          <w:pPr>
            <w:pStyle w:val="70"/>
          </w:pPr>
        </w:pPrChange>
      </w:pPr>
    </w:p>
    <w:p>
      <w:pPr>
        <w:rPr>
          <w:rFonts w:hint="eastAsia"/>
        </w:rPr>
        <w:pPrChange w:id="333" w:author="hyx" w:date="2018-11-10T14:16:00Z">
          <w:pPr>
            <w:pStyle w:val="70"/>
          </w:pPr>
        </w:pPrChange>
      </w:pPr>
    </w:p>
    <w:p>
      <w:pPr>
        <w:rPr>
          <w:rFonts w:hint="eastAsia"/>
        </w:rPr>
        <w:pPrChange w:id="334" w:author="hyx" w:date="2018-11-10T14:16:00Z">
          <w:pPr>
            <w:pStyle w:val="70"/>
          </w:pPr>
        </w:pPrChange>
      </w:pPr>
    </w:p>
    <w:p>
      <w:pPr>
        <w:rPr>
          <w:rFonts w:hint="eastAsia"/>
        </w:rPr>
        <w:pPrChange w:id="335" w:author="hyx" w:date="2018-11-10T14:16:00Z">
          <w:pPr>
            <w:pStyle w:val="70"/>
          </w:pPr>
        </w:pPrChange>
      </w:pPr>
    </w:p>
    <w:p>
      <w:pPr>
        <w:rPr>
          <w:rFonts w:hint="eastAsia"/>
        </w:rPr>
        <w:pPrChange w:id="336" w:author="hyx" w:date="2018-11-10T14:16:00Z">
          <w:pPr>
            <w:pStyle w:val="70"/>
          </w:pPr>
        </w:pPrChange>
      </w:pPr>
    </w:p>
    <w:p>
      <w:pPr>
        <w:rPr>
          <w:rFonts w:hint="eastAsia"/>
        </w:rPr>
        <w:pPrChange w:id="337" w:author="hyx" w:date="2018-11-10T14:16:00Z">
          <w:pPr>
            <w:pStyle w:val="70"/>
          </w:pPr>
        </w:pPrChange>
      </w:pPr>
    </w:p>
    <w:p>
      <w:pPr>
        <w:rPr>
          <w:ins w:id="339" w:author="hyx" w:date="2018-11-10T14:16:00Z"/>
          <w:rFonts w:hint="eastAsia"/>
        </w:rPr>
        <w:pPrChange w:id="338" w:author="hyx" w:date="2018-11-10T14:16:00Z">
          <w:pPr>
            <w:pStyle w:val="70"/>
          </w:pPr>
        </w:pPrChange>
      </w:pPr>
    </w:p>
    <w:p>
      <w:pPr>
        <w:pStyle w:val="70"/>
      </w:pPr>
      <w:bookmarkStart w:id="30" w:name="_Toc14853"/>
      <w:r>
        <w:rPr>
          <w:rFonts w:hint="eastAsia"/>
        </w:rPr>
        <w:t>项目用户</w:t>
      </w:r>
      <w:bookmarkEnd w:id="28"/>
      <w:bookmarkEnd w:id="30"/>
    </w:p>
    <w:tbl>
      <w:tblPr>
        <w:tblStyle w:val="42"/>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lang w:val="zh-CN"/>
              </w:rPr>
            </w:pPr>
            <w:r>
              <w:rPr>
                <w:rFonts w:hint="eastAsia"/>
                <w:szCs w:val="21"/>
                <w:lang w:val="zh-CN"/>
              </w:rPr>
              <w:t>教师</w:t>
            </w:r>
          </w:p>
        </w:tc>
        <w:tc>
          <w:tcPr>
            <w:tcW w:w="4298" w:type="dxa"/>
            <w:shd w:val="clear" w:color="auto" w:fill="auto"/>
            <w:vAlign w:val="center"/>
          </w:tcPr>
          <w:p>
            <w:pPr>
              <w:ind w:firstLine="420"/>
              <w:rPr>
                <w:szCs w:val="21"/>
                <w:lang w:val="zh-CN"/>
              </w:rPr>
            </w:pPr>
            <w:r>
              <w:rPr>
                <w:rFonts w:hint="eastAsia"/>
                <w:szCs w:val="21"/>
                <w:lang w:val="zh-CN"/>
              </w:rPr>
              <w:t>软件</w:t>
            </w:r>
            <w:ins w:id="340" w:author="hyx" w:date="2018-11-10T14:18:00Z">
              <w:r>
                <w:rPr>
                  <w:rFonts w:hint="eastAsia"/>
                  <w:szCs w:val="21"/>
                  <w:lang w:val="zh-CN"/>
                </w:rPr>
                <w:t>工程系列</w:t>
              </w:r>
            </w:ins>
            <w:del w:id="341" w:author="hyx" w:date="2018-11-10T14:17:00Z">
              <w:r>
                <w:rPr>
                  <w:rFonts w:hint="eastAsia"/>
                  <w:szCs w:val="21"/>
                  <w:lang w:val="zh-CN"/>
                </w:rPr>
                <w:delText>需求分析</w:delText>
              </w:r>
            </w:del>
            <w:r>
              <w:rPr>
                <w:rFonts w:hint="eastAsia"/>
                <w:szCs w:val="21"/>
                <w:lang w:val="zh-CN"/>
              </w:rPr>
              <w:t>课程授课教师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学生</w:t>
            </w:r>
          </w:p>
        </w:tc>
        <w:tc>
          <w:tcPr>
            <w:tcW w:w="4298" w:type="dxa"/>
            <w:shd w:val="clear" w:color="auto" w:fill="auto"/>
            <w:vAlign w:val="center"/>
          </w:tcPr>
          <w:p>
            <w:pPr>
              <w:ind w:firstLine="420"/>
              <w:rPr>
                <w:szCs w:val="21"/>
                <w:lang w:val="zh-CN"/>
              </w:rPr>
            </w:pPr>
            <w:r>
              <w:rPr>
                <w:rFonts w:hint="eastAsia"/>
                <w:szCs w:val="21"/>
                <w:lang w:val="zh-CN"/>
              </w:rPr>
              <w:t>选择</w:t>
            </w:r>
            <w:ins w:id="342" w:author="hyx" w:date="2018-11-10T14:18:00Z">
              <w:r>
                <w:rPr>
                  <w:rFonts w:hint="eastAsia"/>
                  <w:szCs w:val="21"/>
                  <w:lang w:val="zh-CN"/>
                </w:rPr>
                <w:t>软件工程系列课程</w:t>
              </w:r>
            </w:ins>
            <w:del w:id="343" w:author="hyx" w:date="2018-11-10T14:18:00Z">
              <w:r>
                <w:rPr>
                  <w:rFonts w:hint="eastAsia"/>
                  <w:szCs w:val="21"/>
                  <w:lang w:val="zh-CN"/>
                </w:rPr>
                <w:delText>软件需求分析课程</w:delText>
              </w:r>
            </w:del>
            <w:r>
              <w:rPr>
                <w:rFonts w:hint="eastAsia"/>
                <w:szCs w:val="21"/>
                <w:lang w:val="zh-CN"/>
              </w:rPr>
              <w:t>的学生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学校网站安全管理部门</w:t>
            </w:r>
          </w:p>
        </w:tc>
        <w:tc>
          <w:tcPr>
            <w:tcW w:w="4298" w:type="dxa"/>
            <w:shd w:val="clear" w:color="auto" w:fill="auto"/>
            <w:vAlign w:val="center"/>
          </w:tcPr>
          <w:p>
            <w:pPr>
              <w:ind w:firstLine="420"/>
              <w:rPr>
                <w:szCs w:val="21"/>
                <w:lang w:val="zh-CN"/>
              </w:rPr>
            </w:pPr>
            <w:r>
              <w:rPr>
                <w:rFonts w:hint="eastAsia"/>
                <w:szCs w:val="21"/>
                <w:lang w:val="zh-CN"/>
              </w:rPr>
              <w:t>学校负责监督各网站的正常使用与信息安全部门。</w:t>
            </w:r>
          </w:p>
        </w:tc>
      </w:tr>
    </w:tbl>
    <w:p>
      <w:pPr>
        <w:rPr>
          <w:ins w:id="344" w:author="hyx" w:date="2018-11-13T10:27:00Z"/>
        </w:rPr>
      </w:pPr>
    </w:p>
    <w:p>
      <w:pPr>
        <w:rPr>
          <w:ins w:id="345" w:author="hyx" w:date="2018-11-13T10:27:00Z"/>
        </w:rPr>
      </w:pPr>
    </w:p>
    <w:p/>
    <w:p>
      <w:pPr>
        <w:pStyle w:val="62"/>
      </w:pPr>
      <w:bookmarkStart w:id="31" w:name="_Toc32741"/>
      <w:r>
        <w:rPr>
          <w:rFonts w:hint="eastAsia"/>
        </w:rPr>
        <w:t>业务</w:t>
      </w:r>
      <w:r>
        <w:t>目标</w:t>
      </w:r>
      <w:bookmarkEnd w:id="31"/>
    </w:p>
    <w:p>
      <w:pPr>
        <w:ind w:firstLine="420"/>
        <w:rPr>
          <w:szCs w:val="21"/>
          <w:lang w:val="zh-CN"/>
        </w:rPr>
      </w:pPr>
      <w:r>
        <w:rPr>
          <w:rFonts w:hint="eastAsia"/>
          <w:szCs w:val="21"/>
          <w:lang w:val="zh-CN"/>
        </w:rPr>
        <w:t>制作</w:t>
      </w:r>
      <w:r>
        <w:rPr>
          <w:szCs w:val="21"/>
          <w:lang w:val="zh-CN"/>
        </w:rPr>
        <w:t>一款</w:t>
      </w:r>
      <w:r>
        <w:rPr>
          <w:rFonts w:hint="eastAsia"/>
          <w:szCs w:val="21"/>
          <w:lang w:val="zh-CN"/>
        </w:rPr>
        <w:t>开放共享互助的交流型社区类型的</w:t>
      </w:r>
      <w:r>
        <w:rPr>
          <w:szCs w:val="21"/>
          <w:lang w:val="zh-CN"/>
        </w:rPr>
        <w:t>软件工程系列课程</w:t>
      </w:r>
      <w:r>
        <w:rPr>
          <w:rFonts w:hint="eastAsia"/>
          <w:szCs w:val="21"/>
          <w:lang w:val="zh-CN"/>
        </w:rPr>
        <w:t>教学辅助网站</w:t>
      </w:r>
      <w:r>
        <w:rPr>
          <w:rFonts w:hint="eastAsia"/>
        </w:rPr>
        <w:t>与APP</w:t>
      </w:r>
      <w:r>
        <w:rPr>
          <w:rFonts w:hint="eastAsia"/>
          <w:szCs w:val="21"/>
          <w:lang w:val="zh-CN"/>
        </w:rPr>
        <w:t>，吸引潜在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。并</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学习资源支持。无论是</w:t>
      </w:r>
      <w:r>
        <w:rPr>
          <w:szCs w:val="21"/>
          <w:lang w:val="zh-CN"/>
        </w:rPr>
        <w:t>教师还是学生都能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性交流中去</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p>
      <w:pPr>
        <w:pStyle w:val="62"/>
      </w:pPr>
      <w:bookmarkStart w:id="32" w:name="_Toc25910"/>
      <w:r>
        <w:rPr>
          <w:rFonts w:hint="eastAsia"/>
        </w:rPr>
        <w:t>参考</w:t>
      </w:r>
      <w:r>
        <w:t>资料</w:t>
      </w:r>
      <w:bookmarkEnd w:id="32"/>
    </w:p>
    <w:p>
      <w:r>
        <w:t xml:space="preserve">[1] 张海藩,牟永敏.软件工程导论（第六版） </w:t>
      </w:r>
    </w:p>
    <w:p>
      <w:r>
        <w:t>[2] GB+T-8567-2006.国标《计算机软件文档编制规范》</w:t>
      </w:r>
    </w:p>
    <w:p>
      <w:r>
        <w:t>[3] GB/T19000—2008/ISO9000.国标《质量管理体系 基础和术语》</w:t>
      </w:r>
    </w:p>
    <w:p>
      <w:r>
        <w:t>[4] 项目管理知识体系指南（PMBOK 指南)/项目管理协会</w:t>
      </w:r>
    </w:p>
    <w:p>
      <w:pPr>
        <w:rPr>
          <w:ins w:id="346" w:author="hyx" w:date="2018-11-11T18:45:00Z"/>
        </w:rPr>
      </w:pPr>
      <w:r>
        <w:t xml:space="preserve">[5] </w:t>
      </w:r>
      <w:r>
        <w:rPr>
          <w:rFonts w:hint="eastAsia"/>
        </w:rPr>
        <w:t>IT</w:t>
      </w:r>
      <w:r>
        <w:t>项目管理（原书第8版） [Software Project Management Fifth Edition]</w:t>
      </w:r>
    </w:p>
    <w:p>
      <w:pPr>
        <w:rPr>
          <w:ins w:id="347" w:author="hyx" w:date="2018-11-11T18:45:00Z"/>
        </w:rPr>
      </w:pPr>
    </w:p>
    <w:p/>
    <w:p/>
    <w:p>
      <w:pPr>
        <w:pStyle w:val="60"/>
      </w:pPr>
      <w:bookmarkStart w:id="33" w:name="_Toc15265"/>
      <w:r>
        <w:rPr>
          <w:rFonts w:hint="eastAsia"/>
        </w:rPr>
        <w:t>项目</w:t>
      </w:r>
      <w:r>
        <w:t>概述</w:t>
      </w:r>
      <w:bookmarkEnd w:id="33"/>
    </w:p>
    <w:p>
      <w:pPr>
        <w:pStyle w:val="62"/>
      </w:pPr>
      <w:bookmarkStart w:id="34" w:name="_Toc25531"/>
      <w:r>
        <w:rPr>
          <w:rFonts w:hint="eastAsia"/>
        </w:rPr>
        <w:t>项目</w:t>
      </w:r>
      <w:r>
        <w:t>基本信息</w:t>
      </w:r>
      <w:bookmarkEnd w:id="34"/>
    </w:p>
    <w:p>
      <w:pPr>
        <w:ind w:firstLine="420"/>
        <w:rPr>
          <w:del w:id="348" w:author="hyx" w:date="2018-11-11T18:45:00Z"/>
        </w:rPr>
      </w:pPr>
      <w:r>
        <w:rPr>
          <w:rFonts w:hint="eastAsia"/>
        </w:rPr>
        <w:t>软件工程系列课程教学辅助网站是一个针对软件工程系列课程而建立的开放性交流平台，部署在浙江大学城市学院内网中或发布在各大手机应用市场，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的长期持续更新与</w:t>
      </w:r>
      <w:r>
        <w:t>扩充，</w:t>
      </w:r>
      <w:r>
        <w:rPr>
          <w:rFonts w:hint="eastAsia"/>
        </w:rPr>
        <w:t>以</w:t>
      </w:r>
      <w:r>
        <w:t>提供充足的</w:t>
      </w:r>
      <w:r>
        <w:rPr>
          <w:rFonts w:hint="eastAsia"/>
        </w:rPr>
        <w:t>学习资源支持。最终达到更好的学习效果。</w:t>
      </w:r>
    </w:p>
    <w:p>
      <w:pPr>
        <w:ind w:firstLine="420"/>
        <w:rPr>
          <w:ins w:id="349" w:author="hyx" w:date="2018-11-13T10:28:00Z"/>
        </w:rPr>
      </w:pPr>
    </w:p>
    <w:p>
      <w:pPr>
        <w:ind w:firstLine="420"/>
        <w:rPr>
          <w:ins w:id="350" w:author="hyx" w:date="2018-11-13T10:28:00Z"/>
        </w:rPr>
      </w:pPr>
    </w:p>
    <w:p>
      <w:pPr>
        <w:ind w:firstLine="420"/>
        <w:rPr>
          <w:ins w:id="351" w:author="hyx" w:date="2018-11-13T10:28:00Z"/>
        </w:rPr>
      </w:pPr>
    </w:p>
    <w:p>
      <w:pPr>
        <w:ind w:firstLine="420"/>
        <w:rPr>
          <w:ins w:id="352" w:author="hyx" w:date="2018-11-13T10:28:00Z"/>
        </w:rPr>
      </w:pPr>
    </w:p>
    <w:p>
      <w:pPr>
        <w:ind w:firstLine="0"/>
        <w:rPr>
          <w:del w:id="354" w:author="hyx" w:date="2018-11-11T18:45:00Z"/>
        </w:rPr>
        <w:pPrChange w:id="353" w:author="hyx" w:date="2018-11-11T18:45:00Z">
          <w:pPr>
            <w:ind w:firstLine="420"/>
          </w:pPr>
        </w:pPrChange>
      </w:pPr>
    </w:p>
    <w:p>
      <w:pPr>
        <w:ind w:firstLine="0"/>
        <w:rPr>
          <w:del w:id="356" w:author="hyx" w:date="2018-11-11T18:45:00Z"/>
        </w:rPr>
        <w:pPrChange w:id="355" w:author="hyx" w:date="2018-11-11T18:45:00Z">
          <w:pPr>
            <w:ind w:firstLine="420"/>
          </w:pPr>
        </w:pPrChange>
      </w:pPr>
    </w:p>
    <w:p>
      <w:pPr>
        <w:ind w:firstLine="0"/>
        <w:rPr>
          <w:del w:id="358" w:author="hyx" w:date="2018-11-11T18:45:00Z"/>
        </w:rPr>
        <w:pPrChange w:id="357" w:author="hyx" w:date="2018-11-11T18:45:00Z">
          <w:pPr>
            <w:ind w:firstLine="420"/>
          </w:pPr>
        </w:pPrChange>
      </w:pPr>
    </w:p>
    <w:p>
      <w:pPr>
        <w:ind w:firstLine="420"/>
      </w:pPr>
    </w:p>
    <w:p>
      <w:pPr>
        <w:pStyle w:val="62"/>
      </w:pPr>
      <w:bookmarkStart w:id="35" w:name="_Toc28175"/>
      <w:r>
        <w:rPr>
          <w:rFonts w:hint="eastAsia"/>
        </w:rPr>
        <w:t>工作</w:t>
      </w:r>
      <w:r>
        <w:t>内容</w:t>
      </w:r>
      <w:bookmarkEnd w:id="35"/>
    </w:p>
    <w:tbl>
      <w:tblPr>
        <w:tblStyle w:val="42"/>
        <w:tblpPr w:leftFromText="180" w:rightFromText="180" w:vertAnchor="text" w:horzAnchor="page" w:tblpX="2305" w:tblpY="128"/>
        <w:tblW w:w="5251"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99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99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负责人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黄叶轩</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p>
            <w:pPr>
              <w:rPr>
                <w:szCs w:val="21"/>
              </w:rPr>
            </w:pPr>
            <w:r>
              <w:rPr>
                <w:rFonts w:hint="eastAsia"/>
                <w:szCs w:val="21"/>
              </w:rPr>
              <w:t>需求工程计划</w:t>
            </w:r>
            <w:r>
              <w:rPr>
                <w:szCs w:val="21"/>
              </w:rPr>
              <w:t>-</w:t>
            </w:r>
            <w:r>
              <w:rPr>
                <w:rFonts w:hint="eastAsia"/>
                <w:szCs w:val="21"/>
              </w:rPr>
              <w:t>初步</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rFonts w:hint="eastAsia"/>
                <w:bCs/>
                <w:color w:val="000000"/>
                <w:szCs w:val="21"/>
              </w:rPr>
              <w:t>黄叶轩</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陈俊仁</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del w:id="359" w:author="hyx" w:date="2018-11-10T18:23:00Z">
              <w:r>
                <w:rPr>
                  <w:rFonts w:hint="eastAsia"/>
                  <w:bCs/>
                  <w:color w:val="000000"/>
                  <w:szCs w:val="21"/>
                </w:rPr>
                <w:delText>陈苏民</w:delText>
              </w:r>
            </w:del>
            <w:ins w:id="360" w:author="hyx" w:date="2018-11-10T18:23:00Z">
              <w:r>
                <w:rPr>
                  <w:rFonts w:hint="eastAsia"/>
                  <w:bCs/>
                  <w:color w:val="000000"/>
                  <w:szCs w:val="21"/>
                </w:rPr>
                <w:t>黄叶轩</w:t>
              </w:r>
            </w:ins>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徐双铅</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吕迪</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软件概要设计说明</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徐双铅</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664" w:hRule="atLeast"/>
        </w:trPr>
        <w:tc>
          <w:tcPr>
            <w:tcW w:w="709"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M7</w:t>
            </w:r>
          </w:p>
        </w:tc>
        <w:tc>
          <w:tcPr>
            <w:tcW w:w="3544" w:type="dxa"/>
            <w:tcBorders>
              <w:top w:val="single" w:color="B1BBCC" w:sz="4" w:space="0"/>
              <w:left w:val="single" w:color="B1BBCC" w:sz="4" w:space="0"/>
              <w:right w:val="single" w:color="B1BBCC" w:sz="4" w:space="0"/>
            </w:tcBorders>
            <w:shd w:val="clear" w:color="auto" w:fill="FFFFFF"/>
          </w:tcPr>
          <w:p>
            <w:pPr>
              <w:rPr>
                <w:bCs/>
                <w:color w:val="000000"/>
                <w:szCs w:val="21"/>
              </w:rPr>
            </w:pPr>
            <w:r>
              <w:rPr>
                <w:rFonts w:hint="eastAsia"/>
                <w:bCs/>
                <w:color w:val="000000"/>
                <w:szCs w:val="21"/>
              </w:rPr>
              <w:t>测试计划、安装部署计划</w:t>
            </w:r>
          </w:p>
          <w:p>
            <w:pPr>
              <w:rPr>
                <w:bCs/>
                <w:color w:val="000000"/>
                <w:szCs w:val="21"/>
              </w:rPr>
            </w:pPr>
            <w:r>
              <w:rPr>
                <w:rFonts w:hint="eastAsia"/>
                <w:bCs/>
                <w:color w:val="000000"/>
                <w:szCs w:val="21"/>
              </w:rPr>
              <w:t>培训计划、系统维护计划</w:t>
            </w:r>
          </w:p>
        </w:tc>
        <w:tc>
          <w:tcPr>
            <w:tcW w:w="998" w:type="dxa"/>
            <w:tcBorders>
              <w:top w:val="single" w:color="B1BBCC" w:sz="4" w:space="0"/>
              <w:left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陈苏民</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M8</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99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吕迪</w:t>
            </w:r>
          </w:p>
        </w:tc>
      </w:tr>
    </w:tbl>
    <w:p/>
    <w:p/>
    <w:p/>
    <w:p/>
    <w:p/>
    <w:p/>
    <w:p/>
    <w:p/>
    <w:p/>
    <w:p/>
    <w:p/>
    <w:p/>
    <w:p/>
    <w:p/>
    <w:p/>
    <w:p/>
    <w:p/>
    <w:p/>
    <w:p/>
    <w:p/>
    <w:p/>
    <w:p/>
    <w:p/>
    <w:p/>
    <w:p/>
    <w:p/>
    <w:p>
      <w:pPr>
        <w:pStyle w:val="62"/>
      </w:pPr>
      <w:bookmarkStart w:id="36" w:name="_Toc30999"/>
      <w:r>
        <w:rPr>
          <w:rFonts w:hint="eastAsia"/>
        </w:rPr>
        <w:t>开发</w:t>
      </w:r>
      <w:r>
        <w:t>人员</w:t>
      </w:r>
      <w:bookmarkEnd w:id="36"/>
    </w:p>
    <w:tbl>
      <w:tblPr>
        <w:tblStyle w:val="42"/>
        <w:tblpPr w:leftFromText="180" w:rightFromText="180" w:vertAnchor="text" w:horzAnchor="margin" w:tblpY="13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709"/>
        <w:gridCol w:w="1417"/>
        <w:gridCol w:w="1701"/>
        <w:gridCol w:w="1134"/>
        <w:gridCol w:w="1418"/>
        <w:gridCol w:w="1184"/>
        <w:tblGridChange w:id="361">
          <w:tblGrid>
            <w:gridCol w:w="425"/>
            <w:gridCol w:w="424"/>
            <w:gridCol w:w="110"/>
            <w:gridCol w:w="709"/>
            <w:gridCol w:w="1417"/>
            <w:gridCol w:w="284"/>
            <w:gridCol w:w="508"/>
            <w:gridCol w:w="909"/>
            <w:gridCol w:w="754"/>
            <w:gridCol w:w="380"/>
            <w:gridCol w:w="870"/>
            <w:gridCol w:w="548"/>
            <w:gridCol w:w="1184"/>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59" w:type="dxa"/>
            <w:shd w:val="clear" w:color="auto" w:fill="BDD6EE"/>
          </w:tcPr>
          <w:p>
            <w:pPr>
              <w:rPr>
                <w:rFonts w:ascii="Times New Roman" w:hAnsi="Times New Roman" w:cs="Times New Roman"/>
                <w:b/>
                <w:szCs w:val="24"/>
              </w:rPr>
            </w:pPr>
            <w:bookmarkStart w:id="37" w:name="OLE_LINK11"/>
            <w:bookmarkStart w:id="38" w:name="OLE_LINK10"/>
            <w:bookmarkStart w:id="39" w:name="OLE_LINK12"/>
            <w:bookmarkStart w:id="40" w:name="OLE_LINK13"/>
            <w:r>
              <w:rPr>
                <w:rFonts w:hint="eastAsia" w:ascii="Times New Roman" w:hAnsi="Times New Roman" w:cs="Times New Roman"/>
                <w:b/>
                <w:szCs w:val="24"/>
              </w:rPr>
              <w:t>姓名</w:t>
            </w:r>
          </w:p>
        </w:tc>
        <w:tc>
          <w:tcPr>
            <w:tcW w:w="709"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417"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170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邮箱</w:t>
            </w:r>
          </w:p>
        </w:tc>
        <w:tc>
          <w:tcPr>
            <w:tcW w:w="1134" w:type="dxa"/>
            <w:shd w:val="clear" w:color="auto" w:fill="BDD6EE"/>
          </w:tcPr>
          <w:p>
            <w:pPr>
              <w:rPr>
                <w:ins w:id="362" w:author="hyx" w:date="2018-11-10T14:21:00Z"/>
                <w:rFonts w:ascii="Times New Roman" w:hAnsi="Times New Roman" w:cs="Times New Roman"/>
                <w:b/>
                <w:szCs w:val="24"/>
              </w:rPr>
            </w:pPr>
            <w:ins w:id="363" w:author="hyx" w:date="2018-11-10T14:22:00Z">
              <w:r>
                <w:rPr>
                  <w:rFonts w:hint="eastAsia" w:ascii="Times New Roman" w:hAnsi="Times New Roman" w:cs="Times New Roman"/>
                  <w:b/>
                  <w:szCs w:val="24"/>
                </w:rPr>
                <w:t>微信</w:t>
              </w:r>
            </w:ins>
          </w:p>
        </w:tc>
        <w:tc>
          <w:tcPr>
            <w:tcW w:w="1418" w:type="dxa"/>
            <w:shd w:val="clear" w:color="auto" w:fill="BDD6EE"/>
          </w:tcPr>
          <w:p>
            <w:pPr>
              <w:rPr>
                <w:ins w:id="364" w:author="hyx" w:date="2018-11-10T14:22:00Z"/>
                <w:rFonts w:ascii="Times New Roman" w:hAnsi="Times New Roman" w:cs="Times New Roman"/>
                <w:b/>
                <w:szCs w:val="24"/>
              </w:rPr>
            </w:pPr>
            <w:ins w:id="365" w:author="hyx" w:date="2018-11-10T14:22:00Z">
              <w:r>
                <w:rPr>
                  <w:rFonts w:hint="eastAsia" w:ascii="Times New Roman" w:hAnsi="Times New Roman" w:cs="Times New Roman"/>
                  <w:b/>
                  <w:szCs w:val="24"/>
                </w:rPr>
                <w:t>QQ</w:t>
              </w:r>
            </w:ins>
          </w:p>
        </w:tc>
        <w:tc>
          <w:tcPr>
            <w:tcW w:w="1184"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366" w:author="hyx" w:date="2018-11-10T14:24:00Z">
            <w:tblPrEx>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tcPrChange w:id="367" w:author="hyx" w:date="2018-11-10T14:24:00Z">
              <w:tcPr>
                <w:tcW w:w="425" w:type="dxa"/>
              </w:tcPr>
            </w:tcPrChange>
          </w:tcPr>
          <w:p>
            <w:pPr>
              <w:rPr>
                <w:rFonts w:ascii="Times New Roman" w:hAnsi="Times New Roman" w:cs="Times New Roman"/>
                <w:szCs w:val="24"/>
              </w:rPr>
            </w:pPr>
            <w:r>
              <w:rPr>
                <w:rFonts w:hint="eastAsia" w:ascii="Times New Roman" w:hAnsi="Times New Roman" w:cs="Times New Roman"/>
                <w:szCs w:val="24"/>
              </w:rPr>
              <w:t>黄叶轩</w:t>
            </w:r>
          </w:p>
        </w:tc>
        <w:tc>
          <w:tcPr>
            <w:tcW w:w="709" w:type="dxa"/>
            <w:tcPrChange w:id="368" w:author="hyx" w:date="2018-11-10T14:24:00Z">
              <w:tcPr>
                <w:tcW w:w="424" w:type="dxa"/>
              </w:tcPr>
            </w:tcPrChange>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417" w:type="dxa"/>
            <w:tcPrChange w:id="369" w:author="hyx" w:date="2018-11-10T14:24:00Z">
              <w:tcPr>
                <w:tcW w:w="2520" w:type="dxa"/>
                <w:gridSpan w:val="4"/>
              </w:tcPr>
            </w:tcPrChange>
          </w:tcPr>
          <w:p>
            <w:pPr>
              <w:rPr>
                <w:rFonts w:ascii="Times New Roman" w:hAnsi="Times New Roman" w:cs="Times New Roman"/>
                <w:szCs w:val="24"/>
              </w:rPr>
            </w:pPr>
            <w:r>
              <w:rPr>
                <w:rFonts w:hint="eastAsia" w:ascii="Times New Roman" w:hAnsi="Times New Roman" w:cs="Times New Roman"/>
                <w:szCs w:val="24"/>
              </w:rPr>
              <w:t>13588899102</w:t>
            </w:r>
          </w:p>
        </w:tc>
        <w:tc>
          <w:tcPr>
            <w:tcW w:w="1701" w:type="dxa"/>
            <w:tcPrChange w:id="370" w:author="hyx" w:date="2018-11-10T14:24:00Z">
              <w:tcPr>
                <w:tcW w:w="508" w:type="dxa"/>
              </w:tcPr>
            </w:tcPrChange>
          </w:tcPr>
          <w:p>
            <w:pPr>
              <w:rPr>
                <w:ins w:id="371" w:author="hyx" w:date="2018-11-10T14:22:00Z"/>
                <w:rFonts w:ascii="Times New Roman" w:hAnsi="Times New Roman" w:cs="Times New Roman"/>
                <w:szCs w:val="24"/>
              </w:rPr>
            </w:pPr>
            <w:r>
              <w:rPr>
                <w:rFonts w:ascii="Times New Roman" w:hAnsi="Times New Roman" w:cs="Times New Roman"/>
                <w:szCs w:val="24"/>
              </w:rPr>
              <w:t>31601246</w:t>
            </w:r>
          </w:p>
          <w:p>
            <w:pPr>
              <w:rPr>
                <w:rFonts w:ascii="Times New Roman" w:hAnsi="Times New Roman" w:cs="Times New Roman"/>
                <w:szCs w:val="24"/>
              </w:rPr>
            </w:pPr>
            <w:r>
              <w:rPr>
                <w:rFonts w:ascii="Times New Roman" w:hAnsi="Times New Roman" w:cs="Times New Roman"/>
                <w:szCs w:val="24"/>
              </w:rPr>
              <w:t>@stu.zucc.edu.cn</w:t>
            </w:r>
          </w:p>
        </w:tc>
        <w:tc>
          <w:tcPr>
            <w:tcW w:w="1134" w:type="dxa"/>
            <w:tcPrChange w:id="372" w:author="hyx" w:date="2018-11-10T14:24:00Z">
              <w:tcPr>
                <w:tcW w:w="1663" w:type="dxa"/>
                <w:gridSpan w:val="2"/>
              </w:tcPr>
            </w:tcPrChange>
          </w:tcPr>
          <w:p>
            <w:pPr>
              <w:rPr>
                <w:ins w:id="373" w:author="hyx" w:date="2018-11-10T14:21:00Z"/>
                <w:rFonts w:ascii="Times New Roman" w:hAnsi="Times New Roman" w:cs="Times New Roman"/>
                <w:szCs w:val="24"/>
              </w:rPr>
            </w:pPr>
            <w:ins w:id="374" w:author="hyx" w:date="2018-11-10T14:23:00Z">
              <w:r>
                <w:rPr>
                  <w:rFonts w:hint="eastAsia"/>
                </w:rPr>
                <w:t>H</w:t>
              </w:r>
            </w:ins>
            <w:ins w:id="375" w:author="hyx" w:date="2018-11-10T14:23:00Z">
              <w:r>
                <w:rPr/>
                <w:t>yxzucc</w:t>
              </w:r>
            </w:ins>
          </w:p>
        </w:tc>
        <w:tc>
          <w:tcPr>
            <w:tcW w:w="1418" w:type="dxa"/>
            <w:tcPrChange w:id="376" w:author="hyx" w:date="2018-11-10T14:24:00Z">
              <w:tcPr>
                <w:tcW w:w="1250" w:type="dxa"/>
                <w:gridSpan w:val="2"/>
              </w:tcPr>
            </w:tcPrChange>
          </w:tcPr>
          <w:p>
            <w:pPr>
              <w:rPr>
                <w:ins w:id="377" w:author="hyx" w:date="2018-11-10T14:22:00Z"/>
                <w:rFonts w:ascii="Times New Roman" w:hAnsi="Times New Roman" w:cs="Times New Roman"/>
                <w:szCs w:val="24"/>
              </w:rPr>
            </w:pPr>
            <w:ins w:id="378" w:author="hyx" w:date="2018-11-10T14:23:00Z">
              <w:r>
                <w:rPr>
                  <w:rFonts w:hint="eastAsia"/>
                </w:rPr>
                <w:t>1</w:t>
              </w:r>
            </w:ins>
            <w:ins w:id="379" w:author="hyx" w:date="2018-11-10T14:23:00Z">
              <w:r>
                <w:rPr/>
                <w:t>103057282</w:t>
              </w:r>
            </w:ins>
          </w:p>
        </w:tc>
        <w:tc>
          <w:tcPr>
            <w:tcW w:w="1184" w:type="dxa"/>
            <w:tcPrChange w:id="380" w:author="hyx" w:date="2018-11-10T14:24:00Z">
              <w:tcPr>
                <w:tcW w:w="1732" w:type="dxa"/>
                <w:gridSpan w:val="2"/>
              </w:tcPr>
            </w:tcPrChange>
          </w:tcPr>
          <w:p>
            <w:pPr>
              <w:rPr>
                <w:ins w:id="381" w:author="hyx" w:date="2018-11-10T14:24:00Z"/>
                <w:rFonts w:ascii="Times New Roman" w:hAnsi="Times New Roman" w:cs="Times New Roman"/>
                <w:szCs w:val="24"/>
              </w:rPr>
            </w:pPr>
            <w:r>
              <w:rPr>
                <w:rFonts w:ascii="Times New Roman" w:hAnsi="Times New Roman" w:cs="Times New Roman"/>
                <w:szCs w:val="24"/>
              </w:rPr>
              <w:t>P</w:t>
            </w:r>
            <w:r>
              <w:rPr>
                <w:rFonts w:hint="eastAsia" w:ascii="Times New Roman" w:hAnsi="Times New Roman" w:cs="Times New Roman"/>
                <w:szCs w:val="24"/>
              </w:rPr>
              <w:t>roject</w:t>
            </w:r>
          </w:p>
          <w:p>
            <w:pPr>
              <w:rPr>
                <w:rFonts w:ascii="Times New Roman" w:hAnsi="Times New Roman" w:cs="Times New Roman"/>
                <w:szCs w:val="24"/>
              </w:rPr>
            </w:pPr>
            <w:r>
              <w:rPr>
                <w:rFonts w:ascii="Times New Roman" w:hAnsi="Times New Roman" w:cs="Times New Roman"/>
                <w:szCs w:val="24"/>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382" w:author="hyx" w:date="2018-11-10T14:24:00Z">
            <w:tblPrEx>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tcPrChange w:id="383" w:author="hyx" w:date="2018-11-10T14:24:00Z">
              <w:tcPr>
                <w:tcW w:w="425" w:type="dxa"/>
              </w:tcPr>
            </w:tcPrChange>
          </w:tcPr>
          <w:p>
            <w:pPr>
              <w:rPr>
                <w:rFonts w:hAnsi="Times New Roman"/>
                <w:sz w:val="24"/>
                <w:szCs w:val="24"/>
              </w:rPr>
            </w:pPr>
            <w:r>
              <w:rPr>
                <w:rFonts w:hint="eastAsia" w:ascii="Times New Roman" w:hAnsi="Times New Roman" w:cs="Times New Roman"/>
                <w:szCs w:val="24"/>
              </w:rPr>
              <w:t>陈苏民</w:t>
            </w:r>
          </w:p>
        </w:tc>
        <w:tc>
          <w:tcPr>
            <w:tcW w:w="709" w:type="dxa"/>
            <w:tcPrChange w:id="384" w:author="hyx" w:date="2018-11-10T14:24:00Z">
              <w:tcPr>
                <w:tcW w:w="424" w:type="dxa"/>
              </w:tcPr>
            </w:tcPrChange>
          </w:tcPr>
          <w:p>
            <w:pPr>
              <w:rPr>
                <w:rFonts w:ascii="Times New Roman" w:hAnsi="Times New Roman" w:cs="Times New Roman"/>
                <w:szCs w:val="24"/>
              </w:rPr>
            </w:pPr>
            <w:r>
              <w:rPr>
                <w:rFonts w:hint="eastAsia" w:ascii="Times New Roman" w:hAnsi="Times New Roman" w:cs="Times New Roman"/>
                <w:szCs w:val="24"/>
              </w:rPr>
              <w:t>组员</w:t>
            </w:r>
          </w:p>
        </w:tc>
        <w:tc>
          <w:tcPr>
            <w:tcW w:w="1417" w:type="dxa"/>
            <w:tcPrChange w:id="385" w:author="hyx" w:date="2018-11-10T14:24:00Z">
              <w:tcPr>
                <w:tcW w:w="2520" w:type="dxa"/>
                <w:gridSpan w:val="4"/>
              </w:tcPr>
            </w:tcPrChange>
          </w:tcPr>
          <w:p>
            <w:pPr>
              <w:rPr>
                <w:rFonts w:ascii="Times New Roman" w:hAnsi="Times New Roman" w:cs="Times New Roman"/>
                <w:szCs w:val="24"/>
              </w:rPr>
            </w:pPr>
            <w:r>
              <w:rPr>
                <w:rFonts w:ascii="Times New Roman" w:hAnsi="Times New Roman" w:cs="Times New Roman"/>
                <w:szCs w:val="24"/>
              </w:rPr>
              <w:t>1</w:t>
            </w:r>
            <w:r>
              <w:rPr>
                <w:rFonts w:hint="eastAsia" w:ascii="Times New Roman" w:hAnsi="Times New Roman" w:cs="Times New Roman"/>
                <w:szCs w:val="24"/>
              </w:rPr>
              <w:t>3071869207</w:t>
            </w:r>
          </w:p>
        </w:tc>
        <w:tc>
          <w:tcPr>
            <w:tcW w:w="1701" w:type="dxa"/>
            <w:tcPrChange w:id="386" w:author="hyx" w:date="2018-11-10T14:24:00Z">
              <w:tcPr>
                <w:tcW w:w="508" w:type="dxa"/>
              </w:tcPr>
            </w:tcPrChange>
          </w:tcPr>
          <w:p>
            <w:pPr>
              <w:rPr>
                <w:ins w:id="387" w:author="hyx" w:date="2018-11-10T14:22:00Z"/>
                <w:rFonts w:ascii="Times New Roman" w:hAnsi="Times New Roman" w:cs="Times New Roman"/>
                <w:szCs w:val="24"/>
              </w:rPr>
            </w:pPr>
            <w:r>
              <w:rPr>
                <w:rFonts w:ascii="Times New Roman" w:hAnsi="Times New Roman" w:cs="Times New Roman"/>
                <w:szCs w:val="24"/>
              </w:rPr>
              <w:t>31602227</w:t>
            </w:r>
          </w:p>
          <w:p>
            <w:pPr>
              <w:rPr>
                <w:rFonts w:ascii="Times New Roman" w:hAnsi="Times New Roman" w:cs="Times New Roman"/>
                <w:szCs w:val="24"/>
              </w:rPr>
            </w:pPr>
            <w:r>
              <w:rPr>
                <w:rFonts w:ascii="Times New Roman" w:hAnsi="Times New Roman" w:cs="Times New Roman"/>
                <w:szCs w:val="24"/>
              </w:rPr>
              <w:t>@stu.zucc.edu.cn</w:t>
            </w:r>
          </w:p>
        </w:tc>
        <w:tc>
          <w:tcPr>
            <w:tcW w:w="1134" w:type="dxa"/>
            <w:tcPrChange w:id="388" w:author="hyx" w:date="2018-11-10T14:24:00Z">
              <w:tcPr>
                <w:tcW w:w="1663" w:type="dxa"/>
                <w:gridSpan w:val="2"/>
              </w:tcPr>
            </w:tcPrChange>
          </w:tcPr>
          <w:p>
            <w:pPr>
              <w:rPr>
                <w:ins w:id="389" w:author="hyx" w:date="2018-11-10T14:21:00Z"/>
                <w:rFonts w:ascii="Times New Roman" w:hAnsi="Times New Roman" w:cs="Times New Roman"/>
                <w:szCs w:val="24"/>
              </w:rPr>
            </w:pPr>
            <w:ins w:id="390" w:author="hyx" w:date="2018-11-10T14:23:00Z">
              <w:r>
                <w:rPr/>
                <w:t>chenjunren6745</w:t>
              </w:r>
            </w:ins>
          </w:p>
        </w:tc>
        <w:tc>
          <w:tcPr>
            <w:tcW w:w="1418" w:type="dxa"/>
            <w:tcPrChange w:id="391" w:author="hyx" w:date="2018-11-10T14:24:00Z">
              <w:tcPr>
                <w:tcW w:w="1250" w:type="dxa"/>
                <w:gridSpan w:val="2"/>
              </w:tcPr>
            </w:tcPrChange>
          </w:tcPr>
          <w:p>
            <w:pPr>
              <w:rPr>
                <w:ins w:id="392" w:author="hyx" w:date="2018-11-10T14:22:00Z"/>
                <w:rFonts w:ascii="Times New Roman" w:hAnsi="Times New Roman" w:cs="Times New Roman"/>
                <w:szCs w:val="24"/>
              </w:rPr>
            </w:pPr>
            <w:ins w:id="393" w:author="hyx" w:date="2018-11-10T14:23:00Z">
              <w:r>
                <w:rPr/>
                <w:t>374955336</w:t>
              </w:r>
            </w:ins>
          </w:p>
        </w:tc>
        <w:tc>
          <w:tcPr>
            <w:tcW w:w="1184" w:type="dxa"/>
            <w:tcPrChange w:id="394" w:author="hyx" w:date="2018-11-10T14:24:00Z">
              <w:tcPr>
                <w:tcW w:w="1732" w:type="dxa"/>
                <w:gridSpan w:val="2"/>
              </w:tcPr>
            </w:tcPrChange>
          </w:tcPr>
          <w:p>
            <w:pPr>
              <w:rPr>
                <w:rFonts w:ascii="Times New Roman" w:hAnsi="Times New Roman" w:cs="Times New Roman"/>
                <w:szCs w:val="24"/>
              </w:rPr>
            </w:pPr>
            <w:r>
              <w:rPr>
                <w:rFonts w:hint="eastAsia" w:ascii="Times New Roman" w:hAnsi="Times New Roman" w:cs="Times New Roman"/>
                <w:szCs w:val="24"/>
              </w:rPr>
              <w:t>ProcessOn,JAVA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395" w:author="hyx" w:date="2018-11-10T14:24:00Z">
            <w:tblPrEx>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tcPrChange w:id="396" w:author="hyx" w:date="2018-11-10T14:24:00Z">
              <w:tcPr>
                <w:tcW w:w="425" w:type="dxa"/>
              </w:tcPr>
            </w:tcPrChange>
          </w:tcPr>
          <w:p>
            <w:pPr>
              <w:rPr>
                <w:rFonts w:ascii="Times New Roman" w:hAnsi="Times New Roman" w:cs="Times New Roman"/>
                <w:szCs w:val="24"/>
              </w:rPr>
            </w:pPr>
            <w:r>
              <w:rPr>
                <w:rFonts w:hint="eastAsia" w:ascii="Times New Roman" w:hAnsi="Times New Roman" w:cs="Times New Roman"/>
                <w:szCs w:val="24"/>
              </w:rPr>
              <w:t>陈俊仁</w:t>
            </w:r>
          </w:p>
        </w:tc>
        <w:tc>
          <w:tcPr>
            <w:tcW w:w="709" w:type="dxa"/>
            <w:tcPrChange w:id="397" w:author="hyx" w:date="2018-11-10T14:24:00Z">
              <w:tcPr>
                <w:tcW w:w="424" w:type="dxa"/>
              </w:tcPr>
            </w:tcPrChange>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417" w:type="dxa"/>
            <w:tcPrChange w:id="398" w:author="hyx" w:date="2018-11-10T14:24:00Z">
              <w:tcPr>
                <w:tcW w:w="2520" w:type="dxa"/>
                <w:gridSpan w:val="4"/>
              </w:tcPr>
            </w:tcPrChange>
          </w:tcPr>
          <w:p>
            <w:pPr>
              <w:rPr>
                <w:rFonts w:ascii="Times New Roman" w:hAnsi="Times New Roman" w:cs="Times New Roman"/>
                <w:szCs w:val="24"/>
              </w:rPr>
            </w:pPr>
            <w:r>
              <w:rPr>
                <w:rFonts w:ascii="Times New Roman" w:hAnsi="Times New Roman" w:cs="Times New Roman"/>
                <w:szCs w:val="24"/>
              </w:rPr>
              <w:t>1</w:t>
            </w:r>
            <w:r>
              <w:rPr>
                <w:rFonts w:hint="eastAsia" w:ascii="Times New Roman" w:hAnsi="Times New Roman" w:cs="Times New Roman"/>
                <w:szCs w:val="24"/>
              </w:rPr>
              <w:t>7376503405</w:t>
            </w:r>
          </w:p>
        </w:tc>
        <w:tc>
          <w:tcPr>
            <w:tcW w:w="1701" w:type="dxa"/>
            <w:tcPrChange w:id="399" w:author="hyx" w:date="2018-11-10T14:24:00Z">
              <w:tcPr>
                <w:tcW w:w="508" w:type="dxa"/>
              </w:tcPr>
            </w:tcPrChange>
          </w:tcPr>
          <w:p>
            <w:pPr>
              <w:rPr>
                <w:ins w:id="400" w:author="hyx" w:date="2018-11-10T14:22:00Z"/>
                <w:rFonts w:ascii="Times New Roman" w:hAnsi="Times New Roman" w:cs="Times New Roman"/>
                <w:szCs w:val="24"/>
              </w:rPr>
            </w:pPr>
            <w:r>
              <w:rPr>
                <w:rFonts w:ascii="Times New Roman" w:hAnsi="Times New Roman" w:cs="Times New Roman"/>
                <w:szCs w:val="24"/>
              </w:rPr>
              <w:t>31601241</w:t>
            </w:r>
          </w:p>
          <w:p>
            <w:pPr>
              <w:rPr>
                <w:rFonts w:ascii="Times New Roman" w:hAnsi="Times New Roman" w:cs="Times New Roman"/>
                <w:szCs w:val="24"/>
              </w:rPr>
            </w:pPr>
            <w:r>
              <w:rPr>
                <w:rFonts w:ascii="Times New Roman" w:hAnsi="Times New Roman" w:cs="Times New Roman"/>
                <w:szCs w:val="24"/>
              </w:rPr>
              <w:t>@stu.zucc.edu.cn</w:t>
            </w:r>
          </w:p>
        </w:tc>
        <w:tc>
          <w:tcPr>
            <w:tcW w:w="1134" w:type="dxa"/>
            <w:tcPrChange w:id="401" w:author="hyx" w:date="2018-11-10T14:24:00Z">
              <w:tcPr>
                <w:tcW w:w="1663" w:type="dxa"/>
                <w:gridSpan w:val="2"/>
              </w:tcPr>
            </w:tcPrChange>
          </w:tcPr>
          <w:p>
            <w:pPr>
              <w:rPr>
                <w:ins w:id="402" w:author="hyx" w:date="2018-11-10T14:21:00Z"/>
                <w:rFonts w:ascii="Times New Roman" w:hAnsi="Times New Roman" w:cs="Times New Roman"/>
                <w:szCs w:val="24"/>
              </w:rPr>
            </w:pPr>
            <w:ins w:id="403" w:author="hyx" w:date="2018-11-10T14:23:00Z">
              <w:r>
                <w:rPr/>
                <w:t>c96s1m4</w:t>
              </w:r>
            </w:ins>
          </w:p>
        </w:tc>
        <w:tc>
          <w:tcPr>
            <w:tcW w:w="1418" w:type="dxa"/>
            <w:tcPrChange w:id="404" w:author="hyx" w:date="2018-11-10T14:24:00Z">
              <w:tcPr>
                <w:tcW w:w="1250" w:type="dxa"/>
                <w:gridSpan w:val="2"/>
              </w:tcPr>
            </w:tcPrChange>
          </w:tcPr>
          <w:p>
            <w:pPr>
              <w:rPr>
                <w:ins w:id="405" w:author="hyx" w:date="2018-11-10T14:22:00Z"/>
                <w:rFonts w:ascii="Times New Roman" w:hAnsi="Times New Roman" w:cs="Times New Roman"/>
                <w:szCs w:val="24"/>
              </w:rPr>
            </w:pPr>
            <w:ins w:id="406" w:author="hyx" w:date="2018-11-10T14:23:00Z">
              <w:r>
                <w:rPr/>
                <w:t>245023559</w:t>
              </w:r>
            </w:ins>
          </w:p>
        </w:tc>
        <w:tc>
          <w:tcPr>
            <w:tcW w:w="1184" w:type="dxa"/>
            <w:tcPrChange w:id="407" w:author="hyx" w:date="2018-11-10T14:24:00Z">
              <w:tcPr>
                <w:tcW w:w="1732" w:type="dxa"/>
                <w:gridSpan w:val="2"/>
              </w:tcPr>
            </w:tcPrChange>
          </w:tcPr>
          <w:p>
            <w:pPr>
              <w:rPr>
                <w:rFonts w:ascii="Times New Roman" w:hAnsi="Times New Roman" w:cs="Times New Roman"/>
                <w:szCs w:val="24"/>
              </w:rPr>
            </w:pPr>
            <w:r>
              <w:rPr>
                <w:rFonts w:hint="eastAsia" w:ascii="Times New Roman" w:hAnsi="Times New Roman" w:cs="Times New Roman"/>
                <w:szCs w:val="24"/>
              </w:rPr>
              <w:t>G</w:t>
            </w:r>
            <w:r>
              <w:rPr>
                <w:rFonts w:ascii="Times New Roman" w:hAnsi="Times New Roman" w:cs="Times New Roman"/>
                <w:szCs w:val="24"/>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408" w:author="hyx" w:date="2018-11-10T14:24:00Z">
            <w:tblPrEx>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tcPrChange w:id="409" w:author="hyx" w:date="2018-11-10T14:24:00Z">
              <w:tcPr>
                <w:tcW w:w="425" w:type="dxa"/>
              </w:tcPr>
            </w:tcPrChange>
          </w:tcPr>
          <w:p>
            <w:pPr>
              <w:rPr>
                <w:rFonts w:ascii="Times New Roman" w:hAnsi="Times New Roman" w:cs="Times New Roman"/>
                <w:szCs w:val="24"/>
              </w:rPr>
            </w:pPr>
            <w:r>
              <w:rPr>
                <w:rFonts w:hint="eastAsia" w:ascii="Times New Roman" w:hAnsi="Times New Roman" w:cs="Times New Roman"/>
                <w:szCs w:val="24"/>
              </w:rPr>
              <w:t>吕迪</w:t>
            </w:r>
          </w:p>
        </w:tc>
        <w:tc>
          <w:tcPr>
            <w:tcW w:w="709" w:type="dxa"/>
            <w:tcPrChange w:id="410" w:author="hyx" w:date="2018-11-10T14:24:00Z">
              <w:tcPr>
                <w:tcW w:w="424" w:type="dxa"/>
              </w:tcPr>
            </w:tcPrChange>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417" w:type="dxa"/>
            <w:tcPrChange w:id="411" w:author="hyx" w:date="2018-11-10T14:24:00Z">
              <w:tcPr>
                <w:tcW w:w="2520" w:type="dxa"/>
                <w:gridSpan w:val="4"/>
              </w:tcPr>
            </w:tcPrChange>
          </w:tcPr>
          <w:p>
            <w:pPr>
              <w:rPr>
                <w:rFonts w:ascii="Times New Roman" w:hAnsi="Times New Roman" w:cs="Times New Roman"/>
                <w:szCs w:val="24"/>
              </w:rPr>
            </w:pPr>
            <w:r>
              <w:rPr>
                <w:rFonts w:ascii="Times New Roman" w:hAnsi="Times New Roman" w:cs="Times New Roman"/>
                <w:szCs w:val="24"/>
              </w:rPr>
              <w:t>1</w:t>
            </w:r>
            <w:r>
              <w:rPr>
                <w:rFonts w:hint="eastAsia" w:ascii="Times New Roman" w:hAnsi="Times New Roman" w:cs="Times New Roman"/>
                <w:szCs w:val="24"/>
              </w:rPr>
              <w:t>7306413358</w:t>
            </w:r>
          </w:p>
        </w:tc>
        <w:tc>
          <w:tcPr>
            <w:tcW w:w="1701" w:type="dxa"/>
            <w:tcPrChange w:id="412" w:author="hyx" w:date="2018-11-10T14:24:00Z">
              <w:tcPr>
                <w:tcW w:w="508" w:type="dxa"/>
              </w:tcPr>
            </w:tcPrChange>
          </w:tcPr>
          <w:p>
            <w:pPr>
              <w:rPr>
                <w:ins w:id="413" w:author="hyx" w:date="2018-11-10T14:22:00Z"/>
                <w:rFonts w:ascii="Times New Roman" w:hAnsi="Times New Roman" w:cs="Times New Roman"/>
                <w:szCs w:val="24"/>
              </w:rPr>
            </w:pPr>
            <w:r>
              <w:rPr>
                <w:rFonts w:ascii="Times New Roman" w:hAnsi="Times New Roman" w:cs="Times New Roman"/>
                <w:szCs w:val="24"/>
              </w:rPr>
              <w:t>31504251</w:t>
            </w:r>
          </w:p>
          <w:p>
            <w:pPr>
              <w:rPr>
                <w:rFonts w:ascii="Times New Roman" w:hAnsi="Times New Roman" w:cs="Times New Roman"/>
                <w:szCs w:val="24"/>
              </w:rPr>
            </w:pPr>
            <w:r>
              <w:rPr>
                <w:rFonts w:ascii="Times New Roman" w:hAnsi="Times New Roman" w:cs="Times New Roman"/>
                <w:szCs w:val="24"/>
              </w:rPr>
              <w:t>@stu.zucc.edu.cn</w:t>
            </w:r>
          </w:p>
        </w:tc>
        <w:tc>
          <w:tcPr>
            <w:tcW w:w="1134" w:type="dxa"/>
            <w:tcPrChange w:id="414" w:author="hyx" w:date="2018-11-10T14:24:00Z">
              <w:tcPr>
                <w:tcW w:w="1663" w:type="dxa"/>
                <w:gridSpan w:val="2"/>
              </w:tcPr>
            </w:tcPrChange>
          </w:tcPr>
          <w:p>
            <w:pPr>
              <w:rPr>
                <w:ins w:id="415" w:author="hyx" w:date="2018-11-10T14:21:00Z"/>
                <w:rFonts w:ascii="Times New Roman" w:hAnsi="Times New Roman" w:cs="Times New Roman"/>
                <w:szCs w:val="24"/>
              </w:rPr>
            </w:pPr>
            <w:ins w:id="416" w:author="hyx" w:date="2018-11-10T14:23:00Z">
              <w:r>
                <w:rPr/>
                <w:t>CXM1064081300</w:t>
              </w:r>
            </w:ins>
          </w:p>
        </w:tc>
        <w:tc>
          <w:tcPr>
            <w:tcW w:w="1418" w:type="dxa"/>
            <w:tcPrChange w:id="417" w:author="hyx" w:date="2018-11-10T14:24:00Z">
              <w:tcPr>
                <w:tcW w:w="1250" w:type="dxa"/>
                <w:gridSpan w:val="2"/>
              </w:tcPr>
            </w:tcPrChange>
          </w:tcPr>
          <w:p>
            <w:pPr>
              <w:rPr>
                <w:ins w:id="418" w:author="hyx" w:date="2018-11-10T14:22:00Z"/>
                <w:rFonts w:ascii="Times New Roman" w:hAnsi="Times New Roman" w:cs="Times New Roman"/>
                <w:szCs w:val="24"/>
              </w:rPr>
            </w:pPr>
            <w:ins w:id="419" w:author="hyx" w:date="2018-11-10T14:23:00Z">
              <w:r>
                <w:rPr/>
                <w:t>1227442409</w:t>
              </w:r>
            </w:ins>
          </w:p>
        </w:tc>
        <w:tc>
          <w:tcPr>
            <w:tcW w:w="1184" w:type="dxa"/>
            <w:tcPrChange w:id="420" w:author="hyx" w:date="2018-11-10T14:24:00Z">
              <w:tcPr>
                <w:tcW w:w="1732" w:type="dxa"/>
                <w:gridSpan w:val="2"/>
              </w:tcPr>
            </w:tcPrChange>
          </w:tcPr>
          <w:p>
            <w:pPr>
              <w:rPr>
                <w:rFonts w:ascii="Times New Roman" w:hAnsi="Times New Roman" w:cs="Times New Roman"/>
                <w:szCs w:val="24"/>
              </w:rPr>
            </w:pPr>
            <w:r>
              <w:rPr>
                <w:rFonts w:hint="eastAsia" w:ascii="Times New Roman" w:hAnsi="Times New Roman" w:cs="Times New Roman"/>
                <w:szCs w:val="24"/>
              </w:rPr>
              <w:t>A</w:t>
            </w:r>
            <w:r>
              <w:rPr>
                <w:rFonts w:ascii="Times New Roman" w:hAnsi="Times New Roman" w:cs="Times New Roman"/>
                <w:szCs w:val="24"/>
              </w:rPr>
              <w:t>xureRP</w:t>
            </w:r>
            <w:r>
              <w:rPr>
                <w:rFonts w:hint="eastAsia" w:ascii="Times New Roman" w:hAnsi="Times New Roman" w:cs="Times New Roman"/>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421" w:author="hyx" w:date="2018-11-10T14:24:00Z">
            <w:tblPrEx>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tcPrChange w:id="422" w:author="hyx" w:date="2018-11-10T14:24:00Z">
              <w:tcPr>
                <w:tcW w:w="425" w:type="dxa"/>
              </w:tcPr>
            </w:tcPrChange>
          </w:tcPr>
          <w:p>
            <w:pPr>
              <w:rPr>
                <w:rFonts w:ascii="Times New Roman" w:hAnsi="Times New Roman" w:cs="Times New Roman"/>
                <w:szCs w:val="24"/>
              </w:rPr>
            </w:pPr>
            <w:r>
              <w:rPr>
                <w:rFonts w:hint="eastAsia" w:ascii="Times New Roman" w:hAnsi="Times New Roman" w:cs="Times New Roman"/>
                <w:szCs w:val="24"/>
              </w:rPr>
              <w:t>徐双铅</w:t>
            </w:r>
          </w:p>
        </w:tc>
        <w:tc>
          <w:tcPr>
            <w:tcW w:w="709" w:type="dxa"/>
            <w:tcPrChange w:id="423" w:author="hyx" w:date="2018-11-10T14:24:00Z">
              <w:tcPr>
                <w:tcW w:w="424" w:type="dxa"/>
              </w:tcPr>
            </w:tcPrChange>
          </w:tcPr>
          <w:p>
            <w:pPr>
              <w:rPr>
                <w:rFonts w:ascii="Times New Roman" w:hAnsi="Times New Roman" w:cs="Times New Roman"/>
                <w:szCs w:val="24"/>
              </w:rPr>
            </w:pPr>
            <w:r>
              <w:rPr>
                <w:rFonts w:hint="eastAsia" w:ascii="Times New Roman" w:hAnsi="Times New Roman" w:cs="Times New Roman"/>
                <w:szCs w:val="24"/>
              </w:rPr>
              <w:t>组员</w:t>
            </w:r>
          </w:p>
        </w:tc>
        <w:tc>
          <w:tcPr>
            <w:tcW w:w="1417" w:type="dxa"/>
            <w:tcPrChange w:id="424" w:author="hyx" w:date="2018-11-10T14:24:00Z">
              <w:tcPr>
                <w:tcW w:w="2520" w:type="dxa"/>
                <w:gridSpan w:val="4"/>
              </w:tcPr>
            </w:tcPrChange>
          </w:tcPr>
          <w:p>
            <w:pPr>
              <w:rPr>
                <w:rFonts w:ascii="Times New Roman" w:hAnsi="Times New Roman" w:cs="Times New Roman"/>
                <w:szCs w:val="24"/>
              </w:rPr>
            </w:pPr>
            <w:r>
              <w:rPr>
                <w:rFonts w:ascii="Times New Roman" w:hAnsi="Times New Roman" w:cs="Times New Roman"/>
                <w:szCs w:val="24"/>
              </w:rPr>
              <w:t>1</w:t>
            </w:r>
            <w:r>
              <w:rPr>
                <w:rFonts w:hint="eastAsia" w:ascii="Times New Roman" w:hAnsi="Times New Roman" w:cs="Times New Roman"/>
                <w:szCs w:val="24"/>
              </w:rPr>
              <w:t>8094711647</w:t>
            </w:r>
          </w:p>
        </w:tc>
        <w:tc>
          <w:tcPr>
            <w:tcW w:w="1701" w:type="dxa"/>
            <w:tcPrChange w:id="425" w:author="hyx" w:date="2018-11-10T14:24:00Z">
              <w:tcPr>
                <w:tcW w:w="508" w:type="dxa"/>
              </w:tcPr>
            </w:tcPrChange>
          </w:tcPr>
          <w:p>
            <w:pPr>
              <w:rPr>
                <w:ins w:id="426" w:author="hyx" w:date="2018-11-10T14:22:00Z"/>
                <w:rFonts w:ascii="Times New Roman" w:hAnsi="Times New Roman" w:cs="Times New Roman"/>
                <w:szCs w:val="24"/>
              </w:rPr>
            </w:pPr>
            <w:r>
              <w:rPr>
                <w:rFonts w:ascii="Times New Roman" w:hAnsi="Times New Roman" w:cs="Times New Roman"/>
                <w:szCs w:val="24"/>
              </w:rPr>
              <w:t>31601221</w:t>
            </w:r>
          </w:p>
          <w:p>
            <w:r>
              <w:rPr>
                <w:rFonts w:ascii="Times New Roman" w:hAnsi="Times New Roman" w:cs="Times New Roman"/>
                <w:szCs w:val="24"/>
              </w:rPr>
              <w:t>@stu.zucc.edu.cn</w:t>
            </w:r>
          </w:p>
        </w:tc>
        <w:tc>
          <w:tcPr>
            <w:tcW w:w="1134" w:type="dxa"/>
            <w:tcPrChange w:id="427" w:author="hyx" w:date="2018-11-10T14:24:00Z">
              <w:tcPr>
                <w:tcW w:w="1663" w:type="dxa"/>
                <w:gridSpan w:val="2"/>
              </w:tcPr>
            </w:tcPrChange>
          </w:tcPr>
          <w:p>
            <w:pPr>
              <w:rPr>
                <w:ins w:id="428" w:author="hyx" w:date="2018-11-10T14:21:00Z"/>
                <w:rFonts w:ascii="Times New Roman" w:hAnsi="Times New Roman" w:cs="Times New Roman"/>
                <w:szCs w:val="24"/>
              </w:rPr>
            </w:pPr>
            <w:ins w:id="429" w:author="hyx" w:date="2018-11-10T14:23:00Z">
              <w:r>
                <w:rPr/>
                <w:t>di62289</w:t>
              </w:r>
            </w:ins>
          </w:p>
        </w:tc>
        <w:tc>
          <w:tcPr>
            <w:tcW w:w="1418" w:type="dxa"/>
            <w:tcPrChange w:id="430" w:author="hyx" w:date="2018-11-10T14:24:00Z">
              <w:tcPr>
                <w:tcW w:w="1250" w:type="dxa"/>
                <w:gridSpan w:val="2"/>
              </w:tcPr>
            </w:tcPrChange>
          </w:tcPr>
          <w:p>
            <w:pPr>
              <w:rPr>
                <w:ins w:id="431" w:author="hyx" w:date="2018-11-10T14:22:00Z"/>
                <w:rFonts w:ascii="Times New Roman" w:hAnsi="Times New Roman" w:cs="Times New Roman"/>
                <w:szCs w:val="24"/>
              </w:rPr>
            </w:pPr>
            <w:ins w:id="432" w:author="hyx" w:date="2018-11-10T14:23:00Z">
              <w:r>
                <w:rPr/>
                <w:t>935162289</w:t>
              </w:r>
            </w:ins>
          </w:p>
        </w:tc>
        <w:tc>
          <w:tcPr>
            <w:tcW w:w="1184" w:type="dxa"/>
            <w:tcPrChange w:id="433" w:author="hyx" w:date="2018-11-10T14:24:00Z">
              <w:tcPr>
                <w:tcW w:w="1732" w:type="dxa"/>
                <w:gridSpan w:val="2"/>
              </w:tcPr>
            </w:tcPrChange>
          </w:tcPr>
          <w:p>
            <w:pPr>
              <w:rPr>
                <w:rFonts w:ascii="Times New Roman" w:hAnsi="Times New Roman" w:cs="Times New Roman"/>
                <w:szCs w:val="24"/>
              </w:rPr>
            </w:pPr>
            <w:r>
              <w:rPr>
                <w:rFonts w:hint="eastAsia" w:ascii="Times New Roman" w:hAnsi="Times New Roman" w:cs="Times New Roman"/>
                <w:szCs w:val="24"/>
              </w:rPr>
              <w:t>WEB，</w:t>
            </w:r>
            <w:r>
              <w:rPr>
                <w:rFonts w:ascii="Times New Roman" w:hAnsi="Times New Roman" w:cs="Times New Roman"/>
                <w:szCs w:val="24"/>
              </w:rPr>
              <w:t>java</w:t>
            </w:r>
          </w:p>
        </w:tc>
      </w:tr>
      <w:bookmarkEnd w:id="37"/>
      <w:bookmarkEnd w:id="38"/>
      <w:bookmarkEnd w:id="39"/>
      <w:bookmarkEnd w:id="40"/>
    </w:tbl>
    <w:p>
      <w:pPr>
        <w:rPr>
          <w:ins w:id="435" w:author="xsq" w:date="2018-11-22T20:28:40Z"/>
        </w:rPr>
        <w:pPrChange w:id="434" w:author="hyx" w:date="2018-11-11T18:46:00Z">
          <w:pPr>
            <w:pStyle w:val="62"/>
          </w:pPr>
        </w:pPrChange>
      </w:pPr>
    </w:p>
    <w:p>
      <w:pPr>
        <w:rPr>
          <w:ins w:id="437" w:author="xsq" w:date="2018-11-22T20:28:41Z"/>
        </w:rPr>
        <w:pPrChange w:id="436" w:author="hyx" w:date="2018-11-11T18:46:00Z">
          <w:pPr>
            <w:pStyle w:val="62"/>
          </w:pPr>
        </w:pPrChange>
      </w:pPr>
    </w:p>
    <w:p>
      <w:pPr>
        <w:rPr>
          <w:ins w:id="439" w:author="xsq" w:date="2018-11-22T20:28:41Z"/>
        </w:rPr>
        <w:pPrChange w:id="438" w:author="hyx" w:date="2018-11-11T18:46:00Z">
          <w:pPr>
            <w:pStyle w:val="62"/>
          </w:pPr>
        </w:pPrChange>
      </w:pPr>
    </w:p>
    <w:p>
      <w:pPr>
        <w:rPr>
          <w:ins w:id="441" w:author="xsq" w:date="2018-11-22T20:28:41Z"/>
        </w:rPr>
        <w:pPrChange w:id="440" w:author="hyx" w:date="2018-11-11T18:46:00Z">
          <w:pPr>
            <w:pStyle w:val="62"/>
          </w:pPr>
        </w:pPrChange>
      </w:pPr>
    </w:p>
    <w:p>
      <w:pPr>
        <w:rPr>
          <w:ins w:id="443" w:author="xsq" w:date="2018-11-22T20:28:41Z"/>
        </w:rPr>
        <w:pPrChange w:id="442" w:author="hyx" w:date="2018-11-11T18:46:00Z">
          <w:pPr>
            <w:pStyle w:val="62"/>
          </w:pPr>
        </w:pPrChange>
      </w:pPr>
    </w:p>
    <w:p>
      <w:pPr>
        <w:rPr>
          <w:ins w:id="445" w:author="xsq" w:date="2018-11-22T20:28:41Z"/>
        </w:rPr>
        <w:pPrChange w:id="444" w:author="hyx" w:date="2018-11-11T18:46:00Z">
          <w:pPr>
            <w:pStyle w:val="62"/>
          </w:pPr>
        </w:pPrChange>
      </w:pPr>
    </w:p>
    <w:p>
      <w:pPr>
        <w:rPr>
          <w:ins w:id="447" w:author="xsq" w:date="2018-11-22T20:28:41Z"/>
        </w:rPr>
        <w:pPrChange w:id="446" w:author="hyx" w:date="2018-11-11T18:46:00Z">
          <w:pPr>
            <w:pStyle w:val="62"/>
          </w:pPr>
        </w:pPrChange>
      </w:pPr>
    </w:p>
    <w:p>
      <w:pPr>
        <w:rPr>
          <w:ins w:id="449" w:author="xsq" w:date="2018-11-22T20:28:41Z"/>
        </w:rPr>
        <w:pPrChange w:id="448" w:author="hyx" w:date="2018-11-11T18:46:00Z">
          <w:pPr>
            <w:pStyle w:val="62"/>
          </w:pPr>
        </w:pPrChange>
      </w:pPr>
    </w:p>
    <w:p>
      <w:pPr>
        <w:rPr>
          <w:ins w:id="451" w:author="xsq" w:date="2018-11-22T20:28:41Z"/>
        </w:rPr>
        <w:pPrChange w:id="450" w:author="hyx" w:date="2018-11-11T18:46:00Z">
          <w:pPr>
            <w:pStyle w:val="62"/>
          </w:pPr>
        </w:pPrChange>
      </w:pPr>
    </w:p>
    <w:p>
      <w:pPr>
        <w:rPr>
          <w:ins w:id="453" w:author="xsq" w:date="2018-11-22T20:28:41Z"/>
        </w:rPr>
        <w:pPrChange w:id="452" w:author="hyx" w:date="2018-11-11T18:46:00Z">
          <w:pPr>
            <w:pStyle w:val="62"/>
          </w:pPr>
        </w:pPrChange>
      </w:pPr>
    </w:p>
    <w:p>
      <w:pPr>
        <w:rPr>
          <w:ins w:id="455" w:author="xsq" w:date="2018-11-22T20:28:41Z"/>
        </w:rPr>
        <w:pPrChange w:id="454" w:author="hyx" w:date="2018-11-11T18:46:00Z">
          <w:pPr>
            <w:pStyle w:val="62"/>
          </w:pPr>
        </w:pPrChange>
      </w:pPr>
    </w:p>
    <w:p>
      <w:pPr>
        <w:rPr>
          <w:ins w:id="457" w:author="xsq" w:date="2018-11-22T20:28:41Z"/>
        </w:rPr>
        <w:pPrChange w:id="456" w:author="hyx" w:date="2018-11-11T18:46:00Z">
          <w:pPr>
            <w:pStyle w:val="62"/>
          </w:pPr>
        </w:pPrChange>
      </w:pPr>
    </w:p>
    <w:p>
      <w:pPr>
        <w:rPr>
          <w:ins w:id="459" w:author="xsq" w:date="2018-11-22T20:28:42Z"/>
        </w:rPr>
        <w:pPrChange w:id="458" w:author="hyx" w:date="2018-11-11T18:46:00Z">
          <w:pPr>
            <w:pStyle w:val="62"/>
          </w:pPr>
        </w:pPrChange>
      </w:pPr>
    </w:p>
    <w:p>
      <w:pPr>
        <w:rPr>
          <w:ins w:id="461" w:author="hyx" w:date="2018-11-10T14:25:00Z"/>
        </w:rPr>
        <w:pPrChange w:id="460" w:author="hyx" w:date="2018-11-11T18:46:00Z">
          <w:pPr>
            <w:pStyle w:val="62"/>
          </w:pPr>
        </w:pPrChange>
      </w:pPr>
    </w:p>
    <w:p>
      <w:pPr>
        <w:pStyle w:val="62"/>
      </w:pPr>
      <w:bookmarkStart w:id="41" w:name="_Toc1057"/>
      <w:r>
        <w:rPr>
          <w:rFonts w:hint="eastAsia"/>
        </w:rPr>
        <w:t>用户</w:t>
      </w:r>
      <w:bookmarkEnd w:id="41"/>
    </w:p>
    <w:p/>
    <w:p>
      <w:pPr>
        <w:ind w:firstLine="420"/>
        <w:rPr>
          <w:szCs w:val="21"/>
          <w:lang w:val="zh-CN"/>
        </w:rPr>
      </w:pPr>
      <w:r>
        <w:rPr>
          <w:szCs w:val="21"/>
          <w:lang w:val="zh-CN"/>
        </w:rPr>
        <w:t>1.软件工程系列课程教师</w:t>
      </w:r>
    </w:p>
    <w:p>
      <w:pPr>
        <w:ind w:firstLine="420"/>
        <w:rPr>
          <w:szCs w:val="21"/>
          <w:lang w:val="zh-CN"/>
        </w:rPr>
      </w:pPr>
      <w:r>
        <w:rPr>
          <w:szCs w:val="21"/>
          <w:lang w:val="zh-CN"/>
        </w:rPr>
        <w:t>2.学习软件工程系列课程的学生</w:t>
      </w:r>
    </w:p>
    <w:p>
      <w:pPr>
        <w:ind w:firstLine="420"/>
        <w:rPr>
          <w:szCs w:val="21"/>
          <w:lang w:val="zh-CN"/>
        </w:rPr>
      </w:pPr>
      <w:r>
        <w:rPr>
          <w:szCs w:val="21"/>
          <w:lang w:val="zh-CN"/>
        </w:rPr>
        <w:t>3.没选这些课，但是感兴趣的游客</w:t>
      </w:r>
    </w:p>
    <w:p>
      <w:pPr>
        <w:ind w:firstLine="420"/>
        <w:rPr>
          <w:del w:id="462" w:author="hyx" w:date="2018-11-10T14:26:00Z"/>
          <w:szCs w:val="21"/>
          <w:lang w:val="zh-CN"/>
        </w:rPr>
      </w:pPr>
      <w:r>
        <w:rPr>
          <w:szCs w:val="21"/>
          <w:lang w:val="zh-CN"/>
        </w:rPr>
        <w:t>4.网站管理员</w:t>
      </w:r>
    </w:p>
    <w:p>
      <w:pPr>
        <w:ind w:firstLine="420"/>
        <w:rPr>
          <w:szCs w:val="21"/>
          <w:lang w:val="zh-CN"/>
        </w:rPr>
      </w:pPr>
      <w:del w:id="463" w:author="hyx" w:date="2018-11-10T14:26:00Z">
        <w:r>
          <w:rPr>
            <w:szCs w:val="21"/>
            <w:lang w:val="zh-CN"/>
          </w:rPr>
          <w:delText>5</w:delText>
        </w:r>
      </w:del>
      <w:ins w:id="464" w:author="hyx" w:date="2018-11-10T14:26:00Z">
        <w:r>
          <w:rPr>
            <w:szCs w:val="21"/>
            <w:lang w:val="zh-CN"/>
          </w:rPr>
          <w:t xml:space="preserve"> </w:t>
        </w:r>
      </w:ins>
      <w:del w:id="465" w:author="hyx" w:date="2018-11-10T14:26:00Z">
        <w:r>
          <w:rPr>
            <w:szCs w:val="21"/>
            <w:lang w:val="zh-CN"/>
          </w:rPr>
          <w:delText>.外校的软件工程大拿和老师</w:delText>
        </w:r>
      </w:del>
    </w:p>
    <w:p>
      <w:pPr>
        <w:ind w:firstLine="420"/>
        <w:rPr>
          <w:del w:id="466" w:author="hyx" w:date="2018-11-10T14:25:00Z"/>
          <w:szCs w:val="21"/>
          <w:lang w:val="zh-CN"/>
        </w:rPr>
      </w:pPr>
      <w:del w:id="467" w:author="hyx" w:date="2018-11-10T14:25:00Z">
        <w:r>
          <w:rPr>
            <w:rFonts w:hint="eastAsia"/>
            <w:szCs w:val="21"/>
            <w:lang w:val="zh-CN"/>
          </w:rPr>
          <w:delText>他们都具有基本使用网站的能力。</w:delText>
        </w:r>
      </w:del>
    </w:p>
    <w:p>
      <w:pPr>
        <w:rPr>
          <w:ins w:id="468" w:author="hyx" w:date="2018-11-02T10:08:00Z"/>
        </w:rPr>
      </w:pPr>
    </w:p>
    <w:p/>
    <w:p/>
    <w:p/>
    <w:p/>
    <w:p/>
    <w:p/>
    <w:p>
      <w:pPr>
        <w:pStyle w:val="62"/>
      </w:pPr>
      <w:bookmarkStart w:id="42" w:name="_Toc8207"/>
      <w:r>
        <w:rPr>
          <w:rFonts w:hint="eastAsia"/>
        </w:rPr>
        <w:t>产品</w:t>
      </w:r>
      <w:bookmarkEnd w:id="42"/>
    </w:p>
    <w:p>
      <w:pPr>
        <w:pStyle w:val="70"/>
      </w:pPr>
      <w:del w:id="469" w:author="hyx" w:date="2018-11-02T10:08:00Z">
        <w:bookmarkStart w:id="43" w:name="_Toc4306"/>
        <w:r>
          <w:rPr>
            <w:rFonts w:hint="eastAsia"/>
          </w:rPr>
          <w:delText>需要移交的用户文</w:delText>
        </w:r>
      </w:del>
      <w:ins w:id="470" w:author="hyx" w:date="2018-11-02T10:08:00Z">
        <w:r>
          <w:rPr>
            <w:rFonts w:hint="eastAsia"/>
          </w:rPr>
          <w:t>非移交的产品</w:t>
        </w:r>
      </w:ins>
      <w:del w:id="471" w:author="hyx" w:date="2018-11-02T10:08:00Z">
        <w:r>
          <w:rPr>
            <w:rFonts w:hint="eastAsia"/>
          </w:rPr>
          <w:delText>件</w:delText>
        </w:r>
        <w:bookmarkEnd w:id="43"/>
      </w:del>
    </w:p>
    <w:tbl>
      <w:tblPr>
        <w:tblStyle w:val="43"/>
        <w:tblpPr w:leftFromText="180" w:rightFromText="180" w:vertAnchor="text" w:horzAnchor="margin" w:tblpY="-34"/>
        <w:tblW w:w="83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72" w:author="hyx" w:date="2018-11-02T10:22:00Z"/>
        </w:trPr>
        <w:tc>
          <w:tcPr>
            <w:tcW w:w="8359" w:type="dxa"/>
            <w:shd w:val="clear" w:color="auto" w:fill="BDD6EE" w:themeFill="accent1" w:themeFillTint="66"/>
          </w:tcPr>
          <w:p>
            <w:pPr>
              <w:ind w:firstLine="360"/>
              <w:jc w:val="center"/>
              <w:rPr>
                <w:del w:id="473" w:author="hyx" w:date="2018-11-02T10:22:00Z"/>
                <w:rFonts w:asciiTheme="minorHAnsi" w:hAnsiTheme="minorHAnsi" w:eastAsiaTheme="minorEastAsia"/>
                <w:b/>
                <w:kern w:val="2"/>
                <w:sz w:val="20"/>
                <w:szCs w:val="24"/>
              </w:rPr>
            </w:pPr>
            <w:del w:id="474" w:author="hyx" w:date="2018-11-02T10:09:00Z">
              <w:r>
                <w:rPr>
                  <w:rFonts w:hint="eastAsia"/>
                  <w:b/>
                  <w:bCs/>
                  <w:sz w:val="21"/>
                  <w:szCs w:val="21"/>
                </w:rPr>
                <w:delText>非移交的产品</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75" w:author="hyx" w:date="2018-11-02T10:22:00Z"/>
        </w:trPr>
        <w:tc>
          <w:tcPr>
            <w:tcW w:w="8359" w:type="dxa"/>
          </w:tcPr>
          <w:p>
            <w:pPr>
              <w:jc w:val="both"/>
              <w:rPr>
                <w:del w:id="476" w:author="hyx" w:date="2018-11-02T10:22:00Z"/>
                <w:rFonts w:asciiTheme="minorHAnsi" w:hAnsiTheme="minorHAnsi" w:eastAsiaTheme="minorEastAsia"/>
                <w:kern w:val="2"/>
                <w:sz w:val="20"/>
                <w:szCs w:val="24"/>
              </w:rPr>
            </w:pPr>
            <w:del w:id="477" w:author="hyx" w:date="2018-11-02T10:09:00Z">
              <w:r>
                <w:rPr>
                  <w:rFonts w:hint="eastAsia"/>
                  <w:sz w:val="21"/>
                  <w:szCs w:val="21"/>
                </w:rPr>
                <w:delText>文档编写说明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78" w:author="hyx" w:date="2018-11-02T10:22:00Z"/>
        </w:trPr>
        <w:tc>
          <w:tcPr>
            <w:tcW w:w="8359" w:type="dxa"/>
          </w:tcPr>
          <w:p>
            <w:pPr>
              <w:jc w:val="both"/>
              <w:rPr>
                <w:del w:id="479" w:author="hyx" w:date="2018-11-02T10:22:00Z"/>
                <w:rFonts w:asciiTheme="minorHAnsi" w:hAnsiTheme="minorHAnsi" w:eastAsiaTheme="minorEastAsia"/>
                <w:kern w:val="2"/>
                <w:sz w:val="20"/>
                <w:szCs w:val="24"/>
              </w:rPr>
            </w:pPr>
            <w:del w:id="480" w:author="hyx" w:date="2018-11-02T10:09:00Z">
              <w:r>
                <w:rPr>
                  <w:rFonts w:hint="eastAsia"/>
                  <w:sz w:val="21"/>
                  <w:szCs w:val="21"/>
                </w:rPr>
                <w:delText>置管理说明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81" w:author="hyx" w:date="2018-11-02T10:22:00Z"/>
        </w:trPr>
        <w:tc>
          <w:tcPr>
            <w:tcW w:w="8359" w:type="dxa"/>
          </w:tcPr>
          <w:p>
            <w:pPr>
              <w:jc w:val="both"/>
              <w:rPr>
                <w:del w:id="482" w:author="hyx" w:date="2018-11-02T10:22:00Z"/>
                <w:rFonts w:asciiTheme="minorHAnsi" w:hAnsiTheme="minorHAnsi" w:eastAsiaTheme="minorEastAsia"/>
                <w:kern w:val="2"/>
                <w:sz w:val="20"/>
                <w:szCs w:val="24"/>
              </w:rPr>
            </w:pPr>
            <w:del w:id="483" w:author="hyx" w:date="2018-11-02T10:09:00Z">
              <w:r>
                <w:rPr>
                  <w:rFonts w:hint="eastAsia"/>
                  <w:sz w:val="21"/>
                  <w:szCs w:val="21"/>
                </w:rPr>
                <w:delText>项目可行性报告</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84" w:author="hyx" w:date="2018-11-02T10:22:00Z"/>
        </w:trPr>
        <w:tc>
          <w:tcPr>
            <w:tcW w:w="8359" w:type="dxa"/>
          </w:tcPr>
          <w:p>
            <w:pPr>
              <w:jc w:val="both"/>
              <w:rPr>
                <w:del w:id="485" w:author="hyx" w:date="2018-11-02T10:22:00Z"/>
                <w:sz w:val="21"/>
                <w:szCs w:val="21"/>
              </w:rPr>
            </w:pPr>
            <w:del w:id="486" w:author="hyx" w:date="2018-11-02T10:09:00Z">
              <w:r>
                <w:rPr>
                  <w:rFonts w:hint="eastAsia"/>
                  <w:sz w:val="21"/>
                  <w:szCs w:val="21"/>
                </w:rPr>
                <w:delText>项目章程、总体项目计划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87" w:author="hyx" w:date="2018-11-02T10:22:00Z"/>
        </w:trPr>
        <w:tc>
          <w:tcPr>
            <w:tcW w:w="8359" w:type="dxa"/>
          </w:tcPr>
          <w:p>
            <w:pPr>
              <w:jc w:val="both"/>
              <w:rPr>
                <w:del w:id="488" w:author="hyx" w:date="2018-11-02T10:22:00Z"/>
                <w:sz w:val="20"/>
                <w:szCs w:val="21"/>
              </w:rPr>
            </w:pPr>
            <w:del w:id="489" w:author="hyx" w:date="2018-11-02T10:09:00Z">
              <w:r>
                <w:rPr>
                  <w:rFonts w:hint="eastAsia"/>
                  <w:sz w:val="21"/>
                  <w:szCs w:val="21"/>
                </w:rPr>
                <w:delText>需求开发计划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90" w:author="hyx" w:date="2018-11-02T10:22:00Z"/>
        </w:trPr>
        <w:tc>
          <w:tcPr>
            <w:tcW w:w="8359" w:type="dxa"/>
          </w:tcPr>
          <w:p>
            <w:pPr>
              <w:jc w:val="both"/>
              <w:rPr>
                <w:del w:id="491" w:author="hyx" w:date="2018-11-02T10:22:00Z"/>
                <w:sz w:val="20"/>
                <w:szCs w:val="21"/>
              </w:rPr>
            </w:pPr>
            <w:del w:id="492" w:author="hyx" w:date="2018-11-02T10:09:00Z">
              <w:r>
                <w:rPr>
                  <w:rFonts w:hint="eastAsia"/>
                  <w:sz w:val="21"/>
                  <w:szCs w:val="21"/>
                </w:rPr>
                <w:delText>质量保证计划、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93" w:author="hyx" w:date="2018-11-02T10:22:00Z"/>
        </w:trPr>
        <w:tc>
          <w:tcPr>
            <w:tcW w:w="8359" w:type="dxa"/>
          </w:tcPr>
          <w:p>
            <w:pPr>
              <w:jc w:val="both"/>
              <w:rPr>
                <w:del w:id="494" w:author="hyx" w:date="2018-11-02T10:22:00Z"/>
                <w:sz w:val="20"/>
                <w:szCs w:val="21"/>
              </w:rPr>
            </w:pPr>
            <w:del w:id="495" w:author="hyx" w:date="2018-11-02T10:09:00Z">
              <w:r>
                <w:rPr>
                  <w:rFonts w:hint="eastAsia"/>
                  <w:sz w:val="21"/>
                  <w:szCs w:val="21"/>
                </w:rPr>
                <w:delText>概要设计说明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96" w:author="hyx" w:date="2018-11-02T10:22:00Z"/>
        </w:trPr>
        <w:tc>
          <w:tcPr>
            <w:tcW w:w="8359" w:type="dxa"/>
          </w:tcPr>
          <w:p>
            <w:pPr>
              <w:jc w:val="both"/>
              <w:rPr>
                <w:del w:id="497" w:author="hyx" w:date="2018-11-02T10:22:00Z"/>
                <w:sz w:val="20"/>
                <w:szCs w:val="21"/>
              </w:rPr>
            </w:pPr>
            <w:del w:id="498" w:author="hyx" w:date="2018-11-02T10:09:00Z">
              <w:r>
                <w:rPr>
                  <w:rFonts w:hint="eastAsia"/>
                  <w:sz w:val="21"/>
                  <w:szCs w:val="21"/>
                </w:rPr>
                <w:delText>测试计划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499" w:author="hyx" w:date="2018-11-02T10:22:00Z"/>
        </w:trPr>
        <w:tc>
          <w:tcPr>
            <w:tcW w:w="8359" w:type="dxa"/>
          </w:tcPr>
          <w:p>
            <w:pPr>
              <w:jc w:val="both"/>
              <w:rPr>
                <w:del w:id="500" w:author="hyx" w:date="2018-11-02T10:22:00Z"/>
                <w:sz w:val="20"/>
                <w:szCs w:val="21"/>
              </w:rPr>
            </w:pPr>
            <w:del w:id="501" w:author="hyx" w:date="2018-11-02T10:09:00Z">
              <w:r>
                <w:rPr>
                  <w:rFonts w:hint="eastAsia"/>
                  <w:sz w:val="21"/>
                  <w:szCs w:val="21"/>
                </w:rPr>
                <w:delText>系统维护计划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502" w:author="hyx" w:date="2018-11-02T10:22:00Z"/>
        </w:trPr>
        <w:tc>
          <w:tcPr>
            <w:tcW w:w="8359" w:type="dxa"/>
          </w:tcPr>
          <w:p>
            <w:pPr>
              <w:jc w:val="both"/>
              <w:rPr>
                <w:del w:id="503" w:author="hyx" w:date="2018-11-02T10:22:00Z"/>
                <w:sz w:val="20"/>
                <w:szCs w:val="21"/>
              </w:rPr>
            </w:pPr>
            <w:del w:id="504" w:author="hyx" w:date="2018-11-02T10:09:00Z">
              <w:r>
                <w:rPr>
                  <w:rFonts w:hint="eastAsia"/>
                  <w:sz w:val="21"/>
                  <w:szCs w:val="21"/>
                </w:rPr>
                <w:delText>系统设计计划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505" w:author="hyx" w:date="2018-11-02T10:22:00Z"/>
        </w:trPr>
        <w:tc>
          <w:tcPr>
            <w:tcW w:w="8359" w:type="dxa"/>
          </w:tcPr>
          <w:p>
            <w:pPr>
              <w:jc w:val="both"/>
              <w:rPr>
                <w:del w:id="506" w:author="hyx" w:date="2018-11-02T10:22:00Z"/>
                <w:sz w:val="20"/>
                <w:szCs w:val="21"/>
              </w:rPr>
            </w:pPr>
            <w:del w:id="507" w:author="hyx" w:date="2018-11-02T10:09:00Z">
              <w:r>
                <w:rPr>
                  <w:rFonts w:hint="eastAsia"/>
                  <w:sz w:val="21"/>
                  <w:szCs w:val="21"/>
                </w:rPr>
                <w:delText>编码与系统实现计划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508" w:author="hyx" w:date="2018-11-02T10:22:00Z"/>
        </w:trPr>
        <w:tc>
          <w:tcPr>
            <w:tcW w:w="8359" w:type="dxa"/>
          </w:tcPr>
          <w:p>
            <w:pPr>
              <w:jc w:val="both"/>
              <w:rPr>
                <w:del w:id="509" w:author="hyx" w:date="2018-11-02T10:22:00Z"/>
                <w:sz w:val="20"/>
                <w:szCs w:val="21"/>
              </w:rPr>
            </w:pPr>
            <w:del w:id="510" w:author="hyx" w:date="2018-11-02T10:09:00Z">
              <w:r>
                <w:rPr>
                  <w:rFonts w:hint="eastAsia"/>
                  <w:sz w:val="21"/>
                  <w:szCs w:val="21"/>
                </w:rPr>
                <w:delText>工程部署计划</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511" w:author="hyx" w:date="2018-11-02T10:22:00Z"/>
        </w:trPr>
        <w:tc>
          <w:tcPr>
            <w:tcW w:w="8359" w:type="dxa"/>
          </w:tcPr>
          <w:p>
            <w:pPr>
              <w:jc w:val="both"/>
              <w:rPr>
                <w:del w:id="512" w:author="hyx" w:date="2018-11-02T10:22:00Z"/>
                <w:sz w:val="20"/>
                <w:szCs w:val="21"/>
              </w:rPr>
            </w:pPr>
            <w:del w:id="513" w:author="hyx" w:date="2018-11-02T10:09:00Z">
              <w:r>
                <w:rPr>
                  <w:rFonts w:hint="eastAsia"/>
                  <w:sz w:val="21"/>
                  <w:szCs w:val="21"/>
                </w:rPr>
                <w:delText>项目总结报告</w:delText>
              </w:r>
            </w:del>
          </w:p>
        </w:tc>
      </w:tr>
    </w:tbl>
    <w:p/>
    <w:tbl>
      <w:tblPr>
        <w:tblStyle w:val="43"/>
        <w:tblpPr w:leftFromText="180" w:rightFromText="180" w:vertAnchor="text" w:horzAnchor="margin" w:tblpY="-66"/>
        <w:tblW w:w="83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shd w:val="clear" w:color="auto" w:fill="BDD6EE" w:themeFill="accent1" w:themeFillTint="66"/>
          </w:tcPr>
          <w:p>
            <w:pPr>
              <w:ind w:firstLine="360"/>
              <w:jc w:val="center"/>
              <w:rPr>
                <w:ins w:id="514" w:author="hyx" w:date="2018-11-02T10:09:00Z"/>
                <w:rFonts w:asciiTheme="minorHAnsi" w:hAnsiTheme="minorHAnsi" w:eastAsiaTheme="minorEastAsia"/>
                <w:b/>
                <w:kern w:val="2"/>
                <w:sz w:val="20"/>
                <w:szCs w:val="24"/>
              </w:rPr>
            </w:pPr>
            <w:ins w:id="515" w:author="hyx" w:date="2018-11-02T10:09:00Z">
              <w:r>
                <w:rPr>
                  <w:rFonts w:hint="eastAsia"/>
                  <w:b/>
                  <w:bCs/>
                  <w:sz w:val="21"/>
                  <w:szCs w:val="21"/>
                </w:rPr>
                <w:t>非移交的产品</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16" w:author="hyx" w:date="2018-11-02T10:09:00Z"/>
                <w:rFonts w:asciiTheme="minorHAnsi" w:hAnsiTheme="minorHAnsi" w:eastAsiaTheme="minorEastAsia"/>
                <w:kern w:val="2"/>
                <w:sz w:val="20"/>
                <w:szCs w:val="24"/>
              </w:rPr>
            </w:pPr>
            <w:ins w:id="517" w:author="hyx" w:date="2018-11-02T10:09:00Z">
              <w:r>
                <w:rPr>
                  <w:rFonts w:hint="eastAsia"/>
                  <w:sz w:val="21"/>
                  <w:szCs w:val="21"/>
                </w:rPr>
                <w:t>文档编写说明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18" w:author="hyx" w:date="2018-11-02T10:09:00Z"/>
                <w:rFonts w:asciiTheme="minorHAnsi" w:hAnsiTheme="minorHAnsi" w:eastAsiaTheme="minorEastAsia"/>
                <w:kern w:val="2"/>
                <w:sz w:val="20"/>
                <w:szCs w:val="24"/>
              </w:rPr>
            </w:pPr>
            <w:ins w:id="519" w:author="hyx" w:date="2018-11-02T10:09:00Z">
              <w:r>
                <w:rPr>
                  <w:rFonts w:hint="eastAsia"/>
                  <w:sz w:val="21"/>
                  <w:szCs w:val="21"/>
                </w:rPr>
                <w:t>置管理说明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20" w:author="hyx" w:date="2018-11-02T10:09:00Z"/>
                <w:rFonts w:asciiTheme="minorHAnsi" w:hAnsiTheme="minorHAnsi" w:eastAsiaTheme="minorEastAsia"/>
                <w:kern w:val="2"/>
                <w:sz w:val="20"/>
                <w:szCs w:val="24"/>
              </w:rPr>
            </w:pPr>
            <w:ins w:id="521" w:author="hyx" w:date="2018-11-02T10:09:00Z">
              <w:r>
                <w:rPr>
                  <w:rFonts w:hint="eastAsia"/>
                  <w:sz w:val="21"/>
                  <w:szCs w:val="21"/>
                </w:rPr>
                <w:t>项目可行性报告</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22" w:author="hyx" w:date="2018-11-02T10:09:00Z"/>
                <w:sz w:val="21"/>
                <w:szCs w:val="21"/>
              </w:rPr>
            </w:pPr>
            <w:ins w:id="523" w:author="hyx" w:date="2018-11-02T10:09:00Z">
              <w:r>
                <w:rPr>
                  <w:rFonts w:hint="eastAsia"/>
                  <w:sz w:val="21"/>
                  <w:szCs w:val="21"/>
                </w:rPr>
                <w:t>项目章程、总体项目计划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24" w:author="hyx" w:date="2018-11-02T10:09:00Z"/>
                <w:sz w:val="20"/>
                <w:szCs w:val="21"/>
              </w:rPr>
            </w:pPr>
            <w:ins w:id="525" w:author="hyx" w:date="2018-11-02T10:09:00Z">
              <w:r>
                <w:rPr>
                  <w:rFonts w:hint="eastAsia"/>
                  <w:sz w:val="21"/>
                  <w:szCs w:val="21"/>
                </w:rPr>
                <w:t>需求开发计划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26" w:author="hyx" w:date="2018-11-02T10:09:00Z"/>
                <w:sz w:val="20"/>
                <w:szCs w:val="21"/>
              </w:rPr>
            </w:pPr>
            <w:ins w:id="527" w:author="hyx" w:date="2018-11-02T10:09:00Z">
              <w:r>
                <w:rPr>
                  <w:rFonts w:hint="eastAsia"/>
                  <w:sz w:val="21"/>
                  <w:szCs w:val="21"/>
                </w:rPr>
                <w:t>质量保证计划、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28" w:author="hyx" w:date="2018-11-02T10:09:00Z"/>
                <w:sz w:val="20"/>
                <w:szCs w:val="21"/>
              </w:rPr>
            </w:pPr>
            <w:ins w:id="529" w:author="hyx" w:date="2018-11-02T10:09:00Z">
              <w:r>
                <w:rPr>
                  <w:rFonts w:hint="eastAsia"/>
                  <w:sz w:val="21"/>
                  <w:szCs w:val="21"/>
                </w:rPr>
                <w:t>概要设计说明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30" w:author="hyx" w:date="2018-11-02T10:09:00Z"/>
                <w:sz w:val="20"/>
                <w:szCs w:val="21"/>
              </w:rPr>
            </w:pPr>
            <w:ins w:id="531" w:author="hyx" w:date="2018-11-02T10:09:00Z">
              <w:r>
                <w:rPr>
                  <w:rFonts w:hint="eastAsia"/>
                  <w:sz w:val="21"/>
                  <w:szCs w:val="21"/>
                </w:rPr>
                <w:t>测试计划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32" w:author="hyx" w:date="2018-11-02T10:09:00Z"/>
                <w:sz w:val="20"/>
                <w:szCs w:val="21"/>
              </w:rPr>
            </w:pPr>
            <w:ins w:id="533" w:author="hyx" w:date="2018-11-02T10:09:00Z">
              <w:r>
                <w:rPr>
                  <w:rFonts w:hint="eastAsia"/>
                  <w:sz w:val="21"/>
                  <w:szCs w:val="21"/>
                </w:rPr>
                <w:t>系统维护计划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34" w:author="hyx" w:date="2018-11-02T10:09:00Z"/>
                <w:sz w:val="20"/>
                <w:szCs w:val="21"/>
              </w:rPr>
            </w:pPr>
            <w:ins w:id="535" w:author="hyx" w:date="2018-11-02T10:09:00Z">
              <w:r>
                <w:rPr>
                  <w:rFonts w:hint="eastAsia"/>
                  <w:sz w:val="21"/>
                  <w:szCs w:val="21"/>
                </w:rPr>
                <w:t>系统设计计划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36" w:author="hyx" w:date="2018-11-02T10:09:00Z"/>
                <w:sz w:val="20"/>
                <w:szCs w:val="21"/>
              </w:rPr>
            </w:pPr>
            <w:ins w:id="537" w:author="hyx" w:date="2018-11-02T10:09:00Z">
              <w:r>
                <w:rPr>
                  <w:rFonts w:hint="eastAsia"/>
                  <w:sz w:val="21"/>
                  <w:szCs w:val="21"/>
                </w:rPr>
                <w:t>编码与系统实现计划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38" w:author="hyx" w:date="2018-11-02T10:09:00Z"/>
                <w:sz w:val="20"/>
                <w:szCs w:val="21"/>
              </w:rPr>
            </w:pPr>
            <w:ins w:id="539" w:author="hyx" w:date="2018-11-02T10:09:00Z">
              <w:r>
                <w:rPr>
                  <w:rFonts w:hint="eastAsia"/>
                  <w:sz w:val="21"/>
                  <w:szCs w:val="21"/>
                </w:rPr>
                <w:t>工程部署计划</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59" w:type="dxa"/>
          </w:tcPr>
          <w:p>
            <w:pPr>
              <w:jc w:val="both"/>
              <w:rPr>
                <w:ins w:id="540" w:author="hyx" w:date="2018-11-02T10:09:00Z"/>
                <w:sz w:val="20"/>
                <w:szCs w:val="21"/>
              </w:rPr>
            </w:pPr>
            <w:ins w:id="541" w:author="hyx" w:date="2018-11-02T10:09:00Z">
              <w:r>
                <w:rPr>
                  <w:rFonts w:hint="eastAsia"/>
                  <w:sz w:val="21"/>
                  <w:szCs w:val="21"/>
                </w:rPr>
                <w:t>项目总结报告</w:t>
              </w:r>
            </w:ins>
          </w:p>
        </w:tc>
      </w:tr>
    </w:tbl>
    <w:p>
      <w:pPr>
        <w:pStyle w:val="70"/>
      </w:pPr>
      <w:bookmarkStart w:id="44" w:name="_Toc15822"/>
      <w:r>
        <w:rPr>
          <w:rFonts w:hint="eastAsia"/>
        </w:rPr>
        <w:t>服务</w:t>
      </w:r>
      <w:bookmarkEnd w:id="44"/>
    </w:p>
    <w:tbl>
      <w:tblPr>
        <w:tblStyle w:val="43"/>
        <w:tblW w:w="9024"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56"/>
        <w:gridCol w:w="2256"/>
        <w:gridCol w:w="2256"/>
        <w:gridCol w:w="22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56" w:type="dxa"/>
          </w:tcPr>
          <w:p>
            <w:pPr>
              <w:rPr>
                <w:sz w:val="20"/>
                <w:szCs w:val="20"/>
              </w:rPr>
            </w:pPr>
            <w:r>
              <w:rPr>
                <w:sz w:val="20"/>
                <w:szCs w:val="20"/>
              </w:rPr>
              <w:t>服务名</w:t>
            </w:r>
          </w:p>
        </w:tc>
        <w:tc>
          <w:tcPr>
            <w:tcW w:w="2256" w:type="dxa"/>
          </w:tcPr>
          <w:p>
            <w:pPr>
              <w:rPr>
                <w:sz w:val="20"/>
                <w:szCs w:val="20"/>
              </w:rPr>
            </w:pPr>
            <w:r>
              <w:rPr>
                <w:sz w:val="20"/>
                <w:szCs w:val="20"/>
              </w:rPr>
              <w:t>开始时间</w:t>
            </w:r>
          </w:p>
        </w:tc>
        <w:tc>
          <w:tcPr>
            <w:tcW w:w="2256" w:type="dxa"/>
          </w:tcPr>
          <w:p>
            <w:pPr>
              <w:rPr>
                <w:sz w:val="20"/>
                <w:szCs w:val="20"/>
              </w:rPr>
            </w:pPr>
            <w:r>
              <w:rPr>
                <w:sz w:val="20"/>
                <w:szCs w:val="20"/>
              </w:rPr>
              <w:t>最短服务期限</w:t>
            </w:r>
          </w:p>
        </w:tc>
        <w:tc>
          <w:tcPr>
            <w:tcW w:w="2256" w:type="dxa"/>
          </w:tcPr>
          <w:p>
            <w:pPr>
              <w:rPr>
                <w:sz w:val="20"/>
                <w:szCs w:val="20"/>
              </w:rPr>
            </w:pPr>
            <w:r>
              <w:rPr>
                <w:sz w:val="20"/>
                <w:szCs w:val="20"/>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256" w:type="dxa"/>
          </w:tcPr>
          <w:p>
            <w:pPr>
              <w:rPr>
                <w:sz w:val="20"/>
                <w:szCs w:val="20"/>
              </w:rPr>
            </w:pPr>
            <w:r>
              <w:rPr>
                <w:sz w:val="20"/>
                <w:szCs w:val="20"/>
              </w:rPr>
              <w:t>相关人员培训</w:t>
            </w:r>
          </w:p>
        </w:tc>
        <w:tc>
          <w:tcPr>
            <w:tcW w:w="2256" w:type="dxa"/>
          </w:tcPr>
          <w:p>
            <w:pPr>
              <w:rPr>
                <w:sz w:val="20"/>
                <w:szCs w:val="20"/>
              </w:rPr>
            </w:pPr>
            <w:r>
              <w:rPr>
                <w:sz w:val="20"/>
                <w:szCs w:val="20"/>
              </w:rPr>
              <w:t>暂定</w:t>
            </w:r>
          </w:p>
        </w:tc>
        <w:tc>
          <w:tcPr>
            <w:tcW w:w="2256" w:type="dxa"/>
          </w:tcPr>
          <w:p>
            <w:pPr>
              <w:rPr>
                <w:sz w:val="20"/>
                <w:szCs w:val="20"/>
              </w:rPr>
            </w:pPr>
            <w:ins w:id="542" w:author="hyx" w:date="2018-11-10T14:28:00Z">
              <w:r>
                <w:rPr>
                  <w:rFonts w:hint="eastAsia"/>
                  <w:sz w:val="20"/>
                  <w:szCs w:val="20"/>
                </w:rPr>
                <w:t>暂定</w:t>
              </w:r>
            </w:ins>
          </w:p>
        </w:tc>
        <w:tc>
          <w:tcPr>
            <w:tcW w:w="2256" w:type="dxa"/>
          </w:tcPr>
          <w:p>
            <w:pPr>
              <w:rPr>
                <w:sz w:val="20"/>
                <w:szCs w:val="20"/>
              </w:rPr>
            </w:pPr>
          </w:p>
        </w:tc>
      </w:tr>
    </w:tbl>
    <w:p/>
    <w:p>
      <w:pPr>
        <w:numPr>
          <w:ilvl w:val="0"/>
          <w:numId w:val="0"/>
        </w:numPr>
        <w:ind w:left="0" w:firstLine="0"/>
        <w:pPrChange w:id="543" w:author="hyx" w:date="2018-11-10T14:28:00Z">
          <w:pPr>
            <w:pStyle w:val="62"/>
            <w:numPr>
              <w:ilvl w:val="0"/>
              <w:numId w:val="0"/>
            </w:numPr>
            <w:ind w:left="0" w:firstLine="0"/>
          </w:pPr>
        </w:pPrChange>
      </w:pPr>
    </w:p>
    <w:p>
      <w:pPr>
        <w:pStyle w:val="62"/>
      </w:pPr>
      <w:bookmarkStart w:id="45" w:name="_Toc4670"/>
      <w:r>
        <w:rPr>
          <w:rFonts w:hint="eastAsia"/>
        </w:rPr>
        <w:t>验收</w:t>
      </w:r>
      <w:r>
        <w:t>标准</w:t>
      </w:r>
      <w:bookmarkEnd w:id="45"/>
    </w:p>
    <w:p>
      <w:pPr>
        <w:rPr>
          <w:ins w:id="544" w:author="hyx" w:date="2018-11-10T14:28:00Z"/>
          <w:rFonts w:ascii="Times New Roman" w:hAnsi="Times New Roman" w:cs="Times New Roman"/>
          <w:szCs w:val="24"/>
        </w:rPr>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软件工程系列课程教学辅助网站”项目各种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p>
    <w:p>
      <w:pPr>
        <w:rPr>
          <w:ins w:id="545" w:author="hyx" w:date="2018-11-10T14:28:00Z"/>
          <w:rFonts w:ascii="Times New Roman" w:hAnsi="Times New Roman" w:cs="Times New Roman"/>
          <w:szCs w:val="24"/>
        </w:rPr>
      </w:pPr>
    </w:p>
    <w:p>
      <w:pPr>
        <w:rPr>
          <w:ins w:id="546" w:author="hyx" w:date="2018-11-10T14:28:00Z"/>
          <w:rFonts w:ascii="Times New Roman" w:hAnsi="Times New Roman" w:cs="Times New Roman"/>
          <w:szCs w:val="24"/>
        </w:rPr>
      </w:pPr>
    </w:p>
    <w:p>
      <w:pPr>
        <w:rPr>
          <w:ins w:id="547" w:author="hyx" w:date="2018-11-10T14:28:00Z"/>
          <w:rFonts w:ascii="Times New Roman" w:hAnsi="Times New Roman" w:cs="Times New Roman"/>
          <w:szCs w:val="24"/>
        </w:rPr>
      </w:pPr>
    </w:p>
    <w:p/>
    <w:p/>
    <w:p/>
    <w:p/>
    <w:p/>
    <w:p/>
    <w:p/>
    <w:p/>
    <w:p/>
    <w:p/>
    <w:p/>
    <w:p>
      <w:pPr>
        <w:pStyle w:val="60"/>
        <w:numPr>
          <w:ilvl w:val="0"/>
          <w:numId w:val="1"/>
        </w:numPr>
      </w:pPr>
      <w:bookmarkStart w:id="46" w:name="_Toc14134"/>
      <w:r>
        <w:rPr>
          <w:rFonts w:hint="eastAsia"/>
        </w:rPr>
        <w:t>实施</w:t>
      </w:r>
      <w:r>
        <w:t>计划</w:t>
      </w:r>
      <w:bookmarkEnd w:id="46"/>
    </w:p>
    <w:p>
      <w:pPr>
        <w:pStyle w:val="62"/>
      </w:pPr>
      <w:bookmarkStart w:id="47" w:name="_Toc495758668"/>
      <w:bookmarkStart w:id="48" w:name="_Toc495757981"/>
      <w:bookmarkStart w:id="49" w:name="_Toc496746350"/>
      <w:bookmarkStart w:id="50" w:name="_Toc521309544"/>
      <w:bookmarkStart w:id="51" w:name="_Toc1059"/>
      <w:r>
        <w:rPr>
          <w:rFonts w:hint="eastAsia"/>
        </w:rPr>
        <w:t>工作任务的分解与人员分工</w:t>
      </w:r>
      <w:bookmarkEnd w:id="47"/>
      <w:bookmarkEnd w:id="48"/>
      <w:bookmarkEnd w:id="49"/>
      <w:bookmarkEnd w:id="50"/>
      <w:bookmarkEnd w:id="51"/>
    </w:p>
    <w:tbl>
      <w:tblPr>
        <w:tblStyle w:val="42"/>
        <w:tblW w:w="8179"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Change w:id="548" w:author="hyx" w:date="2018-11-10T14:30:00Z">
          <w:tblPr>
            <w:tblStyle w:val="42"/>
            <w:tblW w:w="9631"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PrChange>
      </w:tblPr>
      <w:tblGrid>
        <w:gridCol w:w="3119"/>
        <w:gridCol w:w="2259"/>
        <w:gridCol w:w="2801"/>
        <w:tblGridChange w:id="549">
          <w:tblGrid>
            <w:gridCol w:w="3119"/>
            <w:gridCol w:w="3256"/>
            <w:gridCol w:w="3256"/>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50"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BDD6EE" w:themeFill="accent1" w:themeFillTint="66"/>
            <w:vAlign w:val="center"/>
            <w:tcPrChange w:id="551" w:author="hyx" w:date="2018-11-10T14:30:00Z">
              <w:tcPr>
                <w:tcW w:w="3119" w:type="dxa"/>
                <w:shd w:val="clear" w:color="auto" w:fill="BDD6EE" w:themeFill="accent1" w:themeFillTint="66"/>
                <w:vAlign w:val="center"/>
              </w:tcPr>
            </w:tcPrChange>
          </w:tcPr>
          <w:p>
            <w:pPr>
              <w:rPr>
                <w:b/>
              </w:rPr>
            </w:pPr>
            <w:r>
              <w:rPr>
                <w:rFonts w:hint="eastAsia"/>
                <w:b/>
              </w:rPr>
              <w:t>任务名称</w:t>
            </w:r>
          </w:p>
        </w:tc>
        <w:tc>
          <w:tcPr>
            <w:tcW w:w="2259" w:type="dxa"/>
            <w:shd w:val="clear" w:color="auto" w:fill="BDD6EE" w:themeFill="accent1" w:themeFillTint="66"/>
            <w:tcPrChange w:id="552" w:author="hyx" w:date="2018-11-10T14:30:00Z">
              <w:tcPr>
                <w:tcW w:w="3256" w:type="dxa"/>
                <w:shd w:val="clear" w:color="auto" w:fill="BDD6EE" w:themeFill="accent1" w:themeFillTint="66"/>
              </w:tcPr>
            </w:tcPrChange>
          </w:tcPr>
          <w:p>
            <w:pPr>
              <w:jc w:val="center"/>
              <w:rPr>
                <w:ins w:id="553" w:author="hyx" w:date="2018-11-10T14:30:00Z"/>
                <w:b/>
              </w:rPr>
            </w:pPr>
            <w:ins w:id="554" w:author="hyx" w:date="2018-11-10T14:30:00Z">
              <w:r>
                <w:rPr>
                  <w:rFonts w:hint="eastAsia"/>
                  <w:b/>
                </w:rPr>
                <w:t>负责人</w:t>
              </w:r>
            </w:ins>
          </w:p>
        </w:tc>
        <w:tc>
          <w:tcPr>
            <w:tcW w:w="2801" w:type="dxa"/>
            <w:shd w:val="clear" w:color="auto" w:fill="BDD6EE" w:themeFill="accent1" w:themeFillTint="66"/>
            <w:tcPrChange w:id="555" w:author="hyx" w:date="2018-11-10T14:30:00Z">
              <w:tcPr>
                <w:tcW w:w="3256" w:type="dxa"/>
                <w:shd w:val="clear" w:color="auto" w:fill="BDD6EE" w:themeFill="accent1" w:themeFillTint="66"/>
              </w:tcPr>
            </w:tcPrChange>
          </w:tcPr>
          <w:p>
            <w:pPr>
              <w:jc w:val="cente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56"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57" w:author="hyx" w:date="2018-11-10T14:30:00Z">
              <w:tcPr>
                <w:tcW w:w="3119" w:type="dxa"/>
                <w:shd w:val="clear" w:color="auto" w:fill="FFFFFF"/>
                <w:vAlign w:val="center"/>
              </w:tcPr>
            </w:tcPrChange>
          </w:tcPr>
          <w:p>
            <w:pPr>
              <w:rPr>
                <w:b/>
              </w:rPr>
            </w:pPr>
            <w:r>
              <w:rPr>
                <w:rFonts w:hint="eastAsia"/>
                <w:b/>
              </w:rPr>
              <w:t>获取需求</w:t>
            </w:r>
          </w:p>
        </w:tc>
        <w:tc>
          <w:tcPr>
            <w:tcW w:w="2259" w:type="dxa"/>
            <w:shd w:val="clear" w:color="auto" w:fill="FFFFFF"/>
            <w:tcPrChange w:id="558" w:author="hyx" w:date="2018-11-10T14:30:00Z">
              <w:tcPr>
                <w:tcW w:w="3256" w:type="dxa"/>
                <w:shd w:val="clear" w:color="auto" w:fill="FFFFFF"/>
              </w:tcPr>
            </w:tcPrChange>
          </w:tcPr>
          <w:p>
            <w:pPr>
              <w:jc w:val="center"/>
              <w:rPr>
                <w:ins w:id="559" w:author="hyx" w:date="2018-11-10T14:30:00Z"/>
                <w:rFonts w:ascii="等线" w:hAnsi="等线" w:eastAsia="等线"/>
                <w:bCs/>
                <w:color w:val="000000"/>
                <w:sz w:val="22"/>
              </w:rPr>
            </w:pPr>
            <w:ins w:id="560" w:author="hyx" w:date="2018-11-10T14:32:00Z">
              <w:r>
                <w:rPr>
                  <w:rFonts w:hint="eastAsia" w:ascii="等线" w:hAnsi="等线" w:eastAsia="等线"/>
                  <w:bCs/>
                  <w:color w:val="000000"/>
                  <w:sz w:val="22"/>
                </w:rPr>
                <w:t>吕迪</w:t>
              </w:r>
            </w:ins>
          </w:p>
        </w:tc>
        <w:tc>
          <w:tcPr>
            <w:tcW w:w="2801" w:type="dxa"/>
            <w:vMerge w:val="restart"/>
            <w:shd w:val="clear" w:color="auto" w:fill="FFFFFF"/>
            <w:vAlign w:val="center"/>
            <w:tcPrChange w:id="561" w:author="hyx" w:date="2018-11-10T14:30:00Z">
              <w:tcPr>
                <w:tcW w:w="3256" w:type="dxa"/>
                <w:vMerge w:val="restart"/>
                <w:shd w:val="clear" w:color="auto" w:fill="FFFFFF"/>
                <w:vAlign w:val="center"/>
              </w:tcPr>
            </w:tcPrChange>
          </w:tcPr>
          <w:p>
            <w:pPr>
              <w:jc w:val="center"/>
              <w:rPr>
                <w:rFonts w:ascii="等线" w:hAnsi="等线" w:eastAsia="等线"/>
                <w:bCs/>
                <w:color w:val="000000"/>
                <w:sz w:val="22"/>
              </w:rPr>
            </w:pPr>
            <w:r>
              <w:rPr>
                <w:rFonts w:hint="eastAsia" w:ascii="等线" w:hAnsi="等线" w:eastAsia="等线"/>
                <w:bCs/>
                <w:color w:val="000000"/>
                <w:sz w:val="22"/>
              </w:rPr>
              <w:t>黄叶轩</w:t>
            </w:r>
            <w:r>
              <w:rPr>
                <w:rFonts w:ascii="等线" w:hAnsi="等线" w:eastAsia="等线"/>
                <w:bCs/>
                <w:color w:val="000000"/>
                <w:sz w:val="22"/>
              </w:rPr>
              <w:t>、陈俊仁、陈苏民、徐双铅、吕迪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62"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63" w:author="hyx" w:date="2018-11-10T14:30:00Z">
              <w:tcPr>
                <w:tcW w:w="3119" w:type="dxa"/>
                <w:shd w:val="clear" w:color="auto" w:fill="FFFFFF"/>
                <w:vAlign w:val="center"/>
              </w:tcPr>
            </w:tcPrChange>
          </w:tcPr>
          <w:p>
            <w:pPr>
              <w:ind w:firstLine="420" w:firstLineChars="200"/>
            </w:pPr>
            <w:r>
              <w:rPr>
                <w:rFonts w:hint="eastAsia"/>
              </w:rPr>
              <w:t>编写项目视图与范围</w:t>
            </w:r>
          </w:p>
        </w:tc>
        <w:tc>
          <w:tcPr>
            <w:tcW w:w="2259" w:type="dxa"/>
            <w:shd w:val="clear" w:color="auto" w:fill="FFFFFF"/>
            <w:tcPrChange w:id="564" w:author="hyx" w:date="2018-11-10T14:30:00Z">
              <w:tcPr>
                <w:tcW w:w="3256" w:type="dxa"/>
                <w:shd w:val="clear" w:color="auto" w:fill="FFFFFF"/>
              </w:tcPr>
            </w:tcPrChange>
          </w:tcPr>
          <w:p>
            <w:pPr>
              <w:jc w:val="center"/>
              <w:rPr>
                <w:ins w:id="565" w:author="hyx" w:date="2018-11-10T14:30:00Z"/>
                <w:rFonts w:ascii="等线" w:hAnsi="等线" w:eastAsia="等线"/>
                <w:color w:val="000000"/>
                <w:sz w:val="22"/>
              </w:rPr>
            </w:pPr>
            <w:ins w:id="566" w:author="hyx" w:date="2018-11-10T14:32:00Z">
              <w:r>
                <w:rPr>
                  <w:rFonts w:hint="eastAsia" w:ascii="等线" w:hAnsi="等线" w:eastAsia="等线"/>
                  <w:color w:val="000000"/>
                  <w:sz w:val="22"/>
                </w:rPr>
                <w:t>吕迪</w:t>
              </w:r>
            </w:ins>
          </w:p>
        </w:tc>
        <w:tc>
          <w:tcPr>
            <w:tcW w:w="2801" w:type="dxa"/>
            <w:vMerge w:val="continue"/>
            <w:shd w:val="clear" w:color="auto" w:fill="FFFFFF"/>
            <w:vAlign w:val="center"/>
            <w:tcPrChange w:id="567"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68"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69" w:author="hyx" w:date="2018-11-10T14:30:00Z">
              <w:tcPr>
                <w:tcW w:w="3119" w:type="dxa"/>
                <w:shd w:val="clear" w:color="auto" w:fill="FFFFFF"/>
                <w:vAlign w:val="center"/>
              </w:tcPr>
            </w:tcPrChange>
          </w:tcPr>
          <w:p>
            <w:pPr>
              <w:ind w:firstLine="420" w:firstLineChars="200"/>
            </w:pPr>
            <w:r>
              <w:rPr>
                <w:rFonts w:hint="eastAsia"/>
              </w:rPr>
              <w:t>用户群分类</w:t>
            </w:r>
          </w:p>
        </w:tc>
        <w:tc>
          <w:tcPr>
            <w:tcW w:w="2259" w:type="dxa"/>
            <w:shd w:val="clear" w:color="auto" w:fill="FFFFFF"/>
            <w:tcPrChange w:id="570" w:author="hyx" w:date="2018-11-10T14:30:00Z">
              <w:tcPr>
                <w:tcW w:w="3256" w:type="dxa"/>
                <w:shd w:val="clear" w:color="auto" w:fill="FFFFFF"/>
              </w:tcPr>
            </w:tcPrChange>
          </w:tcPr>
          <w:p>
            <w:pPr>
              <w:jc w:val="center"/>
              <w:rPr>
                <w:ins w:id="571" w:author="hyx" w:date="2018-11-10T14:30:00Z"/>
                <w:rFonts w:ascii="等线" w:hAnsi="等线" w:eastAsia="等线"/>
                <w:color w:val="000000"/>
                <w:sz w:val="22"/>
              </w:rPr>
            </w:pPr>
            <w:ins w:id="572" w:author="hyx" w:date="2018-11-10T14:33:00Z">
              <w:r>
                <w:rPr>
                  <w:rFonts w:hint="eastAsia" w:ascii="等线" w:hAnsi="等线" w:eastAsia="等线"/>
                  <w:color w:val="000000"/>
                  <w:sz w:val="22"/>
                </w:rPr>
                <w:t>吕迪</w:t>
              </w:r>
            </w:ins>
          </w:p>
        </w:tc>
        <w:tc>
          <w:tcPr>
            <w:tcW w:w="2801" w:type="dxa"/>
            <w:vMerge w:val="continue"/>
            <w:shd w:val="clear" w:color="auto" w:fill="FFFFFF"/>
            <w:vAlign w:val="center"/>
            <w:tcPrChange w:id="573"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74"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75" w:author="hyx" w:date="2018-11-10T14:30:00Z">
              <w:tcPr>
                <w:tcW w:w="3119" w:type="dxa"/>
                <w:shd w:val="clear" w:color="auto" w:fill="FFFFFF"/>
                <w:vAlign w:val="center"/>
              </w:tcPr>
            </w:tcPrChange>
          </w:tcPr>
          <w:p>
            <w:pPr>
              <w:ind w:firstLine="420" w:firstLineChars="200"/>
            </w:pPr>
            <w:r>
              <w:rPr>
                <w:rFonts w:hint="eastAsia"/>
              </w:rPr>
              <w:t>选择产品代表</w:t>
            </w:r>
          </w:p>
        </w:tc>
        <w:tc>
          <w:tcPr>
            <w:tcW w:w="2259" w:type="dxa"/>
            <w:shd w:val="clear" w:color="auto" w:fill="FFFFFF"/>
            <w:tcPrChange w:id="576" w:author="hyx" w:date="2018-11-10T14:30:00Z">
              <w:tcPr>
                <w:tcW w:w="3256" w:type="dxa"/>
                <w:shd w:val="clear" w:color="auto" w:fill="FFFFFF"/>
              </w:tcPr>
            </w:tcPrChange>
          </w:tcPr>
          <w:p>
            <w:pPr>
              <w:jc w:val="center"/>
              <w:rPr>
                <w:ins w:id="577" w:author="hyx" w:date="2018-11-10T14:30:00Z"/>
                <w:rFonts w:ascii="等线" w:hAnsi="等线" w:eastAsia="等线"/>
                <w:color w:val="000000"/>
                <w:sz w:val="22"/>
              </w:rPr>
            </w:pPr>
            <w:ins w:id="578" w:author="hyx" w:date="2018-11-10T14:33:00Z">
              <w:r>
                <w:rPr>
                  <w:rFonts w:hint="eastAsia" w:ascii="等线" w:hAnsi="等线" w:eastAsia="等线"/>
                  <w:color w:val="000000"/>
                  <w:sz w:val="22"/>
                </w:rPr>
                <w:t>陈俊仁</w:t>
              </w:r>
            </w:ins>
          </w:p>
        </w:tc>
        <w:tc>
          <w:tcPr>
            <w:tcW w:w="2801" w:type="dxa"/>
            <w:vMerge w:val="continue"/>
            <w:shd w:val="clear" w:color="auto" w:fill="FFFFFF"/>
            <w:vAlign w:val="center"/>
            <w:tcPrChange w:id="579"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80"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161" w:hRule="atLeast"/>
          <w:trPrChange w:id="580" w:author="hyx" w:date="2018-11-10T14:30:00Z">
            <w:trPr>
              <w:trHeight w:val="161" w:hRule="atLeast"/>
            </w:trPr>
          </w:trPrChange>
        </w:trPr>
        <w:tc>
          <w:tcPr>
            <w:tcW w:w="3119" w:type="dxa"/>
            <w:shd w:val="clear" w:color="auto" w:fill="FFFFFF"/>
            <w:vAlign w:val="center"/>
            <w:tcPrChange w:id="581" w:author="hyx" w:date="2018-11-10T14:30:00Z">
              <w:tcPr>
                <w:tcW w:w="3119" w:type="dxa"/>
                <w:shd w:val="clear" w:color="auto" w:fill="FFFFFF"/>
                <w:vAlign w:val="center"/>
              </w:tcPr>
            </w:tcPrChange>
          </w:tcPr>
          <w:p>
            <w:pPr>
              <w:ind w:firstLine="420" w:firstLineChars="200"/>
            </w:pPr>
            <w:r>
              <w:rPr>
                <w:rFonts w:hint="eastAsia"/>
              </w:rPr>
              <w:t>确定使用实例</w:t>
            </w:r>
          </w:p>
        </w:tc>
        <w:tc>
          <w:tcPr>
            <w:tcW w:w="2259" w:type="dxa"/>
            <w:shd w:val="clear" w:color="auto" w:fill="FFFFFF"/>
            <w:tcPrChange w:id="582" w:author="hyx" w:date="2018-11-10T14:30:00Z">
              <w:tcPr>
                <w:tcW w:w="3256" w:type="dxa"/>
                <w:shd w:val="clear" w:color="auto" w:fill="FFFFFF"/>
              </w:tcPr>
            </w:tcPrChange>
          </w:tcPr>
          <w:p>
            <w:pPr>
              <w:jc w:val="center"/>
              <w:rPr>
                <w:ins w:id="583" w:author="hyx" w:date="2018-11-10T14:30:00Z"/>
                <w:rFonts w:ascii="等线" w:hAnsi="等线" w:eastAsia="等线"/>
                <w:color w:val="000000"/>
                <w:sz w:val="22"/>
              </w:rPr>
            </w:pPr>
            <w:ins w:id="584" w:author="hyx" w:date="2018-11-10T14:34:00Z">
              <w:r>
                <w:rPr>
                  <w:rFonts w:hint="eastAsia" w:ascii="等线" w:hAnsi="等线" w:eastAsia="等线"/>
                  <w:color w:val="000000"/>
                  <w:sz w:val="22"/>
                </w:rPr>
                <w:t>黄叶轩</w:t>
              </w:r>
            </w:ins>
          </w:p>
        </w:tc>
        <w:tc>
          <w:tcPr>
            <w:tcW w:w="2801" w:type="dxa"/>
            <w:vMerge w:val="continue"/>
            <w:shd w:val="clear" w:color="auto" w:fill="FFFFFF"/>
            <w:vAlign w:val="center"/>
            <w:tcPrChange w:id="585"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86"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rPr>
          <w:trHeight w:val="172" w:hRule="atLeast"/>
          <w:trPrChange w:id="586" w:author="hyx" w:date="2018-11-10T14:30:00Z">
            <w:trPr>
              <w:trHeight w:val="172" w:hRule="atLeast"/>
            </w:trPr>
          </w:trPrChange>
        </w:trPr>
        <w:tc>
          <w:tcPr>
            <w:tcW w:w="3119" w:type="dxa"/>
            <w:shd w:val="clear" w:color="auto" w:fill="FFFFFF"/>
            <w:vAlign w:val="center"/>
            <w:tcPrChange w:id="587" w:author="hyx" w:date="2018-11-10T14:30:00Z">
              <w:tcPr>
                <w:tcW w:w="3119" w:type="dxa"/>
                <w:shd w:val="clear" w:color="auto" w:fill="FFFFFF"/>
                <w:vAlign w:val="center"/>
              </w:tcPr>
            </w:tcPrChange>
          </w:tcPr>
          <w:p>
            <w:pPr>
              <w:ind w:firstLine="420" w:firstLineChars="200"/>
            </w:pPr>
            <w:r>
              <w:rPr>
                <w:rFonts w:hint="eastAsia"/>
              </w:rPr>
              <w:t>召开</w:t>
            </w:r>
            <w:r>
              <w:t>应用程序开发联系会议</w:t>
            </w:r>
          </w:p>
        </w:tc>
        <w:tc>
          <w:tcPr>
            <w:tcW w:w="2259" w:type="dxa"/>
            <w:shd w:val="clear" w:color="auto" w:fill="FFFFFF"/>
            <w:tcPrChange w:id="588" w:author="hyx" w:date="2018-11-10T14:30:00Z">
              <w:tcPr>
                <w:tcW w:w="3256" w:type="dxa"/>
                <w:shd w:val="clear" w:color="auto" w:fill="FFFFFF"/>
              </w:tcPr>
            </w:tcPrChange>
          </w:tcPr>
          <w:p>
            <w:pPr>
              <w:jc w:val="center"/>
              <w:rPr>
                <w:ins w:id="589" w:author="hyx" w:date="2018-11-10T14:30:00Z"/>
                <w:rFonts w:ascii="等线" w:hAnsi="等线" w:eastAsia="等线"/>
                <w:color w:val="000000"/>
                <w:sz w:val="22"/>
              </w:rPr>
            </w:pPr>
            <w:ins w:id="590" w:author="hyx" w:date="2018-11-10T14:34:00Z">
              <w:r>
                <w:rPr>
                  <w:rFonts w:hint="eastAsia" w:ascii="等线" w:hAnsi="等线" w:eastAsia="等线"/>
                  <w:color w:val="000000"/>
                  <w:sz w:val="22"/>
                </w:rPr>
                <w:t>黄叶轩</w:t>
              </w:r>
            </w:ins>
          </w:p>
        </w:tc>
        <w:tc>
          <w:tcPr>
            <w:tcW w:w="2801" w:type="dxa"/>
            <w:vMerge w:val="continue"/>
            <w:shd w:val="clear" w:color="auto" w:fill="FFFFFF"/>
            <w:vAlign w:val="center"/>
            <w:tcPrChange w:id="591"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92"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93" w:author="hyx" w:date="2018-11-10T14:30:00Z">
              <w:tcPr>
                <w:tcW w:w="3119" w:type="dxa"/>
                <w:shd w:val="clear" w:color="auto" w:fill="FFFFFF"/>
                <w:vAlign w:val="center"/>
              </w:tcPr>
            </w:tcPrChange>
          </w:tcPr>
          <w:p>
            <w:pPr>
              <w:ind w:firstLine="420" w:firstLineChars="200"/>
            </w:pPr>
            <w:r>
              <w:rPr>
                <w:rFonts w:hint="eastAsia"/>
              </w:rPr>
              <w:t>需求访谈</w:t>
            </w:r>
          </w:p>
        </w:tc>
        <w:tc>
          <w:tcPr>
            <w:tcW w:w="2259" w:type="dxa"/>
            <w:shd w:val="clear" w:color="auto" w:fill="FFFFFF"/>
            <w:tcPrChange w:id="594" w:author="hyx" w:date="2018-11-10T14:30:00Z">
              <w:tcPr>
                <w:tcW w:w="3256" w:type="dxa"/>
                <w:shd w:val="clear" w:color="auto" w:fill="FFFFFF"/>
              </w:tcPr>
            </w:tcPrChange>
          </w:tcPr>
          <w:p>
            <w:pPr>
              <w:jc w:val="center"/>
              <w:rPr>
                <w:ins w:id="595" w:author="hyx" w:date="2018-11-10T14:30:00Z"/>
                <w:rFonts w:ascii="等线" w:hAnsi="等线" w:eastAsia="等线"/>
                <w:color w:val="000000"/>
                <w:sz w:val="22"/>
              </w:rPr>
            </w:pPr>
            <w:ins w:id="596" w:author="hyx" w:date="2018-11-10T14:34:00Z">
              <w:r>
                <w:rPr>
                  <w:rFonts w:hint="eastAsia" w:ascii="等线" w:hAnsi="等线" w:eastAsia="等线"/>
                  <w:color w:val="000000"/>
                  <w:sz w:val="22"/>
                </w:rPr>
                <w:t>徐双铅</w:t>
              </w:r>
            </w:ins>
          </w:p>
        </w:tc>
        <w:tc>
          <w:tcPr>
            <w:tcW w:w="2801" w:type="dxa"/>
            <w:vMerge w:val="continue"/>
            <w:shd w:val="clear" w:color="auto" w:fill="FFFFFF"/>
            <w:vAlign w:val="center"/>
            <w:tcPrChange w:id="597"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598"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599" w:author="hyx" w:date="2018-11-10T14:30:00Z">
              <w:tcPr>
                <w:tcW w:w="3119" w:type="dxa"/>
                <w:shd w:val="clear" w:color="auto" w:fill="FFFFFF"/>
                <w:vAlign w:val="center"/>
              </w:tcPr>
            </w:tcPrChange>
          </w:tcPr>
          <w:p>
            <w:pPr>
              <w:ind w:firstLine="420" w:firstLineChars="200"/>
            </w:pPr>
            <w:r>
              <w:rPr>
                <w:rFonts w:hint="eastAsia"/>
              </w:rPr>
              <w:t>分析用户工作流程</w:t>
            </w:r>
          </w:p>
        </w:tc>
        <w:tc>
          <w:tcPr>
            <w:tcW w:w="2259" w:type="dxa"/>
            <w:shd w:val="clear" w:color="auto" w:fill="FFFFFF"/>
            <w:tcPrChange w:id="600" w:author="hyx" w:date="2018-11-10T14:30:00Z">
              <w:tcPr>
                <w:tcW w:w="3256" w:type="dxa"/>
                <w:shd w:val="clear" w:color="auto" w:fill="FFFFFF"/>
              </w:tcPr>
            </w:tcPrChange>
          </w:tcPr>
          <w:p>
            <w:pPr>
              <w:jc w:val="center"/>
              <w:rPr>
                <w:ins w:id="601" w:author="hyx" w:date="2018-11-10T14:30:00Z"/>
                <w:rFonts w:ascii="等线" w:hAnsi="等线" w:eastAsia="等线"/>
                <w:color w:val="000000"/>
                <w:sz w:val="22"/>
              </w:rPr>
            </w:pPr>
            <w:ins w:id="602" w:author="hyx" w:date="2018-11-10T14:35:00Z">
              <w:r>
                <w:rPr>
                  <w:rFonts w:hint="eastAsia" w:ascii="等线" w:hAnsi="等线" w:eastAsia="等线"/>
                  <w:color w:val="000000"/>
                  <w:sz w:val="22"/>
                </w:rPr>
                <w:t>徐双铅</w:t>
              </w:r>
            </w:ins>
          </w:p>
        </w:tc>
        <w:tc>
          <w:tcPr>
            <w:tcW w:w="2801" w:type="dxa"/>
            <w:vMerge w:val="continue"/>
            <w:shd w:val="clear" w:color="auto" w:fill="FFFFFF"/>
            <w:vAlign w:val="center"/>
            <w:tcPrChange w:id="603"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04"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05" w:author="hyx" w:date="2018-11-10T14:30:00Z">
              <w:tcPr>
                <w:tcW w:w="3119" w:type="dxa"/>
                <w:shd w:val="clear" w:color="auto" w:fill="FFFFFF"/>
                <w:vAlign w:val="center"/>
              </w:tcPr>
            </w:tcPrChange>
          </w:tcPr>
          <w:p>
            <w:pPr>
              <w:ind w:firstLine="420" w:firstLineChars="200"/>
            </w:pPr>
            <w:r>
              <w:rPr>
                <w:rFonts w:hint="eastAsia"/>
              </w:rPr>
              <w:t>确定质量属性</w:t>
            </w:r>
          </w:p>
        </w:tc>
        <w:tc>
          <w:tcPr>
            <w:tcW w:w="2259" w:type="dxa"/>
            <w:shd w:val="clear" w:color="auto" w:fill="FFFFFF"/>
            <w:tcPrChange w:id="606" w:author="hyx" w:date="2018-11-10T14:30:00Z">
              <w:tcPr>
                <w:tcW w:w="3256" w:type="dxa"/>
                <w:shd w:val="clear" w:color="auto" w:fill="FFFFFF"/>
              </w:tcPr>
            </w:tcPrChange>
          </w:tcPr>
          <w:p>
            <w:pPr>
              <w:jc w:val="center"/>
              <w:rPr>
                <w:ins w:id="607" w:author="hyx" w:date="2018-11-10T14:30:00Z"/>
                <w:rFonts w:ascii="等线" w:hAnsi="等线" w:eastAsia="等线"/>
                <w:color w:val="000000"/>
                <w:sz w:val="22"/>
              </w:rPr>
            </w:pPr>
            <w:ins w:id="608" w:author="hyx" w:date="2018-11-10T14:35:00Z">
              <w:r>
                <w:rPr>
                  <w:rFonts w:hint="eastAsia" w:ascii="等线" w:hAnsi="等线" w:eastAsia="等线"/>
                  <w:color w:val="000000"/>
                  <w:sz w:val="22"/>
                </w:rPr>
                <w:t>陈苏民</w:t>
              </w:r>
            </w:ins>
          </w:p>
        </w:tc>
        <w:tc>
          <w:tcPr>
            <w:tcW w:w="2801" w:type="dxa"/>
            <w:vMerge w:val="continue"/>
            <w:shd w:val="clear" w:color="auto" w:fill="FFFFFF"/>
            <w:vAlign w:val="center"/>
            <w:tcPrChange w:id="609"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10"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11" w:author="hyx" w:date="2018-11-10T14:30:00Z">
              <w:tcPr>
                <w:tcW w:w="3119" w:type="dxa"/>
                <w:shd w:val="clear" w:color="auto" w:fill="FFFFFF"/>
                <w:vAlign w:val="center"/>
              </w:tcPr>
            </w:tcPrChange>
          </w:tcPr>
          <w:p>
            <w:pPr>
              <w:ind w:firstLine="420" w:firstLineChars="200"/>
            </w:pPr>
            <w:r>
              <w:rPr>
                <w:rFonts w:hint="eastAsia"/>
              </w:rPr>
              <w:t>检查问题报告</w:t>
            </w:r>
          </w:p>
        </w:tc>
        <w:tc>
          <w:tcPr>
            <w:tcW w:w="2259" w:type="dxa"/>
            <w:shd w:val="clear" w:color="auto" w:fill="FFFFFF"/>
            <w:tcPrChange w:id="612" w:author="hyx" w:date="2018-11-10T14:30:00Z">
              <w:tcPr>
                <w:tcW w:w="3256" w:type="dxa"/>
                <w:shd w:val="clear" w:color="auto" w:fill="FFFFFF"/>
              </w:tcPr>
            </w:tcPrChange>
          </w:tcPr>
          <w:p>
            <w:pPr>
              <w:jc w:val="center"/>
              <w:rPr>
                <w:ins w:id="613" w:author="hyx" w:date="2018-11-10T14:30:00Z"/>
                <w:rFonts w:ascii="等线" w:hAnsi="等线" w:eastAsia="等线"/>
                <w:color w:val="000000"/>
                <w:sz w:val="22"/>
              </w:rPr>
            </w:pPr>
            <w:ins w:id="614" w:author="hyx" w:date="2018-11-10T14:35:00Z">
              <w:r>
                <w:rPr>
                  <w:rFonts w:hint="eastAsia" w:ascii="等线" w:hAnsi="等线" w:eastAsia="等线"/>
                  <w:color w:val="000000"/>
                  <w:sz w:val="22"/>
                </w:rPr>
                <w:t>陈苏民</w:t>
              </w:r>
            </w:ins>
          </w:p>
        </w:tc>
        <w:tc>
          <w:tcPr>
            <w:tcW w:w="2801" w:type="dxa"/>
            <w:vMerge w:val="continue"/>
            <w:shd w:val="clear" w:color="auto" w:fill="FFFFFF"/>
            <w:vAlign w:val="center"/>
            <w:tcPrChange w:id="615"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16"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17" w:author="hyx" w:date="2018-11-10T14:30:00Z">
              <w:tcPr>
                <w:tcW w:w="3119" w:type="dxa"/>
                <w:shd w:val="clear" w:color="auto" w:fill="FFFFFF"/>
                <w:vAlign w:val="center"/>
              </w:tcPr>
            </w:tcPrChange>
          </w:tcPr>
          <w:p>
            <w:pPr>
              <w:ind w:firstLine="420" w:firstLineChars="200"/>
            </w:pPr>
            <w:r>
              <w:rPr>
                <w:rFonts w:hint="eastAsia"/>
              </w:rPr>
              <w:t>需求重用</w:t>
            </w:r>
          </w:p>
        </w:tc>
        <w:tc>
          <w:tcPr>
            <w:tcW w:w="2259" w:type="dxa"/>
            <w:shd w:val="clear" w:color="auto" w:fill="FFFFFF"/>
            <w:tcPrChange w:id="618" w:author="hyx" w:date="2018-11-10T14:30:00Z">
              <w:tcPr>
                <w:tcW w:w="3256" w:type="dxa"/>
                <w:shd w:val="clear" w:color="auto" w:fill="FFFFFF"/>
              </w:tcPr>
            </w:tcPrChange>
          </w:tcPr>
          <w:p>
            <w:pPr>
              <w:jc w:val="center"/>
              <w:rPr>
                <w:ins w:id="619" w:author="hyx" w:date="2018-11-10T14:30:00Z"/>
                <w:rFonts w:ascii="等线" w:hAnsi="等线" w:eastAsia="等线"/>
                <w:color w:val="000000"/>
                <w:sz w:val="22"/>
              </w:rPr>
            </w:pPr>
            <w:ins w:id="620" w:author="hyx" w:date="2018-11-10T14:35:00Z">
              <w:r>
                <w:rPr>
                  <w:rFonts w:hint="eastAsia" w:ascii="等线" w:hAnsi="等线" w:eastAsia="等线"/>
                  <w:color w:val="000000"/>
                  <w:sz w:val="22"/>
                </w:rPr>
                <w:t>陈俊仁</w:t>
              </w:r>
            </w:ins>
          </w:p>
        </w:tc>
        <w:tc>
          <w:tcPr>
            <w:tcW w:w="2801" w:type="dxa"/>
            <w:vMerge w:val="continue"/>
            <w:shd w:val="clear" w:color="auto" w:fill="FFFFFF"/>
            <w:vAlign w:val="center"/>
            <w:tcPrChange w:id="621"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22"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23" w:author="hyx" w:date="2018-11-10T14:30:00Z">
              <w:tcPr>
                <w:tcW w:w="3119" w:type="dxa"/>
                <w:shd w:val="clear" w:color="auto" w:fill="FFFFFF"/>
                <w:vAlign w:val="center"/>
              </w:tcPr>
            </w:tcPrChange>
          </w:tcPr>
          <w:p>
            <w:pPr>
              <w:rPr>
                <w:b/>
              </w:rPr>
            </w:pPr>
            <w:r>
              <w:rPr>
                <w:rFonts w:hint="eastAsia"/>
                <w:b/>
              </w:rPr>
              <w:t>需求分析</w:t>
            </w:r>
          </w:p>
        </w:tc>
        <w:tc>
          <w:tcPr>
            <w:tcW w:w="2259" w:type="dxa"/>
            <w:shd w:val="clear" w:color="auto" w:fill="FFFFFF"/>
            <w:tcPrChange w:id="624" w:author="hyx" w:date="2018-11-10T14:30:00Z">
              <w:tcPr>
                <w:tcW w:w="3256" w:type="dxa"/>
                <w:shd w:val="clear" w:color="auto" w:fill="FFFFFF"/>
              </w:tcPr>
            </w:tcPrChange>
          </w:tcPr>
          <w:p>
            <w:pPr>
              <w:jc w:val="center"/>
              <w:rPr>
                <w:ins w:id="625" w:author="hyx" w:date="2018-11-10T14:30:00Z"/>
                <w:rFonts w:ascii="等线" w:hAnsi="等线" w:eastAsia="等线"/>
                <w:bCs/>
                <w:color w:val="000000"/>
                <w:sz w:val="22"/>
              </w:rPr>
            </w:pPr>
            <w:ins w:id="626" w:author="hyx" w:date="2018-11-10T14:37:00Z">
              <w:r>
                <w:rPr>
                  <w:rFonts w:hint="eastAsia" w:ascii="等线" w:hAnsi="等线" w:eastAsia="等线"/>
                  <w:bCs/>
                  <w:color w:val="000000"/>
                  <w:sz w:val="22"/>
                </w:rPr>
                <w:t>陈苏民</w:t>
              </w:r>
            </w:ins>
          </w:p>
        </w:tc>
        <w:tc>
          <w:tcPr>
            <w:tcW w:w="2801" w:type="dxa"/>
            <w:vMerge w:val="restart"/>
            <w:shd w:val="clear" w:color="auto" w:fill="FFFFFF"/>
            <w:vAlign w:val="center"/>
            <w:tcPrChange w:id="627" w:author="hyx" w:date="2018-11-10T14:30:00Z">
              <w:tcPr>
                <w:tcW w:w="3256" w:type="dxa"/>
                <w:vMerge w:val="restart"/>
                <w:shd w:val="clear" w:color="auto" w:fill="FFFFFF"/>
                <w:vAlign w:val="center"/>
              </w:tcPr>
            </w:tcPrChange>
          </w:tcPr>
          <w:p>
            <w:pPr>
              <w:jc w:val="center"/>
              <w:rPr>
                <w:rFonts w:ascii="等线" w:hAnsi="等线" w:eastAsia="等线"/>
                <w:bCs/>
                <w:color w:val="000000"/>
                <w:sz w:val="22"/>
              </w:rPr>
            </w:pPr>
            <w:r>
              <w:rPr>
                <w:rFonts w:hint="eastAsia" w:ascii="等线" w:hAnsi="等线" w:eastAsia="等线"/>
                <w:bCs/>
                <w:color w:val="000000"/>
                <w:sz w:val="22"/>
              </w:rPr>
              <w:t>黄叶轩</w:t>
            </w:r>
            <w:r>
              <w:rPr>
                <w:rFonts w:ascii="等线" w:hAnsi="等线" w:eastAsia="等线"/>
                <w:bCs/>
                <w:color w:val="000000"/>
                <w:sz w:val="22"/>
              </w:rPr>
              <w:t>、陈俊仁、陈苏民、徐双铅、吕迪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28"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29" w:author="hyx" w:date="2018-11-10T14:30:00Z">
              <w:tcPr>
                <w:tcW w:w="3119" w:type="dxa"/>
                <w:shd w:val="clear" w:color="auto" w:fill="FFFFFF"/>
                <w:vAlign w:val="center"/>
              </w:tcPr>
            </w:tcPrChange>
          </w:tcPr>
          <w:p>
            <w:pPr>
              <w:ind w:firstLine="420" w:firstLineChars="200"/>
            </w:pPr>
            <w:r>
              <w:rPr>
                <w:rFonts w:hint="eastAsia"/>
              </w:rPr>
              <w:t>绘制关联图</w:t>
            </w:r>
          </w:p>
        </w:tc>
        <w:tc>
          <w:tcPr>
            <w:tcW w:w="2259" w:type="dxa"/>
            <w:shd w:val="clear" w:color="auto" w:fill="FFFFFF"/>
            <w:tcPrChange w:id="630" w:author="hyx" w:date="2018-11-10T14:30:00Z">
              <w:tcPr>
                <w:tcW w:w="3256" w:type="dxa"/>
                <w:shd w:val="clear" w:color="auto" w:fill="FFFFFF"/>
              </w:tcPr>
            </w:tcPrChange>
          </w:tcPr>
          <w:p>
            <w:pPr>
              <w:jc w:val="center"/>
              <w:rPr>
                <w:ins w:id="631" w:author="hyx" w:date="2018-11-10T14:30:00Z"/>
                <w:rFonts w:ascii="等线" w:hAnsi="等线" w:eastAsia="等线"/>
                <w:color w:val="000000"/>
                <w:sz w:val="22"/>
              </w:rPr>
            </w:pPr>
            <w:ins w:id="632" w:author="hyx" w:date="2018-11-10T14:36:00Z">
              <w:r>
                <w:rPr>
                  <w:rFonts w:hint="eastAsia" w:ascii="等线" w:hAnsi="等线" w:eastAsia="等线"/>
                  <w:color w:val="000000"/>
                  <w:sz w:val="22"/>
                </w:rPr>
                <w:t>徐双铅</w:t>
              </w:r>
            </w:ins>
          </w:p>
        </w:tc>
        <w:tc>
          <w:tcPr>
            <w:tcW w:w="2801" w:type="dxa"/>
            <w:vMerge w:val="continue"/>
            <w:shd w:val="clear" w:color="auto" w:fill="FFFFFF"/>
            <w:vAlign w:val="center"/>
            <w:tcPrChange w:id="633"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34"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35" w:author="hyx" w:date="2018-11-10T14:30:00Z">
              <w:tcPr>
                <w:tcW w:w="3119" w:type="dxa"/>
                <w:shd w:val="clear" w:color="auto" w:fill="FFFFFF"/>
                <w:vAlign w:val="center"/>
              </w:tcPr>
            </w:tcPrChange>
          </w:tcPr>
          <w:p>
            <w:pPr>
              <w:ind w:firstLine="420" w:firstLineChars="200"/>
            </w:pPr>
            <w:r>
              <w:rPr>
                <w:rFonts w:hint="eastAsia"/>
              </w:rPr>
              <w:t>创建开发原型</w:t>
            </w:r>
          </w:p>
        </w:tc>
        <w:tc>
          <w:tcPr>
            <w:tcW w:w="2259" w:type="dxa"/>
            <w:shd w:val="clear" w:color="auto" w:fill="FFFFFF"/>
            <w:tcPrChange w:id="636" w:author="hyx" w:date="2018-11-10T14:30:00Z">
              <w:tcPr>
                <w:tcW w:w="3256" w:type="dxa"/>
                <w:shd w:val="clear" w:color="auto" w:fill="FFFFFF"/>
              </w:tcPr>
            </w:tcPrChange>
          </w:tcPr>
          <w:p>
            <w:pPr>
              <w:jc w:val="center"/>
              <w:rPr>
                <w:ins w:id="637" w:author="hyx" w:date="2018-11-10T14:30:00Z"/>
                <w:rFonts w:ascii="等线" w:hAnsi="等线" w:eastAsia="等线"/>
                <w:color w:val="000000"/>
                <w:sz w:val="22"/>
              </w:rPr>
            </w:pPr>
            <w:ins w:id="638" w:author="hyx" w:date="2018-11-10T14:36:00Z">
              <w:r>
                <w:rPr>
                  <w:rFonts w:hint="eastAsia" w:ascii="等线" w:hAnsi="等线" w:eastAsia="等线"/>
                  <w:color w:val="000000"/>
                  <w:sz w:val="22"/>
                </w:rPr>
                <w:t>陈苏民</w:t>
              </w:r>
            </w:ins>
          </w:p>
        </w:tc>
        <w:tc>
          <w:tcPr>
            <w:tcW w:w="2801" w:type="dxa"/>
            <w:vMerge w:val="continue"/>
            <w:shd w:val="clear" w:color="auto" w:fill="FFFFFF"/>
            <w:vAlign w:val="center"/>
            <w:tcPrChange w:id="639"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40"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41" w:author="hyx" w:date="2018-11-10T14:30:00Z">
              <w:tcPr>
                <w:tcW w:w="3119" w:type="dxa"/>
                <w:shd w:val="clear" w:color="auto" w:fill="FFFFFF"/>
                <w:vAlign w:val="center"/>
              </w:tcPr>
            </w:tcPrChange>
          </w:tcPr>
          <w:p>
            <w:pPr>
              <w:ind w:firstLine="420" w:firstLineChars="200"/>
            </w:pPr>
            <w:r>
              <w:rPr>
                <w:rFonts w:hint="eastAsia"/>
              </w:rPr>
              <w:t>分析可行性</w:t>
            </w:r>
          </w:p>
        </w:tc>
        <w:tc>
          <w:tcPr>
            <w:tcW w:w="2259" w:type="dxa"/>
            <w:shd w:val="clear" w:color="auto" w:fill="FFFFFF"/>
            <w:tcPrChange w:id="642" w:author="hyx" w:date="2018-11-10T14:30:00Z">
              <w:tcPr>
                <w:tcW w:w="3256" w:type="dxa"/>
                <w:shd w:val="clear" w:color="auto" w:fill="FFFFFF"/>
              </w:tcPr>
            </w:tcPrChange>
          </w:tcPr>
          <w:p>
            <w:pPr>
              <w:jc w:val="center"/>
              <w:rPr>
                <w:ins w:id="643" w:author="hyx" w:date="2018-11-10T14:30:00Z"/>
                <w:rFonts w:ascii="等线" w:hAnsi="等线" w:eastAsia="等线"/>
                <w:color w:val="000000"/>
                <w:sz w:val="22"/>
              </w:rPr>
            </w:pPr>
            <w:ins w:id="644" w:author="hyx" w:date="2018-11-10T14:36:00Z">
              <w:r>
                <w:rPr>
                  <w:rFonts w:hint="eastAsia" w:ascii="等线" w:hAnsi="等线" w:eastAsia="等线"/>
                  <w:color w:val="000000"/>
                  <w:sz w:val="22"/>
                </w:rPr>
                <w:t>陈苏民</w:t>
              </w:r>
            </w:ins>
          </w:p>
        </w:tc>
        <w:tc>
          <w:tcPr>
            <w:tcW w:w="2801" w:type="dxa"/>
            <w:vMerge w:val="continue"/>
            <w:shd w:val="clear" w:color="auto" w:fill="FFFFFF"/>
            <w:vAlign w:val="center"/>
            <w:tcPrChange w:id="645"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46"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47" w:author="hyx" w:date="2018-11-10T14:30:00Z">
              <w:tcPr>
                <w:tcW w:w="3119" w:type="dxa"/>
                <w:shd w:val="clear" w:color="auto" w:fill="FFFFFF"/>
                <w:vAlign w:val="center"/>
              </w:tcPr>
            </w:tcPrChange>
          </w:tcPr>
          <w:p>
            <w:pPr>
              <w:ind w:firstLine="420" w:firstLineChars="200"/>
            </w:pPr>
            <w:r>
              <w:rPr>
                <w:rFonts w:hint="eastAsia"/>
              </w:rPr>
              <w:t>确定需求优先级</w:t>
            </w:r>
          </w:p>
        </w:tc>
        <w:tc>
          <w:tcPr>
            <w:tcW w:w="2259" w:type="dxa"/>
            <w:shd w:val="clear" w:color="auto" w:fill="FFFFFF"/>
            <w:tcPrChange w:id="648" w:author="hyx" w:date="2018-11-10T14:30:00Z">
              <w:tcPr>
                <w:tcW w:w="3256" w:type="dxa"/>
                <w:shd w:val="clear" w:color="auto" w:fill="FFFFFF"/>
              </w:tcPr>
            </w:tcPrChange>
          </w:tcPr>
          <w:p>
            <w:pPr>
              <w:jc w:val="center"/>
              <w:rPr>
                <w:ins w:id="649" w:author="hyx" w:date="2018-11-10T14:30:00Z"/>
                <w:rFonts w:ascii="等线" w:hAnsi="等线" w:eastAsia="等线"/>
                <w:color w:val="000000"/>
                <w:sz w:val="22"/>
              </w:rPr>
            </w:pPr>
            <w:ins w:id="650" w:author="hyx" w:date="2018-11-10T14:36:00Z">
              <w:r>
                <w:rPr>
                  <w:rFonts w:hint="eastAsia" w:ascii="等线" w:hAnsi="等线" w:eastAsia="等线"/>
                  <w:color w:val="000000"/>
                  <w:sz w:val="22"/>
                </w:rPr>
                <w:t>陈俊仁</w:t>
              </w:r>
            </w:ins>
          </w:p>
        </w:tc>
        <w:tc>
          <w:tcPr>
            <w:tcW w:w="2801" w:type="dxa"/>
            <w:vMerge w:val="continue"/>
            <w:shd w:val="clear" w:color="auto" w:fill="FFFFFF"/>
            <w:vAlign w:val="center"/>
            <w:tcPrChange w:id="651"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52"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53" w:author="hyx" w:date="2018-11-10T14:30:00Z">
              <w:tcPr>
                <w:tcW w:w="3119" w:type="dxa"/>
                <w:shd w:val="clear" w:color="auto" w:fill="FFFFFF"/>
                <w:vAlign w:val="center"/>
              </w:tcPr>
            </w:tcPrChange>
          </w:tcPr>
          <w:p>
            <w:pPr>
              <w:ind w:firstLine="420" w:firstLineChars="200"/>
            </w:pPr>
            <w:r>
              <w:rPr>
                <w:rFonts w:hint="eastAsia"/>
              </w:rPr>
              <w:t>为需求建立模型</w:t>
            </w:r>
          </w:p>
        </w:tc>
        <w:tc>
          <w:tcPr>
            <w:tcW w:w="2259" w:type="dxa"/>
            <w:shd w:val="clear" w:color="auto" w:fill="FFFFFF"/>
            <w:tcPrChange w:id="654" w:author="hyx" w:date="2018-11-10T14:30:00Z">
              <w:tcPr>
                <w:tcW w:w="3256" w:type="dxa"/>
                <w:shd w:val="clear" w:color="auto" w:fill="FFFFFF"/>
              </w:tcPr>
            </w:tcPrChange>
          </w:tcPr>
          <w:p>
            <w:pPr>
              <w:jc w:val="center"/>
              <w:rPr>
                <w:ins w:id="655" w:author="hyx" w:date="2018-11-10T14:30:00Z"/>
                <w:rFonts w:ascii="等线" w:hAnsi="等线" w:eastAsia="等线"/>
                <w:color w:val="000000"/>
                <w:sz w:val="22"/>
              </w:rPr>
            </w:pPr>
            <w:ins w:id="656" w:author="hyx" w:date="2018-11-10T14:37:00Z">
              <w:r>
                <w:rPr>
                  <w:rFonts w:hint="eastAsia" w:ascii="等线" w:hAnsi="等线" w:eastAsia="等线"/>
                  <w:color w:val="000000"/>
                  <w:sz w:val="22"/>
                </w:rPr>
                <w:t>吕迪</w:t>
              </w:r>
            </w:ins>
          </w:p>
        </w:tc>
        <w:tc>
          <w:tcPr>
            <w:tcW w:w="2801" w:type="dxa"/>
            <w:vMerge w:val="continue"/>
            <w:shd w:val="clear" w:color="auto" w:fill="FFFFFF"/>
            <w:vAlign w:val="center"/>
            <w:tcPrChange w:id="657"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58"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59" w:author="hyx" w:date="2018-11-10T14:30:00Z">
              <w:tcPr>
                <w:tcW w:w="3119" w:type="dxa"/>
                <w:shd w:val="clear" w:color="auto" w:fill="FFFFFF"/>
                <w:vAlign w:val="center"/>
              </w:tcPr>
            </w:tcPrChange>
          </w:tcPr>
          <w:p>
            <w:pPr>
              <w:ind w:firstLine="420" w:firstLineChars="200"/>
            </w:pPr>
            <w:r>
              <w:rPr>
                <w:rFonts w:hint="eastAsia"/>
              </w:rPr>
              <w:t>编写数据字典</w:t>
            </w:r>
          </w:p>
        </w:tc>
        <w:tc>
          <w:tcPr>
            <w:tcW w:w="2259" w:type="dxa"/>
            <w:shd w:val="clear" w:color="auto" w:fill="FFFFFF"/>
            <w:tcPrChange w:id="660" w:author="hyx" w:date="2018-11-10T14:30:00Z">
              <w:tcPr>
                <w:tcW w:w="3256" w:type="dxa"/>
                <w:shd w:val="clear" w:color="auto" w:fill="FFFFFF"/>
              </w:tcPr>
            </w:tcPrChange>
          </w:tcPr>
          <w:p>
            <w:pPr>
              <w:jc w:val="center"/>
              <w:rPr>
                <w:ins w:id="661" w:author="hyx" w:date="2018-11-10T14:30:00Z"/>
                <w:rFonts w:ascii="等线" w:hAnsi="等线" w:eastAsia="等线"/>
                <w:color w:val="000000"/>
                <w:sz w:val="22"/>
              </w:rPr>
            </w:pPr>
            <w:ins w:id="662" w:author="hyx" w:date="2018-11-10T14:37:00Z">
              <w:r>
                <w:rPr>
                  <w:rFonts w:hint="eastAsia" w:ascii="等线" w:hAnsi="等线" w:eastAsia="等线"/>
                  <w:color w:val="000000"/>
                  <w:sz w:val="22"/>
                </w:rPr>
                <w:t>黄叶轩</w:t>
              </w:r>
            </w:ins>
          </w:p>
        </w:tc>
        <w:tc>
          <w:tcPr>
            <w:tcW w:w="2801" w:type="dxa"/>
            <w:vMerge w:val="continue"/>
            <w:shd w:val="clear" w:color="auto" w:fill="FFFFFF"/>
            <w:vAlign w:val="center"/>
            <w:tcPrChange w:id="663"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64"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65" w:author="hyx" w:date="2018-11-10T14:30:00Z">
              <w:tcPr>
                <w:tcW w:w="3119" w:type="dxa"/>
                <w:shd w:val="clear" w:color="auto" w:fill="FFFFFF"/>
                <w:vAlign w:val="center"/>
              </w:tcPr>
            </w:tcPrChange>
          </w:tcPr>
          <w:p>
            <w:pPr>
              <w:ind w:firstLine="420" w:firstLineChars="200"/>
            </w:pPr>
            <w:r>
              <w:rPr>
                <w:rFonts w:hint="eastAsia"/>
              </w:rPr>
              <w:t>应用质量功能调配</w:t>
            </w:r>
          </w:p>
        </w:tc>
        <w:tc>
          <w:tcPr>
            <w:tcW w:w="2259" w:type="dxa"/>
            <w:shd w:val="clear" w:color="auto" w:fill="FFFFFF"/>
            <w:tcPrChange w:id="666" w:author="hyx" w:date="2018-11-10T14:30:00Z">
              <w:tcPr>
                <w:tcW w:w="3256" w:type="dxa"/>
                <w:shd w:val="clear" w:color="auto" w:fill="FFFFFF"/>
              </w:tcPr>
            </w:tcPrChange>
          </w:tcPr>
          <w:p>
            <w:pPr>
              <w:jc w:val="center"/>
              <w:rPr>
                <w:ins w:id="667" w:author="hyx" w:date="2018-11-10T14:30:00Z"/>
                <w:rFonts w:ascii="等线" w:hAnsi="等线" w:eastAsia="等线"/>
                <w:color w:val="000000"/>
                <w:sz w:val="22"/>
              </w:rPr>
            </w:pPr>
            <w:ins w:id="668" w:author="hyx" w:date="2018-11-10T14:37:00Z">
              <w:r>
                <w:rPr>
                  <w:rFonts w:hint="eastAsia" w:ascii="等线" w:hAnsi="等线" w:eastAsia="等线"/>
                  <w:color w:val="000000"/>
                  <w:sz w:val="22"/>
                </w:rPr>
                <w:t>黄叶轩</w:t>
              </w:r>
            </w:ins>
          </w:p>
        </w:tc>
        <w:tc>
          <w:tcPr>
            <w:tcW w:w="2801" w:type="dxa"/>
            <w:vMerge w:val="continue"/>
            <w:shd w:val="clear" w:color="auto" w:fill="FFFFFF"/>
            <w:vAlign w:val="center"/>
            <w:tcPrChange w:id="669"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70"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71" w:author="hyx" w:date="2018-11-10T14:30:00Z">
              <w:tcPr>
                <w:tcW w:w="3119" w:type="dxa"/>
                <w:shd w:val="clear" w:color="auto" w:fill="FFFFFF"/>
                <w:vAlign w:val="center"/>
              </w:tcPr>
            </w:tcPrChange>
          </w:tcPr>
          <w:p>
            <w:pPr>
              <w:rPr>
                <w:b/>
              </w:rPr>
            </w:pPr>
            <w:r>
              <w:rPr>
                <w:rFonts w:hint="eastAsia"/>
                <w:b/>
              </w:rPr>
              <w:t>需求规格说明</w:t>
            </w:r>
          </w:p>
        </w:tc>
        <w:tc>
          <w:tcPr>
            <w:tcW w:w="2259" w:type="dxa"/>
            <w:shd w:val="clear" w:color="auto" w:fill="FFFFFF"/>
            <w:tcPrChange w:id="672" w:author="hyx" w:date="2018-11-10T14:30:00Z">
              <w:tcPr>
                <w:tcW w:w="3256" w:type="dxa"/>
                <w:shd w:val="clear" w:color="auto" w:fill="FFFFFF"/>
              </w:tcPr>
            </w:tcPrChange>
          </w:tcPr>
          <w:p>
            <w:pPr>
              <w:jc w:val="center"/>
              <w:rPr>
                <w:ins w:id="673" w:author="hyx" w:date="2018-11-10T14:30:00Z"/>
                <w:rFonts w:ascii="等线" w:hAnsi="等线" w:eastAsia="等线"/>
                <w:bCs/>
                <w:color w:val="000000"/>
                <w:sz w:val="22"/>
              </w:rPr>
            </w:pPr>
            <w:ins w:id="674" w:author="hyx" w:date="2018-11-10T14:37:00Z">
              <w:r>
                <w:rPr>
                  <w:rFonts w:hint="eastAsia" w:ascii="等线" w:hAnsi="等线" w:eastAsia="等线"/>
                  <w:bCs/>
                  <w:color w:val="000000"/>
                  <w:sz w:val="22"/>
                </w:rPr>
                <w:t>徐双铅</w:t>
              </w:r>
            </w:ins>
          </w:p>
        </w:tc>
        <w:tc>
          <w:tcPr>
            <w:tcW w:w="2801" w:type="dxa"/>
            <w:vMerge w:val="restart"/>
            <w:shd w:val="clear" w:color="auto" w:fill="FFFFFF"/>
            <w:vAlign w:val="center"/>
            <w:tcPrChange w:id="675" w:author="hyx" w:date="2018-11-10T14:30:00Z">
              <w:tcPr>
                <w:tcW w:w="3256" w:type="dxa"/>
                <w:vMerge w:val="restart"/>
                <w:shd w:val="clear" w:color="auto" w:fill="FFFFFF"/>
                <w:vAlign w:val="center"/>
              </w:tcPr>
            </w:tcPrChange>
          </w:tcPr>
          <w:p>
            <w:pPr>
              <w:jc w:val="center"/>
              <w:rPr>
                <w:rFonts w:ascii="等线" w:hAnsi="等线" w:eastAsia="等线"/>
                <w:bCs/>
                <w:color w:val="000000"/>
                <w:sz w:val="22"/>
              </w:rPr>
            </w:pPr>
            <w:r>
              <w:rPr>
                <w:rFonts w:hint="eastAsia" w:ascii="等线" w:hAnsi="等线" w:eastAsia="等线"/>
                <w:bCs/>
                <w:color w:val="000000"/>
                <w:sz w:val="22"/>
              </w:rPr>
              <w:t>黄叶轩</w:t>
            </w:r>
            <w:r>
              <w:rPr>
                <w:rFonts w:ascii="等线" w:hAnsi="等线" w:eastAsia="等线"/>
                <w:bCs/>
                <w:color w:val="000000"/>
                <w:sz w:val="22"/>
              </w:rPr>
              <w:t>、陈俊仁、陈苏民、徐双铅、吕迪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76"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77" w:author="hyx" w:date="2018-11-10T14:30:00Z">
              <w:tcPr>
                <w:tcW w:w="3119" w:type="dxa"/>
                <w:shd w:val="clear" w:color="auto" w:fill="FFFFFF"/>
                <w:vAlign w:val="center"/>
              </w:tcPr>
            </w:tcPrChange>
          </w:tcPr>
          <w:p>
            <w:pPr>
              <w:ind w:firstLine="420" w:firstLineChars="200"/>
            </w:pPr>
            <w:ins w:id="678" w:author="hyx" w:date="2018-11-10T14:38:00Z">
              <w:r>
                <w:rPr>
                  <w:rFonts w:hint="eastAsia"/>
                </w:rPr>
                <w:t>找</w:t>
              </w:r>
            </w:ins>
            <w:del w:id="679" w:author="hyx" w:date="2018-11-10T14:38:00Z">
              <w:r>
                <w:rPr>
                  <w:rFonts w:hint="eastAsia"/>
                </w:rPr>
                <w:delText>采用</w:delText>
              </w:r>
            </w:del>
            <w:r>
              <w:rPr>
                <w:rFonts w:hint="eastAsia"/>
              </w:rPr>
              <w:t>软件需求规格说明模板</w:t>
            </w:r>
          </w:p>
        </w:tc>
        <w:tc>
          <w:tcPr>
            <w:tcW w:w="2259" w:type="dxa"/>
            <w:shd w:val="clear" w:color="auto" w:fill="FFFFFF"/>
            <w:tcPrChange w:id="680" w:author="hyx" w:date="2018-11-10T14:30:00Z">
              <w:tcPr>
                <w:tcW w:w="3256" w:type="dxa"/>
                <w:shd w:val="clear" w:color="auto" w:fill="FFFFFF"/>
              </w:tcPr>
            </w:tcPrChange>
          </w:tcPr>
          <w:p>
            <w:pPr>
              <w:jc w:val="center"/>
              <w:rPr>
                <w:ins w:id="681" w:author="hyx" w:date="2018-11-10T14:30:00Z"/>
                <w:rFonts w:ascii="等线" w:hAnsi="等线" w:eastAsia="等线"/>
                <w:color w:val="000000"/>
                <w:sz w:val="22"/>
              </w:rPr>
            </w:pPr>
            <w:ins w:id="682" w:author="hyx" w:date="2018-11-10T14:39:00Z">
              <w:r>
                <w:rPr>
                  <w:rFonts w:hint="eastAsia" w:ascii="等线" w:hAnsi="等线" w:eastAsia="等线"/>
                  <w:color w:val="000000"/>
                  <w:sz w:val="22"/>
                </w:rPr>
                <w:t>陈苏民</w:t>
              </w:r>
            </w:ins>
          </w:p>
        </w:tc>
        <w:tc>
          <w:tcPr>
            <w:tcW w:w="2801" w:type="dxa"/>
            <w:vMerge w:val="continue"/>
            <w:shd w:val="clear" w:color="auto" w:fill="FFFFFF"/>
            <w:vAlign w:val="center"/>
            <w:tcPrChange w:id="683"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84"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85" w:author="hyx" w:date="2018-11-10T14:30:00Z">
              <w:tcPr>
                <w:tcW w:w="3119" w:type="dxa"/>
                <w:shd w:val="clear" w:color="auto" w:fill="FFFFFF"/>
                <w:vAlign w:val="center"/>
              </w:tcPr>
            </w:tcPrChange>
          </w:tcPr>
          <w:p>
            <w:pPr>
              <w:ind w:firstLine="420" w:firstLineChars="200"/>
            </w:pPr>
            <w:r>
              <w:rPr>
                <w:rFonts w:hint="eastAsia"/>
              </w:rPr>
              <w:t>指明需求来源</w:t>
            </w:r>
          </w:p>
        </w:tc>
        <w:tc>
          <w:tcPr>
            <w:tcW w:w="2259" w:type="dxa"/>
            <w:shd w:val="clear" w:color="auto" w:fill="FFFFFF"/>
            <w:tcPrChange w:id="686" w:author="hyx" w:date="2018-11-10T14:30:00Z">
              <w:tcPr>
                <w:tcW w:w="3256" w:type="dxa"/>
                <w:shd w:val="clear" w:color="auto" w:fill="FFFFFF"/>
              </w:tcPr>
            </w:tcPrChange>
          </w:tcPr>
          <w:p>
            <w:pPr>
              <w:jc w:val="center"/>
              <w:rPr>
                <w:ins w:id="687" w:author="hyx" w:date="2018-11-10T14:30:00Z"/>
                <w:rFonts w:ascii="等线" w:hAnsi="等线" w:eastAsia="等线"/>
                <w:color w:val="000000"/>
                <w:sz w:val="22"/>
              </w:rPr>
            </w:pPr>
            <w:ins w:id="688" w:author="hyx" w:date="2018-11-10T14:39:00Z">
              <w:r>
                <w:rPr>
                  <w:rFonts w:hint="eastAsia" w:ascii="等线" w:hAnsi="等线" w:eastAsia="等线"/>
                  <w:color w:val="000000"/>
                  <w:sz w:val="22"/>
                </w:rPr>
                <w:t>徐双铅</w:t>
              </w:r>
            </w:ins>
          </w:p>
        </w:tc>
        <w:tc>
          <w:tcPr>
            <w:tcW w:w="2801" w:type="dxa"/>
            <w:vMerge w:val="continue"/>
            <w:shd w:val="clear" w:color="auto" w:fill="FFFFFF"/>
            <w:vAlign w:val="center"/>
            <w:tcPrChange w:id="689"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90"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91" w:author="hyx" w:date="2018-11-10T14:30:00Z">
              <w:tcPr>
                <w:tcW w:w="3119" w:type="dxa"/>
                <w:shd w:val="clear" w:color="auto" w:fill="FFFFFF"/>
                <w:vAlign w:val="center"/>
              </w:tcPr>
            </w:tcPrChange>
          </w:tcPr>
          <w:p>
            <w:pPr>
              <w:ind w:firstLine="420" w:firstLineChars="200"/>
            </w:pPr>
            <w:r>
              <w:rPr>
                <w:rFonts w:hint="eastAsia"/>
              </w:rPr>
              <w:t>为每一项需求注上标号</w:t>
            </w:r>
          </w:p>
        </w:tc>
        <w:tc>
          <w:tcPr>
            <w:tcW w:w="2259" w:type="dxa"/>
            <w:shd w:val="clear" w:color="auto" w:fill="FFFFFF"/>
            <w:tcPrChange w:id="692" w:author="hyx" w:date="2018-11-10T14:30:00Z">
              <w:tcPr>
                <w:tcW w:w="3256" w:type="dxa"/>
                <w:shd w:val="clear" w:color="auto" w:fill="FFFFFF"/>
              </w:tcPr>
            </w:tcPrChange>
          </w:tcPr>
          <w:p>
            <w:pPr>
              <w:jc w:val="center"/>
              <w:rPr>
                <w:ins w:id="693" w:author="hyx" w:date="2018-11-10T14:30:00Z"/>
                <w:rFonts w:ascii="等线" w:hAnsi="等线" w:eastAsia="等线"/>
                <w:color w:val="000000"/>
                <w:sz w:val="22"/>
              </w:rPr>
            </w:pPr>
            <w:ins w:id="694" w:author="hyx" w:date="2018-11-10T14:39:00Z">
              <w:r>
                <w:rPr>
                  <w:rFonts w:hint="eastAsia" w:ascii="等线" w:hAnsi="等线" w:eastAsia="等线"/>
                  <w:color w:val="000000"/>
                  <w:sz w:val="22"/>
                </w:rPr>
                <w:t>陈俊仁</w:t>
              </w:r>
            </w:ins>
          </w:p>
        </w:tc>
        <w:tc>
          <w:tcPr>
            <w:tcW w:w="2801" w:type="dxa"/>
            <w:vMerge w:val="continue"/>
            <w:shd w:val="clear" w:color="auto" w:fill="FFFFFF"/>
            <w:vAlign w:val="center"/>
            <w:tcPrChange w:id="695"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696"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697" w:author="hyx" w:date="2018-11-10T14:30:00Z">
              <w:tcPr>
                <w:tcW w:w="3119" w:type="dxa"/>
                <w:shd w:val="clear" w:color="auto" w:fill="FFFFFF"/>
                <w:vAlign w:val="center"/>
              </w:tcPr>
            </w:tcPrChange>
          </w:tcPr>
          <w:p>
            <w:pPr>
              <w:ind w:firstLine="420" w:firstLineChars="200"/>
            </w:pPr>
            <w:r>
              <w:rPr>
                <w:rFonts w:hint="eastAsia"/>
              </w:rPr>
              <w:t>记录业务规范</w:t>
            </w:r>
          </w:p>
        </w:tc>
        <w:tc>
          <w:tcPr>
            <w:tcW w:w="2259" w:type="dxa"/>
            <w:shd w:val="clear" w:color="auto" w:fill="FFFFFF"/>
            <w:tcPrChange w:id="698" w:author="hyx" w:date="2018-11-10T14:30:00Z">
              <w:tcPr>
                <w:tcW w:w="3256" w:type="dxa"/>
                <w:shd w:val="clear" w:color="auto" w:fill="FFFFFF"/>
              </w:tcPr>
            </w:tcPrChange>
          </w:tcPr>
          <w:p>
            <w:pPr>
              <w:jc w:val="center"/>
              <w:rPr>
                <w:ins w:id="699" w:author="hyx" w:date="2018-11-10T14:30:00Z"/>
                <w:rFonts w:ascii="等线" w:hAnsi="等线" w:eastAsia="等线"/>
                <w:color w:val="000000"/>
                <w:sz w:val="22"/>
              </w:rPr>
            </w:pPr>
            <w:ins w:id="700" w:author="hyx" w:date="2018-11-10T14:39:00Z">
              <w:r>
                <w:rPr>
                  <w:rFonts w:hint="eastAsia" w:ascii="等线" w:hAnsi="等线" w:eastAsia="等线"/>
                  <w:color w:val="000000"/>
                  <w:sz w:val="22"/>
                </w:rPr>
                <w:t>吕迪</w:t>
              </w:r>
            </w:ins>
          </w:p>
        </w:tc>
        <w:tc>
          <w:tcPr>
            <w:tcW w:w="2801" w:type="dxa"/>
            <w:vMerge w:val="continue"/>
            <w:shd w:val="clear" w:color="auto" w:fill="FFFFFF"/>
            <w:vAlign w:val="center"/>
            <w:tcPrChange w:id="701"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702"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703" w:author="hyx" w:date="2018-11-10T14:30:00Z">
              <w:tcPr>
                <w:tcW w:w="3119" w:type="dxa"/>
                <w:shd w:val="clear" w:color="auto" w:fill="FFFFFF"/>
                <w:vAlign w:val="center"/>
              </w:tcPr>
            </w:tcPrChange>
          </w:tcPr>
          <w:p>
            <w:pPr>
              <w:ind w:firstLine="420" w:firstLineChars="200"/>
            </w:pPr>
            <w:bookmarkStart w:id="52" w:name="OLE_LINK3"/>
            <w:r>
              <w:rPr>
                <w:rFonts w:hint="eastAsia"/>
              </w:rPr>
              <w:t>创建需求跟踪能力矩阵</w:t>
            </w:r>
            <w:bookmarkEnd w:id="52"/>
          </w:p>
        </w:tc>
        <w:tc>
          <w:tcPr>
            <w:tcW w:w="2259" w:type="dxa"/>
            <w:shd w:val="clear" w:color="auto" w:fill="FFFFFF"/>
            <w:tcPrChange w:id="704" w:author="hyx" w:date="2018-11-10T14:30:00Z">
              <w:tcPr>
                <w:tcW w:w="3256" w:type="dxa"/>
                <w:shd w:val="clear" w:color="auto" w:fill="FFFFFF"/>
              </w:tcPr>
            </w:tcPrChange>
          </w:tcPr>
          <w:p>
            <w:pPr>
              <w:jc w:val="center"/>
              <w:rPr>
                <w:ins w:id="705" w:author="hyx" w:date="2018-11-10T14:30:00Z"/>
                <w:rFonts w:ascii="等线" w:hAnsi="等线" w:eastAsia="等线"/>
                <w:color w:val="000000"/>
                <w:sz w:val="22"/>
              </w:rPr>
            </w:pPr>
            <w:ins w:id="706" w:author="hyx" w:date="2018-11-10T14:39:00Z">
              <w:r>
                <w:rPr>
                  <w:rFonts w:hint="eastAsia" w:ascii="等线" w:hAnsi="等线" w:eastAsia="等线"/>
                  <w:color w:val="000000"/>
                  <w:sz w:val="22"/>
                </w:rPr>
                <w:t>黄叶轩</w:t>
              </w:r>
            </w:ins>
          </w:p>
        </w:tc>
        <w:tc>
          <w:tcPr>
            <w:tcW w:w="2801" w:type="dxa"/>
            <w:vMerge w:val="continue"/>
            <w:shd w:val="clear" w:color="auto" w:fill="FFFFFF"/>
            <w:vAlign w:val="center"/>
            <w:tcPrChange w:id="707" w:author="hyx" w:date="2018-11-10T14:30:00Z">
              <w:tcPr>
                <w:tcW w:w="3256" w:type="dxa"/>
                <w:vMerge w:val="continue"/>
                <w:shd w:val="clear" w:color="auto" w:fill="FFFFFF"/>
                <w:vAlign w:val="center"/>
              </w:tcPr>
            </w:tcPrChange>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708"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709" w:author="hyx" w:date="2018-11-10T14:30:00Z">
              <w:tcPr>
                <w:tcW w:w="3119" w:type="dxa"/>
                <w:shd w:val="clear" w:color="auto" w:fill="FFFFFF"/>
                <w:vAlign w:val="center"/>
              </w:tcPr>
            </w:tcPrChange>
          </w:tcPr>
          <w:p>
            <w:pPr>
              <w:rPr>
                <w:b/>
              </w:rPr>
            </w:pPr>
            <w:r>
              <w:rPr>
                <w:rFonts w:hint="eastAsia"/>
                <w:b/>
              </w:rPr>
              <w:t>需求规格审核</w:t>
            </w:r>
          </w:p>
        </w:tc>
        <w:tc>
          <w:tcPr>
            <w:tcW w:w="2259" w:type="dxa"/>
            <w:shd w:val="clear" w:color="auto" w:fill="FFFFFF"/>
            <w:tcPrChange w:id="710" w:author="hyx" w:date="2018-11-10T14:30:00Z">
              <w:tcPr>
                <w:tcW w:w="3256" w:type="dxa"/>
                <w:shd w:val="clear" w:color="auto" w:fill="FFFFFF"/>
              </w:tcPr>
            </w:tcPrChange>
          </w:tcPr>
          <w:p>
            <w:pPr>
              <w:jc w:val="center"/>
              <w:rPr>
                <w:ins w:id="711" w:author="hyx" w:date="2018-11-10T14:30:00Z"/>
                <w:rFonts w:ascii="等线" w:hAnsi="等线" w:eastAsia="等线"/>
                <w:bCs/>
                <w:color w:val="000000"/>
                <w:sz w:val="22"/>
              </w:rPr>
            </w:pPr>
            <w:ins w:id="712" w:author="hyx" w:date="2018-11-10T14:39:00Z">
              <w:r>
                <w:rPr>
                  <w:rFonts w:hint="eastAsia" w:ascii="等线" w:hAnsi="等线" w:eastAsia="等线"/>
                  <w:bCs/>
                  <w:color w:val="000000"/>
                  <w:sz w:val="22"/>
                </w:rPr>
                <w:t>黄叶轩</w:t>
              </w:r>
            </w:ins>
          </w:p>
        </w:tc>
        <w:tc>
          <w:tcPr>
            <w:tcW w:w="2801" w:type="dxa"/>
            <w:vMerge w:val="restart"/>
            <w:shd w:val="clear" w:color="auto" w:fill="FFFFFF"/>
            <w:vAlign w:val="center"/>
            <w:tcPrChange w:id="713" w:author="hyx" w:date="2018-11-10T14:30:00Z">
              <w:tcPr>
                <w:tcW w:w="3256" w:type="dxa"/>
                <w:vMerge w:val="restart"/>
                <w:shd w:val="clear" w:color="auto" w:fill="FFFFFF"/>
                <w:vAlign w:val="center"/>
              </w:tcPr>
            </w:tcPrChange>
          </w:tcPr>
          <w:p>
            <w:pPr>
              <w:jc w:val="center"/>
              <w:rPr>
                <w:rFonts w:ascii="等线" w:hAnsi="等线" w:eastAsia="等线"/>
                <w:bCs/>
                <w:color w:val="000000"/>
                <w:sz w:val="22"/>
              </w:rPr>
            </w:pPr>
            <w:r>
              <w:rPr>
                <w:rFonts w:hint="eastAsia" w:ascii="等线" w:hAnsi="等线" w:eastAsia="等线"/>
                <w:bCs/>
                <w:color w:val="000000"/>
                <w:sz w:val="22"/>
              </w:rPr>
              <w:t>黄叶轩</w:t>
            </w:r>
            <w:r>
              <w:rPr>
                <w:rFonts w:ascii="等线" w:hAnsi="等线" w:eastAsia="等线"/>
                <w:bCs/>
                <w:color w:val="000000"/>
                <w:sz w:val="22"/>
              </w:rPr>
              <w:t>、陈俊仁、陈苏民、徐双铅、吕迪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714"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715" w:author="hyx" w:date="2018-11-10T14:30:00Z">
              <w:tcPr>
                <w:tcW w:w="3119" w:type="dxa"/>
                <w:shd w:val="clear" w:color="auto" w:fill="FFFFFF"/>
                <w:vAlign w:val="center"/>
              </w:tcPr>
            </w:tcPrChange>
          </w:tcPr>
          <w:p>
            <w:pPr>
              <w:ind w:firstLine="420" w:firstLineChars="200"/>
            </w:pPr>
            <w:r>
              <w:rPr>
                <w:rFonts w:hint="eastAsia"/>
              </w:rPr>
              <w:t>编写测试用例</w:t>
            </w:r>
          </w:p>
        </w:tc>
        <w:tc>
          <w:tcPr>
            <w:tcW w:w="2259" w:type="dxa"/>
            <w:shd w:val="clear" w:color="auto" w:fill="FFFFFF"/>
            <w:tcPrChange w:id="716" w:author="hyx" w:date="2018-11-10T14:30:00Z">
              <w:tcPr>
                <w:tcW w:w="3256" w:type="dxa"/>
                <w:shd w:val="clear" w:color="auto" w:fill="FFFFFF"/>
              </w:tcPr>
            </w:tcPrChange>
          </w:tcPr>
          <w:p>
            <w:pPr>
              <w:jc w:val="center"/>
              <w:rPr>
                <w:ins w:id="718" w:author="hyx" w:date="2018-11-10T14:30:00Z"/>
                <w:rFonts w:ascii="等线" w:hAnsi="等线" w:eastAsia="等线"/>
                <w:color w:val="000000"/>
                <w:sz w:val="22"/>
              </w:rPr>
              <w:pPrChange w:id="717" w:author="hyx" w:date="2018-11-10T14:39:00Z">
                <w:pPr/>
              </w:pPrChange>
            </w:pPr>
            <w:ins w:id="719" w:author="hyx" w:date="2018-11-10T14:39:00Z">
              <w:r>
                <w:rPr>
                  <w:rFonts w:hint="eastAsia" w:ascii="等线" w:hAnsi="等线" w:eastAsia="等线"/>
                  <w:color w:val="000000"/>
                  <w:sz w:val="22"/>
                </w:rPr>
                <w:t>黄叶轩</w:t>
              </w:r>
            </w:ins>
          </w:p>
        </w:tc>
        <w:tc>
          <w:tcPr>
            <w:tcW w:w="2801" w:type="dxa"/>
            <w:vMerge w:val="continue"/>
            <w:shd w:val="clear" w:color="auto" w:fill="FFFFFF"/>
            <w:tcPrChange w:id="720" w:author="hyx" w:date="2018-11-10T14:30:00Z">
              <w:tcPr>
                <w:tcW w:w="3256" w:type="dxa"/>
                <w:vMerge w:val="continue"/>
                <w:shd w:val="clear" w:color="auto" w:fill="FFFFFF"/>
              </w:tcPr>
            </w:tcPrChange>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721"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722" w:author="hyx" w:date="2018-11-10T14:30:00Z">
              <w:tcPr>
                <w:tcW w:w="3119" w:type="dxa"/>
                <w:shd w:val="clear" w:color="auto" w:fill="FFFFFF"/>
                <w:vAlign w:val="center"/>
              </w:tcPr>
            </w:tcPrChange>
          </w:tcPr>
          <w:p>
            <w:pPr>
              <w:ind w:firstLine="420" w:firstLineChars="200"/>
            </w:pPr>
            <w:r>
              <w:rPr>
                <w:rFonts w:hint="eastAsia"/>
              </w:rPr>
              <w:t>编写用户手册</w:t>
            </w:r>
          </w:p>
        </w:tc>
        <w:tc>
          <w:tcPr>
            <w:tcW w:w="2259" w:type="dxa"/>
            <w:shd w:val="clear" w:color="auto" w:fill="FFFFFF"/>
            <w:tcPrChange w:id="723" w:author="hyx" w:date="2018-11-10T14:30:00Z">
              <w:tcPr>
                <w:tcW w:w="3256" w:type="dxa"/>
                <w:shd w:val="clear" w:color="auto" w:fill="FFFFFF"/>
              </w:tcPr>
            </w:tcPrChange>
          </w:tcPr>
          <w:p>
            <w:pPr>
              <w:jc w:val="center"/>
              <w:rPr>
                <w:ins w:id="725" w:author="hyx" w:date="2018-11-10T14:30:00Z"/>
                <w:rFonts w:ascii="等线" w:hAnsi="等线" w:eastAsia="等线"/>
                <w:color w:val="000000"/>
                <w:sz w:val="22"/>
              </w:rPr>
              <w:pPrChange w:id="724" w:author="hyx" w:date="2018-11-10T14:39:00Z">
                <w:pPr/>
              </w:pPrChange>
            </w:pPr>
            <w:ins w:id="726" w:author="hyx" w:date="2018-11-10T14:39:00Z">
              <w:r>
                <w:rPr>
                  <w:rFonts w:hint="eastAsia" w:ascii="等线" w:hAnsi="等线" w:eastAsia="等线"/>
                  <w:color w:val="000000"/>
                  <w:sz w:val="22"/>
                </w:rPr>
                <w:t>陈俊仁</w:t>
              </w:r>
            </w:ins>
          </w:p>
        </w:tc>
        <w:tc>
          <w:tcPr>
            <w:tcW w:w="2801" w:type="dxa"/>
            <w:vMerge w:val="continue"/>
            <w:shd w:val="clear" w:color="auto" w:fill="FFFFFF"/>
            <w:tcPrChange w:id="727" w:author="hyx" w:date="2018-11-10T14:30:00Z">
              <w:tcPr>
                <w:tcW w:w="3256" w:type="dxa"/>
                <w:vMerge w:val="continue"/>
                <w:shd w:val="clear" w:color="auto" w:fill="FFFFFF"/>
              </w:tcPr>
            </w:tcPrChange>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728"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729" w:author="hyx" w:date="2018-11-10T14:30:00Z">
              <w:tcPr>
                <w:tcW w:w="3119" w:type="dxa"/>
                <w:shd w:val="clear" w:color="auto" w:fill="FFFFFF"/>
                <w:vAlign w:val="center"/>
              </w:tcPr>
            </w:tcPrChange>
          </w:tcPr>
          <w:p>
            <w:pPr>
              <w:ind w:firstLine="420" w:firstLineChars="200"/>
            </w:pPr>
            <w:r>
              <w:rPr>
                <w:rFonts w:hint="eastAsia"/>
              </w:rPr>
              <w:t>确定合格的标准</w:t>
            </w:r>
          </w:p>
        </w:tc>
        <w:tc>
          <w:tcPr>
            <w:tcW w:w="2259" w:type="dxa"/>
            <w:shd w:val="clear" w:color="auto" w:fill="FFFFFF"/>
            <w:tcPrChange w:id="730" w:author="hyx" w:date="2018-11-10T14:30:00Z">
              <w:tcPr>
                <w:tcW w:w="3256" w:type="dxa"/>
                <w:shd w:val="clear" w:color="auto" w:fill="FFFFFF"/>
              </w:tcPr>
            </w:tcPrChange>
          </w:tcPr>
          <w:p>
            <w:pPr>
              <w:jc w:val="center"/>
              <w:rPr>
                <w:ins w:id="732" w:author="hyx" w:date="2018-11-10T14:30:00Z"/>
                <w:rFonts w:ascii="等线" w:hAnsi="等线" w:eastAsia="等线"/>
                <w:color w:val="000000"/>
                <w:sz w:val="22"/>
              </w:rPr>
              <w:pPrChange w:id="731" w:author="hyx" w:date="2018-11-10T14:39:00Z">
                <w:pPr/>
              </w:pPrChange>
            </w:pPr>
            <w:ins w:id="733" w:author="hyx" w:date="2018-11-10T14:39:00Z">
              <w:r>
                <w:rPr>
                  <w:rFonts w:hint="eastAsia" w:ascii="等线" w:hAnsi="等线" w:eastAsia="等线"/>
                  <w:color w:val="000000"/>
                  <w:sz w:val="22"/>
                </w:rPr>
                <w:t>徐双铅</w:t>
              </w:r>
            </w:ins>
          </w:p>
        </w:tc>
        <w:tc>
          <w:tcPr>
            <w:tcW w:w="2801" w:type="dxa"/>
            <w:vMerge w:val="continue"/>
            <w:shd w:val="clear" w:color="auto" w:fill="FFFFFF"/>
            <w:tcPrChange w:id="734" w:author="hyx" w:date="2018-11-10T14:30:00Z">
              <w:tcPr>
                <w:tcW w:w="3256" w:type="dxa"/>
                <w:vMerge w:val="continue"/>
                <w:shd w:val="clear" w:color="auto" w:fill="FFFFFF"/>
              </w:tcPr>
            </w:tcPrChange>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Change w:id="735" w:author="hyx" w:date="2018-11-10T14:30: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blPrExChange>
        </w:tblPrEx>
        <w:tc>
          <w:tcPr>
            <w:tcW w:w="3119" w:type="dxa"/>
            <w:shd w:val="clear" w:color="auto" w:fill="FFFFFF"/>
            <w:vAlign w:val="center"/>
            <w:tcPrChange w:id="736" w:author="hyx" w:date="2018-11-10T14:30:00Z">
              <w:tcPr>
                <w:tcW w:w="3119" w:type="dxa"/>
                <w:shd w:val="clear" w:color="auto" w:fill="FFFFFF"/>
                <w:vAlign w:val="center"/>
              </w:tcPr>
            </w:tcPrChange>
          </w:tcPr>
          <w:p>
            <w:pPr>
              <w:ind w:firstLine="420" w:firstLineChars="200"/>
            </w:pPr>
            <w:r>
              <w:rPr>
                <w:rFonts w:hint="eastAsia"/>
              </w:rPr>
              <w:t>审查需求文档</w:t>
            </w:r>
          </w:p>
        </w:tc>
        <w:tc>
          <w:tcPr>
            <w:tcW w:w="2259" w:type="dxa"/>
            <w:shd w:val="clear" w:color="auto" w:fill="FFFFFF"/>
            <w:tcPrChange w:id="737" w:author="hyx" w:date="2018-11-10T14:30:00Z">
              <w:tcPr>
                <w:tcW w:w="3256" w:type="dxa"/>
                <w:shd w:val="clear" w:color="auto" w:fill="FFFFFF"/>
              </w:tcPr>
            </w:tcPrChange>
          </w:tcPr>
          <w:p>
            <w:pPr>
              <w:jc w:val="center"/>
              <w:rPr>
                <w:ins w:id="739" w:author="hyx" w:date="2018-11-10T14:30:00Z"/>
                <w:rFonts w:ascii="等线" w:hAnsi="等线" w:eastAsia="等线"/>
                <w:color w:val="000000"/>
                <w:sz w:val="22"/>
              </w:rPr>
              <w:pPrChange w:id="738" w:author="hyx" w:date="2018-11-10T14:39:00Z">
                <w:pPr/>
              </w:pPrChange>
            </w:pPr>
            <w:ins w:id="740" w:author="hyx" w:date="2018-11-10T14:39:00Z">
              <w:r>
                <w:rPr>
                  <w:rFonts w:hint="eastAsia" w:ascii="等线" w:hAnsi="等线" w:eastAsia="等线"/>
                  <w:color w:val="000000"/>
                  <w:sz w:val="22"/>
                </w:rPr>
                <w:t>吕迪</w:t>
              </w:r>
            </w:ins>
          </w:p>
        </w:tc>
        <w:tc>
          <w:tcPr>
            <w:tcW w:w="2801" w:type="dxa"/>
            <w:vMerge w:val="continue"/>
            <w:shd w:val="clear" w:color="auto" w:fill="FFFFFF"/>
            <w:tcPrChange w:id="741" w:author="hyx" w:date="2018-11-10T14:30:00Z">
              <w:tcPr>
                <w:tcW w:w="3256" w:type="dxa"/>
                <w:vMerge w:val="continue"/>
                <w:shd w:val="clear" w:color="auto" w:fill="FFFFFF"/>
              </w:tcPr>
            </w:tcPrChange>
          </w:tcPr>
          <w:p>
            <w:pPr>
              <w:rPr>
                <w:rFonts w:ascii="等线" w:hAnsi="等线" w:eastAsia="等线"/>
                <w:color w:val="000000"/>
                <w:sz w:val="22"/>
              </w:rPr>
            </w:pPr>
          </w:p>
        </w:tc>
      </w:tr>
    </w:tbl>
    <w:p>
      <w:pPr>
        <w:rPr>
          <w:ins w:id="742" w:author="hyx" w:date="2018-11-10T14:40:00Z"/>
          <w:rFonts w:ascii="Times New Roman" w:hAnsi="Times New Roman" w:cs="Times New Roman"/>
          <w:szCs w:val="21"/>
        </w:rPr>
      </w:pPr>
    </w:p>
    <w:p>
      <w:pPr>
        <w:rPr>
          <w:ins w:id="743" w:author="hyx" w:date="2018-11-10T14:40:00Z"/>
          <w:rFonts w:ascii="Times New Roman" w:hAnsi="Times New Roman" w:cs="Times New Roman"/>
          <w:szCs w:val="21"/>
        </w:rPr>
      </w:pPr>
    </w:p>
    <w:p>
      <w:pPr>
        <w:rPr>
          <w:ins w:id="744" w:author="hyx" w:date="2018-11-10T14:40:00Z"/>
          <w:rFonts w:ascii="Times New Roman" w:hAnsi="Times New Roman" w:cs="Times New Roman"/>
          <w:szCs w:val="21"/>
        </w:rPr>
      </w:pPr>
    </w:p>
    <w:p>
      <w:pPr>
        <w:rPr>
          <w:rFonts w:ascii="Times New Roman" w:hAnsi="Times New Roman" w:cs="Times New Roman"/>
          <w:szCs w:val="21"/>
        </w:rPr>
      </w:pPr>
    </w:p>
    <w:p>
      <w:pPr>
        <w:pStyle w:val="62"/>
      </w:pPr>
      <w:bookmarkStart w:id="53" w:name="_Toc521309545"/>
      <w:bookmarkStart w:id="54" w:name="_Toc495757982"/>
      <w:bookmarkStart w:id="55" w:name="_Toc495758669"/>
      <w:bookmarkStart w:id="56" w:name="_Toc496746351"/>
      <w:bookmarkStart w:id="57" w:name="_Toc16845"/>
      <w:r>
        <w:rPr>
          <w:rFonts w:hint="eastAsia"/>
        </w:rPr>
        <w:t>接口人员</w:t>
      </w:r>
      <w:bookmarkEnd w:id="53"/>
      <w:bookmarkEnd w:id="54"/>
      <w:bookmarkEnd w:id="55"/>
      <w:bookmarkEnd w:id="56"/>
      <w:bookmarkEnd w:id="57"/>
    </w:p>
    <w:p>
      <w:pPr>
        <w:pStyle w:val="60"/>
        <w:numPr>
          <w:ilvl w:val="0"/>
          <w:numId w:val="0"/>
        </w:numPr>
      </w:pPr>
      <w:bookmarkStart w:id="58" w:name="_Toc521309546"/>
      <w:bookmarkStart w:id="59" w:name="_Toc495757983"/>
      <w:bookmarkStart w:id="60" w:name="_Toc495758670"/>
    </w:p>
    <w:tbl>
      <w:tblPr>
        <w:tblStyle w:val="42"/>
        <w:tblW w:w="79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745" w:author="hyx" w:date="2018-11-10T14:40:00Z">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1499"/>
        <w:gridCol w:w="3612"/>
        <w:gridCol w:w="1280"/>
        <w:gridCol w:w="1514"/>
        <w:tblGridChange w:id="746">
          <w:tblGrid>
            <w:gridCol w:w="1499"/>
            <w:gridCol w:w="3612"/>
            <w:gridCol w:w="1280"/>
            <w:gridCol w:w="1905"/>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47" w:author="hyx" w:date="2018-11-10T14:4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12" w:hRule="atLeast"/>
          <w:trPrChange w:id="747" w:author="hyx" w:date="2018-11-10T14:40:00Z">
            <w:trPr>
              <w:trHeight w:val="112" w:hRule="atLeast"/>
            </w:trPr>
          </w:trPrChange>
        </w:trPr>
        <w:tc>
          <w:tcPr>
            <w:tcW w:w="1499" w:type="dxa"/>
            <w:vMerge w:val="restart"/>
            <w:shd w:val="clear" w:color="auto" w:fill="BDD6EE"/>
            <w:tcPrChange w:id="748" w:author="hyx" w:date="2018-11-10T14:40:00Z">
              <w:tcPr>
                <w:tcW w:w="1499" w:type="dxa"/>
                <w:vMerge w:val="restart"/>
                <w:shd w:val="clear" w:color="auto" w:fill="BDD6EE"/>
              </w:tcPr>
            </w:tcPrChange>
          </w:tcPr>
          <w:p>
            <w:pPr>
              <w:ind w:firstLine="422"/>
              <w:jc w:val="center"/>
              <w:rPr>
                <w:b/>
              </w:rPr>
            </w:pPr>
            <w:r>
              <w:rPr>
                <w:rFonts w:hint="eastAsia"/>
                <w:b/>
              </w:rPr>
              <w:t>姓名</w:t>
            </w:r>
          </w:p>
        </w:tc>
        <w:tc>
          <w:tcPr>
            <w:tcW w:w="4892" w:type="dxa"/>
            <w:gridSpan w:val="2"/>
            <w:tcBorders>
              <w:bottom w:val="single" w:color="auto" w:sz="4" w:space="0"/>
            </w:tcBorders>
            <w:shd w:val="clear" w:color="auto" w:fill="BDD6EE"/>
            <w:tcPrChange w:id="749" w:author="hyx" w:date="2018-11-10T14:40:00Z">
              <w:tcPr>
                <w:tcW w:w="4892" w:type="dxa"/>
                <w:gridSpan w:val="2"/>
                <w:tcBorders>
                  <w:bottom w:val="single" w:color="auto" w:sz="4" w:space="0"/>
                </w:tcBorders>
                <w:shd w:val="clear" w:color="auto" w:fill="BDD6EE"/>
              </w:tcPr>
            </w:tcPrChange>
          </w:tcPr>
          <w:p>
            <w:pPr>
              <w:ind w:firstLine="422"/>
              <w:jc w:val="center"/>
              <w:rPr>
                <w:b/>
              </w:rPr>
            </w:pPr>
            <w:r>
              <w:rPr>
                <w:rFonts w:hint="eastAsia"/>
                <w:b/>
              </w:rPr>
              <w:t>联系方式</w:t>
            </w:r>
          </w:p>
        </w:tc>
        <w:tc>
          <w:tcPr>
            <w:tcW w:w="1514" w:type="dxa"/>
            <w:vMerge w:val="restart"/>
            <w:shd w:val="clear" w:color="auto" w:fill="BDD6EE"/>
            <w:tcPrChange w:id="750" w:author="hyx" w:date="2018-11-10T14:40:00Z">
              <w:tcPr>
                <w:tcW w:w="1905" w:type="dxa"/>
                <w:vMerge w:val="restart"/>
                <w:shd w:val="clear" w:color="auto" w:fill="BDD6EE"/>
              </w:tcPr>
            </w:tcPrChange>
          </w:tcPr>
          <w:p>
            <w:pPr>
              <w:ind w:firstLine="0"/>
              <w:jc w:val="left"/>
              <w:rPr>
                <w:b/>
              </w:rPr>
              <w:pPrChange w:id="751" w:author="hyx" w:date="2018-11-10T14:40:00Z">
                <w:pPr>
                  <w:ind w:firstLine="422"/>
                  <w:jc w:val="center"/>
                </w:pPr>
              </w:pPrChange>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52" w:author="hyx" w:date="2018-11-10T14:4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87" w:hRule="atLeast"/>
          <w:trPrChange w:id="752" w:author="hyx" w:date="2018-11-10T14:40:00Z">
            <w:trPr>
              <w:trHeight w:val="187" w:hRule="atLeast"/>
            </w:trPr>
          </w:trPrChange>
        </w:trPr>
        <w:tc>
          <w:tcPr>
            <w:tcW w:w="1499" w:type="dxa"/>
            <w:vMerge w:val="continue"/>
            <w:shd w:val="clear" w:color="auto" w:fill="BDD6EE"/>
            <w:tcPrChange w:id="753" w:author="hyx" w:date="2018-11-10T14:40:00Z">
              <w:tcPr>
                <w:tcW w:w="1499" w:type="dxa"/>
                <w:vMerge w:val="continue"/>
                <w:shd w:val="clear" w:color="auto" w:fill="BDD6EE"/>
              </w:tcPr>
            </w:tcPrChange>
          </w:tcPr>
          <w:p>
            <w:pPr>
              <w:ind w:firstLine="422"/>
              <w:jc w:val="center"/>
              <w:rPr>
                <w:b/>
              </w:rPr>
            </w:pPr>
          </w:p>
        </w:tc>
        <w:tc>
          <w:tcPr>
            <w:tcW w:w="3612" w:type="dxa"/>
            <w:tcBorders>
              <w:top w:val="single" w:color="auto" w:sz="4" w:space="0"/>
            </w:tcBorders>
            <w:shd w:val="clear" w:color="auto" w:fill="BDD6EE"/>
            <w:tcPrChange w:id="754" w:author="hyx" w:date="2018-11-10T14:40:00Z">
              <w:tcPr>
                <w:tcW w:w="3612" w:type="dxa"/>
                <w:tcBorders>
                  <w:top w:val="single" w:color="auto" w:sz="4" w:space="0"/>
                </w:tcBorders>
                <w:shd w:val="clear" w:color="auto" w:fill="BDD6EE"/>
              </w:tcPr>
            </w:tcPrChange>
          </w:tcPr>
          <w:p>
            <w:pPr>
              <w:jc w:val="center"/>
              <w:rPr>
                <w:b/>
              </w:rPr>
            </w:pPr>
            <w:r>
              <w:rPr>
                <w:rFonts w:hint="eastAsia"/>
                <w:b/>
              </w:rPr>
              <w:t>联系方式</w:t>
            </w:r>
          </w:p>
        </w:tc>
        <w:tc>
          <w:tcPr>
            <w:tcW w:w="1280" w:type="dxa"/>
            <w:tcBorders>
              <w:top w:val="single" w:color="auto" w:sz="4" w:space="0"/>
            </w:tcBorders>
            <w:shd w:val="clear" w:color="auto" w:fill="BDD6EE"/>
            <w:tcPrChange w:id="755" w:author="hyx" w:date="2018-11-10T14:40:00Z">
              <w:tcPr>
                <w:tcW w:w="1280" w:type="dxa"/>
                <w:tcBorders>
                  <w:top w:val="single" w:color="auto" w:sz="4" w:space="0"/>
                </w:tcBorders>
                <w:shd w:val="clear" w:color="auto" w:fill="BDD6EE"/>
              </w:tcPr>
            </w:tcPrChange>
          </w:tcPr>
          <w:p>
            <w:pPr>
              <w:jc w:val="center"/>
            </w:pPr>
            <w:r>
              <w:rPr>
                <w:rFonts w:hint="eastAsia"/>
                <w:b/>
              </w:rPr>
              <w:t>地址</w:t>
            </w:r>
          </w:p>
        </w:tc>
        <w:tc>
          <w:tcPr>
            <w:tcW w:w="1514" w:type="dxa"/>
            <w:vMerge w:val="continue"/>
            <w:shd w:val="clear" w:color="auto" w:fill="BDD6EE"/>
            <w:tcPrChange w:id="756" w:author="hyx" w:date="2018-11-10T14:40:00Z">
              <w:tcPr>
                <w:tcW w:w="1905" w:type="dxa"/>
                <w:vMerge w:val="continue"/>
                <w:shd w:val="clear" w:color="auto" w:fill="BDD6EE"/>
              </w:tcPr>
            </w:tcPrChang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57" w:author="hyx" w:date="2018-11-10T14:4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323" w:hRule="atLeast"/>
          <w:trPrChange w:id="757" w:author="hyx" w:date="2018-11-10T14:40:00Z">
            <w:trPr>
              <w:trHeight w:val="323" w:hRule="atLeast"/>
            </w:trPr>
          </w:trPrChange>
        </w:trPr>
        <w:tc>
          <w:tcPr>
            <w:tcW w:w="1499" w:type="dxa"/>
            <w:tcPrChange w:id="758" w:author="hyx" w:date="2018-11-10T14:40:00Z">
              <w:tcPr>
                <w:tcW w:w="1499" w:type="dxa"/>
              </w:tcPr>
            </w:tcPrChange>
          </w:tcPr>
          <w:p>
            <w:pPr>
              <w:jc w:val="center"/>
            </w:pPr>
            <w:r>
              <w:rPr>
                <w:rFonts w:hint="eastAsia" w:ascii="等线" w:hAnsi="等线" w:eastAsia="等线"/>
                <w:color w:val="000000"/>
                <w:sz w:val="22"/>
              </w:rPr>
              <w:t>杨枨</w:t>
            </w:r>
          </w:p>
        </w:tc>
        <w:tc>
          <w:tcPr>
            <w:tcW w:w="3612" w:type="dxa"/>
            <w:tcPrChange w:id="759" w:author="hyx" w:date="2018-11-10T14:40:00Z">
              <w:tcPr>
                <w:tcW w:w="3612" w:type="dxa"/>
              </w:tcPr>
            </w:tcPrChange>
          </w:tcPr>
          <w:p>
            <w:pPr>
              <w:jc w:val="center"/>
            </w:pPr>
            <w:r>
              <w:rPr>
                <w:rFonts w:asciiTheme="minorEastAsia" w:hAnsiTheme="minorEastAsia"/>
                <w:sz w:val="20"/>
                <w:szCs w:val="20"/>
              </w:rPr>
              <w:t>yangc@zucc.edu.cn</w:t>
            </w:r>
          </w:p>
        </w:tc>
        <w:tc>
          <w:tcPr>
            <w:tcW w:w="1280" w:type="dxa"/>
            <w:tcPrChange w:id="760" w:author="hyx" w:date="2018-11-10T14:40:00Z">
              <w:tcPr>
                <w:tcW w:w="1280" w:type="dxa"/>
              </w:tcPr>
            </w:tcPrChange>
          </w:tcPr>
          <w:p>
            <w:pPr>
              <w:jc w:val="center"/>
            </w:pPr>
            <w:r>
              <w:rPr>
                <w:rFonts w:hint="eastAsia" w:asciiTheme="minorEastAsia" w:hAnsiTheme="minorEastAsia"/>
                <w:sz w:val="20"/>
                <w:szCs w:val="20"/>
              </w:rPr>
              <w:t>理4系主任</w:t>
            </w:r>
            <w:r>
              <w:rPr>
                <w:rFonts w:asciiTheme="minorEastAsia" w:hAnsiTheme="minorEastAsia"/>
                <w:sz w:val="20"/>
                <w:szCs w:val="20"/>
              </w:rPr>
              <w:t>办公室</w:t>
            </w:r>
          </w:p>
        </w:tc>
        <w:tc>
          <w:tcPr>
            <w:tcW w:w="1514" w:type="dxa"/>
            <w:tcPrChange w:id="761" w:author="hyx" w:date="2018-11-10T14:40:00Z">
              <w:tcPr>
                <w:tcW w:w="1905" w:type="dxa"/>
              </w:tcPr>
            </w:tcPrChange>
          </w:tcPr>
          <w:p>
            <w:pPr>
              <w:jc w:val="left"/>
              <w:pPrChange w:id="762" w:author="hyx" w:date="2018-11-10T14:40:00Z">
                <w:pPr>
                  <w:jc w:val="center"/>
                </w:pPr>
              </w:pPrChange>
            </w:pPr>
            <w:r>
              <w:rPr>
                <w:rFonts w:ascii="等线" w:hAnsi="等线" w:eastAsia="等线"/>
                <w:bCs/>
                <w:color w:val="000000"/>
                <w:sz w:val="22"/>
              </w:rPr>
              <w:t>徐双铅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63" w:author="hyx" w:date="2018-11-10T14:4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499" w:type="dxa"/>
            <w:tcPrChange w:id="764" w:author="hyx" w:date="2018-11-10T14:40:00Z">
              <w:tcPr>
                <w:tcW w:w="1499" w:type="dxa"/>
              </w:tcPr>
            </w:tcPrChange>
          </w:tcPr>
          <w:p>
            <w:pPr>
              <w:jc w:val="center"/>
              <w:rPr>
                <w:rFonts w:ascii="等线" w:hAnsi="等线" w:eastAsia="等线"/>
                <w:color w:val="000000"/>
                <w:sz w:val="22"/>
              </w:rPr>
            </w:pPr>
            <w:r>
              <w:rPr>
                <w:rFonts w:hint="eastAsia" w:ascii="等线" w:hAnsi="等线" w:eastAsia="等线"/>
                <w:color w:val="000000"/>
                <w:sz w:val="22"/>
              </w:rPr>
              <w:t>侯宏仑</w:t>
            </w:r>
          </w:p>
        </w:tc>
        <w:tc>
          <w:tcPr>
            <w:tcW w:w="3612" w:type="dxa"/>
            <w:tcPrChange w:id="765" w:author="hyx" w:date="2018-11-10T14:40:00Z">
              <w:tcPr>
                <w:tcW w:w="3612" w:type="dxa"/>
              </w:tcPr>
            </w:tcPrChange>
          </w:tcPr>
          <w:p>
            <w:pPr>
              <w:jc w:val="center"/>
            </w:pPr>
            <w:r>
              <w:t>ubilabs@zucc.edu.cn</w:t>
            </w:r>
          </w:p>
        </w:tc>
        <w:tc>
          <w:tcPr>
            <w:tcW w:w="1280" w:type="dxa"/>
            <w:tcPrChange w:id="766" w:author="hyx" w:date="2018-11-10T14:40:00Z">
              <w:tcPr>
                <w:tcW w:w="1280" w:type="dxa"/>
              </w:tcPr>
            </w:tcPrChange>
          </w:tcPr>
          <w:p>
            <w:pPr>
              <w:jc w:val="center"/>
            </w:pPr>
            <w:r>
              <w:rPr>
                <w:rFonts w:hint="eastAsia" w:asciiTheme="minorEastAsia" w:hAnsiTheme="minorEastAsia"/>
                <w:sz w:val="20"/>
                <w:szCs w:val="20"/>
              </w:rPr>
              <w:t>理4</w:t>
            </w:r>
            <w:r>
              <w:rPr>
                <w:rFonts w:asciiTheme="minorEastAsia" w:hAnsiTheme="minorEastAsia"/>
                <w:sz w:val="20"/>
                <w:szCs w:val="20"/>
              </w:rPr>
              <w:t>-</w:t>
            </w:r>
            <w:r>
              <w:rPr>
                <w:rFonts w:hint="eastAsia" w:asciiTheme="minorEastAsia" w:hAnsiTheme="minorEastAsia"/>
                <w:sz w:val="20"/>
                <w:szCs w:val="20"/>
              </w:rPr>
              <w:t>501</w:t>
            </w:r>
          </w:p>
        </w:tc>
        <w:tc>
          <w:tcPr>
            <w:tcW w:w="1514" w:type="dxa"/>
            <w:tcPrChange w:id="767" w:author="hyx" w:date="2018-11-10T14:40:00Z">
              <w:tcPr>
                <w:tcW w:w="1905" w:type="dxa"/>
              </w:tcPr>
            </w:tcPrChange>
          </w:tcPr>
          <w:p>
            <w:pPr>
              <w:jc w:val="left"/>
              <w:pPrChange w:id="768" w:author="hyx" w:date="2018-11-10T14:40:00Z">
                <w:pPr>
                  <w:jc w:val="center"/>
                </w:pPr>
              </w:pPrChange>
            </w:pPr>
            <w:r>
              <w:rPr>
                <w:rFonts w:ascii="等线" w:hAnsi="等线" w:eastAsia="等线"/>
                <w:bCs/>
                <w:color w:val="000000"/>
                <w:sz w:val="22"/>
              </w:rPr>
              <w:t>徐双铅</w:t>
            </w:r>
          </w:p>
        </w:tc>
      </w:tr>
    </w:tbl>
    <w:p>
      <w:pPr>
        <w:rPr>
          <w:ins w:id="770" w:author="hyx" w:date="2018-11-13T10:29:00Z"/>
        </w:rPr>
        <w:pPrChange w:id="769" w:author="hyx" w:date="2018-11-13T10:29:00Z">
          <w:pPr>
            <w:pStyle w:val="62"/>
          </w:pPr>
        </w:pPrChange>
      </w:pPr>
      <w:del w:id="771" w:author="hyx" w:date="2018-11-13T10:29:00Z">
        <w:r>
          <w:rPr>
            <w:rFonts w:hint="eastAsia"/>
          </w:rPr>
          <w:delText xml:space="preserve"> </w:delText>
        </w:r>
      </w:del>
      <w:bookmarkStart w:id="61" w:name="_Toc496746352"/>
    </w:p>
    <w:p>
      <w:pPr>
        <w:pStyle w:val="62"/>
      </w:pPr>
      <w:bookmarkStart w:id="62" w:name="_Toc21423"/>
      <w:r>
        <w:rPr>
          <w:rFonts w:hint="eastAsia"/>
        </w:rPr>
        <w:t>进度</w:t>
      </w:r>
      <w:bookmarkEnd w:id="58"/>
      <w:bookmarkEnd w:id="59"/>
      <w:bookmarkEnd w:id="60"/>
      <w:bookmarkEnd w:id="61"/>
      <w:bookmarkEnd w:id="62"/>
    </w:p>
    <w:p>
      <w:pPr>
        <w:rPr>
          <w:rFonts w:ascii="Times New Roman" w:hAnsi="Times New Roman" w:cs="Times New Roman"/>
          <w:szCs w:val="24"/>
        </w:rPr>
      </w:pPr>
      <w:r>
        <w:rPr>
          <w:rFonts w:hint="eastAsia" w:ascii="Times New Roman" w:hAnsi="Times New Roman" w:cs="Times New Roman"/>
          <w:szCs w:val="24"/>
        </w:rPr>
        <w:t>详见</w:t>
      </w:r>
      <w:del w:id="772" w:author="hyx" w:date="2018-11-10T14:41:00Z">
        <w:r>
          <w:rPr>
            <w:rFonts w:hint="eastAsia" w:ascii="Times New Roman" w:hAnsi="Times New Roman" w:cs="Times New Roman"/>
            <w:szCs w:val="24"/>
          </w:rPr>
          <w:delText>《PRD-2018-G15-GANT》</w:delText>
        </w:r>
      </w:del>
      <w:ins w:id="773" w:author="hyx" w:date="2018-11-10T14:41:00Z">
        <w:r>
          <w:rPr>
            <w:rFonts w:hint="eastAsia" w:ascii="Times New Roman" w:hAnsi="Times New Roman" w:cs="Times New Roman"/>
            <w:szCs w:val="24"/>
          </w:rPr>
          <w:t>[</w:t>
        </w:r>
      </w:ins>
      <w:ins w:id="774" w:author="hyx" w:date="2018-11-10T14:41:00Z">
        <w:r>
          <w:rPr>
            <w:rFonts w:ascii="Times New Roman" w:hAnsi="Times New Roman" w:cs="Times New Roman"/>
            <w:szCs w:val="24"/>
          </w:rPr>
          <w:t>PRD-15]0.2.</w:t>
        </w:r>
      </w:ins>
      <w:ins w:id="775" w:author="hyx" w:date="2018-11-18T19:52:00Z">
        <w:r>
          <w:rPr>
            <w:rFonts w:ascii="Times New Roman" w:hAnsi="Times New Roman" w:cs="Times New Roman"/>
            <w:szCs w:val="24"/>
          </w:rPr>
          <w:t>7</w:t>
        </w:r>
      </w:ins>
      <w:ins w:id="776" w:author="hyx" w:date="2018-11-10T14:41:00Z">
        <w:r>
          <w:rPr>
            <w:rFonts w:hint="eastAsia" w:ascii="Times New Roman" w:hAnsi="Times New Roman" w:cs="Times New Roman"/>
            <w:szCs w:val="24"/>
          </w:rPr>
          <w:t>需求工程计划.</w:t>
        </w:r>
      </w:ins>
      <w:ins w:id="777" w:author="hyx" w:date="2018-11-10T14:41:00Z">
        <w:r>
          <w:rPr>
            <w:rFonts w:ascii="Times New Roman" w:hAnsi="Times New Roman" w:cs="Times New Roman"/>
            <w:szCs w:val="24"/>
          </w:rPr>
          <w:t>mpp</w:t>
        </w:r>
      </w:ins>
    </w:p>
    <w:p>
      <w:pPr>
        <w:rPr>
          <w:del w:id="778" w:author="hyx" w:date="2018-11-18T19:51:00Z"/>
          <w:rFonts w:ascii="Times New Roman" w:hAnsi="Times New Roman" w:cs="Times New Roman"/>
          <w:szCs w:val="24"/>
        </w:rPr>
      </w:pPr>
      <w:ins w:id="779" w:author="hyx" w:date="2018-11-18T19:52:00Z">
        <w:r>
          <w:rPr>
            <w:rFonts w:ascii="Times New Roman" w:hAnsi="Times New Roman" w:cs="Times New Roman"/>
            <w:szCs w:val="24"/>
          </w:rPr>
          <w:fldChar w:fldCharType="begin"/>
        </w:r>
      </w:ins>
      <w:ins w:id="780" w:author="hyx" w:date="2018-11-18T19:52:00Z">
        <w:r>
          <w:rPr>
            <w:rFonts w:ascii="Times New Roman" w:hAnsi="Times New Roman" w:cs="Times New Roman"/>
            <w:szCs w:val="24"/>
          </w:rPr>
          <w:instrText xml:space="preserve"> HYPERLINK </w:instrText>
        </w:r>
      </w:ins>
      <w:ins w:id="781" w:author="hyx" w:date="2018-11-18T19:52:00Z">
        <w:r>
          <w:rPr>
            <w:rFonts w:hint="eastAsia" w:ascii="Times New Roman" w:hAnsi="Times New Roman" w:cs="Times New Roman"/>
            <w:szCs w:val="24"/>
          </w:rPr>
          <w:instrText xml:space="preserve">"%5bPRD-15%5d需求工程项目计划0.2.7.mpp"</w:instrText>
        </w:r>
      </w:ins>
      <w:ins w:id="782" w:author="hyx" w:date="2018-11-18T19:52:00Z">
        <w:r>
          <w:rPr>
            <w:rFonts w:ascii="Times New Roman" w:hAnsi="Times New Roman" w:cs="Times New Roman"/>
            <w:szCs w:val="24"/>
          </w:rPr>
          <w:instrText xml:space="preserve"> </w:instrText>
        </w:r>
      </w:ins>
      <w:ins w:id="783" w:author="hyx" w:date="2018-11-18T19:52:00Z">
        <w:r>
          <w:rPr>
            <w:rFonts w:ascii="Times New Roman" w:hAnsi="Times New Roman" w:cs="Times New Roman"/>
            <w:szCs w:val="24"/>
          </w:rPr>
          <w:fldChar w:fldCharType="separate"/>
        </w:r>
      </w:ins>
      <w:ins w:id="784" w:author="hyx" w:date="2018-11-18T19:52:00Z">
        <w:r>
          <w:rPr>
            <w:rStyle w:val="40"/>
            <w:rFonts w:hint="eastAsia" w:ascii="Times New Roman" w:hAnsi="Times New Roman" w:cs="Times New Roman"/>
            <w:szCs w:val="24"/>
          </w:rPr>
          <w:t>[PRD-15]需求工程项目计划0.2.7.mpp</w:t>
        </w:r>
      </w:ins>
      <w:ins w:id="785" w:author="hyx" w:date="2018-11-18T19:52:00Z">
        <w:r>
          <w:rPr>
            <w:rFonts w:ascii="Times New Roman" w:hAnsi="Times New Roman" w:cs="Times New Roman"/>
            <w:szCs w:val="24"/>
          </w:rPr>
          <w:fldChar w:fldCharType="end"/>
        </w:r>
      </w:ins>
    </w:p>
    <w:p>
      <w:pPr>
        <w:rPr>
          <w:ins w:id="786" w:author="hyx" w:date="2018-11-02T10:09:00Z"/>
          <w:rFonts w:ascii="Times New Roman" w:hAnsi="Times New Roman" w:cs="Times New Roman"/>
          <w:szCs w:val="24"/>
        </w:rPr>
      </w:pPr>
    </w:p>
    <w:p>
      <w:pPr>
        <w:rPr>
          <w:ins w:id="787" w:author="hyx" w:date="2018-11-02T10:09:00Z"/>
          <w:rFonts w:ascii="Times New Roman" w:hAnsi="Times New Roman" w:cs="Times New Roman"/>
          <w:szCs w:val="24"/>
        </w:rPr>
      </w:pPr>
    </w:p>
    <w:p>
      <w:pPr>
        <w:rPr>
          <w:rFonts w:ascii="Times New Roman" w:hAnsi="Times New Roman" w:cs="Times New Roman"/>
          <w:szCs w:val="24"/>
        </w:rPr>
      </w:pPr>
    </w:p>
    <w:p>
      <w:pPr>
        <w:pStyle w:val="62"/>
      </w:pPr>
      <w:bookmarkStart w:id="63" w:name="_Toc21723"/>
      <w:bookmarkStart w:id="64" w:name="_Toc496746354"/>
      <w:bookmarkStart w:id="65" w:name="_Toc495757985"/>
      <w:bookmarkStart w:id="66" w:name="_Toc521309548"/>
      <w:bookmarkStart w:id="67" w:name="_Toc495758672"/>
      <w:r>
        <w:rPr>
          <w:rFonts w:hint="eastAsia"/>
        </w:rPr>
        <w:t>关键问题</w:t>
      </w:r>
      <w:bookmarkEnd w:id="63"/>
      <w:bookmarkEnd w:id="64"/>
      <w:bookmarkEnd w:id="65"/>
      <w:bookmarkEnd w:id="66"/>
      <w:bookmarkEnd w:id="67"/>
    </w:p>
    <w:p>
      <w:pPr>
        <w:rPr>
          <w:rFonts w:ascii="Times New Roman" w:hAnsi="Times New Roman" w:cs="Times New Roman"/>
          <w:szCs w:val="24"/>
        </w:rPr>
      </w:pP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788" w:author="hyx" w:date="2018-11-10T14:45:00Z">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1167"/>
        <w:gridCol w:w="1157"/>
        <w:gridCol w:w="903"/>
        <w:gridCol w:w="1625"/>
        <w:gridCol w:w="1157"/>
        <w:gridCol w:w="1157"/>
        <w:gridCol w:w="1130"/>
        <w:tblGridChange w:id="789">
          <w:tblGrid>
            <w:gridCol w:w="1167"/>
            <w:gridCol w:w="1157"/>
            <w:gridCol w:w="903"/>
            <w:gridCol w:w="254"/>
            <w:gridCol w:w="1371"/>
            <w:gridCol w:w="1157"/>
            <w:gridCol w:w="1157"/>
            <w:gridCol w:w="1130"/>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790"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67" w:type="dxa"/>
            <w:shd w:val="clear" w:color="auto" w:fill="BDD6EE" w:themeFill="accent1" w:themeFillTint="66"/>
            <w:tcPrChange w:id="791" w:author="hyx" w:date="2018-11-10T14:45:00Z">
              <w:tcPr>
                <w:tcW w:w="1167" w:type="dxa"/>
                <w:shd w:val="clear" w:color="auto" w:fill="BDD6EE" w:themeFill="accent1" w:themeFillTint="66"/>
              </w:tcPr>
            </w:tcPrChange>
          </w:tcPr>
          <w:p>
            <w:pPr>
              <w:ind w:firstLine="0"/>
              <w:rPr>
                <w:b/>
              </w:rPr>
              <w:pPrChange w:id="792" w:author="hyx" w:date="2018-11-10T14:45:00Z">
                <w:pPr>
                  <w:ind w:firstLine="422"/>
                </w:pPr>
              </w:pPrChange>
            </w:pPr>
            <w:r>
              <w:rPr>
                <w:rFonts w:hint="eastAsia"/>
                <w:b/>
              </w:rPr>
              <w:t>风险介绍</w:t>
            </w:r>
          </w:p>
        </w:tc>
        <w:tc>
          <w:tcPr>
            <w:tcW w:w="1157" w:type="dxa"/>
            <w:shd w:val="clear" w:color="auto" w:fill="BDD6EE" w:themeFill="accent1" w:themeFillTint="66"/>
            <w:tcPrChange w:id="793" w:author="hyx" w:date="2018-11-10T14:45:00Z">
              <w:tcPr>
                <w:tcW w:w="1157" w:type="dxa"/>
                <w:shd w:val="clear" w:color="auto" w:fill="BDD6EE" w:themeFill="accent1" w:themeFillTint="66"/>
              </w:tcPr>
            </w:tcPrChange>
          </w:tcPr>
          <w:p>
            <w:pPr>
              <w:ind w:firstLine="0"/>
              <w:pPrChange w:id="794" w:author="hyx" w:date="2018-11-10T14:45:00Z">
                <w:pPr>
                  <w:ind w:firstLine="422"/>
                </w:pPr>
              </w:pPrChange>
            </w:pPr>
            <w:r>
              <w:rPr>
                <w:rFonts w:hint="eastAsia"/>
                <w:b/>
              </w:rPr>
              <w:t>风险类型</w:t>
            </w:r>
          </w:p>
        </w:tc>
        <w:tc>
          <w:tcPr>
            <w:tcW w:w="903" w:type="dxa"/>
            <w:shd w:val="clear" w:color="auto" w:fill="BDD6EE" w:themeFill="accent1" w:themeFillTint="66"/>
            <w:tcPrChange w:id="795" w:author="hyx" w:date="2018-11-10T14:45:00Z">
              <w:tcPr>
                <w:tcW w:w="1157" w:type="dxa"/>
                <w:gridSpan w:val="2"/>
                <w:shd w:val="clear" w:color="auto" w:fill="BDD6EE" w:themeFill="accent1" w:themeFillTint="66"/>
              </w:tcPr>
            </w:tcPrChange>
          </w:tcPr>
          <w:p>
            <w:pPr>
              <w:ind w:firstLine="0"/>
              <w:pPrChange w:id="796" w:author="hyx" w:date="2018-11-10T14:45:00Z">
                <w:pPr>
                  <w:ind w:firstLine="422"/>
                </w:pPr>
              </w:pPrChange>
            </w:pPr>
            <w:r>
              <w:rPr>
                <w:rFonts w:hint="eastAsia"/>
                <w:b/>
              </w:rPr>
              <w:t>应对优先级</w:t>
            </w:r>
          </w:p>
        </w:tc>
        <w:tc>
          <w:tcPr>
            <w:tcW w:w="1625" w:type="dxa"/>
            <w:shd w:val="clear" w:color="auto" w:fill="BDD6EE" w:themeFill="accent1" w:themeFillTint="66"/>
            <w:tcPrChange w:id="797" w:author="hyx" w:date="2018-11-10T14:45:00Z">
              <w:tcPr>
                <w:tcW w:w="1371" w:type="dxa"/>
                <w:shd w:val="clear" w:color="auto" w:fill="BDD6EE" w:themeFill="accent1" w:themeFillTint="66"/>
              </w:tcPr>
            </w:tcPrChange>
          </w:tcPr>
          <w:p>
            <w:pPr>
              <w:ind w:firstLine="0"/>
              <w:pPrChange w:id="798" w:author="hyx" w:date="2018-11-10T14:45:00Z">
                <w:pPr>
                  <w:ind w:firstLine="422"/>
                </w:pPr>
              </w:pPrChange>
            </w:pPr>
            <w:r>
              <w:rPr>
                <w:rFonts w:hint="eastAsia"/>
                <w:b/>
              </w:rPr>
              <w:t>应对措施</w:t>
            </w:r>
          </w:p>
        </w:tc>
        <w:tc>
          <w:tcPr>
            <w:tcW w:w="1157" w:type="dxa"/>
            <w:shd w:val="clear" w:color="auto" w:fill="BDD6EE" w:themeFill="accent1" w:themeFillTint="66"/>
            <w:tcPrChange w:id="799" w:author="hyx" w:date="2018-11-10T14:45:00Z">
              <w:tcPr>
                <w:tcW w:w="1157" w:type="dxa"/>
                <w:shd w:val="clear" w:color="auto" w:fill="BDD6EE" w:themeFill="accent1" w:themeFillTint="66"/>
              </w:tcPr>
            </w:tcPrChange>
          </w:tcPr>
          <w:p>
            <w:pPr>
              <w:ind w:firstLine="0"/>
              <w:pPrChange w:id="800" w:author="hyx" w:date="2018-11-10T14:45:00Z">
                <w:pPr>
                  <w:ind w:firstLine="422"/>
                </w:pPr>
              </w:pPrChange>
            </w:pPr>
            <w:r>
              <w:rPr>
                <w:rFonts w:hint="eastAsia"/>
                <w:b/>
              </w:rPr>
              <w:t>影响等级</w:t>
            </w:r>
          </w:p>
        </w:tc>
        <w:tc>
          <w:tcPr>
            <w:tcW w:w="1157" w:type="dxa"/>
            <w:shd w:val="clear" w:color="auto" w:fill="BDD6EE" w:themeFill="accent1" w:themeFillTint="66"/>
            <w:tcPrChange w:id="801" w:author="hyx" w:date="2018-11-10T14:45:00Z">
              <w:tcPr>
                <w:tcW w:w="1157" w:type="dxa"/>
                <w:shd w:val="clear" w:color="auto" w:fill="BDD6EE" w:themeFill="accent1" w:themeFillTint="66"/>
              </w:tcPr>
            </w:tcPrChange>
          </w:tcPr>
          <w:p>
            <w:pPr>
              <w:ind w:firstLine="0"/>
              <w:rPr>
                <w:b/>
              </w:rPr>
              <w:pPrChange w:id="802" w:author="hyx" w:date="2018-11-10T14:45:00Z">
                <w:pPr>
                  <w:ind w:firstLine="422"/>
                </w:pPr>
              </w:pPrChange>
            </w:pPr>
            <w:r>
              <w:rPr>
                <w:rFonts w:hint="eastAsia"/>
                <w:b/>
              </w:rPr>
              <w:t>可能性等级</w:t>
            </w:r>
          </w:p>
        </w:tc>
        <w:tc>
          <w:tcPr>
            <w:tcW w:w="1130" w:type="dxa"/>
            <w:shd w:val="clear" w:color="auto" w:fill="BDD6EE" w:themeFill="accent1" w:themeFillTint="66"/>
            <w:tcPrChange w:id="803" w:author="hyx" w:date="2018-11-10T14:45:00Z">
              <w:tcPr>
                <w:tcW w:w="1130" w:type="dxa"/>
                <w:shd w:val="clear" w:color="auto" w:fill="BDD6EE" w:themeFill="accent1" w:themeFillTint="66"/>
              </w:tcPr>
            </w:tcPrChange>
          </w:tcPr>
          <w:p>
            <w:pPr>
              <w:ind w:firstLine="0"/>
              <w:rPr>
                <w:b/>
              </w:rPr>
              <w:pPrChange w:id="804" w:author="hyx" w:date="2018-11-10T14:45:00Z">
                <w:pPr>
                  <w:ind w:firstLine="422"/>
                </w:pPr>
              </w:pPrChange>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805"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67" w:type="dxa"/>
            <w:shd w:val="clear" w:color="auto" w:fill="auto"/>
            <w:tcPrChange w:id="806" w:author="hyx" w:date="2018-11-10T14:45:00Z">
              <w:tcPr>
                <w:tcW w:w="1167" w:type="dxa"/>
                <w:shd w:val="clear" w:color="auto" w:fill="auto"/>
              </w:tcPr>
            </w:tcPrChange>
          </w:tcPr>
          <w:p>
            <w:pPr>
              <w:ind w:firstLine="0"/>
              <w:pPrChange w:id="807" w:author="hyx" w:date="2018-11-10T14:45:00Z">
                <w:pPr>
                  <w:ind w:firstLine="420"/>
                </w:pPr>
              </w:pPrChange>
            </w:pPr>
            <w:r>
              <w:rPr>
                <w:rFonts w:hint="eastAsia"/>
              </w:rPr>
              <w:t>成员因故请假</w:t>
            </w:r>
          </w:p>
        </w:tc>
        <w:tc>
          <w:tcPr>
            <w:tcW w:w="1157" w:type="dxa"/>
            <w:shd w:val="clear" w:color="auto" w:fill="auto"/>
            <w:tcPrChange w:id="808" w:author="hyx" w:date="2018-11-10T14:45:00Z">
              <w:tcPr>
                <w:tcW w:w="1157" w:type="dxa"/>
                <w:shd w:val="clear" w:color="auto" w:fill="auto"/>
              </w:tcPr>
            </w:tcPrChange>
          </w:tcPr>
          <w:p>
            <w:r>
              <w:rPr>
                <w:rFonts w:hint="eastAsia"/>
              </w:rPr>
              <w:t>参与者</w:t>
            </w:r>
          </w:p>
        </w:tc>
        <w:tc>
          <w:tcPr>
            <w:tcW w:w="903" w:type="dxa"/>
            <w:shd w:val="clear" w:color="auto" w:fill="auto"/>
            <w:tcPrChange w:id="809" w:author="hyx" w:date="2018-11-10T14:45:00Z">
              <w:tcPr>
                <w:tcW w:w="1157" w:type="dxa"/>
                <w:gridSpan w:val="2"/>
                <w:shd w:val="clear" w:color="auto" w:fill="auto"/>
              </w:tcPr>
            </w:tcPrChange>
          </w:tcPr>
          <w:p>
            <w:pPr>
              <w:ind w:firstLine="0"/>
              <w:pPrChange w:id="810" w:author="hyx" w:date="2018-11-10T14:45:00Z">
                <w:pPr>
                  <w:ind w:firstLine="420"/>
                </w:pPr>
              </w:pPrChange>
            </w:pPr>
            <w:r>
              <w:rPr>
                <w:rFonts w:hint="eastAsia"/>
              </w:rPr>
              <w:t>高</w:t>
            </w:r>
          </w:p>
        </w:tc>
        <w:tc>
          <w:tcPr>
            <w:tcW w:w="1625" w:type="dxa"/>
            <w:shd w:val="clear" w:color="auto" w:fill="auto"/>
            <w:tcPrChange w:id="811" w:author="hyx" w:date="2018-11-10T14:45:00Z">
              <w:tcPr>
                <w:tcW w:w="1371" w:type="dxa"/>
                <w:shd w:val="clear" w:color="auto" w:fill="auto"/>
              </w:tcPr>
            </w:tcPrChange>
          </w:tcPr>
          <w:p>
            <w:pPr>
              <w:ind w:firstLine="0"/>
              <w:pPrChange w:id="812" w:author="hyx" w:date="2018-11-10T14:45:00Z">
                <w:pPr>
                  <w:ind w:firstLine="420"/>
                </w:pPr>
              </w:pPrChange>
            </w:pPr>
            <w:r>
              <w:rPr>
                <w:rFonts w:hint="eastAsia"/>
                <w:lang w:eastAsia="zh-CN"/>
              </w:rPr>
              <w:t>黄叶轩</w:t>
            </w:r>
            <w:r>
              <w:rPr>
                <w:rFonts w:hint="eastAsia"/>
              </w:rPr>
              <w:t>提前改变任务的分配，他人顶上</w:t>
            </w:r>
          </w:p>
        </w:tc>
        <w:tc>
          <w:tcPr>
            <w:tcW w:w="1157" w:type="dxa"/>
            <w:shd w:val="clear" w:color="auto" w:fill="auto"/>
            <w:tcPrChange w:id="813" w:author="hyx" w:date="2018-11-10T14:45:00Z">
              <w:tcPr>
                <w:tcW w:w="1157" w:type="dxa"/>
                <w:shd w:val="clear" w:color="auto" w:fill="auto"/>
              </w:tcPr>
            </w:tcPrChange>
          </w:tcPr>
          <w:p>
            <w:pPr>
              <w:ind w:firstLine="0"/>
              <w:pPrChange w:id="814" w:author="hyx" w:date="2018-11-10T14:46:00Z">
                <w:pPr>
                  <w:ind w:firstLine="420"/>
                </w:pPr>
              </w:pPrChange>
            </w:pPr>
            <w:r>
              <w:rPr>
                <w:rFonts w:hint="eastAsia"/>
              </w:rPr>
              <w:t>高</w:t>
            </w:r>
          </w:p>
        </w:tc>
        <w:tc>
          <w:tcPr>
            <w:tcW w:w="1157" w:type="dxa"/>
            <w:shd w:val="clear" w:color="auto" w:fill="auto"/>
            <w:tcPrChange w:id="815" w:author="hyx" w:date="2018-11-10T14:45:00Z">
              <w:tcPr>
                <w:tcW w:w="1157" w:type="dxa"/>
                <w:shd w:val="clear" w:color="auto" w:fill="auto"/>
              </w:tcPr>
            </w:tcPrChange>
          </w:tcPr>
          <w:p>
            <w:pPr>
              <w:ind w:firstLine="0"/>
              <w:pPrChange w:id="816" w:author="hyx" w:date="2018-11-10T14:46:00Z">
                <w:pPr>
                  <w:ind w:firstLine="420"/>
                </w:pPr>
              </w:pPrChange>
            </w:pPr>
            <w:r>
              <w:rPr>
                <w:rFonts w:hint="eastAsia"/>
              </w:rPr>
              <w:t>高</w:t>
            </w:r>
          </w:p>
        </w:tc>
        <w:tc>
          <w:tcPr>
            <w:tcW w:w="1130" w:type="dxa"/>
            <w:shd w:val="clear" w:color="auto" w:fill="auto"/>
            <w:tcPrChange w:id="817" w:author="hyx" w:date="2018-11-10T14:45:00Z">
              <w:tcPr>
                <w:tcW w:w="1130" w:type="dxa"/>
                <w:shd w:val="clear" w:color="auto" w:fill="auto"/>
              </w:tcPr>
            </w:tcPrChange>
          </w:tcPr>
          <w:p>
            <w:pPr>
              <w:ind w:firstLine="0"/>
              <w:pPrChange w:id="818" w:author="hyx" w:date="2018-11-10T14:46:00Z">
                <w:pPr>
                  <w:ind w:firstLine="420"/>
                </w:pPr>
              </w:pPrChange>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819"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67" w:type="dxa"/>
            <w:shd w:val="clear" w:color="auto" w:fill="auto"/>
            <w:tcPrChange w:id="820" w:author="hyx" w:date="2018-11-10T14:45:00Z">
              <w:tcPr>
                <w:tcW w:w="1167" w:type="dxa"/>
                <w:shd w:val="clear" w:color="auto" w:fill="auto"/>
              </w:tcPr>
            </w:tcPrChange>
          </w:tcPr>
          <w:p>
            <w:pPr>
              <w:ind w:firstLine="0"/>
              <w:pPrChange w:id="821" w:author="hyx" w:date="2018-11-10T14:45:00Z">
                <w:pPr>
                  <w:ind w:firstLine="420"/>
                </w:pPr>
              </w:pPrChange>
            </w:pPr>
            <w:r>
              <w:rPr>
                <w:rFonts w:hint="eastAsia"/>
              </w:rPr>
              <w:t>项目成员</w:t>
            </w:r>
            <w:del w:id="822" w:author="hyx" w:date="2018-11-10T15:01:00Z">
              <w:r>
                <w:rPr>
                  <w:rFonts w:hint="eastAsia"/>
                </w:rPr>
                <w:delText>不能实现项目</w:delText>
              </w:r>
            </w:del>
            <w:ins w:id="823" w:author="hyx" w:date="2018-11-10T15:01:00Z">
              <w:r>
                <w:rPr>
                  <w:rFonts w:hint="eastAsia"/>
                </w:rPr>
                <w:t>有技术</w:t>
              </w:r>
            </w:ins>
            <w:ins w:id="824" w:author="hyx" w:date="2018-11-10T15:02:00Z">
              <w:r>
                <w:rPr>
                  <w:rFonts w:hint="eastAsia"/>
                </w:rPr>
                <w:t>不平均</w:t>
              </w:r>
            </w:ins>
          </w:p>
        </w:tc>
        <w:tc>
          <w:tcPr>
            <w:tcW w:w="1157" w:type="dxa"/>
            <w:shd w:val="clear" w:color="auto" w:fill="auto"/>
            <w:tcPrChange w:id="825" w:author="hyx" w:date="2018-11-10T14:45:00Z">
              <w:tcPr>
                <w:tcW w:w="1157" w:type="dxa"/>
                <w:shd w:val="clear" w:color="auto" w:fill="auto"/>
              </w:tcPr>
            </w:tcPrChange>
          </w:tcPr>
          <w:p>
            <w:r>
              <w:rPr>
                <w:rFonts w:hint="eastAsia"/>
              </w:rPr>
              <w:t>技术</w:t>
            </w:r>
          </w:p>
        </w:tc>
        <w:tc>
          <w:tcPr>
            <w:tcW w:w="903" w:type="dxa"/>
            <w:shd w:val="clear" w:color="auto" w:fill="auto"/>
            <w:tcPrChange w:id="826" w:author="hyx" w:date="2018-11-10T14:45:00Z">
              <w:tcPr>
                <w:tcW w:w="1157" w:type="dxa"/>
                <w:gridSpan w:val="2"/>
                <w:shd w:val="clear" w:color="auto" w:fill="auto"/>
              </w:tcPr>
            </w:tcPrChange>
          </w:tcPr>
          <w:p>
            <w:pPr>
              <w:ind w:firstLine="0"/>
              <w:pPrChange w:id="827" w:author="hyx" w:date="2018-11-10T14:45:00Z">
                <w:pPr>
                  <w:ind w:firstLine="420"/>
                </w:pPr>
              </w:pPrChange>
            </w:pPr>
            <w:r>
              <w:rPr>
                <w:rFonts w:hint="eastAsia"/>
              </w:rPr>
              <w:t>中</w:t>
            </w:r>
          </w:p>
        </w:tc>
        <w:tc>
          <w:tcPr>
            <w:tcW w:w="1625" w:type="dxa"/>
            <w:shd w:val="clear" w:color="auto" w:fill="auto"/>
            <w:tcPrChange w:id="828" w:author="hyx" w:date="2018-11-10T14:45:00Z">
              <w:tcPr>
                <w:tcW w:w="1371" w:type="dxa"/>
                <w:shd w:val="clear" w:color="auto" w:fill="auto"/>
              </w:tcPr>
            </w:tcPrChange>
          </w:tcPr>
          <w:p>
            <w:pPr>
              <w:ind w:firstLine="0"/>
              <w:pPrChange w:id="829" w:author="hyx" w:date="2018-11-10T14:45:00Z">
                <w:pPr>
                  <w:ind w:firstLine="420"/>
                </w:pPr>
              </w:pPrChange>
            </w:pPr>
            <w:r>
              <w:rPr>
                <w:rFonts w:hint="eastAsia"/>
                <w:lang w:eastAsia="zh-CN"/>
              </w:rPr>
              <w:t>黄叶轩</w:t>
            </w:r>
            <w:del w:id="830" w:author="hyx" w:date="2018-11-10T15:02:00Z">
              <w:r>
                <w:rPr>
                  <w:rFonts w:hint="eastAsia"/>
                </w:rPr>
                <w:delText>制定培训计划</w:delText>
              </w:r>
            </w:del>
            <w:ins w:id="831" w:author="hyx" w:date="2018-11-10T15:02:00Z">
              <w:r>
                <w:rPr>
                  <w:rFonts w:hint="eastAsia"/>
                </w:rPr>
                <w:t>让水平高一点的组员带着学</w:t>
              </w:r>
            </w:ins>
          </w:p>
        </w:tc>
        <w:tc>
          <w:tcPr>
            <w:tcW w:w="1157" w:type="dxa"/>
            <w:shd w:val="clear" w:color="auto" w:fill="auto"/>
            <w:tcPrChange w:id="832" w:author="hyx" w:date="2018-11-10T14:45:00Z">
              <w:tcPr>
                <w:tcW w:w="1157" w:type="dxa"/>
                <w:shd w:val="clear" w:color="auto" w:fill="auto"/>
              </w:tcPr>
            </w:tcPrChange>
          </w:tcPr>
          <w:p>
            <w:pPr>
              <w:ind w:firstLine="0"/>
              <w:pPrChange w:id="833" w:author="hyx" w:date="2018-11-10T14:46:00Z">
                <w:pPr>
                  <w:ind w:firstLine="420"/>
                </w:pPr>
              </w:pPrChange>
            </w:pPr>
            <w:r>
              <w:rPr>
                <w:rFonts w:hint="eastAsia"/>
              </w:rPr>
              <w:t>低</w:t>
            </w:r>
          </w:p>
        </w:tc>
        <w:tc>
          <w:tcPr>
            <w:tcW w:w="1157" w:type="dxa"/>
            <w:shd w:val="clear" w:color="auto" w:fill="auto"/>
            <w:tcPrChange w:id="834" w:author="hyx" w:date="2018-11-10T14:45:00Z">
              <w:tcPr>
                <w:tcW w:w="1157" w:type="dxa"/>
                <w:shd w:val="clear" w:color="auto" w:fill="auto"/>
              </w:tcPr>
            </w:tcPrChange>
          </w:tcPr>
          <w:p>
            <w:pPr>
              <w:ind w:firstLine="0"/>
              <w:pPrChange w:id="835" w:author="hyx" w:date="2018-11-10T14:46:00Z">
                <w:pPr>
                  <w:ind w:firstLine="420"/>
                </w:pPr>
              </w:pPrChange>
            </w:pPr>
            <w:r>
              <w:rPr>
                <w:rFonts w:hint="eastAsia"/>
              </w:rPr>
              <w:t>中</w:t>
            </w:r>
          </w:p>
        </w:tc>
        <w:tc>
          <w:tcPr>
            <w:tcW w:w="1130" w:type="dxa"/>
            <w:shd w:val="clear" w:color="auto" w:fill="auto"/>
            <w:tcPrChange w:id="836" w:author="hyx" w:date="2018-11-10T14:45:00Z">
              <w:tcPr>
                <w:tcW w:w="1130" w:type="dxa"/>
                <w:shd w:val="clear" w:color="auto" w:fill="auto"/>
              </w:tcPr>
            </w:tcPrChange>
          </w:tcPr>
          <w:p>
            <w:pPr>
              <w:ind w:firstLine="0"/>
              <w:pPrChange w:id="837" w:author="hyx" w:date="2018-11-10T14:46:00Z">
                <w:pPr>
                  <w:ind w:firstLine="420"/>
                </w:pPr>
              </w:pPrChange>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838"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67" w:type="dxa"/>
            <w:shd w:val="clear" w:color="auto" w:fill="auto"/>
            <w:tcPrChange w:id="839" w:author="hyx" w:date="2018-11-10T14:45:00Z">
              <w:tcPr>
                <w:tcW w:w="1167" w:type="dxa"/>
                <w:shd w:val="clear" w:color="auto" w:fill="auto"/>
              </w:tcPr>
            </w:tcPrChange>
          </w:tcPr>
          <w:p>
            <w:pPr>
              <w:ind w:firstLine="0"/>
              <w:pPrChange w:id="840" w:author="hyx" w:date="2018-11-10T14:45:00Z">
                <w:pPr>
                  <w:ind w:firstLine="420"/>
                </w:pPr>
              </w:pPrChange>
            </w:pPr>
            <w:r>
              <w:rPr>
                <w:rFonts w:hint="eastAsia"/>
              </w:rPr>
              <w:t>G</w:t>
            </w:r>
            <w:r>
              <w:t>it</w:t>
            </w:r>
            <w:ins w:id="841" w:author="hyx" w:date="2018-11-10T15:03:00Z">
              <w:r>
                <w:rPr>
                  <w:rFonts w:hint="eastAsia"/>
                </w:rPr>
                <w:t>Hub</w:t>
              </w:r>
            </w:ins>
            <w:r>
              <w:rPr>
                <w:rFonts w:hint="eastAsia"/>
              </w:rPr>
              <w:t>远端仓库崩溃</w:t>
            </w:r>
          </w:p>
        </w:tc>
        <w:tc>
          <w:tcPr>
            <w:tcW w:w="1157" w:type="dxa"/>
            <w:shd w:val="clear" w:color="auto" w:fill="auto"/>
            <w:tcPrChange w:id="842" w:author="hyx" w:date="2018-11-10T14:45:00Z">
              <w:tcPr>
                <w:tcW w:w="1157" w:type="dxa"/>
                <w:shd w:val="clear" w:color="auto" w:fill="auto"/>
              </w:tcPr>
            </w:tcPrChange>
          </w:tcPr>
          <w:p>
            <w:r>
              <w:rPr>
                <w:rFonts w:hint="eastAsia"/>
              </w:rPr>
              <w:t>TBD</w:t>
            </w:r>
          </w:p>
        </w:tc>
        <w:tc>
          <w:tcPr>
            <w:tcW w:w="903" w:type="dxa"/>
            <w:shd w:val="clear" w:color="auto" w:fill="auto"/>
            <w:tcPrChange w:id="843" w:author="hyx" w:date="2018-11-10T14:45:00Z">
              <w:tcPr>
                <w:tcW w:w="1157" w:type="dxa"/>
                <w:gridSpan w:val="2"/>
                <w:shd w:val="clear" w:color="auto" w:fill="auto"/>
              </w:tcPr>
            </w:tcPrChange>
          </w:tcPr>
          <w:p>
            <w:pPr>
              <w:ind w:firstLine="0"/>
              <w:pPrChange w:id="844" w:author="hyx" w:date="2018-11-10T14:45:00Z">
                <w:pPr>
                  <w:ind w:firstLine="420"/>
                </w:pPr>
              </w:pPrChange>
            </w:pPr>
            <w:r>
              <w:rPr>
                <w:rFonts w:hint="eastAsia"/>
              </w:rPr>
              <w:t>高</w:t>
            </w:r>
          </w:p>
        </w:tc>
        <w:tc>
          <w:tcPr>
            <w:tcW w:w="1625" w:type="dxa"/>
            <w:shd w:val="clear" w:color="auto" w:fill="auto"/>
            <w:tcPrChange w:id="845" w:author="hyx" w:date="2018-11-10T14:45:00Z">
              <w:tcPr>
                <w:tcW w:w="1371" w:type="dxa"/>
                <w:shd w:val="clear" w:color="auto" w:fill="auto"/>
              </w:tcPr>
            </w:tcPrChange>
          </w:tcPr>
          <w:p>
            <w:pPr>
              <w:ind w:firstLine="0"/>
              <w:pPrChange w:id="846" w:author="hyx" w:date="2018-11-10T14:45:00Z">
                <w:pPr>
                  <w:ind w:firstLine="420"/>
                </w:pPr>
              </w:pPrChange>
            </w:pPr>
            <w:r>
              <w:rPr>
                <w:rFonts w:hint="eastAsia"/>
                <w:lang w:eastAsia="zh-CN"/>
              </w:rPr>
              <w:t>陈俊仁</w:t>
            </w:r>
            <w:del w:id="847" w:author="hyx" w:date="2018-11-10T15:03:00Z">
              <w:r>
                <w:rPr>
                  <w:rFonts w:hint="eastAsia"/>
                </w:rPr>
                <w:delText>及时发现，</w:delText>
              </w:r>
            </w:del>
            <w:r>
              <w:rPr>
                <w:rFonts w:hint="eastAsia"/>
              </w:rPr>
              <w:t>用本地版本去创建新的远端仓库</w:t>
            </w:r>
          </w:p>
        </w:tc>
        <w:tc>
          <w:tcPr>
            <w:tcW w:w="1157" w:type="dxa"/>
            <w:shd w:val="clear" w:color="auto" w:fill="auto"/>
            <w:tcPrChange w:id="848" w:author="hyx" w:date="2018-11-10T14:45:00Z">
              <w:tcPr>
                <w:tcW w:w="1157" w:type="dxa"/>
                <w:shd w:val="clear" w:color="auto" w:fill="auto"/>
              </w:tcPr>
            </w:tcPrChange>
          </w:tcPr>
          <w:p>
            <w:pPr>
              <w:ind w:firstLine="0"/>
              <w:pPrChange w:id="849" w:author="hyx" w:date="2018-11-10T14:46:00Z">
                <w:pPr>
                  <w:ind w:firstLine="420"/>
                </w:pPr>
              </w:pPrChange>
            </w:pPr>
            <w:r>
              <w:rPr>
                <w:rFonts w:hint="eastAsia"/>
              </w:rPr>
              <w:t>高</w:t>
            </w:r>
          </w:p>
        </w:tc>
        <w:tc>
          <w:tcPr>
            <w:tcW w:w="1157" w:type="dxa"/>
            <w:shd w:val="clear" w:color="auto" w:fill="auto"/>
            <w:tcPrChange w:id="850" w:author="hyx" w:date="2018-11-10T14:45:00Z">
              <w:tcPr>
                <w:tcW w:w="1157" w:type="dxa"/>
                <w:shd w:val="clear" w:color="auto" w:fill="auto"/>
              </w:tcPr>
            </w:tcPrChange>
          </w:tcPr>
          <w:p>
            <w:pPr>
              <w:ind w:firstLine="0"/>
              <w:pPrChange w:id="851" w:author="hyx" w:date="2018-11-10T14:46:00Z">
                <w:pPr>
                  <w:ind w:firstLine="420"/>
                </w:pPr>
              </w:pPrChange>
            </w:pPr>
            <w:r>
              <w:rPr>
                <w:rFonts w:hint="eastAsia"/>
              </w:rPr>
              <w:t>低</w:t>
            </w:r>
          </w:p>
        </w:tc>
        <w:tc>
          <w:tcPr>
            <w:tcW w:w="1130" w:type="dxa"/>
            <w:shd w:val="clear" w:color="auto" w:fill="auto"/>
            <w:tcPrChange w:id="852" w:author="hyx" w:date="2018-11-10T14:45:00Z">
              <w:tcPr>
                <w:tcW w:w="1130" w:type="dxa"/>
                <w:shd w:val="clear" w:color="auto" w:fill="auto"/>
              </w:tcPr>
            </w:tcPrChange>
          </w:tcPr>
          <w:p>
            <w:pPr>
              <w:ind w:firstLine="0"/>
              <w:pPrChange w:id="853" w:author="hyx" w:date="2018-11-10T14:46:00Z">
                <w:pPr>
                  <w:ind w:firstLine="420"/>
                </w:pPr>
              </w:pPrChange>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854"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67" w:type="dxa"/>
            <w:shd w:val="clear" w:color="auto" w:fill="auto"/>
            <w:tcPrChange w:id="855" w:author="hyx" w:date="2018-11-10T14:45:00Z">
              <w:tcPr>
                <w:tcW w:w="1167" w:type="dxa"/>
                <w:shd w:val="clear" w:color="auto" w:fill="auto"/>
              </w:tcPr>
            </w:tcPrChange>
          </w:tcPr>
          <w:p>
            <w:pPr>
              <w:ind w:firstLine="0"/>
              <w:pPrChange w:id="856" w:author="hyx" w:date="2018-11-10T15:04:00Z">
                <w:pPr>
                  <w:ind w:firstLine="420"/>
                </w:pPr>
              </w:pPrChange>
            </w:pPr>
            <w:r>
              <w:rPr>
                <w:rFonts w:hint="eastAsia"/>
              </w:rPr>
              <w:t>与干系人联系邮件发送内容</w:t>
            </w:r>
            <w:del w:id="857" w:author="hyx" w:date="2018-11-10T15:04:00Z">
              <w:r>
                <w:rPr>
                  <w:rFonts w:hint="eastAsia"/>
                </w:rPr>
                <w:delText>、</w:delText>
              </w:r>
            </w:del>
            <w:r>
              <w:rPr>
                <w:rFonts w:hint="eastAsia"/>
              </w:rPr>
              <w:t>格式错误</w:t>
            </w:r>
          </w:p>
        </w:tc>
        <w:tc>
          <w:tcPr>
            <w:tcW w:w="1157" w:type="dxa"/>
            <w:shd w:val="clear" w:color="auto" w:fill="auto"/>
            <w:tcPrChange w:id="858" w:author="hyx" w:date="2018-11-10T14:45:00Z">
              <w:tcPr>
                <w:tcW w:w="1157" w:type="dxa"/>
                <w:shd w:val="clear" w:color="auto" w:fill="auto"/>
              </w:tcPr>
            </w:tcPrChange>
          </w:tcPr>
          <w:p>
            <w:r>
              <w:rPr>
                <w:rFonts w:hint="eastAsia"/>
              </w:rPr>
              <w:t>任务</w:t>
            </w:r>
          </w:p>
        </w:tc>
        <w:tc>
          <w:tcPr>
            <w:tcW w:w="903" w:type="dxa"/>
            <w:shd w:val="clear" w:color="auto" w:fill="auto"/>
            <w:tcPrChange w:id="859" w:author="hyx" w:date="2018-11-10T14:45:00Z">
              <w:tcPr>
                <w:tcW w:w="1157" w:type="dxa"/>
                <w:gridSpan w:val="2"/>
                <w:shd w:val="clear" w:color="auto" w:fill="auto"/>
              </w:tcPr>
            </w:tcPrChange>
          </w:tcPr>
          <w:p>
            <w:pPr>
              <w:ind w:firstLine="0"/>
              <w:pPrChange w:id="860" w:author="hyx" w:date="2018-11-10T14:45:00Z">
                <w:pPr>
                  <w:ind w:firstLine="420"/>
                </w:pPr>
              </w:pPrChange>
            </w:pPr>
            <w:r>
              <w:rPr>
                <w:rFonts w:hint="eastAsia"/>
              </w:rPr>
              <w:t>高</w:t>
            </w:r>
          </w:p>
        </w:tc>
        <w:tc>
          <w:tcPr>
            <w:tcW w:w="1625" w:type="dxa"/>
            <w:shd w:val="clear" w:color="auto" w:fill="auto"/>
            <w:tcPrChange w:id="861" w:author="hyx" w:date="2018-11-10T14:45:00Z">
              <w:tcPr>
                <w:tcW w:w="1371" w:type="dxa"/>
                <w:shd w:val="clear" w:color="auto" w:fill="auto"/>
              </w:tcPr>
            </w:tcPrChange>
          </w:tcPr>
          <w:p>
            <w:pPr>
              <w:ind w:firstLine="0"/>
              <w:pPrChange w:id="862" w:author="hyx" w:date="2018-11-10T14:45:00Z">
                <w:pPr>
                  <w:ind w:firstLine="420"/>
                </w:pPr>
              </w:pPrChange>
            </w:pPr>
            <w:r>
              <w:rPr>
                <w:rFonts w:hint="eastAsia"/>
                <w:lang w:eastAsia="zh-CN"/>
              </w:rPr>
              <w:t>徐双铅</w:t>
            </w:r>
            <w:del w:id="863" w:author="hyx" w:date="2018-11-10T15:05:00Z">
              <w:r>
                <w:rPr>
                  <w:rFonts w:hint="eastAsia"/>
                </w:rPr>
                <w:delText>提前Deadline发邮件，抄送组员，即使发现错误并修正</w:delText>
              </w:r>
            </w:del>
            <w:ins w:id="864" w:author="hyx" w:date="2018-11-10T15:05:00Z">
              <w:r>
                <w:rPr>
                  <w:rFonts w:hint="eastAsia"/>
                </w:rPr>
                <w:t>发送前先找组员确认，并在截止时间前</w:t>
              </w:r>
            </w:ins>
            <w:ins w:id="865" w:author="hyx" w:date="2018-11-10T15:06:00Z">
              <w:r>
                <w:rPr>
                  <w:rFonts w:hint="eastAsia"/>
                </w:rPr>
                <w:t>提早发送，并抄送给组员</w:t>
              </w:r>
            </w:ins>
          </w:p>
        </w:tc>
        <w:tc>
          <w:tcPr>
            <w:tcW w:w="1157" w:type="dxa"/>
            <w:shd w:val="clear" w:color="auto" w:fill="auto"/>
            <w:tcPrChange w:id="866" w:author="hyx" w:date="2018-11-10T14:45:00Z">
              <w:tcPr>
                <w:tcW w:w="1157" w:type="dxa"/>
                <w:shd w:val="clear" w:color="auto" w:fill="auto"/>
              </w:tcPr>
            </w:tcPrChange>
          </w:tcPr>
          <w:p>
            <w:pPr>
              <w:ind w:firstLine="0"/>
              <w:pPrChange w:id="867" w:author="hyx" w:date="2018-11-10T14:46:00Z">
                <w:pPr>
                  <w:ind w:firstLine="420"/>
                </w:pPr>
              </w:pPrChange>
            </w:pPr>
            <w:r>
              <w:rPr>
                <w:rFonts w:hint="eastAsia"/>
              </w:rPr>
              <w:t>中</w:t>
            </w:r>
          </w:p>
        </w:tc>
        <w:tc>
          <w:tcPr>
            <w:tcW w:w="1157" w:type="dxa"/>
            <w:shd w:val="clear" w:color="auto" w:fill="auto"/>
            <w:tcPrChange w:id="868" w:author="hyx" w:date="2018-11-10T14:45:00Z">
              <w:tcPr>
                <w:tcW w:w="1157" w:type="dxa"/>
                <w:shd w:val="clear" w:color="auto" w:fill="auto"/>
              </w:tcPr>
            </w:tcPrChange>
          </w:tcPr>
          <w:p>
            <w:pPr>
              <w:ind w:firstLine="0"/>
              <w:pPrChange w:id="869" w:author="hyx" w:date="2018-11-10T14:46:00Z">
                <w:pPr>
                  <w:ind w:firstLine="420"/>
                </w:pPr>
              </w:pPrChange>
            </w:pPr>
            <w:r>
              <w:rPr>
                <w:rFonts w:hint="eastAsia"/>
              </w:rPr>
              <w:t>中</w:t>
            </w:r>
          </w:p>
        </w:tc>
        <w:tc>
          <w:tcPr>
            <w:tcW w:w="1130" w:type="dxa"/>
            <w:shd w:val="clear" w:color="auto" w:fill="auto"/>
            <w:tcPrChange w:id="870" w:author="hyx" w:date="2018-11-10T14:45:00Z">
              <w:tcPr>
                <w:tcW w:w="1130" w:type="dxa"/>
                <w:shd w:val="clear" w:color="auto" w:fill="auto"/>
              </w:tcPr>
            </w:tcPrChange>
          </w:tcPr>
          <w:p>
            <w:pPr>
              <w:ind w:firstLine="0"/>
              <w:pPrChange w:id="871" w:author="hyx" w:date="2018-11-10T14:46:00Z">
                <w:pPr>
                  <w:ind w:firstLine="420"/>
                </w:pPr>
              </w:pPrChange>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872"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67" w:type="dxa"/>
            <w:shd w:val="clear" w:color="auto" w:fill="auto"/>
            <w:tcPrChange w:id="873" w:author="hyx" w:date="2018-11-10T14:45:00Z">
              <w:tcPr>
                <w:tcW w:w="1167" w:type="dxa"/>
                <w:shd w:val="clear" w:color="auto" w:fill="auto"/>
              </w:tcPr>
            </w:tcPrChange>
          </w:tcPr>
          <w:p>
            <w:pPr>
              <w:ind w:firstLine="0"/>
              <w:rPr>
                <w:i w:val="0"/>
                <w:iCs w:val="0"/>
              </w:rPr>
              <w:pPrChange w:id="874" w:author="hyx" w:date="2018-11-10T14:45:00Z">
                <w:pPr>
                  <w:ind w:firstLine="420"/>
                </w:pPr>
              </w:pPrChange>
            </w:pPr>
            <w:r>
              <w:rPr>
                <w:rFonts w:hint="eastAsia"/>
                <w:i w:val="0"/>
                <w:iCs w:val="0"/>
              </w:rPr>
              <w:t>项目文件结构不符合要求</w:t>
            </w:r>
          </w:p>
        </w:tc>
        <w:tc>
          <w:tcPr>
            <w:tcW w:w="1157" w:type="dxa"/>
            <w:shd w:val="clear" w:color="auto" w:fill="auto"/>
            <w:tcPrChange w:id="875" w:author="hyx" w:date="2018-11-10T14:45:00Z">
              <w:tcPr>
                <w:tcW w:w="1157" w:type="dxa"/>
                <w:shd w:val="clear" w:color="auto" w:fill="auto"/>
              </w:tcPr>
            </w:tcPrChange>
          </w:tcPr>
          <w:p>
            <w:r>
              <w:rPr>
                <w:rFonts w:hint="eastAsia"/>
              </w:rPr>
              <w:t>任务</w:t>
            </w:r>
          </w:p>
        </w:tc>
        <w:tc>
          <w:tcPr>
            <w:tcW w:w="903" w:type="dxa"/>
            <w:shd w:val="clear" w:color="auto" w:fill="auto"/>
            <w:tcPrChange w:id="876" w:author="hyx" w:date="2018-11-10T14:45:00Z">
              <w:tcPr>
                <w:tcW w:w="1157" w:type="dxa"/>
                <w:gridSpan w:val="2"/>
                <w:shd w:val="clear" w:color="auto" w:fill="auto"/>
              </w:tcPr>
            </w:tcPrChange>
          </w:tcPr>
          <w:p>
            <w:pPr>
              <w:ind w:firstLine="0"/>
              <w:pPrChange w:id="877" w:author="hyx" w:date="2018-11-10T14:45:00Z">
                <w:pPr>
                  <w:ind w:firstLine="420"/>
                </w:pPr>
              </w:pPrChange>
            </w:pPr>
            <w:r>
              <w:rPr>
                <w:rFonts w:hint="eastAsia"/>
              </w:rPr>
              <w:t>高</w:t>
            </w:r>
          </w:p>
        </w:tc>
        <w:tc>
          <w:tcPr>
            <w:tcW w:w="1625" w:type="dxa"/>
            <w:shd w:val="clear" w:color="auto" w:fill="auto"/>
            <w:tcPrChange w:id="878" w:author="hyx" w:date="2018-11-10T14:45:00Z">
              <w:tcPr>
                <w:tcW w:w="1371" w:type="dxa"/>
                <w:shd w:val="clear" w:color="auto" w:fill="auto"/>
              </w:tcPr>
            </w:tcPrChange>
          </w:tcPr>
          <w:p>
            <w:pPr>
              <w:ind w:firstLine="0"/>
              <w:pPrChange w:id="879" w:author="hyx" w:date="2018-11-10T14:45:00Z">
                <w:pPr>
                  <w:ind w:firstLine="420"/>
                </w:pPr>
              </w:pPrChange>
            </w:pPr>
            <w:r>
              <w:rPr>
                <w:rFonts w:hint="eastAsia"/>
                <w:lang w:eastAsia="zh-CN"/>
              </w:rPr>
              <w:t>黄叶轩</w:t>
            </w:r>
            <w:ins w:id="880" w:author="hyx" w:date="2018-11-10T15:08:00Z">
              <w:r>
                <w:rPr>
                  <w:rFonts w:hint="eastAsia"/>
                </w:rPr>
                <w:t>通知</w:t>
              </w:r>
            </w:ins>
            <w:r>
              <w:rPr>
                <w:rFonts w:hint="eastAsia"/>
              </w:rPr>
              <w:t>配置管理员修改文件结构</w:t>
            </w:r>
          </w:p>
        </w:tc>
        <w:tc>
          <w:tcPr>
            <w:tcW w:w="1157" w:type="dxa"/>
            <w:shd w:val="clear" w:color="auto" w:fill="auto"/>
            <w:tcPrChange w:id="881" w:author="hyx" w:date="2018-11-10T14:45:00Z">
              <w:tcPr>
                <w:tcW w:w="1157" w:type="dxa"/>
                <w:shd w:val="clear" w:color="auto" w:fill="auto"/>
              </w:tcPr>
            </w:tcPrChange>
          </w:tcPr>
          <w:p>
            <w:pPr>
              <w:ind w:firstLine="0"/>
              <w:pPrChange w:id="882" w:author="hyx" w:date="2018-11-10T14:46:00Z">
                <w:pPr>
                  <w:ind w:firstLine="420"/>
                </w:pPr>
              </w:pPrChange>
            </w:pPr>
            <w:r>
              <w:rPr>
                <w:rFonts w:hint="eastAsia"/>
              </w:rPr>
              <w:t>中</w:t>
            </w:r>
          </w:p>
        </w:tc>
        <w:tc>
          <w:tcPr>
            <w:tcW w:w="1157" w:type="dxa"/>
            <w:shd w:val="clear" w:color="auto" w:fill="auto"/>
            <w:tcPrChange w:id="883" w:author="hyx" w:date="2018-11-10T14:45:00Z">
              <w:tcPr>
                <w:tcW w:w="1157" w:type="dxa"/>
                <w:shd w:val="clear" w:color="auto" w:fill="auto"/>
              </w:tcPr>
            </w:tcPrChange>
          </w:tcPr>
          <w:p>
            <w:pPr>
              <w:ind w:firstLine="0"/>
              <w:pPrChange w:id="884" w:author="hyx" w:date="2018-11-10T14:46:00Z">
                <w:pPr>
                  <w:ind w:firstLine="420"/>
                </w:pPr>
              </w:pPrChange>
            </w:pPr>
            <w:r>
              <w:rPr>
                <w:rFonts w:hint="eastAsia"/>
              </w:rPr>
              <w:t>低</w:t>
            </w:r>
          </w:p>
        </w:tc>
        <w:tc>
          <w:tcPr>
            <w:tcW w:w="1130" w:type="dxa"/>
            <w:shd w:val="clear" w:color="auto" w:fill="auto"/>
            <w:tcPrChange w:id="885" w:author="hyx" w:date="2018-11-10T14:45:00Z">
              <w:tcPr>
                <w:tcW w:w="1130" w:type="dxa"/>
                <w:shd w:val="clear" w:color="auto" w:fill="auto"/>
              </w:tcPr>
            </w:tcPrChange>
          </w:tcPr>
          <w:p>
            <w:pPr>
              <w:ind w:firstLine="0"/>
              <w:pPrChange w:id="886" w:author="hyx" w:date="2018-11-10T14:46:00Z">
                <w:pPr>
                  <w:ind w:firstLine="420"/>
                </w:pPr>
              </w:pPrChange>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887"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2379" w:hRule="atLeast"/>
          <w:trPrChange w:id="887" w:author="hyx" w:date="2018-11-10T14:45:00Z">
            <w:trPr>
              <w:trHeight w:val="2379" w:hRule="atLeast"/>
            </w:trPr>
          </w:trPrChange>
        </w:trPr>
        <w:tc>
          <w:tcPr>
            <w:tcW w:w="1167" w:type="dxa"/>
            <w:shd w:val="clear" w:color="auto" w:fill="auto"/>
            <w:tcPrChange w:id="888" w:author="hyx" w:date="2018-11-10T14:45:00Z">
              <w:tcPr>
                <w:tcW w:w="1167" w:type="dxa"/>
                <w:shd w:val="clear" w:color="auto" w:fill="auto"/>
              </w:tcPr>
            </w:tcPrChange>
          </w:tcPr>
          <w:p>
            <w:pPr>
              <w:ind w:firstLine="0"/>
              <w:pPrChange w:id="889" w:author="hyx" w:date="2018-11-10T14:46:00Z">
                <w:pPr>
                  <w:ind w:firstLine="420"/>
                </w:pPr>
              </w:pPrChange>
            </w:pPr>
            <w:r>
              <w:rPr>
                <w:rFonts w:hint="eastAsia"/>
              </w:rPr>
              <w:t>对接下来的计划和任务定义不够充分明确</w:t>
            </w:r>
          </w:p>
        </w:tc>
        <w:tc>
          <w:tcPr>
            <w:tcW w:w="1157" w:type="dxa"/>
            <w:shd w:val="clear" w:color="auto" w:fill="auto"/>
            <w:tcPrChange w:id="890" w:author="hyx" w:date="2018-11-10T14:45:00Z">
              <w:tcPr>
                <w:tcW w:w="1157" w:type="dxa"/>
                <w:shd w:val="clear" w:color="auto" w:fill="auto"/>
              </w:tcPr>
            </w:tcPrChange>
          </w:tcPr>
          <w:p>
            <w:r>
              <w:rPr>
                <w:rFonts w:hint="eastAsia"/>
              </w:rPr>
              <w:t>任务</w:t>
            </w:r>
          </w:p>
        </w:tc>
        <w:tc>
          <w:tcPr>
            <w:tcW w:w="903" w:type="dxa"/>
            <w:shd w:val="clear" w:color="auto" w:fill="auto"/>
            <w:tcPrChange w:id="891" w:author="hyx" w:date="2018-11-10T14:45:00Z">
              <w:tcPr>
                <w:tcW w:w="1157" w:type="dxa"/>
                <w:gridSpan w:val="2"/>
                <w:shd w:val="clear" w:color="auto" w:fill="auto"/>
              </w:tcPr>
            </w:tcPrChange>
          </w:tcPr>
          <w:p>
            <w:pPr>
              <w:ind w:firstLine="0"/>
              <w:pPrChange w:id="892" w:author="hyx" w:date="2018-11-10T14:46:00Z">
                <w:pPr>
                  <w:ind w:firstLine="420"/>
                </w:pPr>
              </w:pPrChange>
            </w:pPr>
            <w:r>
              <w:rPr>
                <w:rFonts w:hint="eastAsia"/>
              </w:rPr>
              <w:t>高</w:t>
            </w:r>
          </w:p>
        </w:tc>
        <w:tc>
          <w:tcPr>
            <w:tcW w:w="1625" w:type="dxa"/>
            <w:shd w:val="clear" w:color="auto" w:fill="auto"/>
            <w:tcPrChange w:id="893" w:author="hyx" w:date="2018-11-10T14:45:00Z">
              <w:tcPr>
                <w:tcW w:w="1371" w:type="dxa"/>
                <w:shd w:val="clear" w:color="auto" w:fill="auto"/>
              </w:tcPr>
            </w:tcPrChange>
          </w:tcPr>
          <w:p>
            <w:pPr>
              <w:ind w:firstLine="0"/>
              <w:pPrChange w:id="894" w:author="hyx" w:date="2018-11-10T14:46:00Z">
                <w:pPr>
                  <w:ind w:firstLine="420"/>
                </w:pPr>
              </w:pPrChange>
            </w:pPr>
            <w:r>
              <w:rPr>
                <w:rFonts w:hint="eastAsia"/>
                <w:lang w:eastAsia="zh-CN"/>
              </w:rPr>
              <w:t>黄叶轩</w:t>
            </w:r>
            <w:r>
              <w:rPr>
                <w:rFonts w:hint="eastAsia"/>
              </w:rPr>
              <w:t>找任务发布者（老师）明确任务，并制定</w:t>
            </w:r>
            <w:ins w:id="895" w:author="hyx" w:date="2018-11-10T15:10:00Z">
              <w:r>
                <w:rPr>
                  <w:rFonts w:hint="eastAsia"/>
                </w:rPr>
                <w:t>下一轮</w:t>
              </w:r>
            </w:ins>
            <w:del w:id="896" w:author="hyx" w:date="2018-11-10T15:10:00Z">
              <w:r>
                <w:rPr>
                  <w:rFonts w:hint="eastAsia"/>
                </w:rPr>
                <w:delText>一周</w:delText>
              </w:r>
            </w:del>
            <w:r>
              <w:rPr>
                <w:rFonts w:hint="eastAsia"/>
              </w:rPr>
              <w:t>的计划，</w:t>
            </w:r>
            <w:ins w:id="897" w:author="hyx" w:date="2018-11-10T15:10:00Z">
              <w:r>
                <w:rPr>
                  <w:rFonts w:hint="eastAsia"/>
                </w:rPr>
                <w:t>确保</w:t>
              </w:r>
            </w:ins>
            <w:r>
              <w:rPr>
                <w:rFonts w:hint="eastAsia"/>
              </w:rPr>
              <w:t>每个组员</w:t>
            </w:r>
            <w:ins w:id="898" w:author="hyx" w:date="2018-11-10T15:10:00Z">
              <w:r>
                <w:rPr>
                  <w:rFonts w:hint="eastAsia"/>
                </w:rPr>
                <w:t>的工作量相当</w:t>
              </w:r>
            </w:ins>
            <w:del w:id="899" w:author="hyx" w:date="2018-11-10T15:10:00Z">
              <w:r>
                <w:rPr>
                  <w:rFonts w:hint="eastAsia"/>
                </w:rPr>
                <w:delText>都要有事可做</w:delText>
              </w:r>
            </w:del>
          </w:p>
        </w:tc>
        <w:tc>
          <w:tcPr>
            <w:tcW w:w="1157" w:type="dxa"/>
            <w:shd w:val="clear" w:color="auto" w:fill="auto"/>
            <w:tcPrChange w:id="900" w:author="hyx" w:date="2018-11-10T14:45:00Z">
              <w:tcPr>
                <w:tcW w:w="1157" w:type="dxa"/>
                <w:shd w:val="clear" w:color="auto" w:fill="auto"/>
              </w:tcPr>
            </w:tcPrChange>
          </w:tcPr>
          <w:p>
            <w:pPr>
              <w:ind w:firstLine="0"/>
              <w:pPrChange w:id="901" w:author="hyx" w:date="2018-11-10T14:46:00Z">
                <w:pPr>
                  <w:ind w:firstLine="420"/>
                </w:pPr>
              </w:pPrChange>
            </w:pPr>
            <w:r>
              <w:rPr>
                <w:rFonts w:hint="eastAsia"/>
              </w:rPr>
              <w:t>高</w:t>
            </w:r>
          </w:p>
        </w:tc>
        <w:tc>
          <w:tcPr>
            <w:tcW w:w="1157" w:type="dxa"/>
            <w:shd w:val="clear" w:color="auto" w:fill="auto"/>
            <w:tcPrChange w:id="902" w:author="hyx" w:date="2018-11-10T14:45:00Z">
              <w:tcPr>
                <w:tcW w:w="1157" w:type="dxa"/>
                <w:shd w:val="clear" w:color="auto" w:fill="auto"/>
              </w:tcPr>
            </w:tcPrChange>
          </w:tcPr>
          <w:p>
            <w:pPr>
              <w:ind w:firstLine="0"/>
              <w:pPrChange w:id="903" w:author="hyx" w:date="2018-11-10T14:46:00Z">
                <w:pPr>
                  <w:ind w:firstLine="420"/>
                </w:pPr>
              </w:pPrChange>
            </w:pPr>
            <w:r>
              <w:rPr>
                <w:rFonts w:hint="eastAsia"/>
              </w:rPr>
              <w:t>显著</w:t>
            </w:r>
          </w:p>
        </w:tc>
        <w:tc>
          <w:tcPr>
            <w:tcW w:w="1130" w:type="dxa"/>
            <w:shd w:val="clear" w:color="auto" w:fill="auto"/>
            <w:tcPrChange w:id="904" w:author="hyx" w:date="2018-11-10T14:45:00Z">
              <w:tcPr>
                <w:tcW w:w="1130" w:type="dxa"/>
                <w:shd w:val="clear" w:color="auto" w:fill="auto"/>
              </w:tcPr>
            </w:tcPrChange>
          </w:tcPr>
          <w:p>
            <w:pPr>
              <w:ind w:firstLine="0"/>
              <w:pPrChange w:id="905" w:author="hyx" w:date="2018-11-10T14:46:00Z">
                <w:pPr>
                  <w:ind w:firstLine="420"/>
                </w:pPr>
              </w:pPrChange>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906"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90" w:hRule="atLeast"/>
          <w:trPrChange w:id="906" w:author="hyx" w:date="2018-11-10T14:45:00Z">
            <w:trPr>
              <w:trHeight w:val="1490" w:hRule="atLeast"/>
            </w:trPr>
          </w:trPrChange>
        </w:trPr>
        <w:tc>
          <w:tcPr>
            <w:tcW w:w="1167" w:type="dxa"/>
            <w:shd w:val="clear" w:color="auto" w:fill="auto"/>
            <w:tcPrChange w:id="907" w:author="hyx" w:date="2018-11-10T14:45:00Z">
              <w:tcPr>
                <w:tcW w:w="1167" w:type="dxa"/>
                <w:shd w:val="clear" w:color="auto" w:fill="auto"/>
              </w:tcPr>
            </w:tcPrChange>
          </w:tcPr>
          <w:p>
            <w:pPr>
              <w:ind w:firstLine="0"/>
              <w:pPrChange w:id="908" w:author="hyx" w:date="2018-11-10T15:11:00Z">
                <w:pPr>
                  <w:ind w:firstLine="420"/>
                </w:pPr>
              </w:pPrChange>
            </w:pPr>
            <w:r>
              <w:rPr>
                <w:rFonts w:hint="eastAsia"/>
              </w:rPr>
              <w:t>组内</w:t>
            </w:r>
            <w:ins w:id="909" w:author="hyx" w:date="2018-11-10T15:11:00Z">
              <w:r>
                <w:rPr>
                  <w:rFonts w:hint="eastAsia"/>
                </w:rPr>
                <w:t>通知没有及时接收</w:t>
              </w:r>
            </w:ins>
            <w:del w:id="910" w:author="hyx" w:date="2018-11-10T15:11:00Z">
              <w:r>
                <w:rPr>
                  <w:rFonts w:hint="eastAsia"/>
                </w:rPr>
                <w:delText>信息回复的实时性</w:delText>
              </w:r>
            </w:del>
          </w:p>
        </w:tc>
        <w:tc>
          <w:tcPr>
            <w:tcW w:w="1157" w:type="dxa"/>
            <w:shd w:val="clear" w:color="auto" w:fill="auto"/>
            <w:tcPrChange w:id="911" w:author="hyx" w:date="2018-11-10T14:45:00Z">
              <w:tcPr>
                <w:tcW w:w="1157" w:type="dxa"/>
                <w:shd w:val="clear" w:color="auto" w:fill="auto"/>
              </w:tcPr>
            </w:tcPrChange>
          </w:tcPr>
          <w:p>
            <w:r>
              <w:rPr>
                <w:rFonts w:hint="eastAsia"/>
              </w:rPr>
              <w:t>参与者</w:t>
            </w:r>
          </w:p>
        </w:tc>
        <w:tc>
          <w:tcPr>
            <w:tcW w:w="903" w:type="dxa"/>
            <w:shd w:val="clear" w:color="auto" w:fill="auto"/>
            <w:tcPrChange w:id="912" w:author="hyx" w:date="2018-11-10T14:45:00Z">
              <w:tcPr>
                <w:tcW w:w="1157" w:type="dxa"/>
                <w:gridSpan w:val="2"/>
                <w:shd w:val="clear" w:color="auto" w:fill="auto"/>
              </w:tcPr>
            </w:tcPrChange>
          </w:tcPr>
          <w:p>
            <w:pPr>
              <w:ind w:firstLine="0"/>
              <w:pPrChange w:id="913" w:author="hyx" w:date="2018-11-10T14:46:00Z">
                <w:pPr>
                  <w:ind w:firstLine="420"/>
                </w:pPr>
              </w:pPrChange>
            </w:pPr>
            <w:r>
              <w:rPr>
                <w:rFonts w:hint="eastAsia"/>
              </w:rPr>
              <w:t>中</w:t>
            </w:r>
          </w:p>
        </w:tc>
        <w:tc>
          <w:tcPr>
            <w:tcW w:w="1625" w:type="dxa"/>
            <w:shd w:val="clear" w:color="auto" w:fill="auto"/>
            <w:tcPrChange w:id="914" w:author="hyx" w:date="2018-11-10T14:45:00Z">
              <w:tcPr>
                <w:tcW w:w="1371" w:type="dxa"/>
                <w:shd w:val="clear" w:color="auto" w:fill="auto"/>
              </w:tcPr>
            </w:tcPrChange>
          </w:tcPr>
          <w:p>
            <w:pPr>
              <w:ind w:firstLine="0"/>
              <w:pPrChange w:id="915" w:author="hyx" w:date="2018-11-10T14:46:00Z">
                <w:pPr>
                  <w:ind w:firstLine="420"/>
                </w:pPr>
              </w:pPrChange>
            </w:pPr>
            <w:r>
              <w:rPr>
                <w:rFonts w:hint="eastAsia"/>
                <w:lang w:eastAsia="zh-CN"/>
              </w:rPr>
              <w:t>黄叶轩</w:t>
            </w:r>
            <w:del w:id="916" w:author="hyx" w:date="2018-11-10T15:10:00Z">
              <w:r>
                <w:rPr>
                  <w:rFonts w:hint="eastAsia"/>
                </w:rPr>
                <w:delText>组内QQ群的信息要经常看，也要记得回复</w:delText>
              </w:r>
            </w:del>
            <w:ins w:id="917" w:author="hyx" w:date="2018-11-10T15:10:00Z">
              <w:r>
                <w:rPr>
                  <w:rFonts w:hint="eastAsia"/>
                </w:rPr>
                <w:t>在</w:t>
              </w:r>
            </w:ins>
            <w:ins w:id="918" w:author="hyx" w:date="2018-11-10T15:11:00Z">
              <w:r>
                <w:rPr>
                  <w:rFonts w:hint="eastAsia"/>
                </w:rPr>
                <w:t>发布重要通知后，组员必须发送相关内容以确认收到</w:t>
              </w:r>
            </w:ins>
          </w:p>
        </w:tc>
        <w:tc>
          <w:tcPr>
            <w:tcW w:w="1157" w:type="dxa"/>
            <w:shd w:val="clear" w:color="auto" w:fill="auto"/>
            <w:tcPrChange w:id="919" w:author="hyx" w:date="2018-11-10T14:45:00Z">
              <w:tcPr>
                <w:tcW w:w="1157" w:type="dxa"/>
                <w:shd w:val="clear" w:color="auto" w:fill="auto"/>
              </w:tcPr>
            </w:tcPrChange>
          </w:tcPr>
          <w:p>
            <w:pPr>
              <w:ind w:firstLine="0"/>
              <w:pPrChange w:id="920" w:author="hyx" w:date="2018-11-10T14:46:00Z">
                <w:pPr>
                  <w:ind w:firstLine="420"/>
                </w:pPr>
              </w:pPrChange>
            </w:pPr>
            <w:r>
              <w:rPr>
                <w:rFonts w:hint="eastAsia"/>
              </w:rPr>
              <w:t>中</w:t>
            </w:r>
          </w:p>
        </w:tc>
        <w:tc>
          <w:tcPr>
            <w:tcW w:w="1157" w:type="dxa"/>
            <w:shd w:val="clear" w:color="auto" w:fill="auto"/>
            <w:tcPrChange w:id="921" w:author="hyx" w:date="2018-11-10T14:45:00Z">
              <w:tcPr>
                <w:tcW w:w="1157" w:type="dxa"/>
                <w:shd w:val="clear" w:color="auto" w:fill="auto"/>
              </w:tcPr>
            </w:tcPrChange>
          </w:tcPr>
          <w:p>
            <w:pPr>
              <w:ind w:firstLine="0"/>
              <w:pPrChange w:id="922" w:author="hyx" w:date="2018-11-10T14:46:00Z">
                <w:pPr>
                  <w:ind w:firstLine="420"/>
                </w:pPr>
              </w:pPrChange>
            </w:pPr>
            <w:r>
              <w:rPr>
                <w:rFonts w:hint="eastAsia"/>
              </w:rPr>
              <w:t>中等</w:t>
            </w:r>
          </w:p>
        </w:tc>
        <w:tc>
          <w:tcPr>
            <w:tcW w:w="1130" w:type="dxa"/>
            <w:shd w:val="clear" w:color="auto" w:fill="auto"/>
            <w:tcPrChange w:id="923" w:author="hyx" w:date="2018-11-10T14:45:00Z">
              <w:tcPr>
                <w:tcW w:w="1130" w:type="dxa"/>
                <w:shd w:val="clear" w:color="auto" w:fill="auto"/>
              </w:tcPr>
            </w:tcPrChange>
          </w:tcPr>
          <w:p>
            <w:pPr>
              <w:ind w:firstLine="0"/>
              <w:pPrChange w:id="924" w:author="hyx" w:date="2018-11-10T14:46:00Z">
                <w:pPr>
                  <w:ind w:firstLine="420"/>
                </w:pPr>
              </w:pPrChange>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925"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888" w:hRule="atLeast"/>
          <w:trPrChange w:id="925" w:author="hyx" w:date="2018-11-10T14:45:00Z">
            <w:trPr>
              <w:trHeight w:val="888" w:hRule="atLeast"/>
            </w:trPr>
          </w:trPrChange>
        </w:trPr>
        <w:tc>
          <w:tcPr>
            <w:tcW w:w="1167" w:type="dxa"/>
            <w:shd w:val="clear" w:color="auto" w:fill="auto"/>
            <w:tcPrChange w:id="926" w:author="hyx" w:date="2018-11-10T14:45:00Z">
              <w:tcPr>
                <w:tcW w:w="1167" w:type="dxa"/>
                <w:shd w:val="clear" w:color="auto" w:fill="auto"/>
              </w:tcPr>
            </w:tcPrChange>
          </w:tcPr>
          <w:p>
            <w:pPr>
              <w:ind w:firstLine="0"/>
              <w:pPrChange w:id="927" w:author="hyx" w:date="2018-11-10T14:46:00Z">
                <w:pPr>
                  <w:ind w:firstLine="420"/>
                </w:pPr>
              </w:pPrChange>
            </w:pPr>
            <w:r>
              <w:rPr>
                <w:rFonts w:hint="eastAsia"/>
              </w:rPr>
              <w:t>教学辅助网站开发经验不足</w:t>
            </w:r>
          </w:p>
        </w:tc>
        <w:tc>
          <w:tcPr>
            <w:tcW w:w="1157" w:type="dxa"/>
            <w:shd w:val="clear" w:color="auto" w:fill="auto"/>
            <w:tcPrChange w:id="928" w:author="hyx" w:date="2018-11-10T14:45:00Z">
              <w:tcPr>
                <w:tcW w:w="1157" w:type="dxa"/>
                <w:shd w:val="clear" w:color="auto" w:fill="auto"/>
              </w:tcPr>
            </w:tcPrChange>
          </w:tcPr>
          <w:p>
            <w:r>
              <w:t>参</w:t>
            </w:r>
            <w:r>
              <w:rPr>
                <w:rFonts w:hint="eastAsia"/>
              </w:rPr>
              <w:t>与</w:t>
            </w:r>
            <w:r>
              <w:t>者</w:t>
            </w:r>
          </w:p>
        </w:tc>
        <w:tc>
          <w:tcPr>
            <w:tcW w:w="903" w:type="dxa"/>
            <w:shd w:val="clear" w:color="auto" w:fill="auto"/>
            <w:tcPrChange w:id="929" w:author="hyx" w:date="2018-11-10T14:45:00Z">
              <w:tcPr>
                <w:tcW w:w="1157" w:type="dxa"/>
                <w:gridSpan w:val="2"/>
                <w:shd w:val="clear" w:color="auto" w:fill="auto"/>
              </w:tcPr>
            </w:tcPrChange>
          </w:tcPr>
          <w:p>
            <w:pPr>
              <w:ind w:firstLine="0"/>
              <w:pPrChange w:id="930" w:author="hyx" w:date="2018-11-10T14:46:00Z">
                <w:pPr>
                  <w:ind w:firstLine="420"/>
                </w:pPr>
              </w:pPrChange>
            </w:pPr>
            <w:r>
              <w:rPr>
                <w:rFonts w:hint="eastAsia"/>
              </w:rPr>
              <w:t>中</w:t>
            </w:r>
          </w:p>
        </w:tc>
        <w:tc>
          <w:tcPr>
            <w:tcW w:w="1625" w:type="dxa"/>
            <w:shd w:val="clear" w:color="auto" w:fill="auto"/>
            <w:tcPrChange w:id="931" w:author="hyx" w:date="2018-11-10T14:45:00Z">
              <w:tcPr>
                <w:tcW w:w="1371" w:type="dxa"/>
                <w:shd w:val="clear" w:color="auto" w:fill="auto"/>
              </w:tcPr>
            </w:tcPrChange>
          </w:tcPr>
          <w:p>
            <w:pPr>
              <w:ind w:firstLine="0"/>
              <w:pPrChange w:id="932" w:author="hyx" w:date="2018-11-10T14:46:00Z">
                <w:pPr>
                  <w:ind w:firstLine="420"/>
                </w:pPr>
              </w:pPrChange>
            </w:pPr>
            <w:r>
              <w:rPr>
                <w:rFonts w:hint="eastAsia"/>
                <w:lang w:eastAsia="zh-CN"/>
              </w:rPr>
              <w:t>吕迪</w:t>
            </w:r>
            <w:r>
              <w:rPr>
                <w:rFonts w:hint="eastAsia"/>
              </w:rPr>
              <w:t>去找标杆</w:t>
            </w:r>
          </w:p>
        </w:tc>
        <w:tc>
          <w:tcPr>
            <w:tcW w:w="1157" w:type="dxa"/>
            <w:shd w:val="clear" w:color="auto" w:fill="auto"/>
            <w:tcPrChange w:id="933" w:author="hyx" w:date="2018-11-10T14:45:00Z">
              <w:tcPr>
                <w:tcW w:w="1157" w:type="dxa"/>
                <w:shd w:val="clear" w:color="auto" w:fill="auto"/>
              </w:tcPr>
            </w:tcPrChange>
          </w:tcPr>
          <w:p>
            <w:pPr>
              <w:ind w:firstLine="0"/>
              <w:pPrChange w:id="934" w:author="hyx" w:date="2018-11-10T14:46:00Z">
                <w:pPr>
                  <w:ind w:firstLine="420"/>
                </w:pPr>
              </w:pPrChange>
            </w:pPr>
            <w:r>
              <w:rPr>
                <w:rFonts w:hint="eastAsia"/>
              </w:rPr>
              <w:t>中</w:t>
            </w:r>
          </w:p>
        </w:tc>
        <w:tc>
          <w:tcPr>
            <w:tcW w:w="1157" w:type="dxa"/>
            <w:shd w:val="clear" w:color="auto" w:fill="auto"/>
            <w:tcPrChange w:id="935" w:author="hyx" w:date="2018-11-10T14:45:00Z">
              <w:tcPr>
                <w:tcW w:w="1157" w:type="dxa"/>
                <w:shd w:val="clear" w:color="auto" w:fill="auto"/>
              </w:tcPr>
            </w:tcPrChange>
          </w:tcPr>
          <w:p>
            <w:pPr>
              <w:ind w:firstLine="0"/>
              <w:pPrChange w:id="936" w:author="hyx" w:date="2018-11-10T14:46:00Z">
                <w:pPr>
                  <w:ind w:firstLine="420"/>
                </w:pPr>
              </w:pPrChange>
            </w:pPr>
            <w:r>
              <w:rPr>
                <w:rFonts w:hint="eastAsia"/>
              </w:rPr>
              <w:t>中等</w:t>
            </w:r>
          </w:p>
        </w:tc>
        <w:tc>
          <w:tcPr>
            <w:tcW w:w="1130" w:type="dxa"/>
            <w:shd w:val="clear" w:color="auto" w:fill="auto"/>
            <w:tcPrChange w:id="937" w:author="hyx" w:date="2018-11-10T14:45:00Z">
              <w:tcPr>
                <w:tcW w:w="1130" w:type="dxa"/>
                <w:shd w:val="clear" w:color="auto" w:fill="auto"/>
              </w:tcPr>
            </w:tcPrChange>
          </w:tcPr>
          <w:p>
            <w:pPr>
              <w:ind w:firstLine="0"/>
              <w:pPrChange w:id="938" w:author="hyx" w:date="2018-11-10T14:46:00Z">
                <w:pPr>
                  <w:ind w:firstLine="420"/>
                </w:pPr>
              </w:pPrChange>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940"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791" w:hRule="atLeast"/>
          <w:del w:id="939" w:author="hyx" w:date="2018-11-10T15:12:00Z"/>
          <w:trPrChange w:id="940" w:author="hyx" w:date="2018-11-10T14:45:00Z">
            <w:trPr>
              <w:trHeight w:val="1791" w:hRule="atLeast"/>
            </w:trPr>
          </w:trPrChange>
        </w:trPr>
        <w:tc>
          <w:tcPr>
            <w:tcW w:w="1167" w:type="dxa"/>
            <w:shd w:val="clear" w:color="auto" w:fill="auto"/>
            <w:tcPrChange w:id="941" w:author="hyx" w:date="2018-11-10T14:45:00Z">
              <w:tcPr>
                <w:tcW w:w="1167" w:type="dxa"/>
                <w:shd w:val="clear" w:color="auto" w:fill="auto"/>
              </w:tcPr>
            </w:tcPrChange>
          </w:tcPr>
          <w:p>
            <w:pPr>
              <w:ind w:firstLine="0"/>
              <w:rPr>
                <w:del w:id="943" w:author="hyx" w:date="2018-11-10T15:12:00Z"/>
              </w:rPr>
              <w:pPrChange w:id="942" w:author="hyx" w:date="2018-11-10T14:46:00Z">
                <w:pPr>
                  <w:ind w:firstLine="420"/>
                </w:pPr>
              </w:pPrChange>
            </w:pPr>
            <w:del w:id="944" w:author="hyx" w:date="2018-11-10T15:12:00Z">
              <w:r>
                <w:rPr>
                  <w:rFonts w:hint="eastAsia"/>
                </w:rPr>
                <w:delText>成员空余时间有不确定性</w:delText>
              </w:r>
            </w:del>
          </w:p>
        </w:tc>
        <w:tc>
          <w:tcPr>
            <w:tcW w:w="1157" w:type="dxa"/>
            <w:shd w:val="clear" w:color="auto" w:fill="auto"/>
            <w:tcPrChange w:id="945" w:author="hyx" w:date="2018-11-10T14:45:00Z">
              <w:tcPr>
                <w:tcW w:w="1157" w:type="dxa"/>
                <w:shd w:val="clear" w:color="auto" w:fill="auto"/>
              </w:tcPr>
            </w:tcPrChange>
          </w:tcPr>
          <w:p>
            <w:pPr>
              <w:rPr>
                <w:del w:id="946" w:author="hyx" w:date="2018-11-10T15:12:00Z"/>
              </w:rPr>
            </w:pPr>
            <w:del w:id="947" w:author="hyx" w:date="2018-11-10T15:12:00Z">
              <w:r>
                <w:rPr/>
                <w:delText>参</w:delText>
              </w:r>
            </w:del>
            <w:del w:id="948" w:author="hyx" w:date="2018-11-10T15:12:00Z">
              <w:r>
                <w:rPr>
                  <w:rFonts w:hint="eastAsia"/>
                </w:rPr>
                <w:delText>与</w:delText>
              </w:r>
            </w:del>
            <w:del w:id="949" w:author="hyx" w:date="2018-11-10T15:12:00Z">
              <w:r>
                <w:rPr/>
                <w:delText>者</w:delText>
              </w:r>
            </w:del>
          </w:p>
        </w:tc>
        <w:tc>
          <w:tcPr>
            <w:tcW w:w="903" w:type="dxa"/>
            <w:shd w:val="clear" w:color="auto" w:fill="auto"/>
            <w:tcPrChange w:id="950" w:author="hyx" w:date="2018-11-10T14:45:00Z">
              <w:tcPr>
                <w:tcW w:w="1157" w:type="dxa"/>
                <w:gridSpan w:val="2"/>
                <w:shd w:val="clear" w:color="auto" w:fill="auto"/>
              </w:tcPr>
            </w:tcPrChange>
          </w:tcPr>
          <w:p>
            <w:pPr>
              <w:ind w:firstLine="0"/>
              <w:rPr>
                <w:del w:id="952" w:author="hyx" w:date="2018-11-10T15:12:00Z"/>
              </w:rPr>
              <w:pPrChange w:id="951" w:author="hyx" w:date="2018-11-10T14:46:00Z">
                <w:pPr>
                  <w:ind w:firstLine="420"/>
                </w:pPr>
              </w:pPrChange>
            </w:pPr>
            <w:del w:id="953" w:author="hyx" w:date="2018-11-10T15:12:00Z">
              <w:r>
                <w:rPr>
                  <w:rFonts w:hint="eastAsia"/>
                </w:rPr>
                <w:delText>高</w:delText>
              </w:r>
            </w:del>
          </w:p>
        </w:tc>
        <w:tc>
          <w:tcPr>
            <w:tcW w:w="1625" w:type="dxa"/>
            <w:shd w:val="clear" w:color="auto" w:fill="auto"/>
            <w:tcPrChange w:id="954" w:author="hyx" w:date="2018-11-10T14:45:00Z">
              <w:tcPr>
                <w:tcW w:w="1371" w:type="dxa"/>
                <w:shd w:val="clear" w:color="auto" w:fill="auto"/>
              </w:tcPr>
            </w:tcPrChange>
          </w:tcPr>
          <w:p>
            <w:pPr>
              <w:ind w:firstLine="0"/>
              <w:rPr>
                <w:del w:id="956" w:author="hyx" w:date="2018-11-10T15:12:00Z"/>
              </w:rPr>
              <w:pPrChange w:id="955" w:author="hyx" w:date="2018-11-10T14:46:00Z">
                <w:pPr>
                  <w:ind w:firstLine="420"/>
                </w:pPr>
              </w:pPrChange>
            </w:pPr>
            <w:del w:id="957" w:author="hyx" w:date="2018-11-10T15:12:00Z">
              <w:r>
                <w:rPr>
                  <w:rFonts w:hint="eastAsia"/>
                </w:rPr>
                <w:delText>在开会说明接下来一周的行程，提前请假，安排工作表</w:delText>
              </w:r>
            </w:del>
          </w:p>
        </w:tc>
        <w:tc>
          <w:tcPr>
            <w:tcW w:w="1157" w:type="dxa"/>
            <w:shd w:val="clear" w:color="auto" w:fill="auto"/>
            <w:tcPrChange w:id="958" w:author="hyx" w:date="2018-11-10T14:45:00Z">
              <w:tcPr>
                <w:tcW w:w="1157" w:type="dxa"/>
                <w:shd w:val="clear" w:color="auto" w:fill="auto"/>
              </w:tcPr>
            </w:tcPrChange>
          </w:tcPr>
          <w:p>
            <w:pPr>
              <w:ind w:firstLine="0"/>
              <w:rPr>
                <w:del w:id="960" w:author="hyx" w:date="2018-11-10T15:12:00Z"/>
              </w:rPr>
              <w:pPrChange w:id="959" w:author="hyx" w:date="2018-11-10T14:46:00Z">
                <w:pPr>
                  <w:ind w:firstLine="420"/>
                </w:pPr>
              </w:pPrChange>
            </w:pPr>
            <w:del w:id="961" w:author="hyx" w:date="2018-11-10T15:12:00Z">
              <w:r>
                <w:rPr>
                  <w:rFonts w:hint="eastAsia"/>
                </w:rPr>
                <w:delText>高</w:delText>
              </w:r>
            </w:del>
          </w:p>
        </w:tc>
        <w:tc>
          <w:tcPr>
            <w:tcW w:w="1157" w:type="dxa"/>
            <w:shd w:val="clear" w:color="auto" w:fill="auto"/>
            <w:tcPrChange w:id="962" w:author="hyx" w:date="2018-11-10T14:45:00Z">
              <w:tcPr>
                <w:tcW w:w="1157" w:type="dxa"/>
                <w:shd w:val="clear" w:color="auto" w:fill="auto"/>
              </w:tcPr>
            </w:tcPrChange>
          </w:tcPr>
          <w:p>
            <w:pPr>
              <w:ind w:firstLine="0"/>
              <w:rPr>
                <w:del w:id="964" w:author="hyx" w:date="2018-11-10T15:12:00Z"/>
              </w:rPr>
              <w:pPrChange w:id="963" w:author="hyx" w:date="2018-11-10T14:46:00Z">
                <w:pPr>
                  <w:ind w:firstLine="420"/>
                </w:pPr>
              </w:pPrChange>
            </w:pPr>
            <w:del w:id="965" w:author="hyx" w:date="2018-11-10T15:12:00Z">
              <w:r>
                <w:rPr>
                  <w:rFonts w:hint="eastAsia"/>
                </w:rPr>
                <w:delText>显著</w:delText>
              </w:r>
            </w:del>
          </w:p>
        </w:tc>
        <w:tc>
          <w:tcPr>
            <w:tcW w:w="1130" w:type="dxa"/>
            <w:shd w:val="clear" w:color="auto" w:fill="auto"/>
            <w:tcPrChange w:id="966" w:author="hyx" w:date="2018-11-10T14:45:00Z">
              <w:tcPr>
                <w:tcW w:w="1130" w:type="dxa"/>
                <w:shd w:val="clear" w:color="auto" w:fill="auto"/>
              </w:tcPr>
            </w:tcPrChange>
          </w:tcPr>
          <w:p>
            <w:pPr>
              <w:ind w:firstLine="0"/>
              <w:rPr>
                <w:del w:id="968" w:author="hyx" w:date="2018-11-10T15:12:00Z"/>
              </w:rPr>
              <w:pPrChange w:id="967" w:author="hyx" w:date="2018-11-10T14:46:00Z">
                <w:pPr>
                  <w:ind w:firstLine="420"/>
                </w:pPr>
              </w:pPrChange>
            </w:pPr>
            <w:del w:id="969" w:author="hyx" w:date="2018-11-10T15:12:00Z">
              <w:r>
                <w:rPr>
                  <w:rFonts w:hint="eastAsia"/>
                </w:rPr>
                <w:delText>R9</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970" w:author="hyx" w:date="2018-11-10T15:16: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605" w:hRule="atLeast"/>
          <w:trPrChange w:id="970" w:author="hyx" w:date="2018-11-10T15:16:00Z">
            <w:trPr>
              <w:trHeight w:val="2967" w:hRule="atLeast"/>
            </w:trPr>
          </w:trPrChange>
        </w:trPr>
        <w:tc>
          <w:tcPr>
            <w:tcW w:w="1167" w:type="dxa"/>
            <w:shd w:val="clear" w:color="auto" w:fill="auto"/>
            <w:tcPrChange w:id="971" w:author="hyx" w:date="2018-11-10T15:16:00Z">
              <w:tcPr>
                <w:tcW w:w="1167" w:type="dxa"/>
                <w:shd w:val="clear" w:color="auto" w:fill="auto"/>
              </w:tcPr>
            </w:tcPrChange>
          </w:tcPr>
          <w:p>
            <w:pPr>
              <w:ind w:firstLine="0"/>
              <w:pPrChange w:id="972" w:author="hyx" w:date="2018-11-10T14:46:00Z">
                <w:pPr>
                  <w:ind w:firstLine="420"/>
                </w:pPr>
              </w:pPrChange>
            </w:pPr>
            <w:r>
              <w:rPr>
                <w:rFonts w:hint="eastAsia"/>
              </w:rPr>
              <w:t>团队成员</w:t>
            </w:r>
            <w:del w:id="973" w:author="hyx" w:date="2018-11-10T15:12:00Z">
              <w:r>
                <w:rPr>
                  <w:rFonts w:hint="eastAsia"/>
                </w:rPr>
                <w:delText>的能力（包括业务能力和技术能力）和素质，对项目的进展、项目的质量具有很大的影响</w:delText>
              </w:r>
            </w:del>
            <w:ins w:id="974" w:author="hyx" w:date="2018-11-10T15:12:00Z">
              <w:r>
                <w:rPr>
                  <w:rFonts w:hint="eastAsia"/>
                </w:rPr>
                <w:t>能力</w:t>
              </w:r>
            </w:ins>
            <w:ins w:id="975" w:author="hyx" w:date="2018-11-10T15:13:00Z">
              <w:r>
                <w:rPr>
                  <w:rFonts w:hint="eastAsia"/>
                </w:rPr>
                <w:t>方向水平不一致</w:t>
              </w:r>
            </w:ins>
          </w:p>
        </w:tc>
        <w:tc>
          <w:tcPr>
            <w:tcW w:w="1157" w:type="dxa"/>
            <w:shd w:val="clear" w:color="auto" w:fill="auto"/>
            <w:tcPrChange w:id="976" w:author="hyx" w:date="2018-11-10T15:16:00Z">
              <w:tcPr>
                <w:tcW w:w="1157" w:type="dxa"/>
                <w:shd w:val="clear" w:color="auto" w:fill="auto"/>
              </w:tcPr>
            </w:tcPrChange>
          </w:tcPr>
          <w:p>
            <w:r>
              <w:rPr>
                <w:rFonts w:hint="eastAsia"/>
              </w:rPr>
              <w:t>参与者</w:t>
            </w:r>
          </w:p>
        </w:tc>
        <w:tc>
          <w:tcPr>
            <w:tcW w:w="903" w:type="dxa"/>
            <w:shd w:val="clear" w:color="auto" w:fill="auto"/>
            <w:tcPrChange w:id="977" w:author="hyx" w:date="2018-11-10T15:16:00Z">
              <w:tcPr>
                <w:tcW w:w="1157" w:type="dxa"/>
                <w:gridSpan w:val="2"/>
                <w:shd w:val="clear" w:color="auto" w:fill="auto"/>
              </w:tcPr>
            </w:tcPrChange>
          </w:tcPr>
          <w:p>
            <w:pPr>
              <w:ind w:firstLine="0"/>
              <w:pPrChange w:id="978" w:author="hyx" w:date="2018-11-10T14:46:00Z">
                <w:pPr>
                  <w:ind w:firstLine="420"/>
                </w:pPr>
              </w:pPrChange>
            </w:pPr>
            <w:r>
              <w:rPr>
                <w:rFonts w:hint="eastAsia"/>
              </w:rPr>
              <w:t>中</w:t>
            </w:r>
          </w:p>
        </w:tc>
        <w:tc>
          <w:tcPr>
            <w:tcW w:w="1625" w:type="dxa"/>
            <w:shd w:val="clear" w:color="auto" w:fill="auto"/>
            <w:tcPrChange w:id="979" w:author="hyx" w:date="2018-11-10T15:16:00Z">
              <w:tcPr>
                <w:tcW w:w="1371" w:type="dxa"/>
                <w:shd w:val="clear" w:color="auto" w:fill="auto"/>
              </w:tcPr>
            </w:tcPrChange>
          </w:tcPr>
          <w:p>
            <w:pPr>
              <w:ind w:firstLine="0"/>
              <w:pPrChange w:id="980" w:author="hyx" w:date="2018-11-10T14:46:00Z">
                <w:pPr>
                  <w:ind w:firstLine="420"/>
                </w:pPr>
              </w:pPrChange>
            </w:pPr>
            <w:r>
              <w:rPr>
                <w:rFonts w:hint="eastAsia"/>
                <w:lang w:eastAsia="zh-CN"/>
              </w:rPr>
              <w:t>黄叶轩</w:t>
            </w:r>
            <w:del w:id="981" w:author="hyx" w:date="2018-11-10T15:13:00Z">
              <w:r>
                <w:rPr>
                  <w:rFonts w:hint="eastAsia"/>
                </w:rPr>
                <w:delText>在用人之前先选对人、开展有针对性的培训、将合适的人安排到合适的岗位上</w:delText>
              </w:r>
            </w:del>
            <w:ins w:id="982" w:author="hyx" w:date="2018-11-10T15:13:00Z">
              <w:r>
                <w:rPr>
                  <w:rFonts w:hint="eastAsia"/>
                </w:rPr>
                <w:t>在布置任务前了解组员的能力方向大小，并合理的相对应的分配任务</w:t>
              </w:r>
            </w:ins>
          </w:p>
        </w:tc>
        <w:tc>
          <w:tcPr>
            <w:tcW w:w="1157" w:type="dxa"/>
            <w:shd w:val="clear" w:color="auto" w:fill="auto"/>
            <w:tcPrChange w:id="983" w:author="hyx" w:date="2018-11-10T15:16:00Z">
              <w:tcPr>
                <w:tcW w:w="1157" w:type="dxa"/>
                <w:shd w:val="clear" w:color="auto" w:fill="auto"/>
              </w:tcPr>
            </w:tcPrChange>
          </w:tcPr>
          <w:p>
            <w:pPr>
              <w:ind w:firstLine="0"/>
              <w:pPrChange w:id="984" w:author="hyx" w:date="2018-11-10T14:46:00Z">
                <w:pPr>
                  <w:ind w:firstLine="420"/>
                </w:pPr>
              </w:pPrChange>
            </w:pPr>
            <w:r>
              <w:rPr>
                <w:rFonts w:hint="eastAsia"/>
              </w:rPr>
              <w:t>中</w:t>
            </w:r>
          </w:p>
        </w:tc>
        <w:tc>
          <w:tcPr>
            <w:tcW w:w="1157" w:type="dxa"/>
            <w:shd w:val="clear" w:color="auto" w:fill="auto"/>
            <w:tcPrChange w:id="985" w:author="hyx" w:date="2018-11-10T15:16:00Z">
              <w:tcPr>
                <w:tcW w:w="1157" w:type="dxa"/>
                <w:shd w:val="clear" w:color="auto" w:fill="auto"/>
              </w:tcPr>
            </w:tcPrChange>
          </w:tcPr>
          <w:p>
            <w:pPr>
              <w:ind w:firstLine="0"/>
              <w:pPrChange w:id="986" w:author="hyx" w:date="2018-11-10T14:46:00Z">
                <w:pPr>
                  <w:ind w:firstLine="420"/>
                </w:pPr>
              </w:pPrChange>
            </w:pPr>
            <w:r>
              <w:rPr>
                <w:rFonts w:hint="eastAsia"/>
              </w:rPr>
              <w:t>中等</w:t>
            </w:r>
          </w:p>
        </w:tc>
        <w:tc>
          <w:tcPr>
            <w:tcW w:w="1130" w:type="dxa"/>
            <w:shd w:val="clear" w:color="auto" w:fill="auto"/>
            <w:tcPrChange w:id="987" w:author="hyx" w:date="2018-11-10T15:16:00Z">
              <w:tcPr>
                <w:tcW w:w="1130" w:type="dxa"/>
                <w:shd w:val="clear" w:color="auto" w:fill="auto"/>
              </w:tcPr>
            </w:tcPrChange>
          </w:tcPr>
          <w:p>
            <w:pPr>
              <w:ind w:firstLine="0"/>
              <w:pPrChange w:id="988" w:author="hyx" w:date="2018-11-10T14:46:00Z">
                <w:pPr>
                  <w:ind w:firstLine="420"/>
                </w:pPr>
              </w:pPrChange>
            </w:pPr>
            <w:r>
              <w:rPr>
                <w:rFonts w:hint="eastAsia"/>
              </w:rPr>
              <w:t>R</w:t>
            </w:r>
            <w:ins w:id="989" w:author="hyx" w:date="2018-11-10T15:12:00Z">
              <w:r>
                <w:rPr/>
                <w:t>9</w:t>
              </w:r>
            </w:ins>
            <w:del w:id="990" w:author="hyx" w:date="2018-11-10T15:12:00Z">
              <w:r>
                <w:rPr>
                  <w:rFonts w:hint="eastAsia"/>
                </w:rPr>
                <w:delText>10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991" w:author="hyx" w:date="2018-11-10T15:21: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917" w:hRule="atLeast"/>
          <w:trPrChange w:id="991" w:author="hyx" w:date="2018-11-10T15:21:00Z">
            <w:trPr>
              <w:trHeight w:val="587" w:hRule="atLeast"/>
            </w:trPr>
          </w:trPrChange>
        </w:trPr>
        <w:tc>
          <w:tcPr>
            <w:tcW w:w="1167" w:type="dxa"/>
            <w:shd w:val="clear" w:color="auto" w:fill="auto"/>
            <w:tcPrChange w:id="992" w:author="hyx" w:date="2018-11-10T15:21:00Z">
              <w:tcPr>
                <w:tcW w:w="1167" w:type="dxa"/>
                <w:shd w:val="clear" w:color="auto" w:fill="auto"/>
              </w:tcPr>
            </w:tcPrChange>
          </w:tcPr>
          <w:p>
            <w:pPr>
              <w:ind w:firstLine="0"/>
              <w:pPrChange w:id="993" w:author="hyx" w:date="2018-11-10T14:46:00Z">
                <w:pPr>
                  <w:ind w:firstLine="420"/>
                </w:pPr>
              </w:pPrChange>
            </w:pPr>
            <w:del w:id="994" w:author="hyx" w:date="2018-11-10T15:14:00Z">
              <w:r>
                <w:rPr>
                  <w:rFonts w:hint="eastAsia"/>
                </w:rPr>
                <w:delText>团队成员是否能齐心协力为项目的共同目标服务</w:delText>
              </w:r>
            </w:del>
            <w:ins w:id="995" w:author="hyx" w:date="2018-11-10T15:14:00Z">
              <w:r>
                <w:rPr>
                  <w:rFonts w:hint="eastAsia"/>
                </w:rPr>
                <w:t>团队遭受挫折，信心下滑</w:t>
              </w:r>
            </w:ins>
          </w:p>
        </w:tc>
        <w:tc>
          <w:tcPr>
            <w:tcW w:w="1157" w:type="dxa"/>
            <w:shd w:val="clear" w:color="auto" w:fill="auto"/>
            <w:tcPrChange w:id="996" w:author="hyx" w:date="2018-11-10T15:21:00Z">
              <w:tcPr>
                <w:tcW w:w="1157" w:type="dxa"/>
                <w:shd w:val="clear" w:color="auto" w:fill="auto"/>
              </w:tcPr>
            </w:tcPrChange>
          </w:tcPr>
          <w:p>
            <w:pPr>
              <w:rPr>
                <w:b w:val="0"/>
                <w:rPrChange w:id="997" w:author="hyx" w:date="2018-11-10T15:13:00Z">
                  <w:rPr>
                    <w:b/>
                  </w:rPr>
                </w:rPrChange>
              </w:rPr>
            </w:pPr>
            <w:r>
              <w:rPr>
                <w:rFonts w:hint="eastAsia"/>
                <w:b w:val="0"/>
                <w:rPrChange w:id="998" w:author="hyx" w:date="2018-11-10T15:13:00Z">
                  <w:rPr>
                    <w:rFonts w:hint="eastAsia"/>
                    <w:b/>
                  </w:rPr>
                </w:rPrChange>
              </w:rPr>
              <w:t>参与者</w:t>
            </w:r>
          </w:p>
        </w:tc>
        <w:tc>
          <w:tcPr>
            <w:tcW w:w="903" w:type="dxa"/>
            <w:shd w:val="clear" w:color="auto" w:fill="auto"/>
            <w:tcPrChange w:id="999" w:author="hyx" w:date="2018-11-10T15:21:00Z">
              <w:tcPr>
                <w:tcW w:w="1157" w:type="dxa"/>
                <w:gridSpan w:val="2"/>
                <w:shd w:val="clear" w:color="auto" w:fill="auto"/>
              </w:tcPr>
            </w:tcPrChange>
          </w:tcPr>
          <w:p>
            <w:pPr>
              <w:ind w:firstLine="0"/>
              <w:pPrChange w:id="1000" w:author="hyx" w:date="2018-11-10T14:46:00Z">
                <w:pPr>
                  <w:ind w:firstLine="420"/>
                </w:pPr>
              </w:pPrChange>
            </w:pPr>
            <w:ins w:id="1001" w:author="hyx" w:date="2018-11-10T15:15:00Z">
              <w:r>
                <w:rPr>
                  <w:rFonts w:hint="eastAsia"/>
                </w:rPr>
                <w:t>高</w:t>
              </w:r>
            </w:ins>
            <w:del w:id="1002" w:author="hyx" w:date="2018-11-10T15:15:00Z">
              <w:r>
                <w:rPr>
                  <w:rFonts w:hint="eastAsia"/>
                </w:rPr>
                <w:delText>低</w:delText>
              </w:r>
            </w:del>
          </w:p>
        </w:tc>
        <w:tc>
          <w:tcPr>
            <w:tcW w:w="1625" w:type="dxa"/>
            <w:shd w:val="clear" w:color="auto" w:fill="auto"/>
            <w:tcPrChange w:id="1003" w:author="hyx" w:date="2018-11-10T15:21:00Z">
              <w:tcPr>
                <w:tcW w:w="1371" w:type="dxa"/>
                <w:shd w:val="clear" w:color="auto" w:fill="auto"/>
              </w:tcPr>
            </w:tcPrChange>
          </w:tcPr>
          <w:p>
            <w:pPr>
              <w:ind w:firstLine="0"/>
              <w:pPrChange w:id="1004" w:author="hyx" w:date="2018-11-10T14:46:00Z">
                <w:pPr>
                  <w:ind w:firstLine="420"/>
                </w:pPr>
              </w:pPrChange>
            </w:pPr>
            <w:r>
              <w:rPr>
                <w:rFonts w:hint="eastAsia"/>
                <w:lang w:eastAsia="zh-CN"/>
              </w:rPr>
              <w:t>黄叶轩</w:t>
            </w:r>
            <w:ins w:id="1005" w:author="hyx" w:date="2018-11-10T15:16:00Z">
              <w:r>
                <w:rPr>
                  <w:rFonts w:hint="eastAsia"/>
                </w:rPr>
                <w:t>及时分析问题所在，迅速</w:t>
              </w:r>
            </w:ins>
            <w:ins w:id="1006" w:author="hyx" w:date="2018-11-10T15:17:00Z">
              <w:r>
                <w:rPr>
                  <w:rFonts w:hint="eastAsia"/>
                </w:rPr>
                <w:t>改正调整，并互相安慰，积极投入下一轮任务</w:t>
              </w:r>
            </w:ins>
            <w:del w:id="1007" w:author="hyx" w:date="2018-11-10T15:15:00Z">
              <w:r>
                <w:rPr>
                  <w:rFonts w:hint="eastAsia"/>
                </w:rPr>
                <w:delText>项目在建设之初项目经理就需要将项目目标、工作任务等和项目成员沟通清楚，采用公平、公正、公开的绩效考评制度</w:delText>
              </w:r>
            </w:del>
          </w:p>
        </w:tc>
        <w:tc>
          <w:tcPr>
            <w:tcW w:w="1157" w:type="dxa"/>
            <w:shd w:val="clear" w:color="auto" w:fill="auto"/>
            <w:tcPrChange w:id="1008" w:author="hyx" w:date="2018-11-10T15:21:00Z">
              <w:tcPr>
                <w:tcW w:w="1157" w:type="dxa"/>
                <w:shd w:val="clear" w:color="auto" w:fill="auto"/>
              </w:tcPr>
            </w:tcPrChange>
          </w:tcPr>
          <w:p>
            <w:pPr>
              <w:ind w:firstLine="0"/>
              <w:pPrChange w:id="1009" w:author="hyx" w:date="2018-11-10T14:46:00Z">
                <w:pPr>
                  <w:ind w:firstLine="420"/>
                </w:pPr>
              </w:pPrChange>
            </w:pPr>
            <w:ins w:id="1010" w:author="hyx" w:date="2018-11-10T15:15:00Z">
              <w:r>
                <w:rPr>
                  <w:rFonts w:hint="eastAsia"/>
                </w:rPr>
                <w:t>高</w:t>
              </w:r>
            </w:ins>
            <w:del w:id="1011" w:author="hyx" w:date="2018-11-10T15:15:00Z">
              <w:r>
                <w:rPr>
                  <w:rFonts w:hint="eastAsia"/>
                </w:rPr>
                <w:delText>低</w:delText>
              </w:r>
            </w:del>
          </w:p>
        </w:tc>
        <w:tc>
          <w:tcPr>
            <w:tcW w:w="1157" w:type="dxa"/>
            <w:shd w:val="clear" w:color="auto" w:fill="auto"/>
            <w:tcPrChange w:id="1012" w:author="hyx" w:date="2018-11-10T15:21:00Z">
              <w:tcPr>
                <w:tcW w:w="1157" w:type="dxa"/>
                <w:shd w:val="clear" w:color="auto" w:fill="auto"/>
              </w:tcPr>
            </w:tcPrChange>
          </w:tcPr>
          <w:p>
            <w:pPr>
              <w:ind w:firstLine="0"/>
              <w:pPrChange w:id="1013" w:author="hyx" w:date="2018-11-10T14:46:00Z">
                <w:pPr>
                  <w:ind w:firstLine="420"/>
                </w:pPr>
              </w:pPrChange>
            </w:pPr>
            <w:ins w:id="1014" w:author="hyx" w:date="2018-11-10T15:15:00Z">
              <w:r>
                <w:rPr>
                  <w:rFonts w:hint="eastAsia"/>
                </w:rPr>
                <w:t>显著</w:t>
              </w:r>
            </w:ins>
            <w:del w:id="1015" w:author="hyx" w:date="2018-11-10T15:15:00Z">
              <w:r>
                <w:rPr>
                  <w:rFonts w:hint="eastAsia"/>
                </w:rPr>
                <w:delText>中等</w:delText>
              </w:r>
            </w:del>
          </w:p>
        </w:tc>
        <w:tc>
          <w:tcPr>
            <w:tcW w:w="1130" w:type="dxa"/>
            <w:shd w:val="clear" w:color="auto" w:fill="auto"/>
            <w:tcPrChange w:id="1016" w:author="hyx" w:date="2018-11-10T15:21:00Z">
              <w:tcPr>
                <w:tcW w:w="1130" w:type="dxa"/>
                <w:shd w:val="clear" w:color="auto" w:fill="auto"/>
              </w:tcPr>
            </w:tcPrChange>
          </w:tcPr>
          <w:p>
            <w:pPr>
              <w:ind w:firstLine="0"/>
              <w:pPrChange w:id="1017" w:author="hyx" w:date="2018-11-10T14:46:00Z">
                <w:pPr>
                  <w:ind w:firstLine="420"/>
                </w:pPr>
              </w:pPrChange>
            </w:pPr>
            <w:r>
              <w:rPr>
                <w:rFonts w:hint="eastAsia"/>
              </w:rPr>
              <w:t>R1</w:t>
            </w:r>
            <w:ins w:id="1018" w:author="hyx" w:date="2018-11-10T15:15:00Z">
              <w:r>
                <w:rPr/>
                <w:t>0</w:t>
              </w:r>
            </w:ins>
            <w:del w:id="1019" w:author="hyx" w:date="2018-11-10T15:15:00Z">
              <w:r>
                <w:rPr>
                  <w:rFonts w:hint="eastAsia"/>
                </w:rPr>
                <w:delText>1</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020" w:author="hyx" w:date="2018-11-10T15:2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18" w:hRule="atLeast"/>
          <w:trPrChange w:id="1020" w:author="hyx" w:date="2018-11-10T15:22:00Z">
            <w:trPr>
              <w:trHeight w:val="4773" w:hRule="atLeast"/>
            </w:trPr>
          </w:trPrChange>
        </w:trPr>
        <w:tc>
          <w:tcPr>
            <w:tcW w:w="1167" w:type="dxa"/>
            <w:shd w:val="clear" w:color="auto" w:fill="auto"/>
            <w:tcPrChange w:id="1021" w:author="hyx" w:date="2018-11-10T15:22:00Z">
              <w:tcPr>
                <w:tcW w:w="1167" w:type="dxa"/>
                <w:shd w:val="clear" w:color="auto" w:fill="auto"/>
              </w:tcPr>
            </w:tcPrChange>
          </w:tcPr>
          <w:p>
            <w:pPr>
              <w:ind w:firstLine="0"/>
              <w:pPrChange w:id="1022" w:author="hyx" w:date="2018-11-10T14:46:00Z">
                <w:pPr>
                  <w:ind w:firstLine="420"/>
                </w:pPr>
              </w:pPrChange>
            </w:pPr>
            <w:del w:id="1023" w:author="hyx" w:date="2018-11-10T15:18:00Z">
              <w:r>
                <w:rPr>
                  <w:rFonts w:hint="eastAsia"/>
                </w:rPr>
                <w:delText>管理工具、开发工具、测试工具等是否能及时到位、到位的工具版本是否符合项目要求</w:delText>
              </w:r>
            </w:del>
            <w:ins w:id="1024" w:author="hyx" w:date="2018-11-10T15:18:00Z">
              <w:r>
                <w:rPr>
                  <w:rFonts w:hint="eastAsia"/>
                </w:rPr>
                <w:t>相关工具未到位</w:t>
              </w:r>
            </w:ins>
          </w:p>
        </w:tc>
        <w:tc>
          <w:tcPr>
            <w:tcW w:w="1157" w:type="dxa"/>
            <w:shd w:val="clear" w:color="auto" w:fill="auto"/>
            <w:tcPrChange w:id="1025" w:author="hyx" w:date="2018-11-10T15:22:00Z">
              <w:tcPr>
                <w:tcW w:w="1157" w:type="dxa"/>
                <w:shd w:val="clear" w:color="auto" w:fill="auto"/>
              </w:tcPr>
            </w:tcPrChange>
          </w:tcPr>
          <w:p>
            <w:pPr>
              <w:ind w:firstLine="0"/>
              <w:rPr>
                <w:b w:val="0"/>
                <w:rPrChange w:id="1027" w:author="hyx" w:date="2018-11-10T15:13:00Z">
                  <w:rPr>
                    <w:b/>
                  </w:rPr>
                </w:rPrChange>
              </w:rPr>
              <w:pPrChange w:id="1026" w:author="hyx" w:date="2018-11-10T14:46:00Z">
                <w:pPr>
                  <w:ind w:firstLine="422"/>
                </w:pPr>
              </w:pPrChange>
            </w:pPr>
            <w:r>
              <w:rPr>
                <w:rFonts w:hint="eastAsia"/>
                <w:b w:val="0"/>
                <w:rPrChange w:id="1028" w:author="hyx" w:date="2018-11-10T15:13:00Z">
                  <w:rPr>
                    <w:rFonts w:hint="eastAsia"/>
                    <w:b/>
                  </w:rPr>
                </w:rPrChange>
              </w:rPr>
              <w:t>工具</w:t>
            </w:r>
          </w:p>
        </w:tc>
        <w:tc>
          <w:tcPr>
            <w:tcW w:w="903" w:type="dxa"/>
            <w:shd w:val="clear" w:color="auto" w:fill="auto"/>
            <w:tcPrChange w:id="1029" w:author="hyx" w:date="2018-11-10T15:22:00Z">
              <w:tcPr>
                <w:tcW w:w="1157" w:type="dxa"/>
                <w:gridSpan w:val="2"/>
                <w:shd w:val="clear" w:color="auto" w:fill="auto"/>
              </w:tcPr>
            </w:tcPrChange>
          </w:tcPr>
          <w:p>
            <w:pPr>
              <w:ind w:firstLine="0"/>
              <w:pPrChange w:id="1030" w:author="hyx" w:date="2018-11-10T14:46:00Z">
                <w:pPr>
                  <w:ind w:firstLine="420"/>
                </w:pPr>
              </w:pPrChange>
            </w:pPr>
            <w:r>
              <w:rPr>
                <w:rFonts w:hint="eastAsia"/>
              </w:rPr>
              <w:t>低</w:t>
            </w:r>
          </w:p>
        </w:tc>
        <w:tc>
          <w:tcPr>
            <w:tcW w:w="1625" w:type="dxa"/>
            <w:shd w:val="clear" w:color="auto" w:fill="auto"/>
            <w:tcPrChange w:id="1031" w:author="hyx" w:date="2018-11-10T15:22:00Z">
              <w:tcPr>
                <w:tcW w:w="1371" w:type="dxa"/>
                <w:shd w:val="clear" w:color="auto" w:fill="auto"/>
              </w:tcPr>
            </w:tcPrChange>
          </w:tcPr>
          <w:p>
            <w:pPr>
              <w:ind w:firstLine="0"/>
              <w:pPrChange w:id="1032" w:author="hyx" w:date="2018-11-10T15:20:00Z">
                <w:pPr>
                  <w:ind w:firstLine="420"/>
                </w:pPr>
              </w:pPrChange>
            </w:pPr>
            <w:r>
              <w:rPr>
                <w:rFonts w:hint="eastAsia"/>
                <w:lang w:eastAsia="zh-CN"/>
              </w:rPr>
              <w:t>陈苏民</w:t>
            </w:r>
            <w:ins w:id="1033" w:author="hyx" w:date="2018-11-10T15:20:00Z">
              <w:r>
                <w:rPr>
                  <w:rFonts w:hint="eastAsia"/>
                </w:rPr>
                <w:t>找有经验的人迅速部署完成，</w:t>
              </w:r>
            </w:ins>
            <w:del w:id="1034" w:author="hyx" w:date="2018-11-10T15:18:00Z">
              <w:r>
                <w:rPr>
                  <w:rFonts w:hint="eastAsia"/>
                </w:rPr>
                <w:delText>在项目的启动阶段就落实好各项工具的来源或可能的替代工具，在这些工具需要使用之前（一般需要提前一个月左右）跟踪并落实工具的到位事宜</w:delText>
              </w:r>
            </w:del>
            <w:ins w:id="1035" w:author="hyx" w:date="2018-11-10T15:18:00Z">
              <w:r>
                <w:rPr>
                  <w:rFonts w:hint="eastAsia"/>
                </w:rPr>
                <w:t>对相关责任人员进行教育</w:t>
              </w:r>
            </w:ins>
          </w:p>
        </w:tc>
        <w:tc>
          <w:tcPr>
            <w:tcW w:w="1157" w:type="dxa"/>
            <w:shd w:val="clear" w:color="auto" w:fill="auto"/>
            <w:tcPrChange w:id="1036" w:author="hyx" w:date="2018-11-10T15:22:00Z">
              <w:tcPr>
                <w:tcW w:w="1157" w:type="dxa"/>
                <w:shd w:val="clear" w:color="auto" w:fill="auto"/>
              </w:tcPr>
            </w:tcPrChange>
          </w:tcPr>
          <w:p>
            <w:pPr>
              <w:ind w:firstLine="0"/>
              <w:pPrChange w:id="1037" w:author="hyx" w:date="2018-11-10T14:46:00Z">
                <w:pPr>
                  <w:ind w:firstLine="420"/>
                </w:pPr>
              </w:pPrChange>
            </w:pPr>
            <w:r>
              <w:rPr>
                <w:rFonts w:hint="eastAsia"/>
              </w:rPr>
              <w:t>低</w:t>
            </w:r>
          </w:p>
        </w:tc>
        <w:tc>
          <w:tcPr>
            <w:tcW w:w="1157" w:type="dxa"/>
            <w:shd w:val="clear" w:color="auto" w:fill="auto"/>
            <w:tcPrChange w:id="1038" w:author="hyx" w:date="2018-11-10T15:22:00Z">
              <w:tcPr>
                <w:tcW w:w="1157" w:type="dxa"/>
                <w:shd w:val="clear" w:color="auto" w:fill="auto"/>
              </w:tcPr>
            </w:tcPrChange>
          </w:tcPr>
          <w:p>
            <w:pPr>
              <w:ind w:firstLine="0"/>
              <w:pPrChange w:id="1039" w:author="hyx" w:date="2018-11-10T14:46:00Z">
                <w:pPr>
                  <w:ind w:firstLine="420"/>
                </w:pPr>
              </w:pPrChange>
            </w:pPr>
            <w:r>
              <w:rPr>
                <w:rFonts w:hint="eastAsia"/>
              </w:rPr>
              <w:t>低</w:t>
            </w:r>
          </w:p>
        </w:tc>
        <w:tc>
          <w:tcPr>
            <w:tcW w:w="1130" w:type="dxa"/>
            <w:shd w:val="clear" w:color="auto" w:fill="auto"/>
            <w:tcPrChange w:id="1040" w:author="hyx" w:date="2018-11-10T15:22:00Z">
              <w:tcPr>
                <w:tcW w:w="1130" w:type="dxa"/>
                <w:shd w:val="clear" w:color="auto" w:fill="auto"/>
              </w:tcPr>
            </w:tcPrChange>
          </w:tcPr>
          <w:p>
            <w:pPr>
              <w:ind w:firstLine="0"/>
              <w:pPrChange w:id="1041" w:author="hyx" w:date="2018-11-10T14:46:00Z">
                <w:pPr>
                  <w:ind w:firstLine="420"/>
                </w:pPr>
              </w:pPrChange>
            </w:pPr>
            <w:r>
              <w:rPr>
                <w:rFonts w:hint="eastAsia"/>
              </w:rPr>
              <w:t>R1</w:t>
            </w:r>
            <w:ins w:id="1042" w:author="hyx" w:date="2018-11-10T15:24:00Z">
              <w:r>
                <w:rPr/>
                <w:t>1</w:t>
              </w:r>
            </w:ins>
            <w:del w:id="1043" w:author="hyx" w:date="2018-11-10T15:24:00Z">
              <w:r>
                <w:rPr>
                  <w:rFonts w:hint="eastAsia"/>
                </w:rPr>
                <w:delText>2</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18" w:hRule="atLeast"/>
          <w:ins w:id="1044" w:author="hyx" w:date="2018-11-10T15:22:00Z"/>
        </w:trPr>
        <w:tc>
          <w:tcPr>
            <w:tcW w:w="1167" w:type="dxa"/>
            <w:shd w:val="clear" w:color="auto" w:fill="auto"/>
          </w:tcPr>
          <w:p>
            <w:pPr>
              <w:rPr>
                <w:ins w:id="1045" w:author="hyx" w:date="2018-11-10T15:22:00Z"/>
              </w:rPr>
            </w:pPr>
            <w:ins w:id="1046" w:author="hyx" w:date="2018-11-10T15:23:00Z">
              <w:r>
                <w:rPr>
                  <w:rFonts w:hint="eastAsia"/>
                </w:rPr>
                <w:t>对方法、工具和技术掌握的不够</w:t>
              </w:r>
            </w:ins>
          </w:p>
        </w:tc>
        <w:tc>
          <w:tcPr>
            <w:tcW w:w="1157" w:type="dxa"/>
            <w:shd w:val="clear" w:color="auto" w:fill="auto"/>
          </w:tcPr>
          <w:p>
            <w:pPr>
              <w:rPr>
                <w:ins w:id="1047" w:author="hyx" w:date="2018-11-10T15:22:00Z"/>
              </w:rPr>
            </w:pPr>
            <w:ins w:id="1048" w:author="hyx" w:date="2018-11-10T15:23:00Z">
              <w:r>
                <w:rPr>
                  <w:rFonts w:hint="eastAsia"/>
                  <w:b w:val="0"/>
                  <w:rPrChange w:id="1049" w:author="hyx" w:date="2018-11-10T15:23:00Z">
                    <w:rPr>
                      <w:rFonts w:hint="eastAsia"/>
                      <w:b/>
                    </w:rPr>
                  </w:rPrChange>
                </w:rPr>
                <w:t>技术</w:t>
              </w:r>
            </w:ins>
          </w:p>
        </w:tc>
        <w:tc>
          <w:tcPr>
            <w:tcW w:w="903" w:type="dxa"/>
            <w:shd w:val="clear" w:color="auto" w:fill="auto"/>
          </w:tcPr>
          <w:p>
            <w:pPr>
              <w:rPr>
                <w:ins w:id="1050" w:author="hyx" w:date="2018-11-10T15:22:00Z"/>
              </w:rPr>
            </w:pPr>
            <w:ins w:id="1051" w:author="hyx" w:date="2018-11-10T15:23:00Z">
              <w:r>
                <w:rPr>
                  <w:rFonts w:hint="eastAsia"/>
                </w:rPr>
                <w:t>高</w:t>
              </w:r>
            </w:ins>
          </w:p>
        </w:tc>
        <w:tc>
          <w:tcPr>
            <w:tcW w:w="1625" w:type="dxa"/>
            <w:shd w:val="clear" w:color="auto" w:fill="auto"/>
          </w:tcPr>
          <w:p>
            <w:pPr>
              <w:rPr>
                <w:ins w:id="1052" w:author="hyx" w:date="2018-11-10T15:23:00Z"/>
              </w:rPr>
            </w:pPr>
            <w:ins w:id="1053" w:author="hyx" w:date="2018-11-10T15:23:00Z">
              <w:r>
                <w:rPr>
                  <w:rFonts w:hint="eastAsia"/>
                </w:rPr>
                <w:t>每个人负责熟悉一种工具（①黄叶轩</w:t>
              </w:r>
            </w:ins>
            <w:ins w:id="1054" w:author="hyx" w:date="2018-11-10T15:23:00Z">
              <w:r>
                <w:rPr/>
                <w:t>project的熟悉与教学</w:t>
              </w:r>
            </w:ins>
            <w:ins w:id="1055" w:author="hyx" w:date="2018-11-10T15:23:00Z">
              <w:r>
                <w:rPr>
                  <w:rFonts w:hint="eastAsia"/>
                </w:rPr>
                <w:t>；②陈苏民：</w:t>
              </w:r>
            </w:ins>
            <w:ins w:id="1056" w:author="hyx" w:date="2018-11-10T15:23:00Z">
              <w:r>
                <w:rPr/>
                <w:t>熟悉需求管理工具与教学</w:t>
              </w:r>
            </w:ins>
            <w:ins w:id="1057" w:author="hyx" w:date="2018-11-10T15:23:00Z">
              <w:r>
                <w:rPr>
                  <w:rFonts w:hint="eastAsia"/>
                </w:rPr>
                <w:t>；③徐双铅：</w:t>
              </w:r>
            </w:ins>
            <w:ins w:id="1058" w:author="hyx" w:date="2018-11-10T15:23:00Z">
              <w:r>
                <w:rPr/>
                <w:t xml:space="preserve"> 熟悉Axure rp </w:t>
              </w:r>
            </w:ins>
            <w:ins w:id="1059" w:author="hyx" w:date="2018-11-10T15:23:00Z">
              <w:r>
                <w:rPr>
                  <w:rFonts w:hint="eastAsia"/>
                </w:rPr>
                <w:t>；④吕迪：</w:t>
              </w:r>
            </w:ins>
            <w:ins w:id="1060" w:author="hyx" w:date="2018-11-10T15:23:00Z">
              <w:r>
                <w:rPr/>
                <w:t xml:space="preserve"> 熟悉UML建模工具与教学</w:t>
              </w:r>
            </w:ins>
          </w:p>
          <w:p>
            <w:pPr>
              <w:rPr>
                <w:ins w:id="1061" w:author="hyx" w:date="2018-11-10T15:22:00Z"/>
              </w:rPr>
            </w:pPr>
            <w:ins w:id="1062" w:author="hyx" w:date="2018-11-10T15:23:00Z">
              <w:r>
                <w:rPr>
                  <w:rFonts w:hint="eastAsia"/>
                </w:rPr>
                <w:t>；⑤陈俊仁：</w:t>
              </w:r>
            </w:ins>
            <w:ins w:id="1063" w:author="hyx" w:date="2018-11-10T15:23:00Z">
              <w:r>
                <w:rPr/>
                <w:t xml:space="preserve"> git</w:t>
              </w:r>
            </w:ins>
            <w:ins w:id="1064" w:author="hyx" w:date="2018-11-10T15:24:00Z">
              <w:r>
                <w:rPr>
                  <w:rFonts w:hint="eastAsia"/>
                </w:rPr>
                <w:t>的使用教学</w:t>
              </w:r>
            </w:ins>
            <w:ins w:id="1065" w:author="hyx" w:date="2018-11-10T15:23:00Z">
              <w:r>
                <w:rPr>
                  <w:rFonts w:hint="eastAsia"/>
                </w:rPr>
                <w:t>）</w:t>
              </w:r>
            </w:ins>
          </w:p>
        </w:tc>
        <w:tc>
          <w:tcPr>
            <w:tcW w:w="1157" w:type="dxa"/>
            <w:shd w:val="clear" w:color="auto" w:fill="auto"/>
          </w:tcPr>
          <w:p>
            <w:pPr>
              <w:rPr>
                <w:ins w:id="1066" w:author="hyx" w:date="2018-11-10T15:22:00Z"/>
              </w:rPr>
            </w:pPr>
            <w:ins w:id="1067" w:author="hyx" w:date="2018-11-10T15:23:00Z">
              <w:r>
                <w:rPr>
                  <w:rFonts w:hint="eastAsia"/>
                </w:rPr>
                <w:t>高</w:t>
              </w:r>
            </w:ins>
          </w:p>
        </w:tc>
        <w:tc>
          <w:tcPr>
            <w:tcW w:w="1157" w:type="dxa"/>
            <w:shd w:val="clear" w:color="auto" w:fill="auto"/>
          </w:tcPr>
          <w:p>
            <w:pPr>
              <w:rPr>
                <w:ins w:id="1068" w:author="hyx" w:date="2018-11-10T15:22:00Z"/>
              </w:rPr>
            </w:pPr>
            <w:ins w:id="1069" w:author="hyx" w:date="2018-11-10T15:23:00Z">
              <w:r>
                <w:rPr>
                  <w:rFonts w:hint="eastAsia"/>
                </w:rPr>
                <w:t>显著</w:t>
              </w:r>
            </w:ins>
          </w:p>
        </w:tc>
        <w:tc>
          <w:tcPr>
            <w:tcW w:w="1130" w:type="dxa"/>
            <w:shd w:val="clear" w:color="auto" w:fill="auto"/>
          </w:tcPr>
          <w:p>
            <w:pPr>
              <w:rPr>
                <w:ins w:id="1070" w:author="hyx" w:date="2018-11-10T15:22:00Z"/>
              </w:rPr>
            </w:pPr>
            <w:ins w:id="1071" w:author="hyx" w:date="2018-11-10T15:23:00Z">
              <w:r>
                <w:rPr>
                  <w:rFonts w:hint="eastAsia"/>
                </w:rPr>
                <w:t>R1</w:t>
              </w:r>
            </w:ins>
            <w:ins w:id="1072" w:author="hyx" w:date="2018-11-10T15:24:00Z">
              <w:r>
                <w:rPr/>
                <w:t>2</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074"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5060" w:hRule="atLeast"/>
          <w:del w:id="1073" w:author="hyx" w:date="2018-11-10T15:23:00Z"/>
          <w:trPrChange w:id="1074" w:author="hyx" w:date="2018-11-10T14:45:00Z">
            <w:trPr>
              <w:trHeight w:val="5060" w:hRule="atLeast"/>
            </w:trPr>
          </w:trPrChange>
        </w:trPr>
        <w:tc>
          <w:tcPr>
            <w:tcW w:w="1167" w:type="dxa"/>
            <w:shd w:val="clear" w:color="auto" w:fill="auto"/>
            <w:tcPrChange w:id="1075" w:author="hyx" w:date="2018-11-10T14:45:00Z">
              <w:tcPr>
                <w:tcW w:w="1167" w:type="dxa"/>
                <w:shd w:val="clear" w:color="auto" w:fill="auto"/>
              </w:tcPr>
            </w:tcPrChange>
          </w:tcPr>
          <w:p>
            <w:pPr>
              <w:ind w:firstLine="0"/>
              <w:rPr>
                <w:del w:id="1077" w:author="hyx" w:date="2018-11-10T15:23:00Z"/>
              </w:rPr>
              <w:pPrChange w:id="1076" w:author="hyx" w:date="2018-11-10T14:47:00Z">
                <w:pPr>
                  <w:ind w:firstLine="420"/>
                </w:pPr>
              </w:pPrChange>
            </w:pPr>
            <w:del w:id="1078" w:author="hyx" w:date="2018-11-10T15:23:00Z">
              <w:r>
                <w:rPr>
                  <w:rFonts w:hint="eastAsia"/>
                </w:rPr>
                <w:delText>对方法、工具和技术理解的不够</w:delText>
              </w:r>
            </w:del>
          </w:p>
        </w:tc>
        <w:tc>
          <w:tcPr>
            <w:tcW w:w="1157" w:type="dxa"/>
            <w:shd w:val="clear" w:color="auto" w:fill="auto"/>
            <w:tcPrChange w:id="1079" w:author="hyx" w:date="2018-11-10T14:45:00Z">
              <w:tcPr>
                <w:tcW w:w="1157" w:type="dxa"/>
                <w:shd w:val="clear" w:color="auto" w:fill="auto"/>
              </w:tcPr>
            </w:tcPrChange>
          </w:tcPr>
          <w:p>
            <w:pPr>
              <w:ind w:firstLine="0"/>
              <w:rPr>
                <w:del w:id="1081" w:author="hyx" w:date="2018-11-10T15:23:00Z"/>
                <w:b/>
              </w:rPr>
              <w:pPrChange w:id="1080" w:author="hyx" w:date="2018-11-10T14:47:00Z">
                <w:pPr>
                  <w:ind w:firstLine="422"/>
                </w:pPr>
              </w:pPrChange>
            </w:pPr>
            <w:del w:id="1082" w:author="hyx" w:date="2018-11-10T15:23:00Z">
              <w:r>
                <w:rPr>
                  <w:rFonts w:hint="eastAsia"/>
                  <w:b/>
                </w:rPr>
                <w:delText>技术</w:delText>
              </w:r>
            </w:del>
          </w:p>
        </w:tc>
        <w:tc>
          <w:tcPr>
            <w:tcW w:w="903" w:type="dxa"/>
            <w:shd w:val="clear" w:color="auto" w:fill="auto"/>
            <w:tcPrChange w:id="1083" w:author="hyx" w:date="2018-11-10T14:45:00Z">
              <w:tcPr>
                <w:tcW w:w="1157" w:type="dxa"/>
                <w:gridSpan w:val="2"/>
                <w:shd w:val="clear" w:color="auto" w:fill="auto"/>
              </w:tcPr>
            </w:tcPrChange>
          </w:tcPr>
          <w:p>
            <w:pPr>
              <w:ind w:firstLine="0"/>
              <w:rPr>
                <w:del w:id="1085" w:author="hyx" w:date="2018-11-10T15:23:00Z"/>
              </w:rPr>
              <w:pPrChange w:id="1084" w:author="hyx" w:date="2018-11-10T14:47:00Z">
                <w:pPr>
                  <w:ind w:firstLine="420"/>
                </w:pPr>
              </w:pPrChange>
            </w:pPr>
            <w:del w:id="1086" w:author="hyx" w:date="2018-11-10T15:23:00Z">
              <w:r>
                <w:rPr>
                  <w:rFonts w:hint="eastAsia"/>
                </w:rPr>
                <w:delText>高</w:delText>
              </w:r>
            </w:del>
          </w:p>
        </w:tc>
        <w:tc>
          <w:tcPr>
            <w:tcW w:w="1625" w:type="dxa"/>
            <w:shd w:val="clear" w:color="auto" w:fill="auto"/>
            <w:tcPrChange w:id="1087" w:author="hyx" w:date="2018-11-10T14:45:00Z">
              <w:tcPr>
                <w:tcW w:w="1371" w:type="dxa"/>
                <w:shd w:val="clear" w:color="auto" w:fill="auto"/>
              </w:tcPr>
            </w:tcPrChange>
          </w:tcPr>
          <w:p>
            <w:pPr>
              <w:ind w:firstLine="0"/>
              <w:rPr>
                <w:del w:id="1089" w:author="hyx" w:date="2018-11-10T15:23:00Z"/>
              </w:rPr>
              <w:pPrChange w:id="1088" w:author="hyx" w:date="2018-11-10T14:47:00Z">
                <w:pPr>
                  <w:ind w:firstLine="420"/>
                </w:pPr>
              </w:pPrChange>
            </w:pPr>
            <w:del w:id="1090" w:author="hyx" w:date="2018-11-10T15:23:00Z">
              <w:r>
                <w:rPr>
                  <w:rFonts w:hint="eastAsia"/>
                </w:rPr>
                <w:delText>每个人熟悉一种工具（①黄叶轩：</w:delText>
              </w:r>
            </w:del>
            <w:del w:id="1091" w:author="hyx" w:date="2018-11-10T15:23:00Z">
              <w:r>
                <w:rPr/>
                <w:delText>project的熟悉与教学</w:delText>
              </w:r>
            </w:del>
            <w:del w:id="1092" w:author="hyx" w:date="2018-11-10T15:23:00Z">
              <w:r>
                <w:rPr>
                  <w:rFonts w:hint="eastAsia"/>
                </w:rPr>
                <w:delText>；②陈苏民：</w:delText>
              </w:r>
            </w:del>
            <w:del w:id="1093" w:author="hyx" w:date="2018-11-10T15:23:00Z">
              <w:r>
                <w:rPr/>
                <w:delText xml:space="preserve"> 熟悉需求管理工具与教学</w:delText>
              </w:r>
            </w:del>
            <w:del w:id="1094" w:author="hyx" w:date="2018-11-10T15:23:00Z">
              <w:r>
                <w:rPr>
                  <w:rFonts w:hint="eastAsia"/>
                </w:rPr>
                <w:delText>；③徐双铅：</w:delText>
              </w:r>
            </w:del>
            <w:del w:id="1095" w:author="hyx" w:date="2018-11-10T15:23:00Z">
              <w:r>
                <w:rPr/>
                <w:delText xml:space="preserve"> 熟悉Axure rp </w:delText>
              </w:r>
            </w:del>
            <w:del w:id="1096" w:author="hyx" w:date="2018-11-10T15:23:00Z">
              <w:r>
                <w:rPr>
                  <w:rFonts w:hint="eastAsia"/>
                </w:rPr>
                <w:delText>；④吕迪：</w:delText>
              </w:r>
            </w:del>
            <w:del w:id="1097" w:author="hyx" w:date="2018-11-10T15:23:00Z">
              <w:r>
                <w:rPr/>
                <w:delText xml:space="preserve"> 熟悉UML建模工具与教学</w:delText>
              </w:r>
            </w:del>
          </w:p>
          <w:p>
            <w:pPr>
              <w:ind w:firstLine="420"/>
              <w:rPr>
                <w:del w:id="1098" w:author="hyx" w:date="2018-11-10T15:23:00Z"/>
              </w:rPr>
            </w:pPr>
            <w:del w:id="1099" w:author="hyx" w:date="2018-11-10T15:23:00Z">
              <w:r>
                <w:rPr>
                  <w:rFonts w:hint="eastAsia"/>
                </w:rPr>
                <w:delText>；⑤陈俊仁：</w:delText>
              </w:r>
            </w:del>
            <w:del w:id="1100" w:author="hyx" w:date="2018-11-10T15:23:00Z">
              <w:r>
                <w:rPr/>
                <w:delText xml:space="preserve"> git</w:delText>
              </w:r>
            </w:del>
            <w:del w:id="1101" w:author="hyx" w:date="2018-11-10T15:23:00Z">
              <w:r>
                <w:rPr>
                  <w:rFonts w:hint="eastAsia"/>
                </w:rPr>
                <w:delText>）</w:delText>
              </w:r>
            </w:del>
          </w:p>
        </w:tc>
        <w:tc>
          <w:tcPr>
            <w:tcW w:w="1157" w:type="dxa"/>
            <w:shd w:val="clear" w:color="auto" w:fill="auto"/>
            <w:tcPrChange w:id="1102" w:author="hyx" w:date="2018-11-10T14:45:00Z">
              <w:tcPr>
                <w:tcW w:w="1157" w:type="dxa"/>
                <w:shd w:val="clear" w:color="auto" w:fill="auto"/>
              </w:tcPr>
            </w:tcPrChange>
          </w:tcPr>
          <w:p>
            <w:pPr>
              <w:ind w:firstLine="0"/>
              <w:rPr>
                <w:del w:id="1104" w:author="hyx" w:date="2018-11-10T15:23:00Z"/>
              </w:rPr>
              <w:pPrChange w:id="1103" w:author="hyx" w:date="2018-11-10T14:47:00Z">
                <w:pPr>
                  <w:ind w:firstLine="420"/>
                </w:pPr>
              </w:pPrChange>
            </w:pPr>
            <w:del w:id="1105" w:author="hyx" w:date="2018-11-10T15:23:00Z">
              <w:r>
                <w:rPr>
                  <w:rFonts w:hint="eastAsia"/>
                </w:rPr>
                <w:delText>高</w:delText>
              </w:r>
            </w:del>
          </w:p>
        </w:tc>
        <w:tc>
          <w:tcPr>
            <w:tcW w:w="1157" w:type="dxa"/>
            <w:shd w:val="clear" w:color="auto" w:fill="auto"/>
            <w:tcPrChange w:id="1106" w:author="hyx" w:date="2018-11-10T14:45:00Z">
              <w:tcPr>
                <w:tcW w:w="1157" w:type="dxa"/>
                <w:shd w:val="clear" w:color="auto" w:fill="auto"/>
              </w:tcPr>
            </w:tcPrChange>
          </w:tcPr>
          <w:p>
            <w:pPr>
              <w:ind w:firstLine="0"/>
              <w:rPr>
                <w:del w:id="1108" w:author="hyx" w:date="2018-11-10T15:23:00Z"/>
              </w:rPr>
              <w:pPrChange w:id="1107" w:author="hyx" w:date="2018-11-10T14:47:00Z">
                <w:pPr>
                  <w:ind w:firstLine="420"/>
                </w:pPr>
              </w:pPrChange>
            </w:pPr>
            <w:del w:id="1109" w:author="hyx" w:date="2018-11-10T15:23:00Z">
              <w:r>
                <w:rPr>
                  <w:rFonts w:hint="eastAsia"/>
                </w:rPr>
                <w:delText>显著</w:delText>
              </w:r>
            </w:del>
          </w:p>
        </w:tc>
        <w:tc>
          <w:tcPr>
            <w:tcW w:w="1130" w:type="dxa"/>
            <w:shd w:val="clear" w:color="auto" w:fill="auto"/>
            <w:tcPrChange w:id="1110" w:author="hyx" w:date="2018-11-10T14:45:00Z">
              <w:tcPr>
                <w:tcW w:w="1130" w:type="dxa"/>
                <w:shd w:val="clear" w:color="auto" w:fill="auto"/>
              </w:tcPr>
            </w:tcPrChange>
          </w:tcPr>
          <w:p>
            <w:pPr>
              <w:ind w:firstLine="0"/>
              <w:rPr>
                <w:del w:id="1112" w:author="hyx" w:date="2018-11-10T15:23:00Z"/>
              </w:rPr>
              <w:pPrChange w:id="1111" w:author="hyx" w:date="2018-11-10T14:47:00Z">
                <w:pPr>
                  <w:ind w:firstLine="420"/>
                </w:pPr>
              </w:pPrChange>
            </w:pPr>
            <w:del w:id="1113" w:author="hyx" w:date="2018-11-10T15:23:00Z">
              <w:r>
                <w:rPr>
                  <w:rFonts w:hint="eastAsia"/>
                </w:rPr>
                <w:delText>R13</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114"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76" w:hRule="atLeast"/>
          <w:trPrChange w:id="1114" w:author="hyx" w:date="2018-11-10T14:45:00Z">
            <w:trPr>
              <w:trHeight w:val="1476" w:hRule="atLeast"/>
            </w:trPr>
          </w:trPrChange>
        </w:trPr>
        <w:tc>
          <w:tcPr>
            <w:tcW w:w="1167" w:type="dxa"/>
            <w:shd w:val="clear" w:color="auto" w:fill="auto"/>
            <w:tcPrChange w:id="1115" w:author="hyx" w:date="2018-11-10T14:45:00Z">
              <w:tcPr>
                <w:tcW w:w="1167" w:type="dxa"/>
                <w:shd w:val="clear" w:color="auto" w:fill="auto"/>
              </w:tcPr>
            </w:tcPrChange>
          </w:tcPr>
          <w:p>
            <w:pPr>
              <w:ind w:firstLine="0"/>
              <w:pPrChange w:id="1116" w:author="hyx" w:date="2018-11-10T14:47:00Z">
                <w:pPr>
                  <w:ind w:firstLine="420"/>
                </w:pPr>
              </w:pPrChange>
            </w:pPr>
            <w:r>
              <w:rPr>
                <w:rFonts w:hint="eastAsia"/>
              </w:rPr>
              <w:t>界面</w:t>
            </w:r>
            <w:r>
              <w:t>原型不被用户认可</w:t>
            </w:r>
          </w:p>
        </w:tc>
        <w:tc>
          <w:tcPr>
            <w:tcW w:w="1157" w:type="dxa"/>
            <w:shd w:val="clear" w:color="auto" w:fill="auto"/>
            <w:tcPrChange w:id="1117" w:author="hyx" w:date="2018-11-10T14:45:00Z">
              <w:tcPr>
                <w:tcW w:w="1157" w:type="dxa"/>
                <w:shd w:val="clear" w:color="auto" w:fill="auto"/>
              </w:tcPr>
            </w:tcPrChange>
          </w:tcPr>
          <w:p>
            <w:pPr>
              <w:rPr>
                <w:b/>
              </w:rPr>
            </w:pPr>
            <w:r>
              <w:rPr>
                <w:rFonts w:hint="eastAsia"/>
                <w:b w:val="0"/>
                <w:bCs/>
              </w:rPr>
              <w:t>参与</w:t>
            </w:r>
            <w:r>
              <w:rPr>
                <w:b w:val="0"/>
                <w:bCs/>
              </w:rPr>
              <w:t>者</w:t>
            </w:r>
          </w:p>
        </w:tc>
        <w:tc>
          <w:tcPr>
            <w:tcW w:w="903" w:type="dxa"/>
            <w:shd w:val="clear" w:color="auto" w:fill="auto"/>
            <w:tcPrChange w:id="1118" w:author="hyx" w:date="2018-11-10T14:45:00Z">
              <w:tcPr>
                <w:tcW w:w="1157" w:type="dxa"/>
                <w:gridSpan w:val="2"/>
                <w:shd w:val="clear" w:color="auto" w:fill="auto"/>
              </w:tcPr>
            </w:tcPrChange>
          </w:tcPr>
          <w:p>
            <w:pPr>
              <w:ind w:firstLine="0"/>
              <w:pPrChange w:id="1119" w:author="hyx" w:date="2018-11-10T14:47:00Z">
                <w:pPr>
                  <w:ind w:firstLine="420"/>
                </w:pPr>
              </w:pPrChange>
            </w:pPr>
            <w:r>
              <w:rPr>
                <w:rFonts w:hint="eastAsia"/>
              </w:rPr>
              <w:t>高</w:t>
            </w:r>
          </w:p>
        </w:tc>
        <w:tc>
          <w:tcPr>
            <w:tcW w:w="1625" w:type="dxa"/>
            <w:shd w:val="clear" w:color="auto" w:fill="auto"/>
            <w:tcPrChange w:id="1120" w:author="hyx" w:date="2018-11-10T14:45:00Z">
              <w:tcPr>
                <w:tcW w:w="1371" w:type="dxa"/>
                <w:shd w:val="clear" w:color="auto" w:fill="auto"/>
              </w:tcPr>
            </w:tcPrChange>
          </w:tcPr>
          <w:p>
            <w:pPr>
              <w:ind w:firstLine="0"/>
              <w:pPrChange w:id="1121" w:author="hyx" w:date="2018-11-10T14:47:00Z">
                <w:pPr>
                  <w:ind w:firstLine="420"/>
                </w:pPr>
              </w:pPrChange>
            </w:pPr>
            <w:r>
              <w:rPr>
                <w:rFonts w:hint="eastAsia"/>
                <w:color w:val="000000"/>
                <w:szCs w:val="21"/>
                <w:lang w:eastAsia="zh-CN"/>
              </w:rPr>
              <w:t>陈苏民</w:t>
            </w:r>
            <w:del w:id="1122" w:author="hyx" w:date="2018-11-11T18:36:00Z">
              <w:r>
                <w:rPr>
                  <w:rFonts w:hint="eastAsia"/>
                  <w:color w:val="000000"/>
                  <w:szCs w:val="21"/>
                </w:rPr>
                <w:delText>14.</w:delText>
              </w:r>
            </w:del>
            <w:del w:id="1123" w:author="hyx" w:date="2018-11-11T18:36:00Z">
              <w:r>
                <w:rPr>
                  <w:rFonts w:hint="eastAsia"/>
                </w:rPr>
                <w:delText xml:space="preserve"> </w:delText>
              </w:r>
            </w:del>
            <w:r>
              <w:rPr>
                <w:rFonts w:hint="eastAsia"/>
              </w:rPr>
              <w:t>采用</w:t>
            </w:r>
            <w:r>
              <w:t>快速的手工画图，让用户确认</w:t>
            </w:r>
            <w:r>
              <w:rPr>
                <w:rFonts w:hint="eastAsia"/>
              </w:rPr>
              <w:t>并</w:t>
            </w:r>
            <w:r>
              <w:t>签字或录音</w:t>
            </w:r>
          </w:p>
        </w:tc>
        <w:tc>
          <w:tcPr>
            <w:tcW w:w="1157" w:type="dxa"/>
            <w:shd w:val="clear" w:color="auto" w:fill="auto"/>
            <w:tcPrChange w:id="1124" w:author="hyx" w:date="2018-11-10T14:45:00Z">
              <w:tcPr>
                <w:tcW w:w="1157" w:type="dxa"/>
                <w:shd w:val="clear" w:color="auto" w:fill="auto"/>
              </w:tcPr>
            </w:tcPrChange>
          </w:tcPr>
          <w:p>
            <w:pPr>
              <w:ind w:firstLine="0"/>
              <w:pPrChange w:id="1125" w:author="hyx" w:date="2018-11-10T14:47:00Z">
                <w:pPr>
                  <w:ind w:firstLine="420"/>
                </w:pPr>
              </w:pPrChange>
            </w:pPr>
            <w:r>
              <w:rPr>
                <w:rFonts w:hint="eastAsia"/>
              </w:rPr>
              <w:t>高</w:t>
            </w:r>
          </w:p>
        </w:tc>
        <w:tc>
          <w:tcPr>
            <w:tcW w:w="1157" w:type="dxa"/>
            <w:shd w:val="clear" w:color="auto" w:fill="auto"/>
            <w:tcPrChange w:id="1126" w:author="hyx" w:date="2018-11-10T14:45:00Z">
              <w:tcPr>
                <w:tcW w:w="1157" w:type="dxa"/>
                <w:shd w:val="clear" w:color="auto" w:fill="auto"/>
              </w:tcPr>
            </w:tcPrChange>
          </w:tcPr>
          <w:p>
            <w:pPr>
              <w:ind w:firstLine="0"/>
              <w:pPrChange w:id="1127" w:author="hyx" w:date="2018-11-10T14:47:00Z">
                <w:pPr>
                  <w:ind w:firstLine="420"/>
                </w:pPr>
              </w:pPrChange>
            </w:pPr>
            <w:r>
              <w:rPr>
                <w:rFonts w:hint="eastAsia"/>
              </w:rPr>
              <w:t>高</w:t>
            </w:r>
          </w:p>
        </w:tc>
        <w:tc>
          <w:tcPr>
            <w:tcW w:w="1130" w:type="dxa"/>
            <w:shd w:val="clear" w:color="auto" w:fill="auto"/>
            <w:tcPrChange w:id="1128" w:author="hyx" w:date="2018-11-10T14:45:00Z">
              <w:tcPr>
                <w:tcW w:w="1130" w:type="dxa"/>
                <w:shd w:val="clear" w:color="auto" w:fill="auto"/>
              </w:tcPr>
            </w:tcPrChange>
          </w:tcPr>
          <w:p>
            <w:pPr>
              <w:ind w:firstLine="0"/>
              <w:pPrChange w:id="1129" w:author="hyx" w:date="2018-11-10T14:47:00Z">
                <w:pPr>
                  <w:ind w:firstLine="420"/>
                </w:pPr>
              </w:pPrChange>
            </w:pPr>
            <w:r>
              <w:rPr>
                <w:rFonts w:hint="eastAsia"/>
              </w:rPr>
              <w:t>R1</w:t>
            </w:r>
            <w:ins w:id="1130" w:author="hyx" w:date="2018-11-10T15:25:00Z">
              <w:r>
                <w:rPr/>
                <w:t>3</w:t>
              </w:r>
            </w:ins>
            <w:del w:id="1131" w:author="hyx" w:date="2018-11-10T15:25:00Z">
              <w:r>
                <w:rPr>
                  <w:rFonts w:hint="eastAsia"/>
                </w:rPr>
                <w:delText>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133"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76" w:hRule="atLeast"/>
          <w:del w:id="1132" w:author="hyx" w:date="2018-11-10T15:25:00Z"/>
          <w:trPrChange w:id="1133" w:author="hyx" w:date="2018-11-10T14:45:00Z">
            <w:trPr>
              <w:trHeight w:val="1476" w:hRule="atLeast"/>
            </w:trPr>
          </w:trPrChange>
        </w:trPr>
        <w:tc>
          <w:tcPr>
            <w:tcW w:w="1167" w:type="dxa"/>
            <w:shd w:val="clear" w:color="auto" w:fill="auto"/>
            <w:tcPrChange w:id="1134" w:author="hyx" w:date="2018-11-10T14:45:00Z">
              <w:tcPr>
                <w:tcW w:w="1167" w:type="dxa"/>
                <w:shd w:val="clear" w:color="auto" w:fill="auto"/>
              </w:tcPr>
            </w:tcPrChange>
          </w:tcPr>
          <w:p>
            <w:pPr>
              <w:ind w:firstLine="0"/>
              <w:rPr>
                <w:del w:id="1136" w:author="hyx" w:date="2018-11-10T15:25:00Z"/>
              </w:rPr>
              <w:pPrChange w:id="1135" w:author="hyx" w:date="2018-11-10T14:47:00Z">
                <w:pPr>
                  <w:ind w:firstLine="420"/>
                </w:pPr>
              </w:pPrChange>
            </w:pPr>
            <w:del w:id="1137" w:author="hyx" w:date="2018-11-10T15:25:00Z">
              <w:r>
                <w:rPr>
                  <w:rFonts w:hint="eastAsia"/>
                </w:rPr>
                <w:delText>组员</w:delText>
              </w:r>
            </w:del>
            <w:del w:id="1138" w:author="hyx" w:date="2018-11-10T15:25:00Z">
              <w:r>
                <w:rPr/>
                <w:delText>生病请假或者其他方式离开工作岗位</w:delText>
              </w:r>
            </w:del>
          </w:p>
        </w:tc>
        <w:tc>
          <w:tcPr>
            <w:tcW w:w="1157" w:type="dxa"/>
            <w:shd w:val="clear" w:color="auto" w:fill="auto"/>
            <w:tcPrChange w:id="1139" w:author="hyx" w:date="2018-11-10T14:45:00Z">
              <w:tcPr>
                <w:tcW w:w="1157" w:type="dxa"/>
                <w:shd w:val="clear" w:color="auto" w:fill="auto"/>
              </w:tcPr>
            </w:tcPrChange>
          </w:tcPr>
          <w:p>
            <w:pPr>
              <w:ind w:firstLine="0" w:firstLineChars="0"/>
              <w:rPr>
                <w:del w:id="1141" w:author="hyx" w:date="2018-11-10T15:25:00Z"/>
                <w:b/>
              </w:rPr>
              <w:pPrChange w:id="1140" w:author="hyx" w:date="2018-11-10T14:47:00Z">
                <w:pPr>
                  <w:ind w:firstLine="198" w:firstLineChars="94"/>
                </w:pPr>
              </w:pPrChange>
            </w:pPr>
            <w:del w:id="1142" w:author="hyx" w:date="2018-11-10T15:25:00Z">
              <w:r>
                <w:rPr>
                  <w:rFonts w:hint="eastAsia"/>
                  <w:b/>
                </w:rPr>
                <w:delText>结构</w:delText>
              </w:r>
            </w:del>
          </w:p>
        </w:tc>
        <w:tc>
          <w:tcPr>
            <w:tcW w:w="903" w:type="dxa"/>
            <w:shd w:val="clear" w:color="auto" w:fill="auto"/>
            <w:tcPrChange w:id="1143" w:author="hyx" w:date="2018-11-10T14:45:00Z">
              <w:tcPr>
                <w:tcW w:w="1157" w:type="dxa"/>
                <w:gridSpan w:val="2"/>
                <w:shd w:val="clear" w:color="auto" w:fill="auto"/>
              </w:tcPr>
            </w:tcPrChange>
          </w:tcPr>
          <w:p>
            <w:pPr>
              <w:ind w:firstLine="0"/>
              <w:rPr>
                <w:del w:id="1145" w:author="hyx" w:date="2018-11-10T15:25:00Z"/>
              </w:rPr>
              <w:pPrChange w:id="1144" w:author="hyx" w:date="2018-11-10T14:47:00Z">
                <w:pPr>
                  <w:ind w:firstLine="420"/>
                </w:pPr>
              </w:pPrChange>
            </w:pPr>
            <w:del w:id="1146" w:author="hyx" w:date="2018-11-10T15:25:00Z">
              <w:r>
                <w:rPr>
                  <w:rFonts w:hint="eastAsia"/>
                </w:rPr>
                <w:delText>中</w:delText>
              </w:r>
            </w:del>
          </w:p>
        </w:tc>
        <w:tc>
          <w:tcPr>
            <w:tcW w:w="1625" w:type="dxa"/>
            <w:shd w:val="clear" w:color="auto" w:fill="auto"/>
            <w:tcPrChange w:id="1147" w:author="hyx" w:date="2018-11-10T14:45:00Z">
              <w:tcPr>
                <w:tcW w:w="1371" w:type="dxa"/>
                <w:shd w:val="clear" w:color="auto" w:fill="auto"/>
              </w:tcPr>
            </w:tcPrChange>
          </w:tcPr>
          <w:p>
            <w:pPr>
              <w:ind w:firstLine="0"/>
              <w:rPr>
                <w:del w:id="1149" w:author="hyx" w:date="2018-11-10T15:25:00Z"/>
              </w:rPr>
              <w:pPrChange w:id="1148" w:author="hyx" w:date="2018-11-10T14:47:00Z">
                <w:pPr>
                  <w:ind w:firstLine="420"/>
                </w:pPr>
              </w:pPrChange>
            </w:pPr>
            <w:del w:id="1150" w:author="hyx" w:date="2018-11-10T15:25:00Z">
              <w:r>
                <w:rPr>
                  <w:rFonts w:hint="eastAsia"/>
                </w:rPr>
                <w:delText>设置</w:delText>
              </w:r>
            </w:del>
            <w:del w:id="1151" w:author="hyx" w:date="2018-11-10T15:25:00Z">
              <w:r>
                <w:rPr/>
                <w:delText>替补人员</w:delText>
              </w:r>
            </w:del>
          </w:p>
        </w:tc>
        <w:tc>
          <w:tcPr>
            <w:tcW w:w="1157" w:type="dxa"/>
            <w:shd w:val="clear" w:color="auto" w:fill="auto"/>
            <w:tcPrChange w:id="1152" w:author="hyx" w:date="2018-11-10T14:45:00Z">
              <w:tcPr>
                <w:tcW w:w="1157" w:type="dxa"/>
                <w:shd w:val="clear" w:color="auto" w:fill="auto"/>
              </w:tcPr>
            </w:tcPrChange>
          </w:tcPr>
          <w:p>
            <w:pPr>
              <w:ind w:firstLine="0"/>
              <w:rPr>
                <w:del w:id="1154" w:author="hyx" w:date="2018-11-10T15:25:00Z"/>
              </w:rPr>
              <w:pPrChange w:id="1153" w:author="hyx" w:date="2018-11-10T14:47:00Z">
                <w:pPr>
                  <w:ind w:firstLine="420"/>
                </w:pPr>
              </w:pPrChange>
            </w:pPr>
            <w:del w:id="1155" w:author="hyx" w:date="2018-11-10T15:25:00Z">
              <w:r>
                <w:rPr>
                  <w:rFonts w:hint="eastAsia"/>
                </w:rPr>
                <w:delText>高</w:delText>
              </w:r>
            </w:del>
          </w:p>
        </w:tc>
        <w:tc>
          <w:tcPr>
            <w:tcW w:w="1157" w:type="dxa"/>
            <w:shd w:val="clear" w:color="auto" w:fill="auto"/>
            <w:tcPrChange w:id="1156" w:author="hyx" w:date="2018-11-10T14:45:00Z">
              <w:tcPr>
                <w:tcW w:w="1157" w:type="dxa"/>
                <w:shd w:val="clear" w:color="auto" w:fill="auto"/>
              </w:tcPr>
            </w:tcPrChange>
          </w:tcPr>
          <w:p>
            <w:pPr>
              <w:ind w:firstLine="0"/>
              <w:rPr>
                <w:del w:id="1158" w:author="hyx" w:date="2018-11-10T15:25:00Z"/>
              </w:rPr>
              <w:pPrChange w:id="1157" w:author="hyx" w:date="2018-11-10T14:47:00Z">
                <w:pPr>
                  <w:ind w:firstLine="420"/>
                </w:pPr>
              </w:pPrChange>
            </w:pPr>
            <w:del w:id="1159" w:author="hyx" w:date="2018-11-10T15:25:00Z">
              <w:r>
                <w:rPr>
                  <w:rFonts w:hint="eastAsia"/>
                </w:rPr>
                <w:delText>低</w:delText>
              </w:r>
            </w:del>
          </w:p>
        </w:tc>
        <w:tc>
          <w:tcPr>
            <w:tcW w:w="1130" w:type="dxa"/>
            <w:shd w:val="clear" w:color="auto" w:fill="auto"/>
            <w:tcPrChange w:id="1160" w:author="hyx" w:date="2018-11-10T14:45:00Z">
              <w:tcPr>
                <w:tcW w:w="1130" w:type="dxa"/>
                <w:shd w:val="clear" w:color="auto" w:fill="auto"/>
              </w:tcPr>
            </w:tcPrChange>
          </w:tcPr>
          <w:p>
            <w:pPr>
              <w:ind w:firstLine="0"/>
              <w:rPr>
                <w:del w:id="1162" w:author="hyx" w:date="2018-11-10T15:25:00Z"/>
              </w:rPr>
              <w:pPrChange w:id="1161" w:author="hyx" w:date="2018-11-10T14:47:00Z">
                <w:pPr>
                  <w:ind w:firstLine="420"/>
                </w:pPr>
              </w:pPrChange>
            </w:pPr>
            <w:del w:id="1163" w:author="hyx" w:date="2018-11-10T15:25:00Z">
              <w:r>
                <w:rPr>
                  <w:rFonts w:hint="eastAsia"/>
                </w:rPr>
                <w:delText>R15</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164"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76" w:hRule="atLeast"/>
          <w:trPrChange w:id="1164" w:author="hyx" w:date="2018-11-10T14:45:00Z">
            <w:trPr>
              <w:trHeight w:val="1476" w:hRule="atLeast"/>
            </w:trPr>
          </w:trPrChange>
        </w:trPr>
        <w:tc>
          <w:tcPr>
            <w:tcW w:w="1167" w:type="dxa"/>
            <w:shd w:val="clear" w:color="auto" w:fill="auto"/>
            <w:tcPrChange w:id="1165" w:author="hyx" w:date="2018-11-10T14:45:00Z">
              <w:tcPr>
                <w:tcW w:w="1167" w:type="dxa"/>
                <w:shd w:val="clear" w:color="auto" w:fill="auto"/>
              </w:tcPr>
            </w:tcPrChange>
          </w:tcPr>
          <w:p>
            <w:pPr>
              <w:ind w:firstLine="0"/>
              <w:pPrChange w:id="1166" w:author="hyx" w:date="2018-11-10T14:47:00Z">
                <w:pPr>
                  <w:ind w:firstLine="420"/>
                </w:pPr>
              </w:pPrChange>
            </w:pPr>
            <w:r>
              <w:rPr>
                <w:rFonts w:hint="eastAsia"/>
              </w:rPr>
              <w:t>电脑</w:t>
            </w:r>
            <w:r>
              <w:t>硬件不稳定造</w:t>
            </w:r>
            <w:r>
              <w:rPr>
                <w:rFonts w:hint="eastAsia"/>
              </w:rPr>
              <w:t>成</w:t>
            </w:r>
            <w:r>
              <w:t>文档丢失</w:t>
            </w:r>
          </w:p>
        </w:tc>
        <w:tc>
          <w:tcPr>
            <w:tcW w:w="1157" w:type="dxa"/>
            <w:shd w:val="clear" w:color="auto" w:fill="auto"/>
            <w:tcPrChange w:id="1167" w:author="hyx" w:date="2018-11-10T14:45:00Z">
              <w:tcPr>
                <w:tcW w:w="1157" w:type="dxa"/>
                <w:shd w:val="clear" w:color="auto" w:fill="auto"/>
              </w:tcPr>
            </w:tcPrChange>
          </w:tcPr>
          <w:p>
            <w:pPr>
              <w:rPr>
                <w:b/>
              </w:rPr>
            </w:pPr>
            <w:r>
              <w:rPr>
                <w:rFonts w:hint="eastAsia"/>
                <w:b w:val="0"/>
                <w:bCs/>
              </w:rPr>
              <w:t>技术</w:t>
            </w:r>
          </w:p>
        </w:tc>
        <w:tc>
          <w:tcPr>
            <w:tcW w:w="903" w:type="dxa"/>
            <w:shd w:val="clear" w:color="auto" w:fill="auto"/>
            <w:tcPrChange w:id="1168" w:author="hyx" w:date="2018-11-10T14:45:00Z">
              <w:tcPr>
                <w:tcW w:w="1157" w:type="dxa"/>
                <w:gridSpan w:val="2"/>
                <w:shd w:val="clear" w:color="auto" w:fill="auto"/>
              </w:tcPr>
            </w:tcPrChange>
          </w:tcPr>
          <w:p>
            <w:pPr>
              <w:ind w:firstLine="0"/>
              <w:pPrChange w:id="1169" w:author="hyx" w:date="2018-11-10T14:47:00Z">
                <w:pPr>
                  <w:ind w:firstLine="420"/>
                </w:pPr>
              </w:pPrChange>
            </w:pPr>
            <w:r>
              <w:rPr>
                <w:rFonts w:hint="eastAsia"/>
              </w:rPr>
              <w:t>高</w:t>
            </w:r>
          </w:p>
        </w:tc>
        <w:tc>
          <w:tcPr>
            <w:tcW w:w="1625" w:type="dxa"/>
            <w:shd w:val="clear" w:color="auto" w:fill="auto"/>
            <w:tcPrChange w:id="1170" w:author="hyx" w:date="2018-11-10T14:45:00Z">
              <w:tcPr>
                <w:tcW w:w="1371" w:type="dxa"/>
                <w:shd w:val="clear" w:color="auto" w:fill="auto"/>
              </w:tcPr>
            </w:tcPrChange>
          </w:tcPr>
          <w:p>
            <w:pPr>
              <w:ind w:firstLine="0"/>
              <w:pPrChange w:id="1171" w:author="hyx" w:date="2018-11-10T14:47:00Z">
                <w:pPr>
                  <w:ind w:firstLine="420"/>
                </w:pPr>
              </w:pPrChange>
            </w:pPr>
            <w:r>
              <w:rPr>
                <w:rFonts w:hint="eastAsia"/>
                <w:lang w:eastAsia="zh-CN"/>
              </w:rPr>
              <w:t>陈俊仁</w:t>
            </w:r>
            <w:del w:id="1172" w:author="hyx" w:date="2018-11-10T15:26:00Z">
              <w:r>
                <w:rPr>
                  <w:rFonts w:hint="eastAsia"/>
                </w:rPr>
                <w:delText>巧用GITHUB，qq,百度网盘等工具</w:delText>
              </w:r>
            </w:del>
            <w:ins w:id="1173" w:author="hyx" w:date="2018-11-10T15:26:00Z">
              <w:r>
                <w:rPr>
                  <w:rFonts w:hint="eastAsia"/>
                </w:rPr>
                <w:t>及时将数据上传至guthub</w:t>
              </w:r>
            </w:ins>
          </w:p>
        </w:tc>
        <w:tc>
          <w:tcPr>
            <w:tcW w:w="1157" w:type="dxa"/>
            <w:shd w:val="clear" w:color="auto" w:fill="auto"/>
            <w:tcPrChange w:id="1174" w:author="hyx" w:date="2018-11-10T14:45:00Z">
              <w:tcPr>
                <w:tcW w:w="1157" w:type="dxa"/>
                <w:shd w:val="clear" w:color="auto" w:fill="auto"/>
              </w:tcPr>
            </w:tcPrChange>
          </w:tcPr>
          <w:p>
            <w:pPr>
              <w:ind w:firstLine="0"/>
              <w:pPrChange w:id="1175" w:author="hyx" w:date="2018-11-10T14:47:00Z">
                <w:pPr>
                  <w:ind w:firstLine="420"/>
                </w:pPr>
              </w:pPrChange>
            </w:pPr>
            <w:r>
              <w:rPr>
                <w:rFonts w:hint="eastAsia"/>
              </w:rPr>
              <w:t>中</w:t>
            </w:r>
          </w:p>
        </w:tc>
        <w:tc>
          <w:tcPr>
            <w:tcW w:w="1157" w:type="dxa"/>
            <w:shd w:val="clear" w:color="auto" w:fill="auto"/>
            <w:tcPrChange w:id="1176" w:author="hyx" w:date="2018-11-10T14:45:00Z">
              <w:tcPr>
                <w:tcW w:w="1157" w:type="dxa"/>
                <w:shd w:val="clear" w:color="auto" w:fill="auto"/>
              </w:tcPr>
            </w:tcPrChange>
          </w:tcPr>
          <w:p>
            <w:pPr>
              <w:ind w:firstLine="0"/>
              <w:pPrChange w:id="1177" w:author="hyx" w:date="2018-11-10T14:47:00Z">
                <w:pPr>
                  <w:ind w:firstLine="420"/>
                </w:pPr>
              </w:pPrChange>
            </w:pPr>
            <w:r>
              <w:rPr>
                <w:rFonts w:hint="eastAsia"/>
              </w:rPr>
              <w:t>低</w:t>
            </w:r>
          </w:p>
        </w:tc>
        <w:tc>
          <w:tcPr>
            <w:tcW w:w="1130" w:type="dxa"/>
            <w:shd w:val="clear" w:color="auto" w:fill="auto"/>
            <w:tcPrChange w:id="1178" w:author="hyx" w:date="2018-11-10T14:45:00Z">
              <w:tcPr>
                <w:tcW w:w="1130" w:type="dxa"/>
                <w:shd w:val="clear" w:color="auto" w:fill="auto"/>
              </w:tcPr>
            </w:tcPrChange>
          </w:tcPr>
          <w:p>
            <w:pPr>
              <w:ind w:firstLine="0"/>
              <w:pPrChange w:id="1179" w:author="hyx" w:date="2018-11-10T14:47:00Z">
                <w:pPr>
                  <w:ind w:firstLine="420"/>
                </w:pPr>
              </w:pPrChange>
            </w:pPr>
            <w:r>
              <w:rPr>
                <w:rFonts w:hint="eastAsia"/>
              </w:rPr>
              <w:t>R1</w:t>
            </w:r>
            <w:ins w:id="1180" w:author="hyx" w:date="2018-11-10T15:26:00Z">
              <w:r>
                <w:rPr/>
                <w:t>4</w:t>
              </w:r>
            </w:ins>
            <w:del w:id="1181" w:author="hyx" w:date="2018-11-10T15:26:00Z">
              <w:r>
                <w:rPr>
                  <w:rFonts w:hint="eastAsia"/>
                </w:rPr>
                <w:delText>6</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182"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76" w:hRule="atLeast"/>
          <w:trPrChange w:id="1182" w:author="hyx" w:date="2018-11-10T14:45:00Z">
            <w:trPr>
              <w:trHeight w:val="1476" w:hRule="atLeast"/>
            </w:trPr>
          </w:trPrChange>
        </w:trPr>
        <w:tc>
          <w:tcPr>
            <w:tcW w:w="1167" w:type="dxa"/>
            <w:shd w:val="clear" w:color="auto" w:fill="auto"/>
            <w:tcPrChange w:id="1183" w:author="hyx" w:date="2018-11-10T14:45:00Z">
              <w:tcPr>
                <w:tcW w:w="1167" w:type="dxa"/>
                <w:shd w:val="clear" w:color="auto" w:fill="auto"/>
              </w:tcPr>
            </w:tcPrChange>
          </w:tcPr>
          <w:p>
            <w:pPr>
              <w:ind w:firstLine="0"/>
              <w:pPrChange w:id="1184" w:author="hyx" w:date="2018-11-10T14:47:00Z">
                <w:pPr>
                  <w:ind w:firstLine="420"/>
                </w:pPr>
              </w:pPrChange>
            </w:pPr>
            <w:r>
              <w:rPr>
                <w:rFonts w:hint="eastAsia"/>
              </w:rPr>
              <w:t>组员</w:t>
            </w:r>
            <w:r>
              <w:t>考评不公平造成内部矛盾</w:t>
            </w:r>
          </w:p>
        </w:tc>
        <w:tc>
          <w:tcPr>
            <w:tcW w:w="1157" w:type="dxa"/>
            <w:shd w:val="clear" w:color="auto" w:fill="auto"/>
            <w:tcPrChange w:id="1185" w:author="hyx" w:date="2018-11-10T14:45:00Z">
              <w:tcPr>
                <w:tcW w:w="1157" w:type="dxa"/>
                <w:shd w:val="clear" w:color="auto" w:fill="auto"/>
              </w:tcPr>
            </w:tcPrChange>
          </w:tcPr>
          <w:p>
            <w:pPr>
              <w:rPr>
                <w:b/>
              </w:rPr>
            </w:pPr>
            <w:r>
              <w:rPr>
                <w:rFonts w:hint="eastAsia"/>
                <w:b w:val="0"/>
                <w:bCs/>
              </w:rPr>
              <w:t>参与者</w:t>
            </w:r>
          </w:p>
        </w:tc>
        <w:tc>
          <w:tcPr>
            <w:tcW w:w="903" w:type="dxa"/>
            <w:shd w:val="clear" w:color="auto" w:fill="auto"/>
            <w:tcPrChange w:id="1186" w:author="hyx" w:date="2018-11-10T14:45:00Z">
              <w:tcPr>
                <w:tcW w:w="1157" w:type="dxa"/>
                <w:gridSpan w:val="2"/>
                <w:shd w:val="clear" w:color="auto" w:fill="auto"/>
              </w:tcPr>
            </w:tcPrChange>
          </w:tcPr>
          <w:p>
            <w:pPr>
              <w:ind w:firstLine="0"/>
              <w:pPrChange w:id="1187" w:author="hyx" w:date="2018-11-10T14:47:00Z">
                <w:pPr>
                  <w:ind w:firstLine="420"/>
                </w:pPr>
              </w:pPrChange>
            </w:pPr>
            <w:r>
              <w:rPr>
                <w:rFonts w:hint="eastAsia"/>
              </w:rPr>
              <w:t>中</w:t>
            </w:r>
          </w:p>
        </w:tc>
        <w:tc>
          <w:tcPr>
            <w:tcW w:w="1625" w:type="dxa"/>
            <w:shd w:val="clear" w:color="auto" w:fill="auto"/>
            <w:tcPrChange w:id="1188" w:author="hyx" w:date="2018-11-10T14:45:00Z">
              <w:tcPr>
                <w:tcW w:w="1371" w:type="dxa"/>
                <w:shd w:val="clear" w:color="auto" w:fill="auto"/>
              </w:tcPr>
            </w:tcPrChange>
          </w:tcPr>
          <w:p>
            <w:pPr>
              <w:ind w:firstLine="0"/>
              <w:pPrChange w:id="1189" w:author="hyx" w:date="2018-11-10T14:47:00Z">
                <w:pPr>
                  <w:ind w:firstLine="420"/>
                </w:pPr>
              </w:pPrChange>
            </w:pPr>
            <w:r>
              <w:rPr>
                <w:rFonts w:hint="eastAsia"/>
                <w:lang w:eastAsia="zh-CN"/>
              </w:rPr>
              <w:t>黄叶轩</w:t>
            </w:r>
            <w:del w:id="1190" w:author="hyx" w:date="2018-11-10T15:26:00Z">
              <w:r>
                <w:rPr>
                  <w:rFonts w:hint="eastAsia"/>
                </w:rPr>
                <w:delText>加强共同，完善考评制度，以项目经理为中心</w:delText>
              </w:r>
            </w:del>
            <w:ins w:id="1191" w:author="hyx" w:date="2018-11-10T15:26:00Z">
              <w:r>
                <w:rPr>
                  <w:rFonts w:hint="eastAsia"/>
                </w:rPr>
                <w:t>分析原因，加强组内交流与沟通</w:t>
              </w:r>
            </w:ins>
          </w:p>
        </w:tc>
        <w:tc>
          <w:tcPr>
            <w:tcW w:w="1157" w:type="dxa"/>
            <w:shd w:val="clear" w:color="auto" w:fill="auto"/>
            <w:tcPrChange w:id="1192" w:author="hyx" w:date="2018-11-10T14:45:00Z">
              <w:tcPr>
                <w:tcW w:w="1157" w:type="dxa"/>
                <w:shd w:val="clear" w:color="auto" w:fill="auto"/>
              </w:tcPr>
            </w:tcPrChange>
          </w:tcPr>
          <w:p>
            <w:pPr>
              <w:ind w:firstLine="0"/>
              <w:pPrChange w:id="1193" w:author="hyx" w:date="2018-11-10T14:47:00Z">
                <w:pPr>
                  <w:ind w:firstLine="420"/>
                </w:pPr>
              </w:pPrChange>
            </w:pPr>
            <w:r>
              <w:rPr>
                <w:rFonts w:hint="eastAsia"/>
              </w:rPr>
              <w:t>低</w:t>
            </w:r>
          </w:p>
        </w:tc>
        <w:tc>
          <w:tcPr>
            <w:tcW w:w="1157" w:type="dxa"/>
            <w:shd w:val="clear" w:color="auto" w:fill="auto"/>
            <w:tcPrChange w:id="1194" w:author="hyx" w:date="2018-11-10T14:45:00Z">
              <w:tcPr>
                <w:tcW w:w="1157" w:type="dxa"/>
                <w:shd w:val="clear" w:color="auto" w:fill="auto"/>
              </w:tcPr>
            </w:tcPrChange>
          </w:tcPr>
          <w:p>
            <w:pPr>
              <w:ind w:firstLine="0"/>
              <w:pPrChange w:id="1195" w:author="hyx" w:date="2018-11-10T14:47:00Z">
                <w:pPr>
                  <w:ind w:firstLine="420"/>
                </w:pPr>
              </w:pPrChange>
            </w:pPr>
            <w:r>
              <w:rPr>
                <w:rFonts w:hint="eastAsia"/>
              </w:rPr>
              <w:t>高</w:t>
            </w:r>
          </w:p>
        </w:tc>
        <w:tc>
          <w:tcPr>
            <w:tcW w:w="1130" w:type="dxa"/>
            <w:shd w:val="clear" w:color="auto" w:fill="auto"/>
            <w:tcPrChange w:id="1196" w:author="hyx" w:date="2018-11-10T14:45:00Z">
              <w:tcPr>
                <w:tcW w:w="1130" w:type="dxa"/>
                <w:shd w:val="clear" w:color="auto" w:fill="auto"/>
              </w:tcPr>
            </w:tcPrChange>
          </w:tcPr>
          <w:p>
            <w:pPr>
              <w:ind w:firstLine="0"/>
              <w:pPrChange w:id="1197" w:author="hyx" w:date="2018-11-10T14:47:00Z">
                <w:pPr>
                  <w:ind w:firstLine="420"/>
                </w:pPr>
              </w:pPrChange>
            </w:pPr>
            <w:r>
              <w:rPr>
                <w:rFonts w:hint="eastAsia"/>
              </w:rPr>
              <w:t>R1</w:t>
            </w:r>
            <w:ins w:id="1198" w:author="hyx" w:date="2018-11-10T15:27:00Z">
              <w:r>
                <w:rPr/>
                <w:t>5</w:t>
              </w:r>
            </w:ins>
            <w:del w:id="1199" w:author="hyx" w:date="2018-11-10T15:27:00Z">
              <w:r>
                <w:rPr>
                  <w:rFonts w:hint="eastAsia"/>
                </w:rPr>
                <w:delText>7</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200" w:author="hyx" w:date="2018-11-10T14:45: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1476" w:hRule="atLeast"/>
          <w:trPrChange w:id="1200" w:author="hyx" w:date="2018-11-10T14:45:00Z">
            <w:trPr>
              <w:trHeight w:val="1476" w:hRule="atLeast"/>
            </w:trPr>
          </w:trPrChange>
        </w:trPr>
        <w:tc>
          <w:tcPr>
            <w:tcW w:w="1167" w:type="dxa"/>
            <w:shd w:val="clear" w:color="auto" w:fill="auto"/>
            <w:tcPrChange w:id="1201" w:author="hyx" w:date="2018-11-10T14:45:00Z">
              <w:tcPr>
                <w:tcW w:w="1167" w:type="dxa"/>
                <w:shd w:val="clear" w:color="auto" w:fill="auto"/>
              </w:tcPr>
            </w:tcPrChange>
          </w:tcPr>
          <w:p>
            <w:pPr>
              <w:ind w:firstLine="0"/>
              <w:pPrChange w:id="1202" w:author="hyx" w:date="2018-11-10T14:47:00Z">
                <w:pPr>
                  <w:ind w:firstLine="420"/>
                </w:pPr>
              </w:pPrChange>
            </w:pPr>
            <w:r>
              <w:rPr>
                <w:rFonts w:hint="eastAsia"/>
              </w:rPr>
              <w:t>用户</w:t>
            </w:r>
            <w:r>
              <w:t>对</w:t>
            </w:r>
            <w:r>
              <w:rPr>
                <w:rFonts w:hint="eastAsia"/>
              </w:rPr>
              <w:t>界面</w:t>
            </w:r>
            <w:r>
              <w:t>原型</w:t>
            </w:r>
            <w:r>
              <w:rPr>
                <w:rFonts w:hint="eastAsia"/>
              </w:rPr>
              <w:t>有</w:t>
            </w:r>
            <w:r>
              <w:t>了</w:t>
            </w:r>
            <w:ins w:id="1203" w:author="hyx" w:date="2018-11-10T15:27:00Z">
              <w:r>
                <w:rPr>
                  <w:rFonts w:hint="eastAsia"/>
                </w:rPr>
                <w:t>提出了新的要求</w:t>
              </w:r>
            </w:ins>
            <w:del w:id="1204" w:author="hyx" w:date="2018-11-10T15:27:00Z">
              <w:r>
                <w:rPr>
                  <w:rFonts w:hint="eastAsia"/>
                </w:rPr>
                <w:delText>天马行空</w:delText>
              </w:r>
            </w:del>
            <w:del w:id="1205" w:author="hyx" w:date="2018-11-10T15:27:00Z">
              <w:r>
                <w:rPr/>
                <w:delText>的全新的提议</w:delText>
              </w:r>
            </w:del>
          </w:p>
        </w:tc>
        <w:tc>
          <w:tcPr>
            <w:tcW w:w="1157" w:type="dxa"/>
            <w:shd w:val="clear" w:color="auto" w:fill="auto"/>
            <w:tcPrChange w:id="1206" w:author="hyx" w:date="2018-11-10T14:45:00Z">
              <w:tcPr>
                <w:tcW w:w="1157" w:type="dxa"/>
                <w:shd w:val="clear" w:color="auto" w:fill="auto"/>
              </w:tcPr>
            </w:tcPrChange>
          </w:tcPr>
          <w:p>
            <w:pPr>
              <w:rPr>
                <w:b/>
              </w:rPr>
            </w:pPr>
            <w:r>
              <w:rPr>
                <w:rFonts w:hint="eastAsia"/>
                <w:b w:val="0"/>
                <w:bCs/>
              </w:rPr>
              <w:t>参与者</w:t>
            </w:r>
          </w:p>
        </w:tc>
        <w:tc>
          <w:tcPr>
            <w:tcW w:w="903" w:type="dxa"/>
            <w:shd w:val="clear" w:color="auto" w:fill="auto"/>
            <w:tcPrChange w:id="1207" w:author="hyx" w:date="2018-11-10T14:45:00Z">
              <w:tcPr>
                <w:tcW w:w="1157" w:type="dxa"/>
                <w:gridSpan w:val="2"/>
                <w:shd w:val="clear" w:color="auto" w:fill="auto"/>
              </w:tcPr>
            </w:tcPrChange>
          </w:tcPr>
          <w:p>
            <w:pPr>
              <w:ind w:firstLine="0"/>
              <w:pPrChange w:id="1208" w:author="hyx" w:date="2018-11-10T14:47:00Z">
                <w:pPr>
                  <w:ind w:firstLine="420"/>
                </w:pPr>
              </w:pPrChange>
            </w:pPr>
            <w:r>
              <w:rPr>
                <w:rFonts w:hint="eastAsia"/>
              </w:rPr>
              <w:t>高</w:t>
            </w:r>
          </w:p>
        </w:tc>
        <w:tc>
          <w:tcPr>
            <w:tcW w:w="1625" w:type="dxa"/>
            <w:shd w:val="clear" w:color="auto" w:fill="auto"/>
            <w:tcPrChange w:id="1209" w:author="hyx" w:date="2018-11-10T14:45:00Z">
              <w:tcPr>
                <w:tcW w:w="1371" w:type="dxa"/>
                <w:shd w:val="clear" w:color="auto" w:fill="auto"/>
              </w:tcPr>
            </w:tcPrChange>
          </w:tcPr>
          <w:p>
            <w:pPr>
              <w:ind w:firstLine="0"/>
              <w:pPrChange w:id="1210" w:author="hyx" w:date="2018-11-10T14:47:00Z">
                <w:pPr>
                  <w:ind w:firstLine="420"/>
                </w:pPr>
              </w:pPrChange>
            </w:pPr>
            <w:r>
              <w:rPr>
                <w:rFonts w:hint="eastAsia"/>
                <w:lang w:eastAsia="zh-CN"/>
              </w:rPr>
              <w:t>吕迪</w:t>
            </w:r>
            <w:del w:id="1211" w:author="hyx" w:date="2018-11-10T15:27:00Z">
              <w:r>
                <w:rPr>
                  <w:rFonts w:hint="eastAsia"/>
                </w:rPr>
                <w:delText>加强与技术人员的同步沟通，确认工作量与可行性</w:delText>
              </w:r>
            </w:del>
            <w:ins w:id="1212" w:author="hyx" w:date="2018-11-10T15:27:00Z">
              <w:r>
                <w:rPr>
                  <w:rFonts w:hint="eastAsia"/>
                </w:rPr>
                <w:t>分析要求是否合理，若合理</w:t>
              </w:r>
            </w:ins>
            <w:ins w:id="1213" w:author="hyx" w:date="2018-11-10T15:28:00Z">
              <w:r>
                <w:rPr>
                  <w:rFonts w:hint="eastAsia"/>
                </w:rPr>
                <w:t>及时接收，若不合理，提供理由并拒绝</w:t>
              </w:r>
            </w:ins>
          </w:p>
        </w:tc>
        <w:tc>
          <w:tcPr>
            <w:tcW w:w="1157" w:type="dxa"/>
            <w:shd w:val="clear" w:color="auto" w:fill="auto"/>
            <w:tcPrChange w:id="1214" w:author="hyx" w:date="2018-11-10T14:45:00Z">
              <w:tcPr>
                <w:tcW w:w="1157" w:type="dxa"/>
                <w:shd w:val="clear" w:color="auto" w:fill="auto"/>
              </w:tcPr>
            </w:tcPrChange>
          </w:tcPr>
          <w:p>
            <w:pPr>
              <w:ind w:firstLine="0"/>
              <w:pPrChange w:id="1215" w:author="hyx" w:date="2018-11-10T14:47:00Z">
                <w:pPr>
                  <w:ind w:firstLine="420"/>
                </w:pPr>
              </w:pPrChange>
            </w:pPr>
            <w:r>
              <w:rPr>
                <w:rFonts w:hint="eastAsia"/>
              </w:rPr>
              <w:t>高</w:t>
            </w:r>
          </w:p>
        </w:tc>
        <w:tc>
          <w:tcPr>
            <w:tcW w:w="1157" w:type="dxa"/>
            <w:shd w:val="clear" w:color="auto" w:fill="auto"/>
            <w:tcPrChange w:id="1216" w:author="hyx" w:date="2018-11-10T14:45:00Z">
              <w:tcPr>
                <w:tcW w:w="1157" w:type="dxa"/>
                <w:shd w:val="clear" w:color="auto" w:fill="auto"/>
              </w:tcPr>
            </w:tcPrChange>
          </w:tcPr>
          <w:p>
            <w:pPr>
              <w:ind w:firstLine="0"/>
              <w:pPrChange w:id="1217" w:author="hyx" w:date="2018-11-10T14:47:00Z">
                <w:pPr>
                  <w:ind w:firstLine="420"/>
                </w:pPr>
              </w:pPrChange>
            </w:pPr>
            <w:r>
              <w:rPr>
                <w:rFonts w:hint="eastAsia"/>
              </w:rPr>
              <w:t>低</w:t>
            </w:r>
          </w:p>
        </w:tc>
        <w:tc>
          <w:tcPr>
            <w:tcW w:w="1130" w:type="dxa"/>
            <w:shd w:val="clear" w:color="auto" w:fill="auto"/>
            <w:tcPrChange w:id="1218" w:author="hyx" w:date="2018-11-10T14:45:00Z">
              <w:tcPr>
                <w:tcW w:w="1130" w:type="dxa"/>
                <w:shd w:val="clear" w:color="auto" w:fill="auto"/>
              </w:tcPr>
            </w:tcPrChange>
          </w:tcPr>
          <w:p>
            <w:pPr>
              <w:ind w:firstLine="0"/>
              <w:pPrChange w:id="1219" w:author="hyx" w:date="2018-11-10T14:47:00Z">
                <w:pPr>
                  <w:ind w:firstLine="420"/>
                </w:pPr>
              </w:pPrChange>
            </w:pPr>
            <w:r>
              <w:rPr>
                <w:rFonts w:hint="eastAsia"/>
              </w:rPr>
              <w:t>R1</w:t>
            </w:r>
            <w:ins w:id="1220" w:author="hyx" w:date="2018-11-10T15:28:00Z">
              <w:r>
                <w:rPr/>
                <w:t>6</w:t>
              </w:r>
            </w:ins>
            <w:del w:id="1221" w:author="hyx" w:date="2018-11-10T15:28:00Z">
              <w:r>
                <w:rPr>
                  <w:rFonts w:hint="eastAsia"/>
                </w:rPr>
                <w:delText>8</w:delText>
              </w:r>
            </w:del>
          </w:p>
        </w:tc>
      </w:tr>
    </w:tbl>
    <w:p>
      <w:pPr>
        <w:rPr>
          <w:rFonts w:ascii="Times New Roman" w:hAnsi="Times New Roman" w:cs="Times New Roman"/>
          <w:szCs w:val="24"/>
        </w:rPr>
      </w:pPr>
    </w:p>
    <w:p>
      <w:pPr>
        <w:pStyle w:val="60"/>
      </w:pPr>
      <w:bookmarkStart w:id="68" w:name="_Toc9872"/>
      <w:r>
        <w:rPr>
          <w:rFonts w:hint="eastAsia"/>
        </w:rPr>
        <w:t>支持</w:t>
      </w:r>
      <w:r>
        <w:t>条件</w:t>
      </w:r>
      <w:bookmarkEnd w:id="68"/>
    </w:p>
    <w:p>
      <w:pPr>
        <w:pStyle w:val="62"/>
      </w:pPr>
      <w:bookmarkStart w:id="69" w:name="_Toc1208"/>
      <w:bookmarkStart w:id="70" w:name="_Toc521309550"/>
      <w:bookmarkStart w:id="71" w:name="_Toc496746356"/>
      <w:bookmarkStart w:id="72" w:name="_Toc495757987"/>
      <w:bookmarkStart w:id="73" w:name="_Toc495758674"/>
      <w:r>
        <w:rPr>
          <w:rFonts w:hint="eastAsia"/>
        </w:rPr>
        <w:t>计算机系统支持</w:t>
      </w:r>
      <w:bookmarkEnd w:id="69"/>
      <w:bookmarkEnd w:id="70"/>
      <w:bookmarkEnd w:id="71"/>
      <w:bookmarkEnd w:id="72"/>
      <w:bookmarkEnd w:id="73"/>
    </w:p>
    <w:p>
      <w:pPr>
        <w:numPr>
          <w:ilvl w:val="0"/>
          <w:numId w:val="2"/>
        </w:numPr>
        <w:rPr>
          <w:rFonts w:ascii="Times New Roman" w:hAnsi="Times New Roman" w:cs="Times New Roman"/>
          <w:szCs w:val="24"/>
        </w:rPr>
      </w:pPr>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7/8/10</w:t>
      </w:r>
      <w:r>
        <w:rPr>
          <w:rFonts w:cs="Times New Roman"/>
          <w:szCs w:val="24"/>
        </w:rPr>
        <w:t xml:space="preserve"> </w:t>
      </w:r>
      <w:r>
        <w:rPr>
          <w:rFonts w:hint="eastAsia" w:cs="Times New Roman"/>
          <w:szCs w:val="24"/>
        </w:rPr>
        <w:t>操作系统电脑 （已配置）</w:t>
      </w:r>
    </w:p>
    <w:p>
      <w:pPr>
        <w:numPr>
          <w:ilvl w:val="0"/>
          <w:numId w:val="2"/>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2"/>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2"/>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 xml:space="preserve">数据库软件 （已配置） </w:t>
      </w:r>
    </w:p>
    <w:p>
      <w:pPr>
        <w:numPr>
          <w:ilvl w:val="0"/>
          <w:numId w:val="2"/>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2"/>
        </w:numPr>
        <w:rPr>
          <w:rFonts w:ascii="Times New Roman" w:hAnsi="Times New Roman" w:cs="Times New Roman"/>
          <w:szCs w:val="24"/>
        </w:rPr>
      </w:pPr>
      <w:r>
        <w:rPr>
          <w:rFonts w:hint="eastAsia" w:cs="Times New Roman"/>
          <w:szCs w:val="24"/>
        </w:rPr>
        <w:t>H</w:t>
      </w:r>
      <w:r>
        <w:rPr>
          <w:rFonts w:cs="Times New Roman"/>
          <w:szCs w:val="24"/>
        </w:rPr>
        <w:t xml:space="preserve">Build </w:t>
      </w:r>
      <w:r>
        <w:rPr>
          <w:rFonts w:hint="eastAsia" w:cs="Times New Roman"/>
          <w:szCs w:val="24"/>
        </w:rPr>
        <w:t>前端开发软件 （已配置）</w:t>
      </w:r>
    </w:p>
    <w:p>
      <w:pPr>
        <w:numPr>
          <w:ilvl w:val="0"/>
          <w:numId w:val="2"/>
        </w:numPr>
        <w:rPr>
          <w:ins w:id="1222" w:author="hyx" w:date="2018-11-10T15:29:00Z"/>
          <w:rFonts w:ascii="Times New Roman" w:hAnsi="Times New Roman" w:cs="Times New Roman"/>
          <w:szCs w:val="24"/>
          <w:rPrChange w:id="1223" w:author="hyx" w:date="2018-11-10T15:29:00Z">
            <w:rPr>
              <w:ins w:id="1224" w:author="hyx" w:date="2018-11-10T15:29:00Z"/>
              <w:rFonts w:cs="Times New Roman"/>
              <w:szCs w:val="24"/>
            </w:rPr>
          </w:rPrChange>
        </w:rPr>
      </w:pPr>
      <w:r>
        <w:rPr>
          <w:rFonts w:cs="Times New Roman"/>
          <w:szCs w:val="24"/>
        </w:rPr>
        <w:t xml:space="preserve">GitHub </w:t>
      </w:r>
      <w:ins w:id="1225" w:author="hyx" w:date="2018-11-10T15:38:00Z">
        <w:r>
          <w:rPr>
            <w:rFonts w:hint="eastAsia" w:cs="Times New Roman"/>
            <w:szCs w:val="24"/>
          </w:rPr>
          <w:t>K</w:t>
        </w:r>
      </w:ins>
      <w:ins w:id="1226" w:author="hyx" w:date="2018-11-10T15:38:00Z">
        <w:r>
          <w:rPr>
            <w:rFonts w:cs="Times New Roman"/>
            <w:szCs w:val="24"/>
          </w:rPr>
          <w:t>raken</w:t>
        </w:r>
      </w:ins>
      <w:del w:id="1227" w:author="hyx" w:date="2018-11-10T15:38:00Z">
        <w:r>
          <w:rPr>
            <w:rFonts w:cs="Times New Roman"/>
            <w:szCs w:val="24"/>
          </w:rPr>
          <w:delText>Desktop</w:delText>
        </w:r>
      </w:del>
      <w:r>
        <w:rPr>
          <w:rFonts w:cs="Times New Roman"/>
          <w:szCs w:val="24"/>
        </w:rPr>
        <w:t xml:space="preserve"> </w:t>
      </w:r>
      <w:r>
        <w:rPr>
          <w:rFonts w:hint="eastAsia" w:cs="Times New Roman"/>
          <w:szCs w:val="24"/>
        </w:rPr>
        <w:t>配置管理软件 （已配置）</w:t>
      </w:r>
    </w:p>
    <w:p>
      <w:pPr>
        <w:numPr>
          <w:ilvl w:val="0"/>
          <w:numId w:val="2"/>
        </w:numPr>
        <w:rPr>
          <w:rFonts w:ascii="Times New Roman" w:hAnsi="Times New Roman" w:cs="Times New Roman"/>
          <w:szCs w:val="24"/>
        </w:rPr>
      </w:pPr>
      <w:ins w:id="1228" w:author="hyx" w:date="2018-11-10T15:39:00Z">
        <w:r>
          <w:rPr>
            <w:rFonts w:ascii="Times New Roman" w:hAnsi="Times New Roman" w:cs="Times New Roman"/>
            <w:szCs w:val="24"/>
          </w:rPr>
          <w:t>Axure RP</w:t>
        </w:r>
      </w:ins>
      <w:ins w:id="1229" w:author="hyx" w:date="2018-11-10T15:39:00Z">
        <w:r>
          <w:rPr>
            <w:rFonts w:hint="eastAsia" w:ascii="Times New Roman" w:hAnsi="Times New Roman" w:cs="Times New Roman"/>
            <w:szCs w:val="24"/>
          </w:rPr>
          <w:t>界面原型软件（已配置）</w:t>
        </w:r>
      </w:ins>
    </w:p>
    <w:p>
      <w:pPr>
        <w:pStyle w:val="62"/>
      </w:pPr>
      <w:bookmarkStart w:id="74" w:name="_Toc14231"/>
      <w:bookmarkStart w:id="75" w:name="_Toc496746357"/>
      <w:bookmarkStart w:id="76" w:name="_Toc495757988"/>
      <w:bookmarkStart w:id="77" w:name="_Toc495758675"/>
      <w:bookmarkStart w:id="78" w:name="_Toc521309551"/>
      <w:r>
        <w:rPr>
          <w:rFonts w:hint="eastAsia"/>
        </w:rPr>
        <w:t>需由用户承担的工作</w:t>
      </w:r>
      <w:bookmarkEnd w:id="74"/>
      <w:bookmarkEnd w:id="75"/>
      <w:bookmarkEnd w:id="76"/>
      <w:bookmarkEnd w:id="77"/>
      <w:bookmarkEnd w:id="78"/>
    </w:p>
    <w:p>
      <w:pPr>
        <w:numPr>
          <w:ilvl w:val="0"/>
          <w:numId w:val="3"/>
        </w:numPr>
        <w:rPr>
          <w:del w:id="1230" w:author="hyx" w:date="2018-11-10T15:39:00Z"/>
          <w:rFonts w:ascii="Times New Roman" w:hAnsi="Times New Roman" w:cs="Times New Roman"/>
          <w:szCs w:val="24"/>
        </w:rPr>
      </w:pPr>
      <w:r>
        <w:rPr>
          <w:rFonts w:hint="eastAsia" w:ascii="Times New Roman" w:hAnsi="Times New Roman" w:cs="Times New Roman"/>
          <w:szCs w:val="24"/>
        </w:rPr>
        <w:t xml:space="preserve">用户需要与开发人员有多次需求访谈 </w:t>
      </w:r>
    </w:p>
    <w:p>
      <w:pPr>
        <w:numPr>
          <w:ilvl w:val="0"/>
          <w:numId w:val="3"/>
        </w:numPr>
        <w:rPr>
          <w:rFonts w:ascii="Times New Roman" w:hAnsi="Times New Roman" w:cs="Times New Roman"/>
          <w:szCs w:val="24"/>
        </w:rPr>
      </w:pPr>
      <w:del w:id="1231" w:author="hyx" w:date="2018-11-10T15:39:00Z">
        <w:r>
          <w:rPr>
            <w:rFonts w:hint="eastAsia" w:ascii="Times New Roman" w:hAnsi="Times New Roman" w:cs="Times New Roman"/>
            <w:szCs w:val="24"/>
          </w:rPr>
          <w:delText>用户需提供软件开发的各项经费</w:delText>
        </w:r>
      </w:del>
      <w:del w:id="1232" w:author="hyx" w:date="2018-11-10T15:39:00Z">
        <w:r>
          <w:rPr>
            <w:rFonts w:ascii="Times New Roman" w:hAnsi="Times New Roman" w:cs="Times New Roman"/>
            <w:szCs w:val="24"/>
          </w:rPr>
          <w:delText xml:space="preserve"> </w:delText>
        </w:r>
      </w:del>
    </w:p>
    <w:p>
      <w:pPr>
        <w:numPr>
          <w:ilvl w:val="0"/>
          <w:numId w:val="3"/>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3"/>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3"/>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2"/>
      </w:pPr>
      <w:bookmarkStart w:id="79" w:name="_Toc8547"/>
      <w:bookmarkStart w:id="80" w:name="_Toc495757989"/>
      <w:bookmarkStart w:id="81" w:name="_Toc495758676"/>
      <w:bookmarkStart w:id="82" w:name="_Toc521309552"/>
      <w:bookmarkStart w:id="83" w:name="_Toc496746358"/>
      <w:r>
        <w:rPr>
          <w:rFonts w:hint="eastAsia"/>
        </w:rPr>
        <w:t>外界提供条件</w:t>
      </w:r>
      <w:bookmarkEnd w:id="79"/>
      <w:bookmarkEnd w:id="80"/>
      <w:bookmarkEnd w:id="81"/>
      <w:bookmarkEnd w:id="82"/>
      <w:bookmarkEnd w:id="83"/>
    </w:p>
    <w:p>
      <w:pPr>
        <w:rPr>
          <w:del w:id="1233" w:author="xsq" w:date="2018-11-22T20:28:22Z"/>
          <w:rFonts w:hint="eastAsia"/>
        </w:rPr>
      </w:pPr>
      <w:r>
        <w:rPr>
          <w:rFonts w:hint="eastAsia" w:ascii="Times New Roman" w:hAnsi="Times New Roman" w:cs="Times New Roman"/>
          <w:szCs w:val="24"/>
        </w:rPr>
        <w:tab/>
      </w:r>
      <w:r>
        <w:rPr>
          <w:rFonts w:hint="eastAsia"/>
        </w:rPr>
        <w:t>运行环境：</w:t>
      </w:r>
    </w:p>
    <w:p>
      <w:pPr>
        <w:rPr>
          <w:ins w:id="1234" w:author="xsq" w:date="2018-11-22T20:28:19Z"/>
          <w:rFonts w:hint="eastAsia"/>
        </w:rPr>
      </w:pPr>
    </w:p>
    <w:p>
      <w:pPr>
        <w:rPr>
          <w:rFonts w:hint="eastAsia"/>
        </w:rPr>
      </w:pPr>
    </w:p>
    <w:p>
      <w:pPr>
        <w:pStyle w:val="65"/>
        <w:numPr>
          <w:ilvl w:val="0"/>
          <w:numId w:val="4"/>
        </w:numPr>
        <w:spacing w:line="240" w:lineRule="auto"/>
        <w:ind w:left="420" w:leftChars="0" w:hanging="420" w:firstLineChars="0"/>
      </w:pPr>
      <w:r>
        <w:rPr>
          <w:rFonts w:hint="eastAsia"/>
        </w:rPr>
        <w:t>在校园内网环境内运行的服务器 x</w:t>
      </w:r>
      <w:r>
        <w:t xml:space="preserve">1 </w:t>
      </w:r>
      <w:r>
        <w:rPr>
          <w:rFonts w:hint="eastAsia"/>
        </w:rPr>
        <w:t>（1</w:t>
      </w:r>
      <w:r>
        <w:t>6</w:t>
      </w:r>
      <w:r>
        <w:rPr>
          <w:rFonts w:hint="eastAsia"/>
        </w:rPr>
        <w:t>核cpu，3</w:t>
      </w:r>
      <w:r>
        <w:t>2</w:t>
      </w:r>
      <w:r>
        <w:rPr>
          <w:rFonts w:hint="eastAsia"/>
        </w:rPr>
        <w:t>G内存，4T硬盘）</w:t>
      </w:r>
    </w:p>
    <w:p>
      <w:pPr>
        <w:numPr>
          <w:ilvl w:val="0"/>
          <w:numId w:val="4"/>
        </w:numPr>
        <w:ind w:left="420" w:leftChars="0" w:hanging="420" w:firstLineChars="0"/>
      </w:pPr>
      <w:r>
        <w:rPr>
          <w:rFonts w:hint="eastAsia"/>
        </w:rPr>
        <w:t>预计使用2年</w:t>
      </w:r>
    </w:p>
    <w:p>
      <w:pPr>
        <w:numPr>
          <w:ilvl w:val="0"/>
          <w:numId w:val="4"/>
        </w:numPr>
        <w:ind w:left="420" w:leftChars="0" w:hanging="420" w:firstLineChars="0"/>
      </w:pPr>
      <w:r>
        <w:rPr>
          <w:rFonts w:hint="eastAsia"/>
        </w:rPr>
        <w:t>人均一台计算机</w:t>
      </w:r>
    </w:p>
    <w:p>
      <w:pPr>
        <w:numPr>
          <w:ilvl w:val="0"/>
          <w:numId w:val="4"/>
        </w:numPr>
        <w:ind w:left="420" w:leftChars="0" w:hanging="420" w:firstLineChars="0"/>
      </w:pPr>
      <w:r>
        <w:rPr>
          <w:rFonts w:hint="eastAsia"/>
        </w:rPr>
        <w:t>可以下载应用的智能手机</w:t>
      </w:r>
    </w:p>
    <w:p>
      <w:pPr>
        <w:pStyle w:val="65"/>
        <w:numPr>
          <w:ilvl w:val="0"/>
          <w:numId w:val="4"/>
        </w:numPr>
        <w:spacing w:line="240" w:lineRule="auto"/>
        <w:ind w:left="420" w:leftChars="0" w:hanging="420" w:firstLineChars="0"/>
        <w:rPr>
          <w:ins w:id="1235" w:author="hyx" w:date="2018-11-13T10:29:00Z"/>
        </w:rPr>
      </w:pPr>
      <w:r>
        <w:rPr>
          <w:rFonts w:hint="eastAsia"/>
        </w:rPr>
        <w:t>千兆光纤宽带</w:t>
      </w:r>
    </w:p>
    <w:p>
      <w:pPr>
        <w:numPr>
          <w:ilvl w:val="0"/>
          <w:numId w:val="0"/>
        </w:numPr>
        <w:spacing w:line="240" w:lineRule="auto"/>
        <w:ind w:left="840" w:hanging="420" w:firstLineChars="0"/>
        <w:pPrChange w:id="1236" w:author="hyx" w:date="2018-11-13T10:29:00Z">
          <w:pPr>
            <w:pStyle w:val="65"/>
            <w:numPr>
              <w:ilvl w:val="0"/>
              <w:numId w:val="5"/>
            </w:numPr>
            <w:spacing w:line="240" w:lineRule="auto"/>
            <w:ind w:left="1260" w:hanging="420" w:firstLineChars="0"/>
          </w:pPr>
        </w:pPrChange>
      </w:pPr>
    </w:p>
    <w:p>
      <w:pPr>
        <w:pStyle w:val="60"/>
      </w:pPr>
      <w:bookmarkStart w:id="84" w:name="_Toc23926"/>
      <w:r>
        <w:rPr>
          <w:rFonts w:hint="eastAsia"/>
        </w:rPr>
        <w:t>人力资源</w:t>
      </w:r>
      <w:r>
        <w:t>管理计划</w:t>
      </w:r>
      <w:bookmarkEnd w:id="84"/>
    </w:p>
    <w:p>
      <w:pPr>
        <w:pStyle w:val="62"/>
      </w:pPr>
      <w:bookmarkStart w:id="85" w:name="_Toc497223478"/>
      <w:bookmarkStart w:id="86" w:name="_Toc31434"/>
      <w:bookmarkStart w:id="87" w:name="_Toc497072225"/>
      <w:r>
        <w:rPr>
          <w:rFonts w:hint="eastAsia"/>
        </w:rPr>
        <w:t>角色</w:t>
      </w:r>
      <w:r>
        <w:t>和</w:t>
      </w:r>
      <w:r>
        <w:rPr>
          <w:rFonts w:hint="eastAsia"/>
        </w:rPr>
        <w:t>职</w:t>
      </w:r>
      <w:r>
        <w:t>责</w:t>
      </w:r>
      <w:bookmarkEnd w:id="85"/>
      <w:bookmarkEnd w:id="86"/>
      <w:bookmarkEnd w:id="87"/>
    </w:p>
    <w:p>
      <w:pPr>
        <w:pStyle w:val="70"/>
      </w:pPr>
      <w:bookmarkStart w:id="88" w:name="_Toc13401"/>
      <w:bookmarkStart w:id="89" w:name="_Toc497223479"/>
      <w:bookmarkStart w:id="90" w:name="_Toc497072226"/>
      <w:r>
        <w:t>项目经理</w:t>
      </w:r>
      <w:bookmarkEnd w:id="88"/>
      <w:bookmarkEnd w:id="89"/>
      <w:bookmarkEnd w:id="90"/>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w:t>
      </w:r>
      <w:del w:id="1237" w:author="hyx" w:date="2018-11-10T15:43:00Z">
        <w:r>
          <w:rPr>
            <w:rFonts w:hint="eastAsia"/>
          </w:rPr>
          <w:delText>、费用</w:delText>
        </w:r>
      </w:del>
      <w:r>
        <w:rPr>
          <w:rFonts w:hint="eastAsia"/>
        </w:rPr>
        <w:t>、风险、缺陷等进行控制，保证项目按计划运行，实现课程下达的项目目标</w:t>
      </w:r>
    </w:p>
    <w:p>
      <w:pPr>
        <w:ind w:left="420" w:leftChars="200" w:firstLine="420"/>
      </w:pPr>
    </w:p>
    <w:tbl>
      <w:tblPr>
        <w:tblStyle w:val="43"/>
        <w:tblW w:w="808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238" w:author="hyx" w:date="2018-11-10T15:49:00Z">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1143"/>
        <w:gridCol w:w="950"/>
        <w:gridCol w:w="1349"/>
        <w:gridCol w:w="1155"/>
        <w:gridCol w:w="1056"/>
        <w:gridCol w:w="1701"/>
        <w:gridCol w:w="729"/>
        <w:tblGridChange w:id="1239">
          <w:tblGrid>
            <w:gridCol w:w="1143"/>
            <w:gridCol w:w="1144"/>
            <w:gridCol w:w="1155"/>
            <w:gridCol w:w="1155"/>
            <w:gridCol w:w="1178"/>
            <w:gridCol w:w="1371"/>
            <w:gridCol w:w="1150"/>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240" w:author="hyx" w:date="2018-11-10T15:49: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43" w:type="dxa"/>
            <w:shd w:val="clear" w:color="auto" w:fill="BDD6EE" w:themeFill="accent1" w:themeFillTint="66"/>
            <w:vAlign w:val="center"/>
            <w:tcPrChange w:id="1241" w:author="hyx" w:date="2018-11-10T15:49:00Z">
              <w:tcPr>
                <w:tcW w:w="1143" w:type="dxa"/>
                <w:shd w:val="clear" w:color="auto" w:fill="BDD6EE" w:themeFill="accent1" w:themeFillTint="66"/>
                <w:vAlign w:val="center"/>
              </w:tcPr>
            </w:tcPrChange>
          </w:tcPr>
          <w:p>
            <w:pPr>
              <w:rPr>
                <w:b/>
                <w:sz w:val="21"/>
                <w:szCs w:val="21"/>
              </w:rPr>
            </w:pPr>
            <w:r>
              <w:rPr>
                <w:rFonts w:hint="eastAsia"/>
                <w:b/>
                <w:color w:val="000000"/>
                <w:sz w:val="21"/>
                <w:szCs w:val="21"/>
              </w:rPr>
              <w:t>职务</w:t>
            </w:r>
          </w:p>
        </w:tc>
        <w:tc>
          <w:tcPr>
            <w:tcW w:w="950" w:type="dxa"/>
            <w:shd w:val="clear" w:color="auto" w:fill="BDD6EE" w:themeFill="accent1" w:themeFillTint="66"/>
            <w:vAlign w:val="center"/>
            <w:tcPrChange w:id="1242" w:author="hyx" w:date="2018-11-10T15:49:00Z">
              <w:tcPr>
                <w:tcW w:w="1144" w:type="dxa"/>
                <w:shd w:val="clear" w:color="auto" w:fill="BDD6EE" w:themeFill="accent1" w:themeFillTint="66"/>
                <w:vAlign w:val="center"/>
              </w:tcPr>
            </w:tcPrChange>
          </w:tcPr>
          <w:p>
            <w:pPr>
              <w:rPr>
                <w:b/>
                <w:sz w:val="21"/>
                <w:szCs w:val="21"/>
              </w:rPr>
            </w:pPr>
            <w:r>
              <w:rPr>
                <w:rFonts w:hint="eastAsia"/>
                <w:b/>
                <w:color w:val="000000"/>
                <w:sz w:val="21"/>
                <w:szCs w:val="21"/>
              </w:rPr>
              <w:t>姓名</w:t>
            </w:r>
          </w:p>
        </w:tc>
        <w:tc>
          <w:tcPr>
            <w:tcW w:w="1349" w:type="dxa"/>
            <w:shd w:val="clear" w:color="auto" w:fill="BDD6EE" w:themeFill="accent1" w:themeFillTint="66"/>
            <w:vAlign w:val="center"/>
            <w:tcPrChange w:id="1243" w:author="hyx" w:date="2018-11-10T15:49:00Z">
              <w:tcPr>
                <w:tcW w:w="1155" w:type="dxa"/>
                <w:shd w:val="clear" w:color="auto" w:fill="BDD6EE" w:themeFill="accent1" w:themeFillTint="66"/>
                <w:vAlign w:val="center"/>
              </w:tcPr>
            </w:tcPrChange>
          </w:tcPr>
          <w:p>
            <w:pPr>
              <w:rPr>
                <w:b/>
                <w:sz w:val="21"/>
                <w:szCs w:val="21"/>
              </w:rPr>
            </w:pPr>
            <w:r>
              <w:rPr>
                <w:rFonts w:hint="eastAsia"/>
                <w:b/>
                <w:color w:val="000000"/>
                <w:sz w:val="21"/>
                <w:szCs w:val="21"/>
              </w:rPr>
              <w:t>负责内容</w:t>
            </w:r>
          </w:p>
        </w:tc>
        <w:tc>
          <w:tcPr>
            <w:tcW w:w="1155" w:type="dxa"/>
            <w:shd w:val="clear" w:color="auto" w:fill="BDD6EE" w:themeFill="accent1" w:themeFillTint="66"/>
            <w:vAlign w:val="center"/>
            <w:tcPrChange w:id="1244" w:author="hyx" w:date="2018-11-10T15:49:00Z">
              <w:tcPr>
                <w:tcW w:w="1155" w:type="dxa"/>
                <w:shd w:val="clear" w:color="auto" w:fill="BDD6EE" w:themeFill="accent1" w:themeFillTint="66"/>
                <w:vAlign w:val="center"/>
              </w:tcPr>
            </w:tcPrChange>
          </w:tcPr>
          <w:p>
            <w:pPr>
              <w:rPr>
                <w:b/>
                <w:sz w:val="21"/>
                <w:szCs w:val="21"/>
              </w:rPr>
            </w:pPr>
            <w:del w:id="1245" w:author="hyx" w:date="2018-11-10T15:46:00Z">
              <w:r>
                <w:rPr>
                  <w:rFonts w:hint="eastAsia"/>
                  <w:b/>
                  <w:color w:val="000000"/>
                  <w:sz w:val="21"/>
                  <w:szCs w:val="21"/>
                </w:rPr>
                <w:delText>班级</w:delText>
              </w:r>
            </w:del>
            <w:ins w:id="1246" w:author="hyx" w:date="2018-11-10T15:46:00Z">
              <w:r>
                <w:rPr>
                  <w:rFonts w:hint="eastAsia"/>
                  <w:b/>
                  <w:color w:val="000000"/>
                  <w:sz w:val="21"/>
                  <w:szCs w:val="21"/>
                </w:rPr>
                <w:t>微信号</w:t>
              </w:r>
            </w:ins>
          </w:p>
        </w:tc>
        <w:tc>
          <w:tcPr>
            <w:tcW w:w="1056" w:type="dxa"/>
            <w:shd w:val="clear" w:color="auto" w:fill="BDD6EE" w:themeFill="accent1" w:themeFillTint="66"/>
            <w:vAlign w:val="center"/>
            <w:tcPrChange w:id="1247" w:author="hyx" w:date="2018-11-10T15:49:00Z">
              <w:tcPr>
                <w:tcW w:w="1178" w:type="dxa"/>
                <w:shd w:val="clear" w:color="auto" w:fill="BDD6EE" w:themeFill="accent1" w:themeFillTint="66"/>
                <w:vAlign w:val="center"/>
              </w:tcPr>
            </w:tcPrChange>
          </w:tcPr>
          <w:p>
            <w:pPr>
              <w:rPr>
                <w:b/>
                <w:sz w:val="21"/>
                <w:szCs w:val="21"/>
              </w:rPr>
            </w:pPr>
            <w:ins w:id="1248" w:author="hyx" w:date="2018-11-10T15:47:00Z">
              <w:r>
                <w:rPr>
                  <w:rFonts w:hint="eastAsia"/>
                  <w:b/>
                  <w:color w:val="000000"/>
                  <w:sz w:val="21"/>
                  <w:szCs w:val="21"/>
                </w:rPr>
                <w:t>QQ号</w:t>
              </w:r>
            </w:ins>
            <w:del w:id="1249" w:author="hyx" w:date="2018-11-10T15:47:00Z">
              <w:r>
                <w:rPr>
                  <w:rFonts w:hint="eastAsia"/>
                  <w:b/>
                  <w:color w:val="000000"/>
                  <w:sz w:val="21"/>
                  <w:szCs w:val="21"/>
                </w:rPr>
                <w:delText>学号</w:delText>
              </w:r>
            </w:del>
          </w:p>
        </w:tc>
        <w:tc>
          <w:tcPr>
            <w:tcW w:w="1701" w:type="dxa"/>
            <w:shd w:val="clear" w:color="auto" w:fill="BDD6EE" w:themeFill="accent1" w:themeFillTint="66"/>
            <w:vAlign w:val="center"/>
            <w:tcPrChange w:id="1250" w:author="hyx" w:date="2018-11-10T15:49:00Z">
              <w:tcPr>
                <w:tcW w:w="1371" w:type="dxa"/>
                <w:shd w:val="clear" w:color="auto" w:fill="BDD6EE" w:themeFill="accent1" w:themeFillTint="66"/>
                <w:vAlign w:val="center"/>
              </w:tcPr>
            </w:tcPrChange>
          </w:tcPr>
          <w:p>
            <w:pPr>
              <w:rPr>
                <w:b/>
                <w:sz w:val="21"/>
                <w:szCs w:val="21"/>
              </w:rPr>
            </w:pPr>
            <w:r>
              <w:rPr>
                <w:rFonts w:hint="eastAsia"/>
                <w:b/>
                <w:color w:val="000000"/>
                <w:sz w:val="21"/>
                <w:szCs w:val="21"/>
              </w:rPr>
              <w:t>电话号码</w:t>
            </w:r>
          </w:p>
        </w:tc>
        <w:tc>
          <w:tcPr>
            <w:tcW w:w="729" w:type="dxa"/>
            <w:shd w:val="clear" w:color="auto" w:fill="BDD6EE" w:themeFill="accent1" w:themeFillTint="66"/>
            <w:vAlign w:val="center"/>
            <w:tcPrChange w:id="1251" w:author="hyx" w:date="2018-11-10T15:49:00Z">
              <w:tcPr>
                <w:tcW w:w="1150" w:type="dxa"/>
                <w:shd w:val="clear" w:color="auto" w:fill="BDD6EE" w:themeFill="accent1" w:themeFillTint="66"/>
                <w:vAlign w:val="center"/>
              </w:tcPr>
            </w:tcPrChange>
          </w:tcPr>
          <w:p>
            <w:pPr>
              <w:rPr>
                <w:b/>
                <w:sz w:val="21"/>
                <w:szCs w:val="21"/>
              </w:rPr>
            </w:pPr>
            <w:r>
              <w:rPr>
                <w:rFonts w:hint="eastAsia"/>
                <w:b/>
                <w:color w:val="000000"/>
                <w:sz w:val="21"/>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252" w:author="hyx" w:date="2018-11-10T15:49: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1143" w:type="dxa"/>
            <w:vAlign w:val="center"/>
            <w:tcPrChange w:id="1253" w:author="hyx" w:date="2018-11-10T15:49:00Z">
              <w:tcPr>
                <w:tcW w:w="1143" w:type="dxa"/>
                <w:vAlign w:val="center"/>
              </w:tcPr>
            </w:tcPrChange>
          </w:tcPr>
          <w:p>
            <w:pPr>
              <w:rPr>
                <w:sz w:val="21"/>
                <w:szCs w:val="21"/>
              </w:rPr>
            </w:pPr>
            <w:r>
              <w:rPr>
                <w:rFonts w:hint="eastAsia"/>
                <w:bCs/>
                <w:color w:val="000000"/>
                <w:sz w:val="21"/>
                <w:szCs w:val="21"/>
              </w:rPr>
              <w:t>项目经理</w:t>
            </w:r>
          </w:p>
        </w:tc>
        <w:tc>
          <w:tcPr>
            <w:tcW w:w="950" w:type="dxa"/>
            <w:vAlign w:val="center"/>
            <w:tcPrChange w:id="1254" w:author="hyx" w:date="2018-11-10T15:49:00Z">
              <w:tcPr>
                <w:tcW w:w="1144" w:type="dxa"/>
                <w:vAlign w:val="center"/>
              </w:tcPr>
            </w:tcPrChange>
          </w:tcPr>
          <w:p>
            <w:pPr>
              <w:rPr>
                <w:sz w:val="21"/>
                <w:szCs w:val="21"/>
              </w:rPr>
            </w:pPr>
            <w:r>
              <w:rPr>
                <w:rFonts w:hint="eastAsia"/>
                <w:bCs/>
                <w:color w:val="000000"/>
                <w:sz w:val="20"/>
                <w:szCs w:val="21"/>
              </w:rPr>
              <w:t>黄叶轩</w:t>
            </w:r>
          </w:p>
        </w:tc>
        <w:tc>
          <w:tcPr>
            <w:tcW w:w="1349" w:type="dxa"/>
            <w:vAlign w:val="center"/>
            <w:tcPrChange w:id="1255" w:author="hyx" w:date="2018-11-10T15:49:00Z">
              <w:tcPr>
                <w:tcW w:w="1155" w:type="dxa"/>
                <w:vAlign w:val="center"/>
              </w:tcPr>
            </w:tcPrChange>
          </w:tcPr>
          <w:p>
            <w:pPr>
              <w:rPr>
                <w:sz w:val="21"/>
                <w:szCs w:val="21"/>
              </w:rPr>
            </w:pPr>
            <w:r>
              <w:rPr>
                <w:rFonts w:hint="eastAsia"/>
                <w:bCs/>
                <w:color w:val="000000"/>
                <w:sz w:val="21"/>
                <w:szCs w:val="21"/>
              </w:rPr>
              <w:t>负责任务的分配，</w:t>
            </w:r>
            <w:ins w:id="1256" w:author="hyx" w:date="2018-11-10T15:44:00Z">
              <w:r>
                <w:rPr>
                  <w:rFonts w:hint="eastAsia"/>
                  <w:bCs/>
                  <w:color w:val="000000"/>
                  <w:sz w:val="21"/>
                  <w:szCs w:val="21"/>
                </w:rPr>
                <w:t>部分</w:t>
              </w:r>
            </w:ins>
            <w:ins w:id="1257" w:author="hyx" w:date="2018-11-10T15:43:00Z">
              <w:r>
                <w:rPr>
                  <w:rFonts w:hint="eastAsia"/>
                  <w:bCs/>
                  <w:color w:val="000000"/>
                  <w:sz w:val="21"/>
                  <w:szCs w:val="21"/>
                </w:rPr>
                <w:t>文档审核</w:t>
              </w:r>
            </w:ins>
            <w:del w:id="1258" w:author="hyx" w:date="2018-11-10T15:43:00Z">
              <w:r>
                <w:rPr>
                  <w:rFonts w:hint="eastAsia"/>
                  <w:bCs/>
                  <w:color w:val="000000"/>
                  <w:sz w:val="21"/>
                  <w:szCs w:val="21"/>
                </w:rPr>
                <w:delText>文案起草</w:delText>
              </w:r>
            </w:del>
          </w:p>
        </w:tc>
        <w:tc>
          <w:tcPr>
            <w:tcW w:w="1155" w:type="dxa"/>
            <w:vAlign w:val="center"/>
            <w:tcPrChange w:id="1259" w:author="hyx" w:date="2018-11-10T15:49:00Z">
              <w:tcPr>
                <w:tcW w:w="1155" w:type="dxa"/>
                <w:vAlign w:val="center"/>
              </w:tcPr>
            </w:tcPrChange>
          </w:tcPr>
          <w:p>
            <w:pPr>
              <w:rPr>
                <w:sz w:val="21"/>
                <w:szCs w:val="21"/>
              </w:rPr>
            </w:pPr>
            <w:r>
              <w:rPr>
                <w:rFonts w:hint="eastAsia"/>
                <w:color w:val="000000"/>
                <w:sz w:val="21"/>
                <w:szCs w:val="21"/>
              </w:rPr>
              <w:t>软工1</w:t>
            </w:r>
            <w:r>
              <w:rPr>
                <w:color w:val="000000"/>
                <w:sz w:val="21"/>
                <w:szCs w:val="21"/>
              </w:rPr>
              <w:t>6</w:t>
            </w:r>
            <w:r>
              <w:rPr>
                <w:rFonts w:hint="eastAsia"/>
                <w:color w:val="000000"/>
                <w:sz w:val="21"/>
                <w:szCs w:val="21"/>
              </w:rPr>
              <w:t>02</w:t>
            </w:r>
          </w:p>
        </w:tc>
        <w:tc>
          <w:tcPr>
            <w:tcW w:w="1056" w:type="dxa"/>
            <w:vAlign w:val="center"/>
            <w:tcPrChange w:id="1260" w:author="hyx" w:date="2018-11-10T15:49:00Z">
              <w:tcPr>
                <w:tcW w:w="1178" w:type="dxa"/>
                <w:vAlign w:val="center"/>
              </w:tcPr>
            </w:tcPrChange>
          </w:tcPr>
          <w:p>
            <w:pPr>
              <w:rPr>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701" w:type="dxa"/>
            <w:vAlign w:val="center"/>
            <w:tcPrChange w:id="1261" w:author="hyx" w:date="2018-11-10T15:49:00Z">
              <w:tcPr>
                <w:tcW w:w="1371" w:type="dxa"/>
                <w:vAlign w:val="center"/>
              </w:tcPr>
            </w:tcPrChange>
          </w:tcPr>
          <w:p>
            <w:pPr>
              <w:rPr>
                <w:sz w:val="21"/>
                <w:szCs w:val="21"/>
              </w:rPr>
            </w:pPr>
            <w:r>
              <w:rPr>
                <w:bCs/>
                <w:color w:val="000000"/>
                <w:sz w:val="21"/>
                <w:szCs w:val="21"/>
              </w:rPr>
              <w:t>13588899102</w:t>
            </w:r>
          </w:p>
        </w:tc>
        <w:tc>
          <w:tcPr>
            <w:tcW w:w="729" w:type="dxa"/>
            <w:vAlign w:val="center"/>
            <w:tcPrChange w:id="1262" w:author="hyx" w:date="2018-11-10T15:49:00Z">
              <w:tcPr>
                <w:tcW w:w="1150" w:type="dxa"/>
                <w:vAlign w:val="center"/>
              </w:tcPr>
            </w:tcPrChange>
          </w:tcPr>
          <w:p>
            <w:pPr>
              <w:rPr>
                <w:sz w:val="21"/>
                <w:szCs w:val="21"/>
              </w:rPr>
            </w:pPr>
            <w:r>
              <w:rPr>
                <w:rFonts w:cs="Helvetica Neue" w:asciiTheme="majorEastAsia" w:hAnsiTheme="majorEastAsia" w:eastAsiaTheme="majorEastAsia"/>
                <w:color w:val="000000"/>
                <w:sz w:val="20"/>
                <w:szCs w:val="26"/>
              </w:rPr>
              <w:t>弘毅2-210</w:t>
            </w:r>
          </w:p>
        </w:tc>
      </w:tr>
    </w:tbl>
    <w:p/>
    <w:p>
      <w:pPr>
        <w:pStyle w:val="70"/>
      </w:pPr>
      <w:bookmarkStart w:id="91" w:name="_Toc117"/>
      <w:bookmarkStart w:id="92" w:name="_Toc497223480"/>
      <w:r>
        <w:rPr>
          <w:rFonts w:hint="eastAsia"/>
        </w:rPr>
        <w:t>任务审核员</w:t>
      </w:r>
      <w:bookmarkEnd w:id="91"/>
      <w:bookmarkEnd w:id="92"/>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tbl>
      <w:tblPr>
        <w:tblStyle w:val="43"/>
        <w:tblW w:w="86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263" w:author="hyx" w:date="2018-11-10T18:32:00Z">
          <w:tblPr>
            <w:tblStyle w:val="43"/>
            <w:tblW w:w="86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851"/>
        <w:gridCol w:w="824"/>
        <w:gridCol w:w="2153"/>
        <w:gridCol w:w="1134"/>
        <w:gridCol w:w="1396"/>
        <w:gridCol w:w="1407"/>
        <w:gridCol w:w="933"/>
        <w:tblGridChange w:id="1264">
          <w:tblGrid>
            <w:gridCol w:w="176"/>
            <w:gridCol w:w="675"/>
            <w:gridCol w:w="174"/>
            <w:gridCol w:w="650"/>
            <w:gridCol w:w="1386"/>
            <w:gridCol w:w="767"/>
            <w:gridCol w:w="424"/>
            <w:gridCol w:w="710"/>
            <w:gridCol w:w="1396"/>
            <w:gridCol w:w="1407"/>
            <w:gridCol w:w="933"/>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265"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trPrChange w:id="1265" w:author="hyx" w:date="2018-11-10T18:32:00Z">
            <w:trPr>
              <w:gridBefore w:val="1"/>
              <w:wBefore w:w="176" w:type="dxa"/>
            </w:trPr>
          </w:trPrChange>
        </w:trPr>
        <w:tc>
          <w:tcPr>
            <w:tcW w:w="851" w:type="dxa"/>
            <w:shd w:val="clear" w:color="auto" w:fill="BDD6EE" w:themeFill="accent1" w:themeFillTint="66"/>
            <w:vAlign w:val="center"/>
            <w:tcPrChange w:id="1266" w:author="hyx" w:date="2018-11-10T18:32:00Z">
              <w:tcPr>
                <w:tcW w:w="849" w:type="dxa"/>
                <w:gridSpan w:val="2"/>
                <w:shd w:val="clear" w:color="auto" w:fill="BDD6EE" w:themeFill="accent1" w:themeFillTint="66"/>
                <w:vAlign w:val="center"/>
              </w:tcPr>
            </w:tcPrChange>
          </w:tcPr>
          <w:p>
            <w:pPr>
              <w:rPr>
                <w:b/>
                <w:sz w:val="21"/>
                <w:szCs w:val="21"/>
              </w:rPr>
            </w:pPr>
            <w:r>
              <w:rPr>
                <w:rFonts w:hint="eastAsia"/>
                <w:b/>
                <w:color w:val="000000"/>
                <w:sz w:val="21"/>
                <w:szCs w:val="21"/>
              </w:rPr>
              <w:t>职务</w:t>
            </w:r>
          </w:p>
        </w:tc>
        <w:tc>
          <w:tcPr>
            <w:tcW w:w="824" w:type="dxa"/>
            <w:shd w:val="clear" w:color="auto" w:fill="BDD6EE" w:themeFill="accent1" w:themeFillTint="66"/>
            <w:vAlign w:val="center"/>
            <w:tcPrChange w:id="1267" w:author="hyx" w:date="2018-11-10T18:32:00Z">
              <w:tcPr>
                <w:tcW w:w="650" w:type="dxa"/>
                <w:shd w:val="clear" w:color="auto" w:fill="BDD6EE" w:themeFill="accent1" w:themeFillTint="66"/>
                <w:vAlign w:val="center"/>
              </w:tcPr>
            </w:tcPrChange>
          </w:tcPr>
          <w:p>
            <w:pPr>
              <w:rPr>
                <w:b/>
                <w:sz w:val="21"/>
                <w:szCs w:val="21"/>
              </w:rPr>
            </w:pPr>
            <w:r>
              <w:rPr>
                <w:rFonts w:hint="eastAsia"/>
                <w:b/>
                <w:color w:val="000000"/>
                <w:sz w:val="21"/>
                <w:szCs w:val="21"/>
              </w:rPr>
              <w:t>姓名</w:t>
            </w:r>
          </w:p>
        </w:tc>
        <w:tc>
          <w:tcPr>
            <w:tcW w:w="2153" w:type="dxa"/>
            <w:shd w:val="clear" w:color="auto" w:fill="BDD6EE" w:themeFill="accent1" w:themeFillTint="66"/>
            <w:vAlign w:val="center"/>
            <w:tcPrChange w:id="1268" w:author="hyx" w:date="2018-11-10T18:32:00Z">
              <w:tcPr>
                <w:tcW w:w="1386" w:type="dxa"/>
                <w:shd w:val="clear" w:color="auto" w:fill="BDD6EE" w:themeFill="accent1" w:themeFillTint="66"/>
                <w:vAlign w:val="center"/>
              </w:tcPr>
            </w:tcPrChange>
          </w:tcPr>
          <w:p>
            <w:pPr>
              <w:rPr>
                <w:b/>
                <w:sz w:val="21"/>
                <w:szCs w:val="21"/>
              </w:rPr>
            </w:pPr>
            <w:r>
              <w:rPr>
                <w:rFonts w:hint="eastAsia"/>
                <w:b/>
                <w:color w:val="000000"/>
                <w:sz w:val="21"/>
                <w:szCs w:val="21"/>
              </w:rPr>
              <w:t>负责内容</w:t>
            </w:r>
          </w:p>
        </w:tc>
        <w:tc>
          <w:tcPr>
            <w:tcW w:w="1134" w:type="dxa"/>
            <w:shd w:val="clear" w:color="auto" w:fill="BDD6EE" w:themeFill="accent1" w:themeFillTint="66"/>
            <w:vAlign w:val="center"/>
            <w:tcPrChange w:id="1269" w:author="hyx" w:date="2018-11-10T18:32:00Z">
              <w:tcPr>
                <w:tcW w:w="1191" w:type="dxa"/>
                <w:gridSpan w:val="2"/>
                <w:shd w:val="clear" w:color="auto" w:fill="BDD6EE" w:themeFill="accent1" w:themeFillTint="66"/>
                <w:vAlign w:val="center"/>
              </w:tcPr>
            </w:tcPrChange>
          </w:tcPr>
          <w:p>
            <w:pPr>
              <w:rPr>
                <w:b/>
                <w:sz w:val="21"/>
                <w:szCs w:val="21"/>
              </w:rPr>
            </w:pPr>
            <w:ins w:id="1270" w:author="hyx" w:date="2018-11-10T15:48:00Z">
              <w:r>
                <w:rPr>
                  <w:rFonts w:hint="eastAsia"/>
                  <w:b/>
                  <w:color w:val="000000"/>
                  <w:sz w:val="21"/>
                  <w:szCs w:val="21"/>
                </w:rPr>
                <w:t>微信号</w:t>
              </w:r>
            </w:ins>
            <w:del w:id="1271" w:author="hyx" w:date="2018-11-10T15:48:00Z">
              <w:r>
                <w:rPr>
                  <w:rFonts w:hint="eastAsia"/>
                  <w:b/>
                  <w:color w:val="000000"/>
                  <w:sz w:val="21"/>
                  <w:szCs w:val="21"/>
                </w:rPr>
                <w:delText>班级</w:delText>
              </w:r>
            </w:del>
          </w:p>
        </w:tc>
        <w:tc>
          <w:tcPr>
            <w:tcW w:w="1396" w:type="dxa"/>
            <w:shd w:val="clear" w:color="auto" w:fill="BDD6EE" w:themeFill="accent1" w:themeFillTint="66"/>
            <w:vAlign w:val="center"/>
            <w:tcPrChange w:id="1272" w:author="hyx" w:date="2018-11-10T18:32:00Z">
              <w:tcPr>
                <w:tcW w:w="2106" w:type="dxa"/>
                <w:gridSpan w:val="2"/>
                <w:shd w:val="clear" w:color="auto" w:fill="BDD6EE" w:themeFill="accent1" w:themeFillTint="66"/>
                <w:vAlign w:val="center"/>
              </w:tcPr>
            </w:tcPrChange>
          </w:tcPr>
          <w:p>
            <w:pPr>
              <w:rPr>
                <w:b/>
                <w:sz w:val="21"/>
                <w:szCs w:val="21"/>
              </w:rPr>
            </w:pPr>
            <w:ins w:id="1273" w:author="hyx" w:date="2018-11-10T15:48:00Z">
              <w:r>
                <w:rPr>
                  <w:rFonts w:hint="eastAsia"/>
                  <w:b/>
                  <w:color w:val="000000"/>
                  <w:sz w:val="21"/>
                  <w:szCs w:val="21"/>
                </w:rPr>
                <w:t>QQ号</w:t>
              </w:r>
            </w:ins>
            <w:del w:id="1274" w:author="hyx" w:date="2018-11-10T15:48:00Z">
              <w:r>
                <w:rPr>
                  <w:rFonts w:hint="eastAsia"/>
                  <w:b/>
                  <w:color w:val="000000"/>
                  <w:sz w:val="21"/>
                  <w:szCs w:val="21"/>
                </w:rPr>
                <w:delText>学号</w:delText>
              </w:r>
            </w:del>
          </w:p>
        </w:tc>
        <w:tc>
          <w:tcPr>
            <w:tcW w:w="1407" w:type="dxa"/>
            <w:shd w:val="clear" w:color="auto" w:fill="BDD6EE" w:themeFill="accent1" w:themeFillTint="66"/>
            <w:vAlign w:val="center"/>
            <w:tcPrChange w:id="1275" w:author="hyx" w:date="2018-11-10T18:32:00Z">
              <w:tcPr>
                <w:tcW w:w="1407" w:type="dxa"/>
                <w:shd w:val="clear" w:color="auto" w:fill="BDD6EE" w:themeFill="accent1" w:themeFillTint="66"/>
                <w:vAlign w:val="center"/>
              </w:tcPr>
            </w:tcPrChange>
          </w:tcPr>
          <w:p>
            <w:pPr>
              <w:rPr>
                <w:b/>
                <w:sz w:val="21"/>
                <w:szCs w:val="21"/>
              </w:rPr>
            </w:pPr>
            <w:r>
              <w:rPr>
                <w:rFonts w:hint="eastAsia"/>
                <w:b/>
                <w:color w:val="000000"/>
                <w:sz w:val="21"/>
                <w:szCs w:val="21"/>
              </w:rPr>
              <w:t>电话号码</w:t>
            </w:r>
          </w:p>
        </w:tc>
        <w:tc>
          <w:tcPr>
            <w:tcW w:w="933" w:type="dxa"/>
            <w:shd w:val="clear" w:color="auto" w:fill="BDD6EE" w:themeFill="accent1" w:themeFillTint="66"/>
            <w:vAlign w:val="center"/>
            <w:tcPrChange w:id="1276" w:author="hyx" w:date="2018-11-10T18:32:00Z">
              <w:tcPr>
                <w:tcW w:w="933" w:type="dxa"/>
                <w:shd w:val="clear" w:color="auto" w:fill="BDD6EE" w:themeFill="accent1" w:themeFillTint="66"/>
                <w:vAlign w:val="center"/>
              </w:tcPr>
            </w:tcPrChange>
          </w:tcPr>
          <w:p>
            <w:pPr>
              <w:rPr>
                <w:b/>
                <w:sz w:val="21"/>
                <w:szCs w:val="21"/>
              </w:rPr>
            </w:pPr>
            <w:r>
              <w:rPr>
                <w:rFonts w:hint="eastAsia"/>
                <w:b/>
                <w:color w:val="000000"/>
                <w:sz w:val="21"/>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277"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trPrChange w:id="1277" w:author="hyx" w:date="2018-11-10T18:32:00Z">
            <w:trPr>
              <w:gridBefore w:val="1"/>
              <w:wBefore w:w="176" w:type="dxa"/>
            </w:trPr>
          </w:trPrChange>
        </w:trPr>
        <w:tc>
          <w:tcPr>
            <w:tcW w:w="851" w:type="dxa"/>
            <w:vAlign w:val="center"/>
            <w:tcPrChange w:id="1278" w:author="hyx" w:date="2018-11-10T18:32:00Z">
              <w:tcPr>
                <w:tcW w:w="849" w:type="dxa"/>
                <w:gridSpan w:val="2"/>
                <w:vAlign w:val="center"/>
              </w:tcPr>
            </w:tcPrChange>
          </w:tcPr>
          <w:p>
            <w:pPr>
              <w:rPr>
                <w:sz w:val="21"/>
                <w:szCs w:val="21"/>
              </w:rPr>
            </w:pPr>
            <w:r>
              <w:rPr>
                <w:rFonts w:hint="eastAsia"/>
                <w:sz w:val="21"/>
                <w:szCs w:val="21"/>
              </w:rPr>
              <w:t>任务审核员</w:t>
            </w:r>
          </w:p>
        </w:tc>
        <w:tc>
          <w:tcPr>
            <w:tcW w:w="824" w:type="dxa"/>
            <w:vAlign w:val="center"/>
            <w:tcPrChange w:id="1279" w:author="hyx" w:date="2018-11-10T18:32:00Z">
              <w:tcPr>
                <w:tcW w:w="650" w:type="dxa"/>
                <w:vAlign w:val="center"/>
              </w:tcPr>
            </w:tcPrChange>
          </w:tcPr>
          <w:p>
            <w:pPr>
              <w:rPr>
                <w:bCs/>
                <w:color w:val="000000"/>
                <w:sz w:val="21"/>
                <w:szCs w:val="21"/>
              </w:rPr>
            </w:pPr>
            <w:r>
              <w:rPr>
                <w:rFonts w:hint="eastAsia"/>
                <w:bCs/>
                <w:color w:val="000000"/>
                <w:sz w:val="20"/>
                <w:szCs w:val="21"/>
              </w:rPr>
              <w:t>黄叶轩</w:t>
            </w:r>
          </w:p>
        </w:tc>
        <w:tc>
          <w:tcPr>
            <w:tcW w:w="2153" w:type="dxa"/>
            <w:vAlign w:val="center"/>
            <w:tcPrChange w:id="1280" w:author="hyx" w:date="2018-11-10T18:32:00Z">
              <w:tcPr>
                <w:tcW w:w="1386" w:type="dxa"/>
                <w:vAlign w:val="center"/>
              </w:tcPr>
            </w:tcPrChange>
          </w:tcPr>
          <w:p>
            <w:pPr>
              <w:rPr>
                <w:bCs/>
                <w:color w:val="000000"/>
                <w:sz w:val="21"/>
                <w:szCs w:val="21"/>
              </w:rPr>
            </w:pPr>
            <w:ins w:id="1281" w:author="hyx" w:date="2018-11-10T15:51:00Z">
              <w:r>
                <w:rPr>
                  <w:rFonts w:hint="eastAsia"/>
                  <w:bCs/>
                  <w:color w:val="000000"/>
                  <w:sz w:val="21"/>
                  <w:szCs w:val="21"/>
                </w:rPr>
                <w:t>负责项目可行性、项目章程、项目总体计划、需求工程计划的审核</w:t>
              </w:r>
            </w:ins>
            <w:ins w:id="1282" w:author="hyx" w:date="2018-11-10T15:52:00Z">
              <w:r>
                <w:rPr>
                  <w:rFonts w:hint="eastAsia"/>
                  <w:bCs/>
                  <w:color w:val="000000"/>
                  <w:sz w:val="21"/>
                  <w:szCs w:val="21"/>
                </w:rPr>
                <w:t>与评价</w:t>
              </w:r>
            </w:ins>
            <w:del w:id="1283" w:author="hyx" w:date="2018-11-10T15:50:00Z">
              <w:r>
                <w:rPr>
                  <w:rFonts w:hint="eastAsia"/>
                  <w:bCs/>
                  <w:color w:val="000000"/>
                  <w:sz w:val="21"/>
                  <w:szCs w:val="21"/>
                </w:rPr>
                <w:delText>对分配下去任务的完成情况进行审查与核实并进行评价</w:delText>
              </w:r>
            </w:del>
          </w:p>
        </w:tc>
        <w:tc>
          <w:tcPr>
            <w:tcW w:w="1134" w:type="dxa"/>
            <w:vAlign w:val="center"/>
            <w:tcPrChange w:id="1284" w:author="hyx" w:date="2018-11-10T18:32:00Z">
              <w:tcPr>
                <w:tcW w:w="1191" w:type="dxa"/>
                <w:gridSpan w:val="2"/>
                <w:vAlign w:val="center"/>
              </w:tcPr>
            </w:tcPrChange>
          </w:tcPr>
          <w:p>
            <w:pPr>
              <w:rPr>
                <w:bCs/>
                <w:color w:val="000000"/>
                <w:sz w:val="21"/>
                <w:szCs w:val="21"/>
              </w:rPr>
            </w:pPr>
            <w:del w:id="1285" w:author="hyx" w:date="2018-11-10T15:49:00Z">
              <w:r>
                <w:rPr>
                  <w:rFonts w:hint="eastAsia"/>
                  <w:color w:val="000000"/>
                  <w:sz w:val="21"/>
                  <w:szCs w:val="21"/>
                </w:rPr>
                <w:delText>软工1602</w:delText>
              </w:r>
            </w:del>
            <w:ins w:id="1286" w:author="hyx" w:date="2018-11-10T15:49:00Z">
              <w:r>
                <w:rPr>
                  <w:rFonts w:hint="eastAsia"/>
                  <w:color w:val="000000"/>
                  <w:sz w:val="21"/>
                  <w:szCs w:val="21"/>
                </w:rPr>
                <w:t>Hyxzucc</w:t>
              </w:r>
            </w:ins>
          </w:p>
        </w:tc>
        <w:tc>
          <w:tcPr>
            <w:tcW w:w="1396" w:type="dxa"/>
            <w:vAlign w:val="center"/>
            <w:tcPrChange w:id="1287" w:author="hyx" w:date="2018-11-10T18:32:00Z">
              <w:tcPr>
                <w:tcW w:w="2106" w:type="dxa"/>
                <w:gridSpan w:val="2"/>
                <w:vAlign w:val="center"/>
              </w:tcPr>
            </w:tcPrChange>
          </w:tcPr>
          <w:p>
            <w:pPr>
              <w:rPr>
                <w:bCs/>
                <w:color w:val="000000"/>
                <w:sz w:val="21"/>
                <w:szCs w:val="21"/>
              </w:rPr>
            </w:pPr>
            <w:del w:id="1288" w:author="hyx" w:date="2018-11-10T15:49:00Z">
              <w:r>
                <w:rPr>
                  <w:rFonts w:hint="eastAsia"/>
                  <w:bCs/>
                  <w:color w:val="000000"/>
                  <w:sz w:val="21"/>
                  <w:szCs w:val="21"/>
                </w:rPr>
                <w:delText>31</w:delText>
              </w:r>
            </w:del>
            <w:del w:id="1289" w:author="hyx" w:date="2018-11-10T15:49:00Z">
              <w:r>
                <w:rPr>
                  <w:bCs/>
                  <w:color w:val="000000"/>
                  <w:sz w:val="21"/>
                  <w:szCs w:val="21"/>
                </w:rPr>
                <w:delText>6</w:delText>
              </w:r>
            </w:del>
            <w:del w:id="1290" w:author="hyx" w:date="2018-11-10T15:49:00Z">
              <w:r>
                <w:rPr>
                  <w:rFonts w:hint="eastAsia"/>
                  <w:bCs/>
                  <w:color w:val="000000"/>
                  <w:sz w:val="21"/>
                  <w:szCs w:val="21"/>
                </w:rPr>
                <w:delText>01</w:delText>
              </w:r>
            </w:del>
            <w:del w:id="1291" w:author="hyx" w:date="2018-11-10T15:49:00Z">
              <w:r>
                <w:rPr>
                  <w:bCs/>
                  <w:color w:val="000000"/>
                  <w:sz w:val="21"/>
                  <w:szCs w:val="21"/>
                </w:rPr>
                <w:delText>246</w:delText>
              </w:r>
            </w:del>
            <w:ins w:id="1292" w:author="hyx" w:date="2018-11-10T15:49:00Z">
              <w:r>
                <w:rPr>
                  <w:bCs/>
                  <w:color w:val="000000"/>
                  <w:sz w:val="21"/>
                  <w:szCs w:val="21"/>
                </w:rPr>
                <w:t>1103057282</w:t>
              </w:r>
            </w:ins>
          </w:p>
        </w:tc>
        <w:tc>
          <w:tcPr>
            <w:tcW w:w="1407" w:type="dxa"/>
            <w:vAlign w:val="center"/>
            <w:tcPrChange w:id="1293" w:author="hyx" w:date="2018-11-10T18:32:00Z">
              <w:tcPr>
                <w:tcW w:w="1407" w:type="dxa"/>
                <w:vAlign w:val="center"/>
              </w:tcPr>
            </w:tcPrChange>
          </w:tcPr>
          <w:p>
            <w:pPr>
              <w:rPr>
                <w:sz w:val="21"/>
                <w:szCs w:val="21"/>
              </w:rPr>
            </w:pPr>
            <w:r>
              <w:rPr>
                <w:bCs/>
                <w:color w:val="000000"/>
                <w:sz w:val="21"/>
                <w:szCs w:val="21"/>
              </w:rPr>
              <w:t>13588899102</w:t>
            </w:r>
          </w:p>
        </w:tc>
        <w:tc>
          <w:tcPr>
            <w:tcW w:w="933" w:type="dxa"/>
            <w:vAlign w:val="center"/>
            <w:tcPrChange w:id="1294" w:author="hyx" w:date="2018-11-10T18:32:00Z">
              <w:tcPr>
                <w:tcW w:w="933" w:type="dxa"/>
                <w:vAlign w:val="center"/>
              </w:tcPr>
            </w:tcPrChange>
          </w:tcPr>
          <w:p>
            <w:pPr>
              <w:rPr>
                <w:ins w:id="1295" w:author="hyx" w:date="2018-11-10T15:48:00Z"/>
                <w:rFonts w:cs="Helvetica Neue" w:asciiTheme="majorEastAsia" w:hAnsiTheme="majorEastAsia" w:eastAsiaTheme="majorEastAsia"/>
                <w:color w:val="000000"/>
                <w:sz w:val="20"/>
                <w:szCs w:val="26"/>
              </w:rPr>
            </w:pPr>
            <w:r>
              <w:rPr>
                <w:rFonts w:cs="Helvetica Neue" w:asciiTheme="majorEastAsia" w:hAnsiTheme="majorEastAsia" w:eastAsiaTheme="majorEastAsia"/>
                <w:color w:val="000000"/>
                <w:sz w:val="20"/>
                <w:szCs w:val="26"/>
              </w:rPr>
              <w:t>弘毅</w:t>
            </w:r>
          </w:p>
          <w:p>
            <w:pPr>
              <w:rPr>
                <w:sz w:val="21"/>
                <w:szCs w:val="21"/>
              </w:rPr>
            </w:pPr>
            <w:r>
              <w:rPr>
                <w:rFonts w:cs="Helvetica Neue" w:asciiTheme="majorEastAsia" w:hAnsiTheme="majorEastAsia" w:eastAsiaTheme="majorEastAsia"/>
                <w:color w:val="000000"/>
                <w:sz w:val="20"/>
                <w:szCs w:val="26"/>
              </w:rPr>
              <w:t>2-210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297"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ins w:id="1296" w:author="hyx" w:date="2018-11-10T15:50:00Z"/>
        </w:trPr>
        <w:tc>
          <w:tcPr>
            <w:tcW w:w="851" w:type="dxa"/>
            <w:vAlign w:val="center"/>
            <w:tcPrChange w:id="1298" w:author="hyx" w:date="2018-11-10T18:32:00Z">
              <w:tcPr>
                <w:tcW w:w="851" w:type="dxa"/>
                <w:gridSpan w:val="2"/>
                <w:vAlign w:val="center"/>
              </w:tcPr>
            </w:tcPrChange>
          </w:tcPr>
          <w:p>
            <w:pPr>
              <w:rPr>
                <w:ins w:id="1299" w:author="hyx" w:date="2018-11-10T15:50:00Z"/>
                <w:sz w:val="20"/>
                <w:szCs w:val="21"/>
              </w:rPr>
            </w:pPr>
            <w:ins w:id="1300" w:author="hyx" w:date="2018-11-10T15:50:00Z">
              <w:r>
                <w:rPr>
                  <w:rFonts w:hint="eastAsia"/>
                  <w:sz w:val="21"/>
                  <w:szCs w:val="21"/>
                </w:rPr>
                <w:t>任务审核员</w:t>
              </w:r>
            </w:ins>
          </w:p>
        </w:tc>
        <w:tc>
          <w:tcPr>
            <w:tcW w:w="824" w:type="dxa"/>
            <w:vAlign w:val="center"/>
            <w:tcPrChange w:id="1301" w:author="hyx" w:date="2018-11-10T18:32:00Z">
              <w:tcPr>
                <w:tcW w:w="824" w:type="dxa"/>
                <w:gridSpan w:val="2"/>
                <w:vAlign w:val="center"/>
              </w:tcPr>
            </w:tcPrChange>
          </w:tcPr>
          <w:p>
            <w:pPr>
              <w:rPr>
                <w:ins w:id="1302" w:author="hyx" w:date="2018-11-10T15:50:00Z"/>
                <w:bCs/>
                <w:color w:val="000000"/>
                <w:sz w:val="20"/>
                <w:szCs w:val="21"/>
              </w:rPr>
            </w:pPr>
            <w:ins w:id="1303" w:author="hyx" w:date="2018-11-10T15:52:00Z">
              <w:r>
                <w:rPr>
                  <w:rFonts w:hint="eastAsia"/>
                  <w:bCs/>
                  <w:color w:val="000000"/>
                  <w:sz w:val="20"/>
                  <w:szCs w:val="21"/>
                </w:rPr>
                <w:t>陈俊仁</w:t>
              </w:r>
            </w:ins>
          </w:p>
        </w:tc>
        <w:tc>
          <w:tcPr>
            <w:tcW w:w="2153" w:type="dxa"/>
            <w:vAlign w:val="center"/>
            <w:tcPrChange w:id="1304" w:author="hyx" w:date="2018-11-10T18:32:00Z">
              <w:tcPr>
                <w:tcW w:w="2153" w:type="dxa"/>
                <w:gridSpan w:val="2"/>
                <w:vAlign w:val="center"/>
              </w:tcPr>
            </w:tcPrChange>
          </w:tcPr>
          <w:p>
            <w:pPr>
              <w:rPr>
                <w:ins w:id="1305" w:author="hyx" w:date="2018-11-10T15:50:00Z"/>
                <w:bCs/>
                <w:color w:val="000000"/>
                <w:sz w:val="20"/>
                <w:szCs w:val="21"/>
              </w:rPr>
            </w:pPr>
            <w:ins w:id="1306" w:author="hyx" w:date="2018-11-10T15:52:00Z">
              <w:r>
                <w:rPr>
                  <w:rFonts w:hint="eastAsia"/>
                  <w:bCs/>
                  <w:color w:val="000000"/>
                  <w:sz w:val="21"/>
                  <w:szCs w:val="21"/>
                </w:rPr>
                <w:t>负责质量保证计划的审核与评价</w:t>
              </w:r>
            </w:ins>
          </w:p>
        </w:tc>
        <w:tc>
          <w:tcPr>
            <w:tcW w:w="1134" w:type="dxa"/>
            <w:vAlign w:val="center"/>
            <w:tcPrChange w:id="1307" w:author="hyx" w:date="2018-11-10T18:32:00Z">
              <w:tcPr>
                <w:tcW w:w="1134" w:type="dxa"/>
                <w:gridSpan w:val="2"/>
                <w:vAlign w:val="center"/>
              </w:tcPr>
            </w:tcPrChange>
          </w:tcPr>
          <w:p>
            <w:pPr>
              <w:rPr>
                <w:ins w:id="1308" w:author="hyx" w:date="2018-11-10T15:50:00Z"/>
                <w:color w:val="000000"/>
                <w:sz w:val="20"/>
                <w:szCs w:val="21"/>
              </w:rPr>
            </w:pPr>
            <w:ins w:id="1309" w:author="hyx" w:date="2018-11-10T18:40:00Z">
              <w:r>
                <w:rPr>
                  <w:sz w:val="20"/>
                  <w:szCs w:val="20"/>
                </w:rPr>
                <w:t>chenjunren6745</w:t>
              </w:r>
            </w:ins>
          </w:p>
        </w:tc>
        <w:tc>
          <w:tcPr>
            <w:tcW w:w="1396" w:type="dxa"/>
            <w:vAlign w:val="center"/>
            <w:tcPrChange w:id="1310" w:author="hyx" w:date="2018-11-10T18:32:00Z">
              <w:tcPr>
                <w:tcW w:w="1396" w:type="dxa"/>
                <w:vAlign w:val="center"/>
              </w:tcPr>
            </w:tcPrChange>
          </w:tcPr>
          <w:p>
            <w:pPr>
              <w:rPr>
                <w:ins w:id="1311" w:author="hyx" w:date="2018-11-10T15:50:00Z"/>
                <w:bCs/>
                <w:color w:val="000000"/>
                <w:sz w:val="20"/>
                <w:szCs w:val="21"/>
              </w:rPr>
            </w:pPr>
            <w:ins w:id="1312" w:author="hyx" w:date="2018-11-10T18:40:00Z">
              <w:r>
                <w:rPr>
                  <w:sz w:val="20"/>
                  <w:szCs w:val="20"/>
                </w:rPr>
                <w:t>374955336</w:t>
              </w:r>
            </w:ins>
          </w:p>
        </w:tc>
        <w:tc>
          <w:tcPr>
            <w:tcW w:w="1407" w:type="dxa"/>
            <w:vAlign w:val="center"/>
            <w:tcPrChange w:id="1313" w:author="hyx" w:date="2018-11-10T18:32:00Z">
              <w:tcPr>
                <w:tcW w:w="1407" w:type="dxa"/>
                <w:vAlign w:val="center"/>
              </w:tcPr>
            </w:tcPrChange>
          </w:tcPr>
          <w:p>
            <w:pPr>
              <w:rPr>
                <w:ins w:id="1314" w:author="hyx" w:date="2018-11-10T15:50:00Z"/>
                <w:bCs/>
                <w:color w:val="000000"/>
                <w:sz w:val="20"/>
                <w:szCs w:val="21"/>
              </w:rPr>
            </w:pPr>
            <w:ins w:id="1315" w:author="hyx" w:date="2018-11-10T18:43:00Z">
              <w:r>
                <w:rPr>
                  <w:sz w:val="20"/>
                  <w:szCs w:val="20"/>
                </w:rPr>
                <w:t>17376503405</w:t>
              </w:r>
            </w:ins>
          </w:p>
        </w:tc>
        <w:tc>
          <w:tcPr>
            <w:tcW w:w="933" w:type="dxa"/>
            <w:vAlign w:val="center"/>
            <w:tcPrChange w:id="1316" w:author="hyx" w:date="2018-11-10T18:32:00Z">
              <w:tcPr>
                <w:tcW w:w="933" w:type="dxa"/>
                <w:vAlign w:val="center"/>
              </w:tcPr>
            </w:tcPrChange>
          </w:tcPr>
          <w:p>
            <w:pPr>
              <w:rPr>
                <w:ins w:id="1317" w:author="hyx" w:date="2018-11-10T18:32:00Z"/>
                <w:rFonts w:cs="Helvetica Neue" w:asciiTheme="majorEastAsia" w:hAnsiTheme="majorEastAsia" w:eastAsiaTheme="majorEastAsia"/>
                <w:color w:val="000000"/>
                <w:sz w:val="20"/>
                <w:szCs w:val="26"/>
              </w:rPr>
            </w:pPr>
            <w:ins w:id="1318" w:author="hyx" w:date="2018-11-10T18:32:00Z">
              <w:r>
                <w:rPr>
                  <w:rFonts w:cs="Helvetica Neue" w:asciiTheme="majorEastAsia" w:hAnsiTheme="majorEastAsia" w:eastAsiaTheme="majorEastAsia"/>
                  <w:color w:val="000000"/>
                  <w:sz w:val="20"/>
                  <w:szCs w:val="26"/>
                </w:rPr>
                <w:t>弘毅</w:t>
              </w:r>
            </w:ins>
          </w:p>
          <w:p>
            <w:pPr>
              <w:rPr>
                <w:ins w:id="1319" w:author="hyx" w:date="2018-11-10T15:50:00Z"/>
                <w:rFonts w:cs="Helvetica Neue" w:asciiTheme="majorEastAsia" w:hAnsiTheme="majorEastAsia" w:eastAsiaTheme="majorEastAsia"/>
                <w:color w:val="000000"/>
                <w:sz w:val="20"/>
                <w:szCs w:val="26"/>
              </w:rPr>
            </w:pPr>
            <w:ins w:id="1320" w:author="hyx" w:date="2018-11-10T18:32:00Z">
              <w:r>
                <w:rPr>
                  <w:rFonts w:cs="Helvetica Neue" w:asciiTheme="majorEastAsia" w:hAnsiTheme="majorEastAsia" w:eastAsiaTheme="majorEastAsia"/>
                  <w:color w:val="000000"/>
                  <w:sz w:val="20"/>
                  <w:szCs w:val="26"/>
                </w:rPr>
                <w:t>2-209</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322"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ins w:id="1321" w:author="hyx" w:date="2018-11-10T15:50:00Z"/>
        </w:trPr>
        <w:tc>
          <w:tcPr>
            <w:tcW w:w="851" w:type="dxa"/>
            <w:vAlign w:val="center"/>
            <w:tcPrChange w:id="1323" w:author="hyx" w:date="2018-11-10T18:32:00Z">
              <w:tcPr>
                <w:tcW w:w="851" w:type="dxa"/>
                <w:gridSpan w:val="2"/>
                <w:vAlign w:val="center"/>
              </w:tcPr>
            </w:tcPrChange>
          </w:tcPr>
          <w:p>
            <w:pPr>
              <w:rPr>
                <w:ins w:id="1324" w:author="hyx" w:date="2018-11-10T15:50:00Z"/>
                <w:sz w:val="20"/>
                <w:szCs w:val="21"/>
              </w:rPr>
            </w:pPr>
            <w:ins w:id="1325" w:author="hyx" w:date="2018-11-10T15:50:00Z">
              <w:r>
                <w:rPr>
                  <w:rFonts w:hint="eastAsia"/>
                  <w:sz w:val="21"/>
                  <w:szCs w:val="21"/>
                </w:rPr>
                <w:t>任务审核员</w:t>
              </w:r>
            </w:ins>
          </w:p>
        </w:tc>
        <w:tc>
          <w:tcPr>
            <w:tcW w:w="824" w:type="dxa"/>
            <w:vAlign w:val="center"/>
            <w:tcPrChange w:id="1326" w:author="hyx" w:date="2018-11-10T18:32:00Z">
              <w:tcPr>
                <w:tcW w:w="824" w:type="dxa"/>
                <w:gridSpan w:val="2"/>
                <w:vAlign w:val="center"/>
              </w:tcPr>
            </w:tcPrChange>
          </w:tcPr>
          <w:p>
            <w:pPr>
              <w:rPr>
                <w:ins w:id="1327" w:author="hyx" w:date="2018-11-10T15:50:00Z"/>
                <w:bCs/>
                <w:color w:val="000000"/>
                <w:sz w:val="20"/>
                <w:szCs w:val="21"/>
              </w:rPr>
            </w:pPr>
            <w:ins w:id="1328" w:author="hyx" w:date="2018-11-10T15:52:00Z">
              <w:r>
                <w:rPr>
                  <w:rFonts w:hint="eastAsia"/>
                  <w:bCs/>
                  <w:color w:val="000000"/>
                  <w:sz w:val="20"/>
                  <w:szCs w:val="21"/>
                </w:rPr>
                <w:t>陈苏民</w:t>
              </w:r>
            </w:ins>
          </w:p>
        </w:tc>
        <w:tc>
          <w:tcPr>
            <w:tcW w:w="2153" w:type="dxa"/>
            <w:vAlign w:val="center"/>
            <w:tcPrChange w:id="1329" w:author="hyx" w:date="2018-11-10T18:32:00Z">
              <w:tcPr>
                <w:tcW w:w="2153" w:type="dxa"/>
                <w:gridSpan w:val="2"/>
                <w:vAlign w:val="center"/>
              </w:tcPr>
            </w:tcPrChange>
          </w:tcPr>
          <w:p>
            <w:pPr>
              <w:rPr>
                <w:ins w:id="1330" w:author="hyx" w:date="2018-11-10T15:50:00Z"/>
                <w:bCs/>
                <w:color w:val="000000"/>
                <w:sz w:val="20"/>
                <w:szCs w:val="21"/>
              </w:rPr>
            </w:pPr>
            <w:ins w:id="1331" w:author="hyx" w:date="2018-11-10T15:52:00Z">
              <w:r>
                <w:rPr>
                  <w:rFonts w:hint="eastAsia"/>
                  <w:bCs/>
                  <w:color w:val="000000"/>
                  <w:sz w:val="21"/>
                  <w:szCs w:val="21"/>
                </w:rPr>
                <w:t>负责</w:t>
              </w:r>
            </w:ins>
            <w:ins w:id="1332" w:author="hyx" w:date="2018-11-10T18:24:00Z">
              <w:r>
                <w:rPr>
                  <w:rFonts w:hint="eastAsia"/>
                  <w:bCs/>
                  <w:color w:val="000000"/>
                  <w:sz w:val="21"/>
                  <w:szCs w:val="21"/>
                </w:rPr>
                <w:t>测试计划、安装部署计划、培训计划系统维护计划的审核和评价</w:t>
              </w:r>
            </w:ins>
          </w:p>
        </w:tc>
        <w:tc>
          <w:tcPr>
            <w:tcW w:w="1134" w:type="dxa"/>
            <w:vAlign w:val="center"/>
            <w:tcPrChange w:id="1333" w:author="hyx" w:date="2018-11-10T18:32:00Z">
              <w:tcPr>
                <w:tcW w:w="1134" w:type="dxa"/>
                <w:gridSpan w:val="2"/>
                <w:vAlign w:val="center"/>
              </w:tcPr>
            </w:tcPrChange>
          </w:tcPr>
          <w:p>
            <w:pPr>
              <w:rPr>
                <w:ins w:id="1334" w:author="hyx" w:date="2018-11-10T15:50:00Z"/>
                <w:color w:val="000000"/>
                <w:sz w:val="20"/>
                <w:szCs w:val="21"/>
              </w:rPr>
            </w:pPr>
            <w:ins w:id="1335" w:author="hyx" w:date="2018-11-10T18:40:00Z">
              <w:r>
                <w:rPr>
                  <w:sz w:val="20"/>
                  <w:szCs w:val="20"/>
                </w:rPr>
                <w:t>c96s1m</w:t>
              </w:r>
            </w:ins>
          </w:p>
        </w:tc>
        <w:tc>
          <w:tcPr>
            <w:tcW w:w="1396" w:type="dxa"/>
            <w:vAlign w:val="center"/>
            <w:tcPrChange w:id="1336" w:author="hyx" w:date="2018-11-10T18:32:00Z">
              <w:tcPr>
                <w:tcW w:w="1396" w:type="dxa"/>
                <w:vAlign w:val="center"/>
              </w:tcPr>
            </w:tcPrChange>
          </w:tcPr>
          <w:p>
            <w:pPr>
              <w:rPr>
                <w:ins w:id="1337" w:author="hyx" w:date="2018-11-10T15:50:00Z"/>
                <w:bCs/>
                <w:color w:val="000000"/>
                <w:sz w:val="20"/>
                <w:szCs w:val="21"/>
              </w:rPr>
            </w:pPr>
            <w:ins w:id="1338" w:author="hyx" w:date="2018-11-10T18:43:00Z">
              <w:r>
                <w:rPr>
                  <w:bCs/>
                  <w:color w:val="000000"/>
                  <w:sz w:val="20"/>
                  <w:szCs w:val="21"/>
                </w:rPr>
                <w:t>245023559</w:t>
              </w:r>
            </w:ins>
          </w:p>
        </w:tc>
        <w:tc>
          <w:tcPr>
            <w:tcW w:w="1407" w:type="dxa"/>
            <w:vAlign w:val="center"/>
            <w:tcPrChange w:id="1339" w:author="hyx" w:date="2018-11-10T18:32:00Z">
              <w:tcPr>
                <w:tcW w:w="1407" w:type="dxa"/>
                <w:vAlign w:val="center"/>
              </w:tcPr>
            </w:tcPrChange>
          </w:tcPr>
          <w:p>
            <w:pPr>
              <w:rPr>
                <w:ins w:id="1340" w:author="hyx" w:date="2018-11-10T15:50:00Z"/>
                <w:bCs/>
                <w:color w:val="000000"/>
                <w:sz w:val="20"/>
                <w:szCs w:val="21"/>
              </w:rPr>
            </w:pPr>
            <w:ins w:id="1341" w:author="hyx" w:date="2018-11-10T18:43:00Z">
              <w:r>
                <w:rPr>
                  <w:rFonts w:ascii="Times New Roman" w:hAnsi="Times New Roman" w:cs="Times New Roman"/>
                  <w:sz w:val="20"/>
                  <w:szCs w:val="24"/>
                </w:rPr>
                <w:t>19967308296</w:t>
              </w:r>
            </w:ins>
          </w:p>
        </w:tc>
        <w:tc>
          <w:tcPr>
            <w:tcW w:w="933" w:type="dxa"/>
            <w:vAlign w:val="center"/>
            <w:tcPrChange w:id="1342" w:author="hyx" w:date="2018-11-10T18:32:00Z">
              <w:tcPr>
                <w:tcW w:w="933" w:type="dxa"/>
                <w:vAlign w:val="center"/>
              </w:tcPr>
            </w:tcPrChange>
          </w:tcPr>
          <w:p>
            <w:pPr>
              <w:rPr>
                <w:ins w:id="1343" w:author="hyx" w:date="2018-11-10T18:32:00Z"/>
                <w:rFonts w:cs="Helvetica Neue" w:asciiTheme="majorEastAsia" w:hAnsiTheme="majorEastAsia" w:eastAsiaTheme="majorEastAsia"/>
                <w:color w:val="000000"/>
                <w:sz w:val="20"/>
                <w:szCs w:val="26"/>
              </w:rPr>
            </w:pPr>
            <w:ins w:id="1344" w:author="hyx" w:date="2018-11-10T18:32:00Z">
              <w:r>
                <w:rPr>
                  <w:rFonts w:cs="Helvetica Neue" w:asciiTheme="majorEastAsia" w:hAnsiTheme="majorEastAsia" w:eastAsiaTheme="majorEastAsia"/>
                  <w:color w:val="000000"/>
                  <w:sz w:val="20"/>
                  <w:szCs w:val="26"/>
                </w:rPr>
                <w:t>弘毅</w:t>
              </w:r>
            </w:ins>
          </w:p>
          <w:p>
            <w:pPr>
              <w:rPr>
                <w:ins w:id="1345" w:author="hyx" w:date="2018-11-10T15:50:00Z"/>
                <w:rFonts w:cs="Helvetica Neue" w:asciiTheme="majorEastAsia" w:hAnsiTheme="majorEastAsia" w:eastAsiaTheme="majorEastAsia"/>
                <w:color w:val="000000"/>
                <w:sz w:val="20"/>
                <w:szCs w:val="26"/>
              </w:rPr>
            </w:pPr>
            <w:ins w:id="1346" w:author="hyx" w:date="2018-11-10T18:33:00Z">
              <w:r>
                <w:rPr>
                  <w:rFonts w:cs="Helvetica Neue" w:asciiTheme="majorEastAsia" w:hAnsiTheme="majorEastAsia" w:eastAsiaTheme="majorEastAsia"/>
                  <w:color w:val="000000"/>
                  <w:sz w:val="20"/>
                  <w:szCs w:val="26"/>
                </w:rPr>
                <w:t>1</w:t>
              </w:r>
            </w:ins>
            <w:ins w:id="1347" w:author="hyx" w:date="2018-11-10T18:32:00Z">
              <w:r>
                <w:rPr>
                  <w:rFonts w:cs="Helvetica Neue" w:asciiTheme="majorEastAsia" w:hAnsiTheme="majorEastAsia" w:eastAsiaTheme="majorEastAsia"/>
                  <w:color w:val="000000"/>
                  <w:sz w:val="20"/>
                  <w:szCs w:val="26"/>
                </w:rPr>
                <w:t>-</w:t>
              </w:r>
            </w:ins>
            <w:ins w:id="1348" w:author="hyx" w:date="2018-11-10T18:33:00Z">
              <w:r>
                <w:rPr>
                  <w:rFonts w:cs="Helvetica Neue" w:asciiTheme="majorEastAsia" w:hAnsiTheme="majorEastAsia" w:eastAsiaTheme="majorEastAsia"/>
                  <w:color w:val="000000"/>
                  <w:sz w:val="20"/>
                  <w:szCs w:val="26"/>
                </w:rPr>
                <w:t>124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350"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ins w:id="1349" w:author="hyx" w:date="2018-11-10T15:50:00Z"/>
        </w:trPr>
        <w:tc>
          <w:tcPr>
            <w:tcW w:w="851" w:type="dxa"/>
            <w:vAlign w:val="center"/>
            <w:tcPrChange w:id="1351" w:author="hyx" w:date="2018-11-10T18:32:00Z">
              <w:tcPr>
                <w:tcW w:w="851" w:type="dxa"/>
                <w:gridSpan w:val="2"/>
                <w:vAlign w:val="center"/>
              </w:tcPr>
            </w:tcPrChange>
          </w:tcPr>
          <w:p>
            <w:pPr>
              <w:rPr>
                <w:ins w:id="1352" w:author="hyx" w:date="2018-11-10T15:50:00Z"/>
                <w:sz w:val="20"/>
                <w:szCs w:val="21"/>
              </w:rPr>
            </w:pPr>
            <w:ins w:id="1353" w:author="hyx" w:date="2018-11-10T15:50:00Z">
              <w:r>
                <w:rPr>
                  <w:rFonts w:hint="eastAsia"/>
                  <w:sz w:val="21"/>
                  <w:szCs w:val="21"/>
                </w:rPr>
                <w:t>任务审核员</w:t>
              </w:r>
            </w:ins>
          </w:p>
        </w:tc>
        <w:tc>
          <w:tcPr>
            <w:tcW w:w="824" w:type="dxa"/>
            <w:vAlign w:val="center"/>
            <w:tcPrChange w:id="1354" w:author="hyx" w:date="2018-11-10T18:32:00Z">
              <w:tcPr>
                <w:tcW w:w="824" w:type="dxa"/>
                <w:gridSpan w:val="2"/>
                <w:vAlign w:val="center"/>
              </w:tcPr>
            </w:tcPrChange>
          </w:tcPr>
          <w:p>
            <w:pPr>
              <w:rPr>
                <w:ins w:id="1355" w:author="hyx" w:date="2018-11-10T15:50:00Z"/>
                <w:bCs/>
                <w:color w:val="000000"/>
                <w:sz w:val="20"/>
                <w:szCs w:val="21"/>
              </w:rPr>
            </w:pPr>
            <w:ins w:id="1356" w:author="hyx" w:date="2018-11-10T18:25:00Z">
              <w:r>
                <w:rPr>
                  <w:rFonts w:hint="eastAsia"/>
                  <w:bCs/>
                  <w:color w:val="000000"/>
                  <w:sz w:val="20"/>
                  <w:szCs w:val="21"/>
                </w:rPr>
                <w:t>徐双铅</w:t>
              </w:r>
            </w:ins>
          </w:p>
        </w:tc>
        <w:tc>
          <w:tcPr>
            <w:tcW w:w="2153" w:type="dxa"/>
            <w:vAlign w:val="center"/>
            <w:tcPrChange w:id="1357" w:author="hyx" w:date="2018-11-10T18:32:00Z">
              <w:tcPr>
                <w:tcW w:w="2153" w:type="dxa"/>
                <w:gridSpan w:val="2"/>
                <w:vAlign w:val="center"/>
              </w:tcPr>
            </w:tcPrChange>
          </w:tcPr>
          <w:p>
            <w:pPr>
              <w:rPr>
                <w:ins w:id="1358" w:author="hyx" w:date="2018-11-10T15:50:00Z"/>
                <w:bCs/>
                <w:color w:val="000000"/>
                <w:sz w:val="20"/>
                <w:szCs w:val="21"/>
              </w:rPr>
            </w:pPr>
            <w:ins w:id="1359" w:author="hyx" w:date="2018-11-10T18:25:00Z">
              <w:r>
                <w:rPr>
                  <w:rFonts w:hint="eastAsia"/>
                  <w:bCs/>
                  <w:color w:val="000000"/>
                  <w:sz w:val="20"/>
                  <w:szCs w:val="21"/>
                </w:rPr>
                <w:t>负责软件需求规格说明书、软件概要设计说明的评审和评价</w:t>
              </w:r>
            </w:ins>
          </w:p>
        </w:tc>
        <w:tc>
          <w:tcPr>
            <w:tcW w:w="1134" w:type="dxa"/>
            <w:vAlign w:val="center"/>
            <w:tcPrChange w:id="1360" w:author="hyx" w:date="2018-11-10T18:32:00Z">
              <w:tcPr>
                <w:tcW w:w="1134" w:type="dxa"/>
                <w:gridSpan w:val="2"/>
                <w:vAlign w:val="center"/>
              </w:tcPr>
            </w:tcPrChange>
          </w:tcPr>
          <w:p>
            <w:pPr>
              <w:rPr>
                <w:ins w:id="1361" w:author="hyx" w:date="2018-11-10T15:50:00Z"/>
                <w:color w:val="000000"/>
                <w:sz w:val="20"/>
                <w:szCs w:val="21"/>
              </w:rPr>
            </w:pPr>
            <w:ins w:id="1362" w:author="hyx" w:date="2018-11-10T18:30:00Z">
              <w:r>
                <w:rPr>
                  <w:sz w:val="20"/>
                  <w:szCs w:val="20"/>
                </w:rPr>
                <w:t>CXM1064081300</w:t>
              </w:r>
            </w:ins>
          </w:p>
        </w:tc>
        <w:tc>
          <w:tcPr>
            <w:tcW w:w="1396" w:type="dxa"/>
            <w:vAlign w:val="center"/>
            <w:tcPrChange w:id="1363" w:author="hyx" w:date="2018-11-10T18:32:00Z">
              <w:tcPr>
                <w:tcW w:w="1396" w:type="dxa"/>
                <w:vAlign w:val="center"/>
              </w:tcPr>
            </w:tcPrChange>
          </w:tcPr>
          <w:p>
            <w:pPr>
              <w:rPr>
                <w:ins w:id="1364" w:author="hyx" w:date="2018-11-10T15:50:00Z"/>
                <w:bCs/>
                <w:color w:val="000000"/>
                <w:sz w:val="20"/>
                <w:szCs w:val="21"/>
              </w:rPr>
            </w:pPr>
            <w:ins w:id="1365" w:author="hyx" w:date="2018-11-10T18:30:00Z">
              <w:r>
                <w:rPr>
                  <w:sz w:val="20"/>
                  <w:szCs w:val="20"/>
                </w:rPr>
                <w:t>1227442409</w:t>
              </w:r>
            </w:ins>
          </w:p>
        </w:tc>
        <w:tc>
          <w:tcPr>
            <w:tcW w:w="1407" w:type="dxa"/>
            <w:vAlign w:val="center"/>
            <w:tcPrChange w:id="1366" w:author="hyx" w:date="2018-11-10T18:32:00Z">
              <w:tcPr>
                <w:tcW w:w="1407" w:type="dxa"/>
                <w:vAlign w:val="center"/>
              </w:tcPr>
            </w:tcPrChange>
          </w:tcPr>
          <w:p>
            <w:pPr>
              <w:rPr>
                <w:ins w:id="1367" w:author="hyx" w:date="2018-11-10T15:50:00Z"/>
                <w:bCs/>
                <w:color w:val="000000"/>
                <w:sz w:val="20"/>
                <w:szCs w:val="21"/>
              </w:rPr>
            </w:pPr>
            <w:ins w:id="1368" w:author="hyx" w:date="2018-11-10T18:30:00Z">
              <w:r>
                <w:rPr>
                  <w:sz w:val="20"/>
                  <w:szCs w:val="20"/>
                </w:rPr>
                <w:t>18094711647</w:t>
              </w:r>
            </w:ins>
          </w:p>
        </w:tc>
        <w:tc>
          <w:tcPr>
            <w:tcW w:w="933" w:type="dxa"/>
            <w:vAlign w:val="center"/>
            <w:tcPrChange w:id="1369" w:author="hyx" w:date="2018-11-10T18:32:00Z">
              <w:tcPr>
                <w:tcW w:w="933" w:type="dxa"/>
                <w:vAlign w:val="center"/>
              </w:tcPr>
            </w:tcPrChange>
          </w:tcPr>
          <w:p>
            <w:pPr>
              <w:rPr>
                <w:ins w:id="1370" w:author="hyx" w:date="2018-11-10T18:32:00Z"/>
                <w:rFonts w:cs="Helvetica Neue" w:asciiTheme="majorEastAsia" w:hAnsiTheme="majorEastAsia" w:eastAsiaTheme="majorEastAsia"/>
                <w:color w:val="000000"/>
                <w:sz w:val="20"/>
                <w:szCs w:val="26"/>
              </w:rPr>
            </w:pPr>
            <w:ins w:id="1371" w:author="hyx" w:date="2018-11-10T18:32:00Z">
              <w:r>
                <w:rPr>
                  <w:rFonts w:cs="Helvetica Neue" w:asciiTheme="majorEastAsia" w:hAnsiTheme="majorEastAsia" w:eastAsiaTheme="majorEastAsia"/>
                  <w:color w:val="000000"/>
                  <w:sz w:val="20"/>
                  <w:szCs w:val="26"/>
                </w:rPr>
                <w:t>弘毅</w:t>
              </w:r>
            </w:ins>
          </w:p>
          <w:p>
            <w:pPr>
              <w:rPr>
                <w:ins w:id="1372" w:author="hyx" w:date="2018-11-10T15:50:00Z"/>
                <w:rFonts w:cs="Helvetica Neue" w:asciiTheme="majorEastAsia" w:hAnsiTheme="majorEastAsia" w:eastAsiaTheme="majorEastAsia"/>
                <w:color w:val="000000"/>
                <w:sz w:val="20"/>
                <w:szCs w:val="26"/>
              </w:rPr>
            </w:pPr>
            <w:ins w:id="1373" w:author="hyx" w:date="2018-11-10T18:32:00Z">
              <w:r>
                <w:rPr>
                  <w:rFonts w:cs="Helvetica Neue" w:asciiTheme="majorEastAsia" w:hAnsiTheme="majorEastAsia" w:eastAsiaTheme="majorEastAsia"/>
                  <w:color w:val="000000"/>
                  <w:sz w:val="20"/>
                  <w:szCs w:val="26"/>
                </w:rPr>
                <w:t>2-</w:t>
              </w:r>
            </w:ins>
            <w:ins w:id="1374" w:author="hyx" w:date="2018-11-10T18:33:00Z">
              <w:r>
                <w:rPr>
                  <w:rFonts w:cs="Helvetica Neue" w:asciiTheme="majorEastAsia" w:hAnsiTheme="majorEastAsia" w:eastAsiaTheme="majorEastAsia"/>
                  <w:color w:val="000000"/>
                  <w:sz w:val="20"/>
                  <w:szCs w:val="26"/>
                </w:rPr>
                <w:t>207</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376" w:author="hyx" w:date="2018-11-10T18:3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center"/>
          <w:ins w:id="1375" w:author="hyx" w:date="2018-11-10T15:50:00Z"/>
        </w:trPr>
        <w:tc>
          <w:tcPr>
            <w:tcW w:w="851" w:type="dxa"/>
            <w:vAlign w:val="center"/>
            <w:tcPrChange w:id="1377" w:author="hyx" w:date="2018-11-10T18:32:00Z">
              <w:tcPr>
                <w:tcW w:w="851" w:type="dxa"/>
                <w:gridSpan w:val="2"/>
                <w:vAlign w:val="center"/>
              </w:tcPr>
            </w:tcPrChange>
          </w:tcPr>
          <w:p>
            <w:pPr>
              <w:rPr>
                <w:ins w:id="1378" w:author="hyx" w:date="2018-11-10T15:50:00Z"/>
                <w:sz w:val="20"/>
                <w:szCs w:val="21"/>
              </w:rPr>
            </w:pPr>
            <w:ins w:id="1379" w:author="hyx" w:date="2018-11-10T15:50:00Z">
              <w:r>
                <w:rPr>
                  <w:rFonts w:hint="eastAsia"/>
                  <w:sz w:val="21"/>
                  <w:szCs w:val="21"/>
                </w:rPr>
                <w:t>任务审核员</w:t>
              </w:r>
            </w:ins>
          </w:p>
        </w:tc>
        <w:tc>
          <w:tcPr>
            <w:tcW w:w="824" w:type="dxa"/>
            <w:vAlign w:val="center"/>
            <w:tcPrChange w:id="1380" w:author="hyx" w:date="2018-11-10T18:32:00Z">
              <w:tcPr>
                <w:tcW w:w="824" w:type="dxa"/>
                <w:gridSpan w:val="2"/>
                <w:vAlign w:val="center"/>
              </w:tcPr>
            </w:tcPrChange>
          </w:tcPr>
          <w:p>
            <w:pPr>
              <w:rPr>
                <w:ins w:id="1381" w:author="hyx" w:date="2018-11-10T15:50:00Z"/>
                <w:bCs/>
                <w:color w:val="000000"/>
                <w:sz w:val="20"/>
                <w:szCs w:val="21"/>
              </w:rPr>
            </w:pPr>
            <w:ins w:id="1382" w:author="hyx" w:date="2018-11-10T18:25:00Z">
              <w:r>
                <w:rPr>
                  <w:rFonts w:hint="eastAsia"/>
                  <w:bCs/>
                  <w:color w:val="000000"/>
                  <w:sz w:val="20"/>
                  <w:szCs w:val="21"/>
                </w:rPr>
                <w:t>吕迪</w:t>
              </w:r>
            </w:ins>
          </w:p>
        </w:tc>
        <w:tc>
          <w:tcPr>
            <w:tcW w:w="2153" w:type="dxa"/>
            <w:vAlign w:val="center"/>
            <w:tcPrChange w:id="1383" w:author="hyx" w:date="2018-11-10T18:32:00Z">
              <w:tcPr>
                <w:tcW w:w="2153" w:type="dxa"/>
                <w:gridSpan w:val="2"/>
                <w:vAlign w:val="center"/>
              </w:tcPr>
            </w:tcPrChange>
          </w:tcPr>
          <w:p>
            <w:pPr>
              <w:rPr>
                <w:ins w:id="1384" w:author="hyx" w:date="2018-11-10T15:50:00Z"/>
                <w:bCs/>
                <w:color w:val="000000"/>
                <w:sz w:val="20"/>
                <w:szCs w:val="21"/>
              </w:rPr>
            </w:pPr>
            <w:ins w:id="1385" w:author="hyx" w:date="2018-11-10T18:25:00Z">
              <w:r>
                <w:rPr>
                  <w:rFonts w:hint="eastAsia"/>
                  <w:bCs/>
                  <w:color w:val="000000"/>
                  <w:sz w:val="20"/>
                  <w:szCs w:val="21"/>
                </w:rPr>
                <w:t>负责软件需求变更</w:t>
              </w:r>
            </w:ins>
            <w:ins w:id="1386" w:author="hyx" w:date="2018-11-10T18:26:00Z">
              <w:r>
                <w:rPr>
                  <w:rFonts w:hint="eastAsia"/>
                  <w:bCs/>
                  <w:color w:val="000000"/>
                  <w:sz w:val="20"/>
                  <w:szCs w:val="21"/>
                </w:rPr>
                <w:t>文档、系统设计与实现计划、项目总结计划</w:t>
              </w:r>
            </w:ins>
          </w:p>
        </w:tc>
        <w:tc>
          <w:tcPr>
            <w:tcW w:w="1134" w:type="dxa"/>
            <w:vAlign w:val="center"/>
            <w:tcPrChange w:id="1387" w:author="hyx" w:date="2018-11-10T18:32:00Z">
              <w:tcPr>
                <w:tcW w:w="1134" w:type="dxa"/>
                <w:gridSpan w:val="2"/>
                <w:vAlign w:val="center"/>
              </w:tcPr>
            </w:tcPrChange>
          </w:tcPr>
          <w:p>
            <w:pPr>
              <w:rPr>
                <w:ins w:id="1388" w:author="hyx" w:date="2018-11-10T15:50:00Z"/>
                <w:color w:val="000000"/>
                <w:sz w:val="20"/>
                <w:szCs w:val="21"/>
              </w:rPr>
            </w:pPr>
            <w:ins w:id="1389" w:author="hyx" w:date="2018-11-10T18:30:00Z">
              <w:r>
                <w:rPr>
                  <w:sz w:val="20"/>
                  <w:szCs w:val="20"/>
                </w:rPr>
                <w:t>di62289</w:t>
              </w:r>
            </w:ins>
          </w:p>
        </w:tc>
        <w:tc>
          <w:tcPr>
            <w:tcW w:w="1396" w:type="dxa"/>
            <w:vAlign w:val="center"/>
            <w:tcPrChange w:id="1390" w:author="hyx" w:date="2018-11-10T18:32:00Z">
              <w:tcPr>
                <w:tcW w:w="1396" w:type="dxa"/>
                <w:vAlign w:val="center"/>
              </w:tcPr>
            </w:tcPrChange>
          </w:tcPr>
          <w:p>
            <w:pPr>
              <w:rPr>
                <w:ins w:id="1391" w:author="hyx" w:date="2018-11-10T15:50:00Z"/>
                <w:bCs/>
                <w:color w:val="000000"/>
                <w:sz w:val="20"/>
                <w:szCs w:val="21"/>
              </w:rPr>
            </w:pPr>
            <w:ins w:id="1392" w:author="hyx" w:date="2018-11-10T18:30:00Z">
              <w:r>
                <w:rPr>
                  <w:sz w:val="20"/>
                  <w:szCs w:val="20"/>
                </w:rPr>
                <w:t>935162289</w:t>
              </w:r>
            </w:ins>
          </w:p>
        </w:tc>
        <w:tc>
          <w:tcPr>
            <w:tcW w:w="1407" w:type="dxa"/>
            <w:vAlign w:val="center"/>
            <w:tcPrChange w:id="1393" w:author="hyx" w:date="2018-11-10T18:32:00Z">
              <w:tcPr>
                <w:tcW w:w="1407" w:type="dxa"/>
                <w:vAlign w:val="center"/>
              </w:tcPr>
            </w:tcPrChange>
          </w:tcPr>
          <w:p>
            <w:pPr>
              <w:rPr>
                <w:ins w:id="1394" w:author="hyx" w:date="2018-11-10T15:50:00Z"/>
                <w:bCs/>
                <w:color w:val="000000"/>
                <w:sz w:val="20"/>
                <w:szCs w:val="21"/>
              </w:rPr>
            </w:pPr>
            <w:ins w:id="1395" w:author="hyx" w:date="2018-11-10T18:30:00Z">
              <w:r>
                <w:rPr>
                  <w:sz w:val="20"/>
                  <w:szCs w:val="20"/>
                </w:rPr>
                <w:t>17306413358</w:t>
              </w:r>
            </w:ins>
          </w:p>
        </w:tc>
        <w:tc>
          <w:tcPr>
            <w:tcW w:w="933" w:type="dxa"/>
            <w:vAlign w:val="center"/>
            <w:tcPrChange w:id="1396" w:author="hyx" w:date="2018-11-10T18:32:00Z">
              <w:tcPr>
                <w:tcW w:w="933" w:type="dxa"/>
                <w:vAlign w:val="center"/>
              </w:tcPr>
            </w:tcPrChange>
          </w:tcPr>
          <w:p>
            <w:pPr>
              <w:rPr>
                <w:ins w:id="1397" w:author="hyx" w:date="2018-11-10T18:32:00Z"/>
                <w:rFonts w:cs="Helvetica Neue" w:asciiTheme="majorEastAsia" w:hAnsiTheme="majorEastAsia" w:eastAsiaTheme="majorEastAsia"/>
                <w:color w:val="000000"/>
                <w:sz w:val="20"/>
                <w:szCs w:val="26"/>
              </w:rPr>
            </w:pPr>
            <w:ins w:id="1398" w:author="hyx" w:date="2018-11-10T18:33:00Z">
              <w:r>
                <w:rPr>
                  <w:rFonts w:hint="eastAsia" w:cs="Helvetica Neue" w:asciiTheme="majorEastAsia" w:hAnsiTheme="majorEastAsia" w:eastAsiaTheme="majorEastAsia"/>
                  <w:color w:val="000000"/>
                  <w:sz w:val="20"/>
                  <w:szCs w:val="26"/>
                </w:rPr>
                <w:t>求真</w:t>
              </w:r>
            </w:ins>
          </w:p>
          <w:p>
            <w:pPr>
              <w:rPr>
                <w:ins w:id="1399" w:author="hyx" w:date="2018-11-10T15:50:00Z"/>
                <w:rFonts w:cs="Helvetica Neue" w:asciiTheme="majorEastAsia" w:hAnsiTheme="majorEastAsia" w:eastAsiaTheme="majorEastAsia"/>
                <w:color w:val="000000"/>
                <w:sz w:val="20"/>
                <w:szCs w:val="26"/>
              </w:rPr>
            </w:pPr>
            <w:ins w:id="1400" w:author="hyx" w:date="2018-11-10T18:33:00Z">
              <w:r>
                <w:rPr>
                  <w:rFonts w:cs="Helvetica Neue" w:asciiTheme="majorEastAsia" w:hAnsiTheme="majorEastAsia" w:eastAsiaTheme="majorEastAsia"/>
                  <w:color w:val="000000"/>
                  <w:sz w:val="20"/>
                  <w:szCs w:val="26"/>
                </w:rPr>
                <w:t>1</w:t>
              </w:r>
            </w:ins>
            <w:ins w:id="1401" w:author="hyx" w:date="2018-11-10T18:32:00Z">
              <w:r>
                <w:rPr>
                  <w:rFonts w:cs="Helvetica Neue" w:asciiTheme="majorEastAsia" w:hAnsiTheme="majorEastAsia" w:eastAsiaTheme="majorEastAsia"/>
                  <w:color w:val="000000"/>
                  <w:sz w:val="20"/>
                  <w:szCs w:val="26"/>
                </w:rPr>
                <w:t>-</w:t>
              </w:r>
            </w:ins>
            <w:ins w:id="1402" w:author="hyx" w:date="2018-11-10T18:33:00Z">
              <w:r>
                <w:rPr>
                  <w:rFonts w:cs="Helvetica Neue" w:asciiTheme="majorEastAsia" w:hAnsiTheme="majorEastAsia" w:eastAsiaTheme="majorEastAsia"/>
                  <w:color w:val="000000"/>
                  <w:sz w:val="20"/>
                  <w:szCs w:val="26"/>
                </w:rPr>
                <w:t>125</w:t>
              </w:r>
            </w:ins>
          </w:p>
        </w:tc>
      </w:tr>
    </w:tbl>
    <w:p/>
    <w:p/>
    <w:p/>
    <w:p/>
    <w:p>
      <w:pPr>
        <w:pStyle w:val="70"/>
      </w:pPr>
      <w:bookmarkStart w:id="93" w:name="_Toc26995"/>
      <w:bookmarkStart w:id="94" w:name="_Toc497223481"/>
      <w:r>
        <w:rPr>
          <w:rFonts w:hint="eastAsia"/>
        </w:rPr>
        <w:t>计划调整员</w:t>
      </w:r>
      <w:bookmarkEnd w:id="93"/>
      <w:bookmarkEnd w:id="94"/>
    </w:p>
    <w:p>
      <w:pPr>
        <w:ind w:left="420" w:leftChars="200"/>
      </w:pPr>
      <w:r>
        <w:rPr>
          <w:rFonts w:hint="eastAsia"/>
        </w:rPr>
        <w:t>本职概述：</w:t>
      </w:r>
    </w:p>
    <w:p>
      <w:pPr>
        <w:ind w:left="420" w:leftChars="200" w:firstLine="525" w:firstLineChars="250"/>
      </w:pPr>
      <w:r>
        <w:rPr>
          <w:rFonts w:hint="eastAsia"/>
        </w:rPr>
        <w:t>更新甘特图</w:t>
      </w:r>
      <w:ins w:id="1403" w:author="hyx" w:date="2018-11-10T18:34:00Z">
        <w:r>
          <w:rPr>
            <w:rFonts w:hint="eastAsia"/>
          </w:rPr>
          <w:t>，调整计划</w:t>
        </w:r>
      </w:ins>
    </w:p>
    <w:p>
      <w:pPr>
        <w:rPr>
          <w:b/>
        </w:rPr>
      </w:pPr>
    </w:p>
    <w:tbl>
      <w:tblPr>
        <w:tblStyle w:val="43"/>
        <w:tblW w:w="861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851"/>
        <w:gridCol w:w="2268"/>
        <w:gridCol w:w="1134"/>
        <w:gridCol w:w="1574"/>
        <w:gridCol w:w="1346"/>
        <w:gridCol w:w="7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shd w:val="clear" w:color="auto" w:fill="BDD6EE" w:themeFill="accent1" w:themeFillTint="66"/>
            <w:vAlign w:val="center"/>
          </w:tcPr>
          <w:p>
            <w:pPr>
              <w:rPr>
                <w:b/>
                <w:sz w:val="21"/>
                <w:szCs w:val="21"/>
              </w:rPr>
            </w:pPr>
            <w:r>
              <w:rPr>
                <w:rFonts w:hint="eastAsia"/>
                <w:b/>
                <w:color w:val="000000"/>
                <w:sz w:val="21"/>
                <w:szCs w:val="21"/>
              </w:rPr>
              <w:t>职务</w:t>
            </w:r>
          </w:p>
        </w:tc>
        <w:tc>
          <w:tcPr>
            <w:tcW w:w="851" w:type="dxa"/>
            <w:shd w:val="clear" w:color="auto" w:fill="BDD6EE" w:themeFill="accent1" w:themeFillTint="66"/>
            <w:vAlign w:val="center"/>
          </w:tcPr>
          <w:p>
            <w:pPr>
              <w:rPr>
                <w:b/>
                <w:sz w:val="21"/>
                <w:szCs w:val="21"/>
              </w:rPr>
            </w:pPr>
            <w:r>
              <w:rPr>
                <w:rFonts w:hint="eastAsia"/>
                <w:b/>
                <w:color w:val="000000"/>
                <w:sz w:val="21"/>
                <w:szCs w:val="21"/>
              </w:rPr>
              <w:t>姓名</w:t>
            </w:r>
          </w:p>
        </w:tc>
        <w:tc>
          <w:tcPr>
            <w:tcW w:w="2268" w:type="dxa"/>
            <w:shd w:val="clear" w:color="auto" w:fill="BDD6EE" w:themeFill="accent1" w:themeFillTint="66"/>
            <w:vAlign w:val="center"/>
          </w:tcPr>
          <w:p>
            <w:pPr>
              <w:rPr>
                <w:b/>
                <w:sz w:val="21"/>
                <w:szCs w:val="21"/>
              </w:rPr>
            </w:pPr>
            <w:r>
              <w:rPr>
                <w:rFonts w:hint="eastAsia"/>
                <w:b/>
                <w:color w:val="000000"/>
                <w:sz w:val="21"/>
                <w:szCs w:val="21"/>
              </w:rPr>
              <w:t>负责内容</w:t>
            </w:r>
          </w:p>
        </w:tc>
        <w:tc>
          <w:tcPr>
            <w:tcW w:w="1134" w:type="dxa"/>
            <w:shd w:val="clear" w:color="auto" w:fill="BDD6EE" w:themeFill="accent1" w:themeFillTint="66"/>
            <w:vAlign w:val="center"/>
          </w:tcPr>
          <w:p>
            <w:pPr>
              <w:rPr>
                <w:b/>
                <w:sz w:val="21"/>
                <w:szCs w:val="21"/>
              </w:rPr>
            </w:pPr>
            <w:ins w:id="1404" w:author="hyx" w:date="2018-11-10T18:35:00Z">
              <w:r>
                <w:rPr>
                  <w:rFonts w:hint="eastAsia"/>
                  <w:b/>
                  <w:color w:val="000000"/>
                  <w:sz w:val="21"/>
                  <w:szCs w:val="21"/>
                </w:rPr>
                <w:t>微信号</w:t>
              </w:r>
            </w:ins>
            <w:del w:id="1405" w:author="hyx" w:date="2018-11-10T18:35:00Z">
              <w:r>
                <w:rPr>
                  <w:rFonts w:hint="eastAsia"/>
                  <w:b/>
                  <w:color w:val="000000"/>
                  <w:sz w:val="21"/>
                  <w:szCs w:val="21"/>
                </w:rPr>
                <w:delText>班级</w:delText>
              </w:r>
            </w:del>
          </w:p>
        </w:tc>
        <w:tc>
          <w:tcPr>
            <w:tcW w:w="1574" w:type="dxa"/>
            <w:shd w:val="clear" w:color="auto" w:fill="BDD6EE" w:themeFill="accent1" w:themeFillTint="66"/>
            <w:vAlign w:val="center"/>
          </w:tcPr>
          <w:p>
            <w:pPr>
              <w:rPr>
                <w:b/>
                <w:sz w:val="21"/>
                <w:szCs w:val="21"/>
              </w:rPr>
            </w:pPr>
            <w:ins w:id="1406" w:author="hyx" w:date="2018-11-10T18:35:00Z">
              <w:r>
                <w:rPr>
                  <w:rFonts w:hint="eastAsia"/>
                  <w:b/>
                  <w:color w:val="000000"/>
                  <w:sz w:val="21"/>
                  <w:szCs w:val="21"/>
                </w:rPr>
                <w:t>QQ号</w:t>
              </w:r>
            </w:ins>
            <w:del w:id="1407" w:author="hyx" w:date="2018-11-10T18:35:00Z">
              <w:r>
                <w:rPr>
                  <w:rFonts w:hint="eastAsia"/>
                  <w:b/>
                  <w:color w:val="000000"/>
                  <w:sz w:val="21"/>
                  <w:szCs w:val="21"/>
                </w:rPr>
                <w:delText>学号</w:delText>
              </w:r>
            </w:del>
          </w:p>
        </w:tc>
        <w:tc>
          <w:tcPr>
            <w:tcW w:w="1346" w:type="dxa"/>
            <w:shd w:val="clear" w:color="auto" w:fill="BDD6EE" w:themeFill="accent1" w:themeFillTint="66"/>
            <w:vAlign w:val="center"/>
          </w:tcPr>
          <w:p>
            <w:pPr>
              <w:rPr>
                <w:b/>
                <w:sz w:val="21"/>
                <w:szCs w:val="21"/>
              </w:rPr>
            </w:pPr>
            <w:r>
              <w:rPr>
                <w:rFonts w:hint="eastAsia"/>
                <w:b/>
                <w:color w:val="000000"/>
                <w:sz w:val="21"/>
                <w:szCs w:val="21"/>
              </w:rPr>
              <w:t>电话号码</w:t>
            </w:r>
          </w:p>
        </w:tc>
        <w:tc>
          <w:tcPr>
            <w:tcW w:w="765" w:type="dxa"/>
            <w:shd w:val="clear" w:color="auto" w:fill="BDD6EE" w:themeFill="accent1" w:themeFillTint="66"/>
            <w:vAlign w:val="center"/>
          </w:tcPr>
          <w:p>
            <w:pPr>
              <w:rPr>
                <w:b/>
                <w:sz w:val="21"/>
                <w:szCs w:val="21"/>
              </w:rPr>
            </w:pPr>
            <w:r>
              <w:rPr>
                <w:rFonts w:hint="eastAsia"/>
                <w:b/>
                <w:color w:val="000000"/>
                <w:sz w:val="21"/>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center"/>
          </w:tcPr>
          <w:p>
            <w:pPr>
              <w:rPr>
                <w:sz w:val="21"/>
                <w:szCs w:val="21"/>
              </w:rPr>
            </w:pPr>
            <w:r>
              <w:rPr>
                <w:rFonts w:hint="eastAsia"/>
                <w:sz w:val="21"/>
                <w:szCs w:val="21"/>
              </w:rPr>
              <w:t>计划调整员</w:t>
            </w:r>
          </w:p>
        </w:tc>
        <w:tc>
          <w:tcPr>
            <w:tcW w:w="851" w:type="dxa"/>
            <w:vAlign w:val="center"/>
          </w:tcPr>
          <w:p>
            <w:pPr>
              <w:rPr>
                <w:sz w:val="21"/>
                <w:szCs w:val="21"/>
              </w:rPr>
            </w:pPr>
            <w:r>
              <w:rPr>
                <w:rFonts w:hint="eastAsia"/>
                <w:bCs/>
                <w:color w:val="000000"/>
                <w:sz w:val="20"/>
                <w:szCs w:val="21"/>
              </w:rPr>
              <w:t>黄叶轩</w:t>
            </w:r>
          </w:p>
        </w:tc>
        <w:tc>
          <w:tcPr>
            <w:tcW w:w="2268" w:type="dxa"/>
            <w:vAlign w:val="center"/>
          </w:tcPr>
          <w:p>
            <w:pPr>
              <w:rPr>
                <w:bCs/>
                <w:color w:val="000000"/>
                <w:sz w:val="21"/>
                <w:szCs w:val="21"/>
              </w:rPr>
            </w:pPr>
            <w:r>
              <w:rPr>
                <w:rFonts w:hint="eastAsia"/>
                <w:bCs/>
                <w:color w:val="000000"/>
                <w:sz w:val="21"/>
                <w:szCs w:val="21"/>
              </w:rPr>
              <w:t>在会议结束之后，根据前一周完任务完成情况与本周任务分配情况更新计划（甘特图）</w:t>
            </w:r>
            <w:del w:id="1408" w:author="hyx" w:date="2018-11-10T18:35:00Z">
              <w:r>
                <w:rPr>
                  <w:rFonts w:hint="eastAsia"/>
                  <w:color w:val="000000"/>
                  <w:sz w:val="21"/>
                  <w:szCs w:val="21"/>
                </w:rPr>
                <w:delText>，上传Git</w:delText>
              </w:r>
            </w:del>
          </w:p>
        </w:tc>
        <w:tc>
          <w:tcPr>
            <w:tcW w:w="1134" w:type="dxa"/>
            <w:vAlign w:val="center"/>
          </w:tcPr>
          <w:p>
            <w:pPr>
              <w:rPr>
                <w:bCs/>
                <w:color w:val="000000"/>
                <w:sz w:val="21"/>
                <w:szCs w:val="21"/>
              </w:rPr>
            </w:pPr>
            <w:ins w:id="1409" w:author="hyx" w:date="2018-11-10T18:35:00Z">
              <w:r>
                <w:rPr>
                  <w:rFonts w:hint="eastAsia"/>
                  <w:color w:val="000000"/>
                  <w:sz w:val="21"/>
                  <w:szCs w:val="21"/>
                </w:rPr>
                <w:t>Hyxzucc</w:t>
              </w:r>
            </w:ins>
            <w:del w:id="1410" w:author="hyx" w:date="2018-11-10T18:35:00Z">
              <w:r>
                <w:rPr>
                  <w:rFonts w:hint="eastAsia"/>
                  <w:color w:val="000000"/>
                  <w:sz w:val="20"/>
                  <w:szCs w:val="21"/>
                </w:rPr>
                <w:delText>软工1602</w:delText>
              </w:r>
            </w:del>
          </w:p>
        </w:tc>
        <w:tc>
          <w:tcPr>
            <w:tcW w:w="1574" w:type="dxa"/>
            <w:vAlign w:val="center"/>
          </w:tcPr>
          <w:p>
            <w:pPr>
              <w:rPr>
                <w:bCs/>
                <w:color w:val="000000"/>
                <w:sz w:val="21"/>
                <w:szCs w:val="21"/>
              </w:rPr>
            </w:pPr>
            <w:ins w:id="1411" w:author="hyx" w:date="2018-11-10T18:35:00Z">
              <w:r>
                <w:rPr>
                  <w:bCs/>
                  <w:color w:val="000000"/>
                  <w:sz w:val="21"/>
                  <w:szCs w:val="21"/>
                </w:rPr>
                <w:t>1103057282</w:t>
              </w:r>
            </w:ins>
            <w:del w:id="1412" w:author="hyx" w:date="2018-11-10T18:35:00Z">
              <w:r>
                <w:rPr>
                  <w:rFonts w:hint="eastAsia"/>
                  <w:bCs/>
                  <w:color w:val="000000"/>
                  <w:sz w:val="20"/>
                  <w:szCs w:val="21"/>
                </w:rPr>
                <w:delText>31601246</w:delText>
              </w:r>
            </w:del>
          </w:p>
        </w:tc>
        <w:tc>
          <w:tcPr>
            <w:tcW w:w="1346" w:type="dxa"/>
            <w:vAlign w:val="center"/>
          </w:tcPr>
          <w:p>
            <w:pPr>
              <w:rPr>
                <w:sz w:val="21"/>
                <w:szCs w:val="21"/>
              </w:rPr>
            </w:pPr>
            <w:r>
              <w:rPr>
                <w:sz w:val="20"/>
                <w:szCs w:val="20"/>
              </w:rPr>
              <w:t>13588899102</w:t>
            </w:r>
          </w:p>
        </w:tc>
        <w:tc>
          <w:tcPr>
            <w:tcW w:w="765" w:type="dxa"/>
            <w:vAlign w:val="center"/>
          </w:tcPr>
          <w:p>
            <w:pPr>
              <w:rPr>
                <w:sz w:val="21"/>
                <w:szCs w:val="21"/>
              </w:rPr>
            </w:pPr>
            <w:r>
              <w:rPr>
                <w:rFonts w:cs="Helvetica Neue" w:asciiTheme="majorEastAsia" w:hAnsiTheme="majorEastAsia" w:eastAsiaTheme="majorEastAsia"/>
                <w:color w:val="000000"/>
                <w:sz w:val="20"/>
                <w:szCs w:val="26"/>
              </w:rPr>
              <w:t>弘毅2-210</w:t>
            </w:r>
          </w:p>
        </w:tc>
      </w:tr>
    </w:tbl>
    <w:p/>
    <w:p/>
    <w:p/>
    <w:p/>
    <w:p>
      <w:pPr>
        <w:pStyle w:val="70"/>
      </w:pPr>
      <w:bookmarkStart w:id="95" w:name="_Toc497223482"/>
      <w:bookmarkStart w:id="96" w:name="_Toc24437"/>
      <w:r>
        <w:rPr>
          <w:rFonts w:hint="eastAsia"/>
        </w:rPr>
        <w:t>文档模板员</w:t>
      </w:r>
      <w:bookmarkEnd w:id="95"/>
      <w:bookmarkEnd w:id="96"/>
    </w:p>
    <w:p>
      <w:pPr>
        <w:ind w:left="420" w:leftChars="200"/>
      </w:pPr>
      <w:r>
        <w:rPr>
          <w:rFonts w:hint="eastAsia"/>
        </w:rPr>
        <w:t>本职概述：</w:t>
      </w:r>
    </w:p>
    <w:p>
      <w:pPr>
        <w:ind w:left="420" w:leftChars="200" w:firstLine="420"/>
      </w:pPr>
      <w:r>
        <w:rPr>
          <w:rFonts w:hint="eastAsia"/>
        </w:rPr>
        <w:t>负责寻找文档模板</w:t>
      </w:r>
    </w:p>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413" w:author="hyx" w:date="2018-11-10T18:39:00Z">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675"/>
        <w:gridCol w:w="993"/>
        <w:gridCol w:w="2126"/>
        <w:gridCol w:w="1276"/>
        <w:gridCol w:w="1441"/>
        <w:gridCol w:w="1376"/>
        <w:gridCol w:w="868"/>
        <w:tblGridChange w:id="1414">
          <w:tblGrid>
            <w:gridCol w:w="573"/>
            <w:gridCol w:w="572"/>
            <w:gridCol w:w="1751"/>
            <w:gridCol w:w="1616"/>
            <w:gridCol w:w="1999"/>
            <w:gridCol w:w="1376"/>
            <w:gridCol w:w="868"/>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15" w:author="hyx" w:date="2018-11-10T18:39: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675" w:type="dxa"/>
            <w:shd w:val="clear" w:color="auto" w:fill="BDD6EE" w:themeFill="accent1" w:themeFillTint="66"/>
            <w:vAlign w:val="center"/>
            <w:tcPrChange w:id="1416" w:author="hyx" w:date="2018-11-10T18:39:00Z">
              <w:tcPr>
                <w:tcW w:w="573" w:type="dxa"/>
                <w:shd w:val="clear" w:color="auto" w:fill="BDD6EE" w:themeFill="accent1" w:themeFillTint="66"/>
                <w:vAlign w:val="center"/>
              </w:tcPr>
            </w:tcPrChange>
          </w:tcPr>
          <w:p>
            <w:pPr>
              <w:rPr>
                <w:b/>
                <w:sz w:val="21"/>
                <w:szCs w:val="21"/>
              </w:rPr>
            </w:pPr>
            <w:r>
              <w:rPr>
                <w:rFonts w:hint="eastAsia"/>
                <w:b/>
                <w:color w:val="000000"/>
                <w:sz w:val="21"/>
                <w:szCs w:val="21"/>
              </w:rPr>
              <w:t>职务</w:t>
            </w:r>
          </w:p>
        </w:tc>
        <w:tc>
          <w:tcPr>
            <w:tcW w:w="993" w:type="dxa"/>
            <w:shd w:val="clear" w:color="auto" w:fill="BDD6EE" w:themeFill="accent1" w:themeFillTint="66"/>
            <w:vAlign w:val="center"/>
            <w:tcPrChange w:id="1417" w:author="hyx" w:date="2018-11-10T18:39:00Z">
              <w:tcPr>
                <w:tcW w:w="572" w:type="dxa"/>
                <w:shd w:val="clear" w:color="auto" w:fill="BDD6EE" w:themeFill="accent1" w:themeFillTint="66"/>
                <w:vAlign w:val="center"/>
              </w:tcPr>
            </w:tcPrChange>
          </w:tcPr>
          <w:p>
            <w:pPr>
              <w:rPr>
                <w:b/>
                <w:sz w:val="21"/>
                <w:szCs w:val="21"/>
              </w:rPr>
            </w:pPr>
            <w:r>
              <w:rPr>
                <w:rFonts w:hint="eastAsia"/>
                <w:b/>
                <w:color w:val="000000"/>
                <w:sz w:val="21"/>
                <w:szCs w:val="21"/>
              </w:rPr>
              <w:t>姓名</w:t>
            </w:r>
          </w:p>
        </w:tc>
        <w:tc>
          <w:tcPr>
            <w:tcW w:w="2126" w:type="dxa"/>
            <w:shd w:val="clear" w:color="auto" w:fill="BDD6EE" w:themeFill="accent1" w:themeFillTint="66"/>
            <w:vAlign w:val="center"/>
            <w:tcPrChange w:id="1418" w:author="hyx" w:date="2018-11-10T18:39:00Z">
              <w:tcPr>
                <w:tcW w:w="1751" w:type="dxa"/>
                <w:shd w:val="clear" w:color="auto" w:fill="BDD6EE" w:themeFill="accent1" w:themeFillTint="66"/>
                <w:vAlign w:val="center"/>
              </w:tcPr>
            </w:tcPrChange>
          </w:tcPr>
          <w:p>
            <w:pPr>
              <w:rPr>
                <w:b/>
                <w:sz w:val="21"/>
                <w:szCs w:val="21"/>
              </w:rPr>
            </w:pPr>
            <w:r>
              <w:rPr>
                <w:rFonts w:hint="eastAsia"/>
                <w:b/>
                <w:color w:val="000000"/>
                <w:sz w:val="21"/>
                <w:szCs w:val="21"/>
              </w:rPr>
              <w:t>负责内容</w:t>
            </w:r>
          </w:p>
        </w:tc>
        <w:tc>
          <w:tcPr>
            <w:tcW w:w="1276" w:type="dxa"/>
            <w:shd w:val="clear" w:color="auto" w:fill="BDD6EE" w:themeFill="accent1" w:themeFillTint="66"/>
            <w:vAlign w:val="center"/>
            <w:tcPrChange w:id="1419" w:author="hyx" w:date="2018-11-10T18:39:00Z">
              <w:tcPr>
                <w:tcW w:w="1616" w:type="dxa"/>
                <w:shd w:val="clear" w:color="auto" w:fill="BDD6EE" w:themeFill="accent1" w:themeFillTint="66"/>
                <w:vAlign w:val="center"/>
              </w:tcPr>
            </w:tcPrChange>
          </w:tcPr>
          <w:p>
            <w:pPr>
              <w:rPr>
                <w:b/>
                <w:sz w:val="21"/>
                <w:szCs w:val="21"/>
              </w:rPr>
            </w:pPr>
            <w:ins w:id="1420" w:author="hyx" w:date="2018-11-10T18:37:00Z">
              <w:r>
                <w:rPr>
                  <w:rFonts w:hint="eastAsia"/>
                  <w:b/>
                  <w:color w:val="000000"/>
                  <w:sz w:val="21"/>
                  <w:szCs w:val="21"/>
                </w:rPr>
                <w:t>微信号</w:t>
              </w:r>
            </w:ins>
            <w:del w:id="1421" w:author="hyx" w:date="2018-11-10T18:37:00Z">
              <w:r>
                <w:rPr>
                  <w:rFonts w:hint="eastAsia"/>
                  <w:b/>
                  <w:color w:val="000000"/>
                  <w:sz w:val="21"/>
                  <w:szCs w:val="21"/>
                </w:rPr>
                <w:delText>班级</w:delText>
              </w:r>
            </w:del>
          </w:p>
        </w:tc>
        <w:tc>
          <w:tcPr>
            <w:tcW w:w="1441" w:type="dxa"/>
            <w:shd w:val="clear" w:color="auto" w:fill="BDD6EE" w:themeFill="accent1" w:themeFillTint="66"/>
            <w:vAlign w:val="center"/>
            <w:tcPrChange w:id="1422" w:author="hyx" w:date="2018-11-10T18:39:00Z">
              <w:tcPr>
                <w:tcW w:w="1999" w:type="dxa"/>
                <w:shd w:val="clear" w:color="auto" w:fill="BDD6EE" w:themeFill="accent1" w:themeFillTint="66"/>
                <w:vAlign w:val="center"/>
              </w:tcPr>
            </w:tcPrChange>
          </w:tcPr>
          <w:p>
            <w:pPr>
              <w:rPr>
                <w:b/>
                <w:sz w:val="21"/>
                <w:szCs w:val="21"/>
              </w:rPr>
            </w:pPr>
            <w:ins w:id="1423" w:author="hyx" w:date="2018-11-10T18:37:00Z">
              <w:r>
                <w:rPr>
                  <w:rFonts w:hint="eastAsia"/>
                  <w:b/>
                  <w:color w:val="000000"/>
                  <w:sz w:val="21"/>
                  <w:szCs w:val="21"/>
                </w:rPr>
                <w:t>QQ号</w:t>
              </w:r>
            </w:ins>
            <w:del w:id="1424" w:author="hyx" w:date="2018-11-10T18:37:00Z">
              <w:r>
                <w:rPr>
                  <w:rFonts w:hint="eastAsia"/>
                  <w:b/>
                  <w:color w:val="000000"/>
                  <w:sz w:val="21"/>
                  <w:szCs w:val="21"/>
                </w:rPr>
                <w:delText>学号</w:delText>
              </w:r>
            </w:del>
          </w:p>
        </w:tc>
        <w:tc>
          <w:tcPr>
            <w:tcW w:w="1376" w:type="dxa"/>
            <w:shd w:val="clear" w:color="auto" w:fill="BDD6EE" w:themeFill="accent1" w:themeFillTint="66"/>
            <w:vAlign w:val="center"/>
            <w:tcPrChange w:id="1425" w:author="hyx" w:date="2018-11-10T18:39:00Z">
              <w:tcPr>
                <w:tcW w:w="1376" w:type="dxa"/>
                <w:shd w:val="clear" w:color="auto" w:fill="BDD6EE" w:themeFill="accent1" w:themeFillTint="66"/>
                <w:vAlign w:val="center"/>
              </w:tcPr>
            </w:tcPrChange>
          </w:tcPr>
          <w:p>
            <w:pPr>
              <w:rPr>
                <w:b/>
                <w:sz w:val="21"/>
                <w:szCs w:val="21"/>
              </w:rPr>
            </w:pPr>
            <w:r>
              <w:rPr>
                <w:rFonts w:hint="eastAsia"/>
                <w:b/>
                <w:color w:val="000000"/>
                <w:sz w:val="21"/>
                <w:szCs w:val="21"/>
              </w:rPr>
              <w:t>电话号码</w:t>
            </w:r>
          </w:p>
        </w:tc>
        <w:tc>
          <w:tcPr>
            <w:tcW w:w="868" w:type="dxa"/>
            <w:shd w:val="clear" w:color="auto" w:fill="BDD6EE" w:themeFill="accent1" w:themeFillTint="66"/>
            <w:vAlign w:val="center"/>
            <w:tcPrChange w:id="1426" w:author="hyx" w:date="2018-11-10T18:39:00Z">
              <w:tcPr>
                <w:tcW w:w="868" w:type="dxa"/>
                <w:shd w:val="clear" w:color="auto" w:fill="BDD6EE" w:themeFill="accent1" w:themeFillTint="66"/>
                <w:vAlign w:val="center"/>
              </w:tcPr>
            </w:tcPrChange>
          </w:tcPr>
          <w:p>
            <w:pPr>
              <w:rPr>
                <w:b/>
                <w:sz w:val="21"/>
                <w:szCs w:val="21"/>
              </w:rPr>
            </w:pPr>
            <w:r>
              <w:rPr>
                <w:rFonts w:hint="eastAsia"/>
                <w:b/>
                <w:color w:val="000000"/>
                <w:sz w:val="21"/>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27" w:author="hyx" w:date="2018-11-10T18:39: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675" w:type="dxa"/>
            <w:vAlign w:val="center"/>
            <w:tcPrChange w:id="1428" w:author="hyx" w:date="2018-11-10T18:39:00Z">
              <w:tcPr>
                <w:tcW w:w="573" w:type="dxa"/>
                <w:vAlign w:val="center"/>
              </w:tcPr>
            </w:tcPrChange>
          </w:tcPr>
          <w:p>
            <w:pPr>
              <w:rPr>
                <w:sz w:val="21"/>
                <w:szCs w:val="21"/>
              </w:rPr>
            </w:pPr>
            <w:r>
              <w:rPr>
                <w:rFonts w:hint="eastAsia"/>
                <w:sz w:val="21"/>
                <w:szCs w:val="21"/>
              </w:rPr>
              <w:t>文档模板员</w:t>
            </w:r>
          </w:p>
        </w:tc>
        <w:tc>
          <w:tcPr>
            <w:tcW w:w="993" w:type="dxa"/>
            <w:vAlign w:val="center"/>
            <w:tcPrChange w:id="1429" w:author="hyx" w:date="2018-11-10T18:39:00Z">
              <w:tcPr>
                <w:tcW w:w="572" w:type="dxa"/>
                <w:vAlign w:val="center"/>
              </w:tcPr>
            </w:tcPrChange>
          </w:tcPr>
          <w:p>
            <w:pPr>
              <w:rPr>
                <w:sz w:val="21"/>
                <w:szCs w:val="21"/>
              </w:rPr>
            </w:pPr>
            <w:r>
              <w:rPr>
                <w:rFonts w:hint="eastAsia"/>
                <w:bCs/>
                <w:color w:val="000000"/>
                <w:sz w:val="21"/>
                <w:szCs w:val="21"/>
              </w:rPr>
              <w:t>陈苏民</w:t>
            </w:r>
          </w:p>
        </w:tc>
        <w:tc>
          <w:tcPr>
            <w:tcW w:w="2126" w:type="dxa"/>
            <w:vAlign w:val="center"/>
            <w:tcPrChange w:id="1430" w:author="hyx" w:date="2018-11-10T18:39:00Z">
              <w:tcPr>
                <w:tcW w:w="1751" w:type="dxa"/>
                <w:vAlign w:val="center"/>
              </w:tcPr>
            </w:tcPrChange>
          </w:tcPr>
          <w:p>
            <w:pPr>
              <w:rPr>
                <w:sz w:val="21"/>
                <w:szCs w:val="21"/>
              </w:rPr>
            </w:pPr>
            <w:r>
              <w:rPr>
                <w:rFonts w:hint="eastAsia"/>
                <w:bCs/>
                <w:color w:val="000000"/>
                <w:sz w:val="21"/>
                <w:szCs w:val="21"/>
              </w:rPr>
              <w:t>寻找有一定标准的文档模板（</w:t>
            </w:r>
            <w:del w:id="1431" w:author="hyx" w:date="2018-11-10T18:39:00Z">
              <w:r>
                <w:rPr>
                  <w:rFonts w:hint="eastAsia"/>
                  <w:bCs/>
                  <w:color w:val="000000"/>
                  <w:sz w:val="21"/>
                  <w:szCs w:val="21"/>
                </w:rPr>
                <w:delText>国家标准是最低要求</w:delText>
              </w:r>
            </w:del>
            <w:ins w:id="1432" w:author="hyx" w:date="2018-11-10T18:39:00Z">
              <w:r>
                <w:rPr>
                  <w:rFonts w:hint="eastAsia"/>
                  <w:bCs/>
                  <w:color w:val="000000"/>
                  <w:sz w:val="21"/>
                  <w:szCs w:val="21"/>
                </w:rPr>
                <w:t>以ISO</w:t>
              </w:r>
            </w:ins>
            <w:ins w:id="1433" w:author="hyx" w:date="2018-11-10T18:39:00Z">
              <w:r>
                <w:rPr>
                  <w:bCs/>
                  <w:color w:val="000000"/>
                  <w:sz w:val="21"/>
                  <w:szCs w:val="21"/>
                </w:rPr>
                <w:t>9000</w:t>
              </w:r>
            </w:ins>
            <w:ins w:id="1434" w:author="hyx" w:date="2018-11-10T18:39:00Z">
              <w:r>
                <w:rPr>
                  <w:rFonts w:hint="eastAsia"/>
                  <w:bCs/>
                  <w:color w:val="000000"/>
                  <w:sz w:val="21"/>
                  <w:szCs w:val="21"/>
                </w:rPr>
                <w:t>为核心寻找</w:t>
              </w:r>
            </w:ins>
            <w:r>
              <w:rPr>
                <w:rFonts w:hint="eastAsia"/>
                <w:bCs/>
                <w:color w:val="000000"/>
                <w:sz w:val="21"/>
                <w:szCs w:val="21"/>
              </w:rPr>
              <w:t>）并根据项目实际情况进行修改</w:t>
            </w:r>
            <w:r>
              <w:rPr>
                <w:rFonts w:hint="eastAsia"/>
                <w:color w:val="000000"/>
                <w:sz w:val="21"/>
                <w:szCs w:val="21"/>
              </w:rPr>
              <w:t>，上传Git</w:t>
            </w:r>
          </w:p>
        </w:tc>
        <w:tc>
          <w:tcPr>
            <w:tcW w:w="1276" w:type="dxa"/>
            <w:vAlign w:val="center"/>
            <w:tcPrChange w:id="1435" w:author="hyx" w:date="2018-11-10T18:39:00Z">
              <w:tcPr>
                <w:tcW w:w="1616" w:type="dxa"/>
                <w:vAlign w:val="center"/>
              </w:tcPr>
            </w:tcPrChange>
          </w:tcPr>
          <w:p>
            <w:pPr>
              <w:rPr>
                <w:sz w:val="21"/>
                <w:szCs w:val="21"/>
              </w:rPr>
            </w:pPr>
            <w:ins w:id="1436" w:author="hyx" w:date="2018-11-10T18:44:00Z">
              <w:r>
                <w:rPr>
                  <w:sz w:val="20"/>
                  <w:szCs w:val="20"/>
                </w:rPr>
                <w:t>c96s1m</w:t>
              </w:r>
            </w:ins>
            <w:del w:id="1437" w:author="hyx" w:date="2018-11-10T18:37:00Z">
              <w:r>
                <w:rPr>
                  <w:rFonts w:hint="eastAsia"/>
                  <w:bCs/>
                  <w:color w:val="000000"/>
                  <w:sz w:val="20"/>
                  <w:szCs w:val="21"/>
                </w:rPr>
                <w:delText>软工1601</w:delText>
              </w:r>
            </w:del>
          </w:p>
        </w:tc>
        <w:tc>
          <w:tcPr>
            <w:tcW w:w="1441" w:type="dxa"/>
            <w:vAlign w:val="center"/>
            <w:tcPrChange w:id="1438" w:author="hyx" w:date="2018-11-10T18:39:00Z">
              <w:tcPr>
                <w:tcW w:w="1999" w:type="dxa"/>
                <w:vAlign w:val="center"/>
              </w:tcPr>
            </w:tcPrChange>
          </w:tcPr>
          <w:p>
            <w:pPr>
              <w:rPr>
                <w:sz w:val="21"/>
                <w:szCs w:val="21"/>
              </w:rPr>
            </w:pPr>
            <w:ins w:id="1439" w:author="hyx" w:date="2018-11-10T18:44:00Z">
              <w:r>
                <w:rPr>
                  <w:bCs/>
                  <w:color w:val="000000"/>
                  <w:sz w:val="20"/>
                  <w:szCs w:val="21"/>
                </w:rPr>
                <w:t>245023559</w:t>
              </w:r>
            </w:ins>
            <w:del w:id="1440" w:author="hyx" w:date="2018-11-10T18:37:00Z">
              <w:r>
                <w:rPr>
                  <w:rFonts w:hint="eastAsia"/>
                  <w:sz w:val="20"/>
                  <w:szCs w:val="20"/>
                </w:rPr>
                <w:delText>31602227</w:delText>
              </w:r>
            </w:del>
          </w:p>
        </w:tc>
        <w:tc>
          <w:tcPr>
            <w:tcW w:w="1376" w:type="dxa"/>
            <w:vAlign w:val="center"/>
            <w:tcPrChange w:id="1441" w:author="hyx" w:date="2018-11-10T18:39:00Z">
              <w:tcPr>
                <w:tcW w:w="1376" w:type="dxa"/>
                <w:vAlign w:val="center"/>
              </w:tcPr>
            </w:tcPrChange>
          </w:tcPr>
          <w:p>
            <w:pPr>
              <w:rPr>
                <w:sz w:val="21"/>
                <w:szCs w:val="21"/>
              </w:rPr>
            </w:pPr>
            <w:ins w:id="1442" w:author="hyx" w:date="2018-11-10T18:44:00Z">
              <w:r>
                <w:rPr>
                  <w:rFonts w:ascii="Times New Roman" w:hAnsi="Times New Roman" w:cs="Times New Roman"/>
                  <w:sz w:val="20"/>
                  <w:szCs w:val="24"/>
                </w:rPr>
                <w:t>19967308296</w:t>
              </w:r>
            </w:ins>
            <w:del w:id="1443" w:author="hyx" w:date="2018-11-10T18:44:00Z">
              <w:r>
                <w:rPr>
                  <w:rFonts w:hint="eastAsia" w:asciiTheme="minorEastAsia" w:hAnsiTheme="minorEastAsia"/>
                  <w:sz w:val="20"/>
                  <w:szCs w:val="20"/>
                </w:rPr>
                <w:delText>13071869207</w:delText>
              </w:r>
            </w:del>
          </w:p>
        </w:tc>
        <w:tc>
          <w:tcPr>
            <w:tcW w:w="868" w:type="dxa"/>
            <w:vAlign w:val="center"/>
            <w:tcPrChange w:id="1444" w:author="hyx" w:date="2018-11-10T18:39:00Z">
              <w:tcPr>
                <w:tcW w:w="868" w:type="dxa"/>
                <w:vAlign w:val="center"/>
              </w:tcPr>
            </w:tcPrChange>
          </w:tcPr>
          <w:p>
            <w:pPr>
              <w:rPr>
                <w:sz w:val="21"/>
                <w:szCs w:val="21"/>
              </w:rPr>
            </w:pPr>
            <w:r>
              <w:rPr>
                <w:rFonts w:hint="eastAsia" w:asciiTheme="minorEastAsia" w:hAnsiTheme="minorEastAsia"/>
                <w:sz w:val="22"/>
                <w:szCs w:val="20"/>
              </w:rPr>
              <w:t>弘毅1-124</w:t>
            </w:r>
          </w:p>
        </w:tc>
      </w:tr>
    </w:tbl>
    <w:p/>
    <w:p/>
    <w:p/>
    <w:p/>
    <w:p/>
    <w:p/>
    <w:p/>
    <w:p/>
    <w:p/>
    <w:p/>
    <w:p>
      <w:pPr>
        <w:pStyle w:val="70"/>
      </w:pPr>
      <w:bookmarkStart w:id="97" w:name="_Toc24494"/>
      <w:bookmarkStart w:id="98" w:name="_Toc497223483"/>
      <w:r>
        <w:rPr>
          <w:rFonts w:hint="eastAsia"/>
        </w:rPr>
        <w:t>文档编写员</w:t>
      </w:r>
      <w:bookmarkEnd w:id="97"/>
      <w:bookmarkEnd w:id="98"/>
    </w:p>
    <w:p>
      <w:pPr>
        <w:ind w:left="420" w:leftChars="200"/>
      </w:pPr>
      <w:r>
        <w:rPr>
          <w:rFonts w:hint="eastAsia"/>
        </w:rPr>
        <w:t>本职概述：</w:t>
      </w:r>
    </w:p>
    <w:p>
      <w:pPr>
        <w:ind w:left="420" w:leftChars="200" w:firstLine="420"/>
      </w:pPr>
      <w:r>
        <w:rPr>
          <w:rFonts w:hint="eastAsia"/>
        </w:rPr>
        <w:t>负责文档编写</w:t>
      </w:r>
    </w:p>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445" w:author="hyx" w:date="2018-11-10T18:47:00Z">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992"/>
        <w:gridCol w:w="1985"/>
        <w:gridCol w:w="1134"/>
        <w:gridCol w:w="1559"/>
        <w:gridCol w:w="1385"/>
        <w:gridCol w:w="741"/>
        <w:tblGridChange w:id="1446">
          <w:tblGrid>
            <w:gridCol w:w="428"/>
            <w:gridCol w:w="428"/>
            <w:gridCol w:w="910"/>
            <w:gridCol w:w="1616"/>
            <w:gridCol w:w="2106"/>
            <w:gridCol w:w="2526"/>
            <w:gridCol w:w="741"/>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47"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shd w:val="clear" w:color="auto" w:fill="BDD6EE" w:themeFill="accent1" w:themeFillTint="66"/>
            <w:vAlign w:val="center"/>
            <w:tcPrChange w:id="1448" w:author="hyx" w:date="2018-11-10T18:47:00Z">
              <w:tcPr>
                <w:tcW w:w="428" w:type="dxa"/>
                <w:shd w:val="clear" w:color="auto" w:fill="BDD6EE" w:themeFill="accent1" w:themeFillTint="66"/>
                <w:vAlign w:val="center"/>
              </w:tcPr>
            </w:tcPrChange>
          </w:tcPr>
          <w:p>
            <w:pPr>
              <w:rPr>
                <w:sz w:val="21"/>
                <w:szCs w:val="21"/>
              </w:rPr>
            </w:pPr>
            <w:r>
              <w:rPr>
                <w:rFonts w:hint="eastAsia"/>
                <w:b/>
                <w:color w:val="000000"/>
                <w:sz w:val="21"/>
                <w:szCs w:val="21"/>
              </w:rPr>
              <w:t>职务</w:t>
            </w:r>
          </w:p>
        </w:tc>
        <w:tc>
          <w:tcPr>
            <w:tcW w:w="992" w:type="dxa"/>
            <w:shd w:val="clear" w:color="auto" w:fill="BDD6EE" w:themeFill="accent1" w:themeFillTint="66"/>
            <w:vAlign w:val="center"/>
            <w:tcPrChange w:id="1449" w:author="hyx" w:date="2018-11-10T18:47:00Z">
              <w:tcPr>
                <w:tcW w:w="428" w:type="dxa"/>
                <w:shd w:val="clear" w:color="auto" w:fill="BDD6EE" w:themeFill="accent1" w:themeFillTint="66"/>
                <w:vAlign w:val="center"/>
              </w:tcPr>
            </w:tcPrChange>
          </w:tcPr>
          <w:p>
            <w:pPr>
              <w:rPr>
                <w:sz w:val="21"/>
                <w:szCs w:val="21"/>
              </w:rPr>
            </w:pPr>
            <w:r>
              <w:rPr>
                <w:rFonts w:hint="eastAsia"/>
                <w:b/>
                <w:color w:val="000000"/>
                <w:sz w:val="21"/>
                <w:szCs w:val="21"/>
              </w:rPr>
              <w:t>姓名</w:t>
            </w:r>
          </w:p>
        </w:tc>
        <w:tc>
          <w:tcPr>
            <w:tcW w:w="1985" w:type="dxa"/>
            <w:shd w:val="clear" w:color="auto" w:fill="BDD6EE" w:themeFill="accent1" w:themeFillTint="66"/>
            <w:vAlign w:val="center"/>
            <w:tcPrChange w:id="1450" w:author="hyx" w:date="2018-11-10T18:47:00Z">
              <w:tcPr>
                <w:tcW w:w="910" w:type="dxa"/>
                <w:shd w:val="clear" w:color="auto" w:fill="BDD6EE" w:themeFill="accent1" w:themeFillTint="66"/>
                <w:vAlign w:val="center"/>
              </w:tcPr>
            </w:tcPrChange>
          </w:tcPr>
          <w:p>
            <w:pPr>
              <w:rPr>
                <w:sz w:val="21"/>
                <w:szCs w:val="21"/>
              </w:rPr>
            </w:pPr>
            <w:r>
              <w:rPr>
                <w:rFonts w:hint="eastAsia"/>
                <w:b/>
                <w:color w:val="000000"/>
                <w:sz w:val="21"/>
                <w:szCs w:val="21"/>
              </w:rPr>
              <w:t>负责内容</w:t>
            </w:r>
          </w:p>
        </w:tc>
        <w:tc>
          <w:tcPr>
            <w:tcW w:w="1134" w:type="dxa"/>
            <w:shd w:val="clear" w:color="auto" w:fill="BDD6EE" w:themeFill="accent1" w:themeFillTint="66"/>
            <w:vAlign w:val="center"/>
            <w:tcPrChange w:id="1451" w:author="hyx" w:date="2018-11-10T18:47:00Z">
              <w:tcPr>
                <w:tcW w:w="1616" w:type="dxa"/>
                <w:shd w:val="clear" w:color="auto" w:fill="BDD6EE" w:themeFill="accent1" w:themeFillTint="66"/>
                <w:vAlign w:val="center"/>
              </w:tcPr>
            </w:tcPrChange>
          </w:tcPr>
          <w:p>
            <w:pPr>
              <w:rPr>
                <w:sz w:val="21"/>
                <w:szCs w:val="21"/>
              </w:rPr>
            </w:pPr>
            <w:ins w:id="1452" w:author="hyx" w:date="2018-11-10T18:44:00Z">
              <w:r>
                <w:rPr>
                  <w:rFonts w:hint="eastAsia"/>
                  <w:b/>
                  <w:color w:val="000000"/>
                  <w:sz w:val="21"/>
                  <w:szCs w:val="21"/>
                </w:rPr>
                <w:t>微信号</w:t>
              </w:r>
            </w:ins>
            <w:del w:id="1453" w:author="hyx" w:date="2018-11-10T18:44:00Z">
              <w:r>
                <w:rPr>
                  <w:rFonts w:hint="eastAsia"/>
                  <w:b/>
                  <w:color w:val="000000"/>
                  <w:sz w:val="21"/>
                  <w:szCs w:val="21"/>
                </w:rPr>
                <w:delText>班级</w:delText>
              </w:r>
            </w:del>
          </w:p>
        </w:tc>
        <w:tc>
          <w:tcPr>
            <w:tcW w:w="1559" w:type="dxa"/>
            <w:shd w:val="clear" w:color="auto" w:fill="BDD6EE" w:themeFill="accent1" w:themeFillTint="66"/>
            <w:vAlign w:val="center"/>
            <w:tcPrChange w:id="1454" w:author="hyx" w:date="2018-11-10T18:47:00Z">
              <w:tcPr>
                <w:tcW w:w="2106" w:type="dxa"/>
                <w:shd w:val="clear" w:color="auto" w:fill="BDD6EE" w:themeFill="accent1" w:themeFillTint="66"/>
                <w:vAlign w:val="center"/>
              </w:tcPr>
            </w:tcPrChange>
          </w:tcPr>
          <w:p>
            <w:pPr>
              <w:rPr>
                <w:sz w:val="21"/>
                <w:szCs w:val="21"/>
              </w:rPr>
            </w:pPr>
            <w:ins w:id="1455" w:author="hyx" w:date="2018-11-10T18:44:00Z">
              <w:r>
                <w:rPr>
                  <w:rFonts w:hint="eastAsia"/>
                  <w:b/>
                  <w:color w:val="000000"/>
                  <w:sz w:val="21"/>
                  <w:szCs w:val="21"/>
                </w:rPr>
                <w:t>QQ号</w:t>
              </w:r>
            </w:ins>
            <w:del w:id="1456" w:author="hyx" w:date="2018-11-10T18:44:00Z">
              <w:r>
                <w:rPr>
                  <w:rFonts w:hint="eastAsia"/>
                  <w:b/>
                  <w:color w:val="000000"/>
                  <w:sz w:val="21"/>
                  <w:szCs w:val="21"/>
                </w:rPr>
                <w:delText>学号</w:delText>
              </w:r>
            </w:del>
          </w:p>
        </w:tc>
        <w:tc>
          <w:tcPr>
            <w:tcW w:w="1385" w:type="dxa"/>
            <w:shd w:val="clear" w:color="auto" w:fill="BDD6EE" w:themeFill="accent1" w:themeFillTint="66"/>
            <w:vAlign w:val="center"/>
            <w:tcPrChange w:id="1457" w:author="hyx" w:date="2018-11-10T18:47:00Z">
              <w:tcPr>
                <w:tcW w:w="2526" w:type="dxa"/>
                <w:shd w:val="clear" w:color="auto" w:fill="BDD6EE" w:themeFill="accent1" w:themeFillTint="66"/>
                <w:vAlign w:val="center"/>
              </w:tcPr>
            </w:tcPrChange>
          </w:tcPr>
          <w:p>
            <w:pPr>
              <w:rPr>
                <w:sz w:val="21"/>
                <w:szCs w:val="21"/>
              </w:rPr>
            </w:pPr>
            <w:ins w:id="1458" w:author="hyx" w:date="2018-11-10T18:44:00Z">
              <w:r>
                <w:rPr>
                  <w:rFonts w:hint="eastAsia"/>
                  <w:b/>
                  <w:color w:val="000000"/>
                  <w:sz w:val="21"/>
                  <w:szCs w:val="21"/>
                </w:rPr>
                <w:t>电话号码</w:t>
              </w:r>
            </w:ins>
            <w:del w:id="1459" w:author="hyx" w:date="2018-11-10T18:44:00Z">
              <w:r>
                <w:rPr>
                  <w:rFonts w:hint="eastAsia"/>
                  <w:b/>
                  <w:color w:val="000000"/>
                  <w:sz w:val="21"/>
                  <w:szCs w:val="21"/>
                </w:rPr>
                <w:delText>电话号码</w:delText>
              </w:r>
            </w:del>
          </w:p>
        </w:tc>
        <w:tc>
          <w:tcPr>
            <w:tcW w:w="741" w:type="dxa"/>
            <w:shd w:val="clear" w:color="auto" w:fill="BDD6EE" w:themeFill="accent1" w:themeFillTint="66"/>
            <w:vAlign w:val="center"/>
            <w:tcPrChange w:id="1460" w:author="hyx" w:date="2018-11-10T18:47:00Z">
              <w:tcPr>
                <w:tcW w:w="741" w:type="dxa"/>
                <w:shd w:val="clear" w:color="auto" w:fill="BDD6EE" w:themeFill="accent1" w:themeFillTint="66"/>
                <w:vAlign w:val="center"/>
              </w:tcPr>
            </w:tcPrChange>
          </w:tcPr>
          <w:p>
            <w:pPr>
              <w:rPr>
                <w:sz w:val="21"/>
                <w:szCs w:val="21"/>
              </w:rPr>
            </w:pPr>
            <w:r>
              <w:rPr>
                <w:rFonts w:hint="eastAsia"/>
                <w:b/>
                <w:color w:val="000000"/>
                <w:sz w:val="21"/>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61"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462" w:author="hyx" w:date="2018-11-10T18:47:00Z">
              <w:tcPr>
                <w:tcW w:w="428" w:type="dxa"/>
                <w:vAlign w:val="center"/>
              </w:tcPr>
            </w:tcPrChange>
          </w:tcPr>
          <w:p>
            <w:pPr>
              <w:rPr>
                <w:sz w:val="21"/>
                <w:szCs w:val="21"/>
              </w:rPr>
            </w:pPr>
            <w:r>
              <w:rPr>
                <w:rFonts w:hint="eastAsia"/>
                <w:sz w:val="21"/>
                <w:szCs w:val="21"/>
              </w:rPr>
              <w:t>文档编写员</w:t>
            </w:r>
          </w:p>
        </w:tc>
        <w:tc>
          <w:tcPr>
            <w:tcW w:w="992" w:type="dxa"/>
            <w:vAlign w:val="center"/>
            <w:tcPrChange w:id="1463" w:author="hyx" w:date="2018-11-10T18:47:00Z">
              <w:tcPr>
                <w:tcW w:w="428" w:type="dxa"/>
                <w:vAlign w:val="center"/>
              </w:tcPr>
            </w:tcPrChange>
          </w:tcPr>
          <w:p>
            <w:pPr>
              <w:rPr>
                <w:sz w:val="21"/>
                <w:szCs w:val="21"/>
              </w:rPr>
            </w:pPr>
            <w:ins w:id="1464" w:author="hyx" w:date="2018-11-10T18:45:00Z">
              <w:r>
                <w:rPr>
                  <w:rFonts w:hint="eastAsia"/>
                  <w:bCs/>
                  <w:color w:val="000000"/>
                  <w:sz w:val="20"/>
                  <w:szCs w:val="21"/>
                </w:rPr>
                <w:t>黄叶轩</w:t>
              </w:r>
            </w:ins>
            <w:del w:id="1465" w:author="hyx" w:date="2018-11-10T18:45:00Z">
              <w:r>
                <w:rPr>
                  <w:rFonts w:hint="eastAsia"/>
                  <w:color w:val="000000"/>
                  <w:sz w:val="20"/>
                  <w:szCs w:val="21"/>
                </w:rPr>
                <w:delText>黄叶轩</w:delText>
              </w:r>
            </w:del>
          </w:p>
        </w:tc>
        <w:tc>
          <w:tcPr>
            <w:tcW w:w="1985" w:type="dxa"/>
            <w:vAlign w:val="center"/>
            <w:tcPrChange w:id="1466" w:author="hyx" w:date="2018-11-10T18:47:00Z">
              <w:tcPr>
                <w:tcW w:w="910" w:type="dxa"/>
                <w:vAlign w:val="center"/>
              </w:tcPr>
            </w:tcPrChange>
          </w:tcPr>
          <w:p>
            <w:pPr>
              <w:rPr>
                <w:sz w:val="21"/>
                <w:szCs w:val="21"/>
              </w:rPr>
            </w:pPr>
            <w:r>
              <w:rPr>
                <w:rFonts w:hint="eastAsia"/>
                <w:color w:val="000000"/>
                <w:sz w:val="21"/>
                <w:szCs w:val="21"/>
              </w:rPr>
              <w:t>负责分配到文档模块的编写，上传Git</w:t>
            </w:r>
          </w:p>
        </w:tc>
        <w:tc>
          <w:tcPr>
            <w:tcW w:w="1134" w:type="dxa"/>
            <w:vAlign w:val="center"/>
            <w:tcPrChange w:id="1467" w:author="hyx" w:date="2018-11-10T18:47:00Z">
              <w:tcPr>
                <w:tcW w:w="1616" w:type="dxa"/>
                <w:vAlign w:val="center"/>
              </w:tcPr>
            </w:tcPrChange>
          </w:tcPr>
          <w:p>
            <w:pPr>
              <w:rPr>
                <w:sz w:val="21"/>
                <w:szCs w:val="21"/>
              </w:rPr>
            </w:pPr>
            <w:ins w:id="1468" w:author="hyx" w:date="2018-11-10T18:46:00Z">
              <w:r>
                <w:rPr>
                  <w:rFonts w:hint="eastAsia"/>
                  <w:color w:val="000000"/>
                  <w:sz w:val="21"/>
                  <w:szCs w:val="21"/>
                </w:rPr>
                <w:t>Hyxzucc</w:t>
              </w:r>
            </w:ins>
            <w:del w:id="1469" w:author="hyx" w:date="2018-11-10T18:46:00Z">
              <w:r>
                <w:rPr>
                  <w:rFonts w:hint="eastAsia"/>
                  <w:color w:val="000000"/>
                  <w:sz w:val="21"/>
                  <w:szCs w:val="21"/>
                </w:rPr>
                <w:delText>软工1</w:delText>
              </w:r>
            </w:del>
            <w:del w:id="1470" w:author="hyx" w:date="2018-11-10T18:46:00Z">
              <w:r>
                <w:rPr>
                  <w:color w:val="000000"/>
                  <w:sz w:val="21"/>
                  <w:szCs w:val="21"/>
                </w:rPr>
                <w:delText>6</w:delText>
              </w:r>
            </w:del>
            <w:del w:id="1471" w:author="hyx" w:date="2018-11-10T18:46:00Z">
              <w:r>
                <w:rPr>
                  <w:rFonts w:hint="eastAsia"/>
                  <w:color w:val="000000"/>
                  <w:sz w:val="21"/>
                  <w:szCs w:val="21"/>
                </w:rPr>
                <w:delText>0</w:delText>
              </w:r>
            </w:del>
            <w:del w:id="1472" w:author="hyx" w:date="2018-11-10T18:46:00Z">
              <w:r>
                <w:rPr>
                  <w:color w:val="000000"/>
                  <w:sz w:val="21"/>
                  <w:szCs w:val="21"/>
                </w:rPr>
                <w:delText>2</w:delText>
              </w:r>
            </w:del>
          </w:p>
        </w:tc>
        <w:tc>
          <w:tcPr>
            <w:tcW w:w="1559" w:type="dxa"/>
            <w:vAlign w:val="center"/>
            <w:tcPrChange w:id="1473" w:author="hyx" w:date="2018-11-10T18:47:00Z">
              <w:tcPr>
                <w:tcW w:w="2106" w:type="dxa"/>
                <w:vAlign w:val="center"/>
              </w:tcPr>
            </w:tcPrChange>
          </w:tcPr>
          <w:p>
            <w:pPr>
              <w:rPr>
                <w:sz w:val="21"/>
                <w:szCs w:val="21"/>
              </w:rPr>
            </w:pPr>
            <w:ins w:id="1474" w:author="hyx" w:date="2018-11-10T18:46:00Z">
              <w:r>
                <w:rPr>
                  <w:bCs/>
                  <w:color w:val="000000"/>
                  <w:sz w:val="21"/>
                  <w:szCs w:val="21"/>
                </w:rPr>
                <w:t>1103057282</w:t>
              </w:r>
            </w:ins>
            <w:del w:id="1475" w:author="hyx" w:date="2018-11-10T18:46:00Z">
              <w:r>
                <w:rPr>
                  <w:color w:val="000000"/>
                  <w:sz w:val="21"/>
                  <w:szCs w:val="21"/>
                </w:rPr>
                <w:delText>31601246　</w:delText>
              </w:r>
            </w:del>
          </w:p>
        </w:tc>
        <w:tc>
          <w:tcPr>
            <w:tcW w:w="1385" w:type="dxa"/>
            <w:vAlign w:val="center"/>
            <w:tcPrChange w:id="1476" w:author="hyx" w:date="2018-11-10T18:47:00Z">
              <w:tcPr>
                <w:tcW w:w="2526" w:type="dxa"/>
                <w:vAlign w:val="center"/>
              </w:tcPr>
            </w:tcPrChange>
          </w:tcPr>
          <w:p>
            <w:pPr>
              <w:rPr>
                <w:sz w:val="21"/>
                <w:szCs w:val="21"/>
              </w:rPr>
            </w:pPr>
            <w:ins w:id="1477" w:author="hyx" w:date="2018-11-10T18:46:00Z">
              <w:r>
                <w:rPr>
                  <w:bCs/>
                  <w:color w:val="000000"/>
                  <w:sz w:val="21"/>
                  <w:szCs w:val="21"/>
                </w:rPr>
                <w:t>13588899102</w:t>
              </w:r>
            </w:ins>
            <w:del w:id="1478" w:author="hyx" w:date="2018-11-10T18:46:00Z">
              <w:r>
                <w:rPr>
                  <w:color w:val="000000"/>
                  <w:sz w:val="21"/>
                  <w:szCs w:val="21"/>
                </w:rPr>
                <w:delText>13588899102　</w:delText>
              </w:r>
            </w:del>
          </w:p>
        </w:tc>
        <w:tc>
          <w:tcPr>
            <w:tcW w:w="741" w:type="dxa"/>
            <w:vAlign w:val="center"/>
            <w:tcPrChange w:id="1479" w:author="hyx" w:date="2018-11-10T18:47:00Z">
              <w:tcPr>
                <w:tcW w:w="741" w:type="dxa"/>
                <w:vAlign w:val="center"/>
              </w:tcPr>
            </w:tcPrChange>
          </w:tcPr>
          <w:p>
            <w:pPr>
              <w:rPr>
                <w:ins w:id="1480" w:author="hyx" w:date="2018-11-10T18:46:00Z"/>
                <w:rFonts w:cs="Helvetica Neue" w:asciiTheme="majorEastAsia" w:hAnsiTheme="majorEastAsia" w:eastAsiaTheme="majorEastAsia"/>
                <w:color w:val="000000"/>
                <w:sz w:val="20"/>
                <w:szCs w:val="26"/>
              </w:rPr>
            </w:pPr>
            <w:ins w:id="1481" w:author="hyx" w:date="2018-11-10T18:46:00Z">
              <w:r>
                <w:rPr>
                  <w:rFonts w:cs="Helvetica Neue" w:asciiTheme="majorEastAsia" w:hAnsiTheme="majorEastAsia" w:eastAsiaTheme="majorEastAsia"/>
                  <w:color w:val="000000"/>
                  <w:sz w:val="20"/>
                  <w:szCs w:val="26"/>
                </w:rPr>
                <w:t>弘毅</w:t>
              </w:r>
            </w:ins>
          </w:p>
          <w:p>
            <w:pPr>
              <w:rPr>
                <w:sz w:val="21"/>
                <w:szCs w:val="21"/>
              </w:rPr>
            </w:pPr>
            <w:ins w:id="1482" w:author="hyx" w:date="2018-11-10T18:46:00Z">
              <w:r>
                <w:rPr>
                  <w:rFonts w:cs="Helvetica Neue" w:asciiTheme="majorEastAsia" w:hAnsiTheme="majorEastAsia" w:eastAsiaTheme="majorEastAsia"/>
                  <w:color w:val="000000"/>
                  <w:sz w:val="20"/>
                  <w:szCs w:val="26"/>
                </w:rPr>
                <w:t>2-210</w:t>
              </w:r>
            </w:ins>
            <w:del w:id="1483" w:author="hyx" w:date="2018-11-10T18:46:00Z">
              <w:r>
                <w:rPr>
                  <w:rFonts w:hint="eastAsia"/>
                  <w:color w:val="000000"/>
                  <w:sz w:val="21"/>
                  <w:szCs w:val="21"/>
                </w:rPr>
                <w:delText>弘毅</w:delText>
              </w:r>
            </w:del>
            <w:del w:id="1484" w:author="hyx" w:date="2018-11-10T18:46:00Z">
              <w:r>
                <w:rPr>
                  <w:color w:val="000000"/>
                  <w:sz w:val="21"/>
                  <w:szCs w:val="21"/>
                </w:rPr>
                <w:delText>2-210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485"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486" w:author="hyx" w:date="2018-11-10T18:47:00Z">
              <w:tcPr>
                <w:tcW w:w="428" w:type="dxa"/>
                <w:vAlign w:val="center"/>
              </w:tcPr>
            </w:tcPrChange>
          </w:tcPr>
          <w:p>
            <w:pPr>
              <w:rPr>
                <w:sz w:val="21"/>
                <w:szCs w:val="21"/>
              </w:rPr>
            </w:pPr>
            <w:r>
              <w:rPr>
                <w:rFonts w:hint="eastAsia"/>
                <w:sz w:val="21"/>
                <w:szCs w:val="21"/>
              </w:rPr>
              <w:t>文档编写员</w:t>
            </w:r>
          </w:p>
        </w:tc>
        <w:tc>
          <w:tcPr>
            <w:tcW w:w="992" w:type="dxa"/>
            <w:vAlign w:val="center"/>
            <w:tcPrChange w:id="1487" w:author="hyx" w:date="2018-11-10T18:47:00Z">
              <w:tcPr>
                <w:tcW w:w="428" w:type="dxa"/>
                <w:vAlign w:val="center"/>
              </w:tcPr>
            </w:tcPrChange>
          </w:tcPr>
          <w:p>
            <w:pPr>
              <w:rPr>
                <w:sz w:val="21"/>
                <w:szCs w:val="21"/>
              </w:rPr>
            </w:pPr>
            <w:ins w:id="1488" w:author="hyx" w:date="2018-11-10T18:45:00Z">
              <w:r>
                <w:rPr>
                  <w:rFonts w:hint="eastAsia"/>
                  <w:bCs/>
                  <w:color w:val="000000"/>
                  <w:sz w:val="20"/>
                  <w:szCs w:val="21"/>
                </w:rPr>
                <w:t>陈俊仁</w:t>
              </w:r>
            </w:ins>
            <w:del w:id="1489" w:author="hyx" w:date="2018-11-10T18:45:00Z">
              <w:r>
                <w:rPr>
                  <w:rFonts w:hint="eastAsia"/>
                  <w:color w:val="000000"/>
                  <w:sz w:val="20"/>
                  <w:szCs w:val="21"/>
                </w:rPr>
                <w:delText>陈苏民</w:delText>
              </w:r>
            </w:del>
          </w:p>
        </w:tc>
        <w:tc>
          <w:tcPr>
            <w:tcW w:w="1985" w:type="dxa"/>
            <w:vAlign w:val="center"/>
            <w:tcPrChange w:id="1490" w:author="hyx" w:date="2018-11-10T18:47:00Z">
              <w:tcPr>
                <w:tcW w:w="910" w:type="dxa"/>
                <w:vAlign w:val="center"/>
              </w:tcPr>
            </w:tcPrChange>
          </w:tcPr>
          <w:p>
            <w:pPr>
              <w:rPr>
                <w:sz w:val="21"/>
                <w:szCs w:val="21"/>
              </w:rPr>
            </w:pPr>
            <w:r>
              <w:rPr>
                <w:rFonts w:hint="eastAsia"/>
                <w:color w:val="000000"/>
                <w:sz w:val="21"/>
                <w:szCs w:val="21"/>
              </w:rPr>
              <w:t>负责分配到文档模块的编写，上传Git</w:t>
            </w:r>
          </w:p>
        </w:tc>
        <w:tc>
          <w:tcPr>
            <w:tcW w:w="1134" w:type="dxa"/>
            <w:vAlign w:val="center"/>
            <w:tcPrChange w:id="1491" w:author="hyx" w:date="2018-11-10T18:47:00Z">
              <w:tcPr>
                <w:tcW w:w="1616" w:type="dxa"/>
                <w:vAlign w:val="center"/>
              </w:tcPr>
            </w:tcPrChange>
          </w:tcPr>
          <w:p>
            <w:pPr>
              <w:rPr>
                <w:sz w:val="21"/>
                <w:szCs w:val="21"/>
              </w:rPr>
            </w:pPr>
            <w:ins w:id="1492" w:author="hyx" w:date="2018-11-10T18:46:00Z">
              <w:r>
                <w:rPr>
                  <w:sz w:val="20"/>
                  <w:szCs w:val="20"/>
                </w:rPr>
                <w:t>chenjunren6745</w:t>
              </w:r>
            </w:ins>
            <w:del w:id="1493" w:author="hyx" w:date="2018-11-10T18:46:00Z">
              <w:r>
                <w:rPr>
                  <w:rFonts w:hint="eastAsia"/>
                  <w:color w:val="000000"/>
                  <w:sz w:val="21"/>
                  <w:szCs w:val="21"/>
                </w:rPr>
                <w:delText>软工1</w:delText>
              </w:r>
            </w:del>
            <w:del w:id="1494" w:author="hyx" w:date="2018-11-10T18:46:00Z">
              <w:r>
                <w:rPr>
                  <w:color w:val="000000"/>
                  <w:sz w:val="21"/>
                  <w:szCs w:val="21"/>
                </w:rPr>
                <w:delText>6</w:delText>
              </w:r>
            </w:del>
            <w:del w:id="1495" w:author="hyx" w:date="2018-11-10T18:46:00Z">
              <w:r>
                <w:rPr>
                  <w:rFonts w:hint="eastAsia"/>
                  <w:color w:val="000000"/>
                  <w:sz w:val="21"/>
                  <w:szCs w:val="21"/>
                </w:rPr>
                <w:delText>0</w:delText>
              </w:r>
            </w:del>
            <w:del w:id="1496" w:author="hyx" w:date="2018-11-10T18:46:00Z">
              <w:r>
                <w:rPr>
                  <w:color w:val="000000"/>
                  <w:sz w:val="21"/>
                  <w:szCs w:val="21"/>
                </w:rPr>
                <w:delText>1</w:delText>
              </w:r>
            </w:del>
          </w:p>
        </w:tc>
        <w:tc>
          <w:tcPr>
            <w:tcW w:w="1559" w:type="dxa"/>
            <w:vAlign w:val="center"/>
            <w:tcPrChange w:id="1497" w:author="hyx" w:date="2018-11-10T18:47:00Z">
              <w:tcPr>
                <w:tcW w:w="2106" w:type="dxa"/>
                <w:vAlign w:val="center"/>
              </w:tcPr>
            </w:tcPrChange>
          </w:tcPr>
          <w:p>
            <w:pPr>
              <w:rPr>
                <w:sz w:val="21"/>
                <w:szCs w:val="21"/>
              </w:rPr>
            </w:pPr>
            <w:ins w:id="1498" w:author="hyx" w:date="2018-11-10T18:46:00Z">
              <w:r>
                <w:rPr>
                  <w:sz w:val="20"/>
                  <w:szCs w:val="20"/>
                </w:rPr>
                <w:t>374955336</w:t>
              </w:r>
            </w:ins>
            <w:del w:id="1499" w:author="hyx" w:date="2018-11-10T18:46:00Z">
              <w:r>
                <w:rPr>
                  <w:rFonts w:hint="eastAsia"/>
                  <w:sz w:val="20"/>
                  <w:szCs w:val="20"/>
                </w:rPr>
                <w:delText>31602227</w:delText>
              </w:r>
            </w:del>
          </w:p>
        </w:tc>
        <w:tc>
          <w:tcPr>
            <w:tcW w:w="1385" w:type="dxa"/>
            <w:vAlign w:val="center"/>
            <w:tcPrChange w:id="1500" w:author="hyx" w:date="2018-11-10T18:47:00Z">
              <w:tcPr>
                <w:tcW w:w="2526" w:type="dxa"/>
                <w:vAlign w:val="center"/>
              </w:tcPr>
            </w:tcPrChange>
          </w:tcPr>
          <w:p>
            <w:pPr>
              <w:rPr>
                <w:sz w:val="21"/>
                <w:szCs w:val="21"/>
              </w:rPr>
            </w:pPr>
            <w:ins w:id="1501" w:author="hyx" w:date="2018-11-10T18:46:00Z">
              <w:r>
                <w:rPr>
                  <w:sz w:val="20"/>
                  <w:szCs w:val="20"/>
                </w:rPr>
                <w:t>17376503405</w:t>
              </w:r>
            </w:ins>
            <w:del w:id="1502" w:author="hyx" w:date="2018-11-10T18:46:00Z">
              <w:r>
                <w:rPr>
                  <w:color w:val="000000"/>
                  <w:sz w:val="21"/>
                  <w:szCs w:val="21"/>
                </w:rPr>
                <w:delText>13071869207</w:delText>
              </w:r>
            </w:del>
          </w:p>
        </w:tc>
        <w:tc>
          <w:tcPr>
            <w:tcW w:w="741" w:type="dxa"/>
            <w:vAlign w:val="center"/>
            <w:tcPrChange w:id="1503" w:author="hyx" w:date="2018-11-10T18:47:00Z">
              <w:tcPr>
                <w:tcW w:w="741" w:type="dxa"/>
                <w:vAlign w:val="center"/>
              </w:tcPr>
            </w:tcPrChange>
          </w:tcPr>
          <w:p>
            <w:pPr>
              <w:rPr>
                <w:ins w:id="1504" w:author="hyx" w:date="2018-11-10T18:46:00Z"/>
                <w:rFonts w:cs="Helvetica Neue" w:asciiTheme="majorEastAsia" w:hAnsiTheme="majorEastAsia" w:eastAsiaTheme="majorEastAsia"/>
                <w:color w:val="000000"/>
                <w:sz w:val="20"/>
                <w:szCs w:val="26"/>
              </w:rPr>
            </w:pPr>
            <w:ins w:id="1505" w:author="hyx" w:date="2018-11-10T18:46:00Z">
              <w:r>
                <w:rPr>
                  <w:rFonts w:cs="Helvetica Neue" w:asciiTheme="majorEastAsia" w:hAnsiTheme="majorEastAsia" w:eastAsiaTheme="majorEastAsia"/>
                  <w:color w:val="000000"/>
                  <w:sz w:val="20"/>
                  <w:szCs w:val="26"/>
                </w:rPr>
                <w:t>弘毅</w:t>
              </w:r>
            </w:ins>
          </w:p>
          <w:p>
            <w:pPr>
              <w:rPr>
                <w:sz w:val="21"/>
                <w:szCs w:val="21"/>
              </w:rPr>
            </w:pPr>
            <w:ins w:id="1506" w:author="hyx" w:date="2018-11-10T18:46:00Z">
              <w:r>
                <w:rPr>
                  <w:rFonts w:cs="Helvetica Neue" w:asciiTheme="majorEastAsia" w:hAnsiTheme="majorEastAsia" w:eastAsiaTheme="majorEastAsia"/>
                  <w:color w:val="000000"/>
                  <w:sz w:val="20"/>
                  <w:szCs w:val="26"/>
                </w:rPr>
                <w:t>2-209</w:t>
              </w:r>
            </w:ins>
            <w:del w:id="1507" w:author="hyx" w:date="2018-11-10T18:46:00Z">
              <w:r>
                <w:rPr>
                  <w:rFonts w:hint="eastAsia"/>
                  <w:sz w:val="20"/>
                  <w:szCs w:val="20"/>
                </w:rPr>
                <w:delText>弘毅1-124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508"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509" w:author="hyx" w:date="2018-11-10T18:47:00Z">
              <w:tcPr>
                <w:tcW w:w="428" w:type="dxa"/>
                <w:vAlign w:val="center"/>
              </w:tcPr>
            </w:tcPrChange>
          </w:tcPr>
          <w:p>
            <w:pPr>
              <w:rPr>
                <w:sz w:val="21"/>
                <w:szCs w:val="21"/>
              </w:rPr>
            </w:pPr>
            <w:r>
              <w:rPr>
                <w:rFonts w:hint="eastAsia"/>
                <w:sz w:val="21"/>
                <w:szCs w:val="21"/>
              </w:rPr>
              <w:t>文档编写员</w:t>
            </w:r>
          </w:p>
        </w:tc>
        <w:tc>
          <w:tcPr>
            <w:tcW w:w="992" w:type="dxa"/>
            <w:vAlign w:val="center"/>
            <w:tcPrChange w:id="1510" w:author="hyx" w:date="2018-11-10T18:47:00Z">
              <w:tcPr>
                <w:tcW w:w="428" w:type="dxa"/>
                <w:vAlign w:val="center"/>
              </w:tcPr>
            </w:tcPrChange>
          </w:tcPr>
          <w:p>
            <w:pPr>
              <w:rPr>
                <w:sz w:val="21"/>
                <w:szCs w:val="21"/>
              </w:rPr>
            </w:pPr>
            <w:ins w:id="1511" w:author="hyx" w:date="2018-11-10T18:45:00Z">
              <w:r>
                <w:rPr>
                  <w:rFonts w:hint="eastAsia"/>
                  <w:bCs/>
                  <w:color w:val="000000"/>
                  <w:sz w:val="20"/>
                  <w:szCs w:val="21"/>
                </w:rPr>
                <w:t>陈苏民</w:t>
              </w:r>
            </w:ins>
            <w:del w:id="1512" w:author="hyx" w:date="2018-11-10T18:45:00Z">
              <w:r>
                <w:rPr>
                  <w:rFonts w:hint="eastAsia"/>
                  <w:color w:val="000000"/>
                  <w:sz w:val="20"/>
                  <w:szCs w:val="21"/>
                </w:rPr>
                <w:delText>徐双铅</w:delText>
              </w:r>
            </w:del>
          </w:p>
        </w:tc>
        <w:tc>
          <w:tcPr>
            <w:tcW w:w="1985" w:type="dxa"/>
            <w:vAlign w:val="center"/>
            <w:tcPrChange w:id="1513" w:author="hyx" w:date="2018-11-10T18:47:00Z">
              <w:tcPr>
                <w:tcW w:w="910" w:type="dxa"/>
                <w:vAlign w:val="center"/>
              </w:tcPr>
            </w:tcPrChange>
          </w:tcPr>
          <w:p>
            <w:pPr>
              <w:rPr>
                <w:sz w:val="21"/>
                <w:szCs w:val="21"/>
              </w:rPr>
            </w:pPr>
            <w:r>
              <w:rPr>
                <w:rFonts w:hint="eastAsia"/>
                <w:color w:val="000000"/>
                <w:sz w:val="21"/>
                <w:szCs w:val="21"/>
              </w:rPr>
              <w:t>负责分配到文档模块的编写，上传Git</w:t>
            </w:r>
          </w:p>
        </w:tc>
        <w:tc>
          <w:tcPr>
            <w:tcW w:w="1134" w:type="dxa"/>
            <w:vAlign w:val="center"/>
            <w:tcPrChange w:id="1514" w:author="hyx" w:date="2018-11-10T18:47:00Z">
              <w:tcPr>
                <w:tcW w:w="1616" w:type="dxa"/>
                <w:vAlign w:val="center"/>
              </w:tcPr>
            </w:tcPrChange>
          </w:tcPr>
          <w:p>
            <w:pPr>
              <w:rPr>
                <w:sz w:val="21"/>
                <w:szCs w:val="21"/>
              </w:rPr>
            </w:pPr>
            <w:ins w:id="1515" w:author="hyx" w:date="2018-11-10T18:46:00Z">
              <w:r>
                <w:rPr>
                  <w:sz w:val="20"/>
                  <w:szCs w:val="20"/>
                </w:rPr>
                <w:t>c96s1m</w:t>
              </w:r>
            </w:ins>
            <w:del w:id="1516" w:author="hyx" w:date="2018-11-10T18:46:00Z">
              <w:r>
                <w:rPr>
                  <w:rFonts w:hint="eastAsia"/>
                  <w:color w:val="000000"/>
                  <w:sz w:val="21"/>
                  <w:szCs w:val="21"/>
                </w:rPr>
                <w:delText>软工1</w:delText>
              </w:r>
            </w:del>
            <w:del w:id="1517" w:author="hyx" w:date="2018-11-10T18:46:00Z">
              <w:r>
                <w:rPr>
                  <w:color w:val="000000"/>
                  <w:sz w:val="21"/>
                  <w:szCs w:val="21"/>
                </w:rPr>
                <w:delText>6</w:delText>
              </w:r>
            </w:del>
            <w:del w:id="1518" w:author="hyx" w:date="2018-11-10T18:46:00Z">
              <w:r>
                <w:rPr>
                  <w:rFonts w:hint="eastAsia"/>
                  <w:color w:val="000000"/>
                  <w:sz w:val="21"/>
                  <w:szCs w:val="21"/>
                </w:rPr>
                <w:delText>0</w:delText>
              </w:r>
            </w:del>
            <w:del w:id="1519" w:author="hyx" w:date="2018-11-10T18:46:00Z">
              <w:r>
                <w:rPr>
                  <w:color w:val="000000"/>
                  <w:sz w:val="21"/>
                  <w:szCs w:val="21"/>
                </w:rPr>
                <w:delText>1</w:delText>
              </w:r>
            </w:del>
          </w:p>
        </w:tc>
        <w:tc>
          <w:tcPr>
            <w:tcW w:w="1559" w:type="dxa"/>
            <w:vAlign w:val="center"/>
            <w:tcPrChange w:id="1520" w:author="hyx" w:date="2018-11-10T18:47:00Z">
              <w:tcPr>
                <w:tcW w:w="2106" w:type="dxa"/>
                <w:vAlign w:val="center"/>
              </w:tcPr>
            </w:tcPrChange>
          </w:tcPr>
          <w:p>
            <w:pPr>
              <w:rPr>
                <w:sz w:val="21"/>
                <w:szCs w:val="21"/>
              </w:rPr>
            </w:pPr>
            <w:ins w:id="1521" w:author="hyx" w:date="2018-11-10T18:46:00Z">
              <w:r>
                <w:rPr>
                  <w:bCs/>
                  <w:color w:val="000000"/>
                  <w:sz w:val="20"/>
                  <w:szCs w:val="21"/>
                </w:rPr>
                <w:t>245023559</w:t>
              </w:r>
            </w:ins>
            <w:del w:id="1522" w:author="hyx" w:date="2018-11-10T18:46:00Z">
              <w:r>
                <w:rPr>
                  <w:color w:val="000000"/>
                  <w:sz w:val="21"/>
                  <w:szCs w:val="21"/>
                </w:rPr>
                <w:delText>31601221</w:delText>
              </w:r>
            </w:del>
          </w:p>
        </w:tc>
        <w:tc>
          <w:tcPr>
            <w:tcW w:w="1385" w:type="dxa"/>
            <w:vAlign w:val="center"/>
            <w:tcPrChange w:id="1523" w:author="hyx" w:date="2018-11-10T18:47:00Z">
              <w:tcPr>
                <w:tcW w:w="2526" w:type="dxa"/>
                <w:vAlign w:val="center"/>
              </w:tcPr>
            </w:tcPrChange>
          </w:tcPr>
          <w:p>
            <w:pPr>
              <w:rPr>
                <w:sz w:val="21"/>
                <w:szCs w:val="21"/>
              </w:rPr>
            </w:pPr>
            <w:ins w:id="1524" w:author="hyx" w:date="2018-11-10T18:46:00Z">
              <w:r>
                <w:rPr>
                  <w:rFonts w:ascii="Times New Roman" w:hAnsi="Times New Roman" w:cs="Times New Roman"/>
                  <w:sz w:val="20"/>
                  <w:szCs w:val="24"/>
                </w:rPr>
                <w:t>19967308296</w:t>
              </w:r>
            </w:ins>
            <w:del w:id="1525" w:author="hyx" w:date="2018-11-10T18:46:00Z">
              <w:r>
                <w:rPr>
                  <w:rFonts w:hint="eastAsia"/>
                  <w:color w:val="000000"/>
                  <w:sz w:val="21"/>
                  <w:szCs w:val="21"/>
                </w:rPr>
                <w:delText>15858266212</w:delText>
              </w:r>
            </w:del>
          </w:p>
        </w:tc>
        <w:tc>
          <w:tcPr>
            <w:tcW w:w="741" w:type="dxa"/>
            <w:vAlign w:val="center"/>
            <w:tcPrChange w:id="1526" w:author="hyx" w:date="2018-11-10T18:47:00Z">
              <w:tcPr>
                <w:tcW w:w="741" w:type="dxa"/>
                <w:vAlign w:val="center"/>
              </w:tcPr>
            </w:tcPrChange>
          </w:tcPr>
          <w:p>
            <w:pPr>
              <w:rPr>
                <w:ins w:id="1527" w:author="hyx" w:date="2018-11-10T18:46:00Z"/>
                <w:rFonts w:cs="Helvetica Neue" w:asciiTheme="majorEastAsia" w:hAnsiTheme="majorEastAsia" w:eastAsiaTheme="majorEastAsia"/>
                <w:color w:val="000000"/>
                <w:sz w:val="20"/>
                <w:szCs w:val="26"/>
              </w:rPr>
            </w:pPr>
            <w:ins w:id="1528" w:author="hyx" w:date="2018-11-10T18:46:00Z">
              <w:r>
                <w:rPr>
                  <w:rFonts w:cs="Helvetica Neue" w:asciiTheme="majorEastAsia" w:hAnsiTheme="majorEastAsia" w:eastAsiaTheme="majorEastAsia"/>
                  <w:color w:val="000000"/>
                  <w:sz w:val="20"/>
                  <w:szCs w:val="26"/>
                </w:rPr>
                <w:t>弘毅</w:t>
              </w:r>
            </w:ins>
          </w:p>
          <w:p>
            <w:pPr>
              <w:rPr>
                <w:sz w:val="21"/>
                <w:szCs w:val="21"/>
              </w:rPr>
            </w:pPr>
            <w:ins w:id="1529" w:author="hyx" w:date="2018-11-10T18:46:00Z">
              <w:r>
                <w:rPr>
                  <w:rFonts w:cs="Helvetica Neue" w:asciiTheme="majorEastAsia" w:hAnsiTheme="majorEastAsia" w:eastAsiaTheme="majorEastAsia"/>
                  <w:color w:val="000000"/>
                  <w:sz w:val="20"/>
                  <w:szCs w:val="26"/>
                </w:rPr>
                <w:t>1-124</w:t>
              </w:r>
            </w:ins>
            <w:del w:id="1530" w:author="hyx" w:date="2018-11-10T18:46:00Z">
              <w:r>
                <w:rPr>
                  <w:rFonts w:hint="eastAsia"/>
                  <w:color w:val="000000"/>
                  <w:sz w:val="21"/>
                  <w:szCs w:val="21"/>
                </w:rPr>
                <w:delText>弘毅</w:delText>
              </w:r>
            </w:del>
            <w:del w:id="1531" w:author="hyx" w:date="2018-11-10T18:46:00Z">
              <w:r>
                <w:rPr>
                  <w:color w:val="000000"/>
                  <w:sz w:val="21"/>
                  <w:szCs w:val="21"/>
                </w:rPr>
                <w:delText>2-207</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532"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533" w:author="hyx" w:date="2018-11-10T18:47:00Z">
              <w:tcPr>
                <w:tcW w:w="428" w:type="dxa"/>
                <w:vAlign w:val="center"/>
              </w:tcPr>
            </w:tcPrChange>
          </w:tcPr>
          <w:p>
            <w:pPr>
              <w:rPr>
                <w:sz w:val="21"/>
                <w:szCs w:val="21"/>
              </w:rPr>
            </w:pPr>
            <w:r>
              <w:rPr>
                <w:rFonts w:hint="eastAsia"/>
                <w:sz w:val="21"/>
                <w:szCs w:val="21"/>
              </w:rPr>
              <w:t>文档编写员</w:t>
            </w:r>
          </w:p>
        </w:tc>
        <w:tc>
          <w:tcPr>
            <w:tcW w:w="992" w:type="dxa"/>
            <w:vAlign w:val="center"/>
            <w:tcPrChange w:id="1534" w:author="hyx" w:date="2018-11-10T18:47:00Z">
              <w:tcPr>
                <w:tcW w:w="428" w:type="dxa"/>
                <w:vAlign w:val="center"/>
              </w:tcPr>
            </w:tcPrChange>
          </w:tcPr>
          <w:p>
            <w:pPr>
              <w:rPr>
                <w:sz w:val="21"/>
                <w:szCs w:val="21"/>
              </w:rPr>
            </w:pPr>
            <w:ins w:id="1535" w:author="hyx" w:date="2018-11-10T18:45:00Z">
              <w:r>
                <w:rPr>
                  <w:rFonts w:hint="eastAsia"/>
                  <w:bCs/>
                  <w:color w:val="000000"/>
                  <w:sz w:val="20"/>
                  <w:szCs w:val="21"/>
                </w:rPr>
                <w:t>徐双铅</w:t>
              </w:r>
            </w:ins>
            <w:del w:id="1536" w:author="hyx" w:date="2018-11-10T18:45:00Z">
              <w:r>
                <w:rPr>
                  <w:rFonts w:hint="eastAsia"/>
                  <w:color w:val="000000"/>
                  <w:sz w:val="20"/>
                  <w:szCs w:val="21"/>
                </w:rPr>
                <w:delText>吕迪</w:delText>
              </w:r>
            </w:del>
          </w:p>
        </w:tc>
        <w:tc>
          <w:tcPr>
            <w:tcW w:w="1985" w:type="dxa"/>
            <w:vAlign w:val="center"/>
            <w:tcPrChange w:id="1537" w:author="hyx" w:date="2018-11-10T18:47:00Z">
              <w:tcPr>
                <w:tcW w:w="910" w:type="dxa"/>
                <w:vAlign w:val="center"/>
              </w:tcPr>
            </w:tcPrChange>
          </w:tcPr>
          <w:p>
            <w:pPr>
              <w:rPr>
                <w:sz w:val="21"/>
                <w:szCs w:val="21"/>
              </w:rPr>
            </w:pPr>
            <w:r>
              <w:rPr>
                <w:rFonts w:hint="eastAsia"/>
                <w:color w:val="000000"/>
                <w:sz w:val="21"/>
                <w:szCs w:val="21"/>
              </w:rPr>
              <w:t>负责分配到文档模块的编写，上传Git</w:t>
            </w:r>
          </w:p>
        </w:tc>
        <w:tc>
          <w:tcPr>
            <w:tcW w:w="1134" w:type="dxa"/>
            <w:vAlign w:val="center"/>
            <w:tcPrChange w:id="1538" w:author="hyx" w:date="2018-11-10T18:47:00Z">
              <w:tcPr>
                <w:tcW w:w="1616" w:type="dxa"/>
                <w:vAlign w:val="center"/>
              </w:tcPr>
            </w:tcPrChange>
          </w:tcPr>
          <w:p>
            <w:pPr>
              <w:rPr>
                <w:sz w:val="21"/>
                <w:szCs w:val="21"/>
              </w:rPr>
            </w:pPr>
            <w:ins w:id="1539" w:author="hyx" w:date="2018-11-10T18:46:00Z">
              <w:r>
                <w:rPr>
                  <w:sz w:val="20"/>
                  <w:szCs w:val="20"/>
                </w:rPr>
                <w:t>CXM1064081300</w:t>
              </w:r>
            </w:ins>
            <w:del w:id="1540" w:author="hyx" w:date="2018-11-10T18:46:00Z">
              <w:r>
                <w:rPr>
                  <w:rFonts w:hint="eastAsia"/>
                  <w:color w:val="000000"/>
                  <w:sz w:val="21"/>
                  <w:szCs w:val="21"/>
                </w:rPr>
                <w:delText>软工1</w:delText>
              </w:r>
            </w:del>
            <w:del w:id="1541" w:author="hyx" w:date="2018-11-10T18:46:00Z">
              <w:r>
                <w:rPr>
                  <w:color w:val="000000"/>
                  <w:sz w:val="21"/>
                  <w:szCs w:val="21"/>
                </w:rPr>
                <w:delText>6</w:delText>
              </w:r>
            </w:del>
            <w:del w:id="1542" w:author="hyx" w:date="2018-11-10T18:46:00Z">
              <w:r>
                <w:rPr>
                  <w:rFonts w:hint="eastAsia"/>
                  <w:color w:val="000000"/>
                  <w:sz w:val="21"/>
                  <w:szCs w:val="21"/>
                </w:rPr>
                <w:delText>01</w:delText>
              </w:r>
            </w:del>
          </w:p>
        </w:tc>
        <w:tc>
          <w:tcPr>
            <w:tcW w:w="1559" w:type="dxa"/>
            <w:vAlign w:val="center"/>
            <w:tcPrChange w:id="1543" w:author="hyx" w:date="2018-11-10T18:47:00Z">
              <w:tcPr>
                <w:tcW w:w="2106" w:type="dxa"/>
                <w:vAlign w:val="center"/>
              </w:tcPr>
            </w:tcPrChange>
          </w:tcPr>
          <w:p>
            <w:pPr>
              <w:rPr>
                <w:sz w:val="21"/>
                <w:szCs w:val="21"/>
              </w:rPr>
            </w:pPr>
            <w:ins w:id="1544" w:author="hyx" w:date="2018-11-10T18:46:00Z">
              <w:r>
                <w:rPr>
                  <w:sz w:val="20"/>
                  <w:szCs w:val="20"/>
                </w:rPr>
                <w:t>1227442409</w:t>
              </w:r>
            </w:ins>
            <w:del w:id="1545" w:author="hyx" w:date="2018-11-10T18:46:00Z">
              <w:r>
                <w:rPr>
                  <w:color w:val="000000"/>
                  <w:sz w:val="21"/>
                  <w:szCs w:val="21"/>
                </w:rPr>
                <w:delText>31504251</w:delText>
              </w:r>
            </w:del>
          </w:p>
        </w:tc>
        <w:tc>
          <w:tcPr>
            <w:tcW w:w="1385" w:type="dxa"/>
            <w:vAlign w:val="center"/>
            <w:tcPrChange w:id="1546" w:author="hyx" w:date="2018-11-10T18:47:00Z">
              <w:tcPr>
                <w:tcW w:w="2526" w:type="dxa"/>
                <w:vAlign w:val="center"/>
              </w:tcPr>
            </w:tcPrChange>
          </w:tcPr>
          <w:p>
            <w:pPr>
              <w:rPr>
                <w:sz w:val="21"/>
                <w:szCs w:val="21"/>
              </w:rPr>
            </w:pPr>
            <w:ins w:id="1547" w:author="hyx" w:date="2018-11-10T18:46:00Z">
              <w:r>
                <w:rPr>
                  <w:sz w:val="20"/>
                  <w:szCs w:val="20"/>
                </w:rPr>
                <w:t>18094711647</w:t>
              </w:r>
            </w:ins>
            <w:del w:id="1548" w:author="hyx" w:date="2018-11-10T18:46:00Z">
              <w:r>
                <w:rPr>
                  <w:color w:val="000000"/>
                  <w:sz w:val="21"/>
                  <w:szCs w:val="21"/>
                </w:rPr>
                <w:delText>17306413358</w:delText>
              </w:r>
            </w:del>
          </w:p>
        </w:tc>
        <w:tc>
          <w:tcPr>
            <w:tcW w:w="741" w:type="dxa"/>
            <w:vAlign w:val="center"/>
            <w:tcPrChange w:id="1549" w:author="hyx" w:date="2018-11-10T18:47:00Z">
              <w:tcPr>
                <w:tcW w:w="741" w:type="dxa"/>
                <w:vAlign w:val="center"/>
              </w:tcPr>
            </w:tcPrChange>
          </w:tcPr>
          <w:p>
            <w:pPr>
              <w:rPr>
                <w:ins w:id="1550" w:author="hyx" w:date="2018-11-10T18:46:00Z"/>
                <w:rFonts w:cs="Helvetica Neue" w:asciiTheme="majorEastAsia" w:hAnsiTheme="majorEastAsia" w:eastAsiaTheme="majorEastAsia"/>
                <w:color w:val="000000"/>
                <w:sz w:val="20"/>
                <w:szCs w:val="26"/>
              </w:rPr>
            </w:pPr>
            <w:ins w:id="1551" w:author="hyx" w:date="2018-11-10T18:46:00Z">
              <w:r>
                <w:rPr>
                  <w:rFonts w:cs="Helvetica Neue" w:asciiTheme="majorEastAsia" w:hAnsiTheme="majorEastAsia" w:eastAsiaTheme="majorEastAsia"/>
                  <w:color w:val="000000"/>
                  <w:sz w:val="20"/>
                  <w:szCs w:val="26"/>
                </w:rPr>
                <w:t>弘毅</w:t>
              </w:r>
            </w:ins>
          </w:p>
          <w:p>
            <w:pPr>
              <w:rPr>
                <w:sz w:val="21"/>
                <w:szCs w:val="21"/>
              </w:rPr>
            </w:pPr>
            <w:ins w:id="1552" w:author="hyx" w:date="2018-11-10T18:46:00Z">
              <w:r>
                <w:rPr>
                  <w:rFonts w:cs="Helvetica Neue" w:asciiTheme="majorEastAsia" w:hAnsiTheme="majorEastAsia" w:eastAsiaTheme="majorEastAsia"/>
                  <w:color w:val="000000"/>
                  <w:sz w:val="20"/>
                  <w:szCs w:val="26"/>
                </w:rPr>
                <w:t>2-207</w:t>
              </w:r>
            </w:ins>
            <w:del w:id="1553" w:author="hyx" w:date="2018-11-10T18:46:00Z">
              <w:r>
                <w:rPr>
                  <w:rFonts w:hint="eastAsia"/>
                  <w:color w:val="000000"/>
                  <w:sz w:val="21"/>
                  <w:szCs w:val="21"/>
                </w:rPr>
                <w:delText>求真</w:delText>
              </w:r>
            </w:del>
            <w:del w:id="1554" w:author="hyx" w:date="2018-11-10T18:46:00Z">
              <w:r>
                <w:rPr>
                  <w:color w:val="000000"/>
                  <w:sz w:val="21"/>
                  <w:szCs w:val="21"/>
                </w:rPr>
                <w:delText>1-125</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555" w:author="hyx" w:date="2018-11-10T18:4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556" w:author="hyx" w:date="2018-11-10T18:47:00Z">
              <w:tcPr>
                <w:tcW w:w="428" w:type="dxa"/>
                <w:vAlign w:val="center"/>
              </w:tcPr>
            </w:tcPrChange>
          </w:tcPr>
          <w:p>
            <w:pPr>
              <w:rPr>
                <w:color w:val="000000"/>
                <w:sz w:val="20"/>
                <w:szCs w:val="21"/>
              </w:rPr>
            </w:pPr>
            <w:r>
              <w:rPr>
                <w:rFonts w:hint="eastAsia"/>
                <w:sz w:val="21"/>
                <w:szCs w:val="21"/>
              </w:rPr>
              <w:t>文档编写员</w:t>
            </w:r>
          </w:p>
        </w:tc>
        <w:tc>
          <w:tcPr>
            <w:tcW w:w="992" w:type="dxa"/>
            <w:vAlign w:val="center"/>
            <w:tcPrChange w:id="1557" w:author="hyx" w:date="2018-11-10T18:47:00Z">
              <w:tcPr>
                <w:tcW w:w="428" w:type="dxa"/>
                <w:vAlign w:val="center"/>
              </w:tcPr>
            </w:tcPrChange>
          </w:tcPr>
          <w:p>
            <w:pPr>
              <w:rPr>
                <w:color w:val="000000"/>
                <w:sz w:val="20"/>
                <w:szCs w:val="21"/>
              </w:rPr>
            </w:pPr>
            <w:ins w:id="1558" w:author="hyx" w:date="2018-11-10T18:45:00Z">
              <w:r>
                <w:rPr>
                  <w:rFonts w:hint="eastAsia"/>
                  <w:bCs/>
                  <w:color w:val="000000"/>
                  <w:sz w:val="20"/>
                  <w:szCs w:val="21"/>
                </w:rPr>
                <w:t>吕迪</w:t>
              </w:r>
            </w:ins>
            <w:del w:id="1559" w:author="hyx" w:date="2018-11-10T18:45:00Z">
              <w:r>
                <w:rPr>
                  <w:rFonts w:hint="eastAsia"/>
                  <w:bCs/>
                  <w:color w:val="000000"/>
                  <w:sz w:val="20"/>
                  <w:szCs w:val="21"/>
                </w:rPr>
                <w:delText>陈俊仁</w:delText>
              </w:r>
            </w:del>
          </w:p>
        </w:tc>
        <w:tc>
          <w:tcPr>
            <w:tcW w:w="1985" w:type="dxa"/>
            <w:vAlign w:val="center"/>
            <w:tcPrChange w:id="1560" w:author="hyx" w:date="2018-11-10T18:47:00Z">
              <w:tcPr>
                <w:tcW w:w="910" w:type="dxa"/>
                <w:vAlign w:val="center"/>
              </w:tcPr>
            </w:tcPrChange>
          </w:tcPr>
          <w:p>
            <w:pPr>
              <w:rPr>
                <w:color w:val="000000"/>
                <w:sz w:val="20"/>
                <w:szCs w:val="21"/>
              </w:rPr>
            </w:pPr>
            <w:r>
              <w:rPr>
                <w:rFonts w:hint="eastAsia"/>
                <w:color w:val="000000"/>
                <w:sz w:val="21"/>
                <w:szCs w:val="21"/>
              </w:rPr>
              <w:t>负责分配到文档模块的编写，上传Git</w:t>
            </w:r>
          </w:p>
        </w:tc>
        <w:tc>
          <w:tcPr>
            <w:tcW w:w="1134" w:type="dxa"/>
            <w:vAlign w:val="center"/>
            <w:tcPrChange w:id="1561" w:author="hyx" w:date="2018-11-10T18:47:00Z">
              <w:tcPr>
                <w:tcW w:w="1616" w:type="dxa"/>
                <w:vAlign w:val="center"/>
              </w:tcPr>
            </w:tcPrChange>
          </w:tcPr>
          <w:p>
            <w:pPr>
              <w:rPr>
                <w:color w:val="000000"/>
                <w:sz w:val="20"/>
                <w:szCs w:val="21"/>
              </w:rPr>
            </w:pPr>
            <w:ins w:id="1562" w:author="hyx" w:date="2018-11-10T18:46:00Z">
              <w:r>
                <w:rPr>
                  <w:sz w:val="20"/>
                  <w:szCs w:val="20"/>
                </w:rPr>
                <w:t>di62289</w:t>
              </w:r>
            </w:ins>
            <w:del w:id="1563" w:author="hyx" w:date="2018-11-10T18:46:00Z">
              <w:r>
                <w:rPr>
                  <w:rFonts w:hint="eastAsia"/>
                  <w:bCs/>
                  <w:color w:val="000000"/>
                  <w:sz w:val="21"/>
                  <w:szCs w:val="21"/>
                </w:rPr>
                <w:delText>软工1</w:delText>
              </w:r>
            </w:del>
            <w:del w:id="1564" w:author="hyx" w:date="2018-11-10T18:46:00Z">
              <w:r>
                <w:rPr>
                  <w:bCs/>
                  <w:color w:val="000000"/>
                  <w:sz w:val="21"/>
                  <w:szCs w:val="21"/>
                </w:rPr>
                <w:delText>6</w:delText>
              </w:r>
            </w:del>
            <w:del w:id="1565" w:author="hyx" w:date="2018-11-10T18:46:00Z">
              <w:r>
                <w:rPr>
                  <w:rFonts w:hint="eastAsia"/>
                  <w:bCs/>
                  <w:color w:val="000000"/>
                  <w:sz w:val="21"/>
                  <w:szCs w:val="21"/>
                </w:rPr>
                <w:delText>0</w:delText>
              </w:r>
            </w:del>
            <w:del w:id="1566" w:author="hyx" w:date="2018-11-10T18:46:00Z">
              <w:r>
                <w:rPr>
                  <w:bCs/>
                  <w:color w:val="000000"/>
                  <w:sz w:val="21"/>
                  <w:szCs w:val="21"/>
                </w:rPr>
                <w:delText>1</w:delText>
              </w:r>
            </w:del>
          </w:p>
        </w:tc>
        <w:tc>
          <w:tcPr>
            <w:tcW w:w="1559" w:type="dxa"/>
            <w:vAlign w:val="center"/>
            <w:tcPrChange w:id="1567" w:author="hyx" w:date="2018-11-10T18:47:00Z">
              <w:tcPr>
                <w:tcW w:w="2106" w:type="dxa"/>
                <w:vAlign w:val="center"/>
              </w:tcPr>
            </w:tcPrChange>
          </w:tcPr>
          <w:p>
            <w:pPr>
              <w:rPr>
                <w:color w:val="000000"/>
                <w:sz w:val="20"/>
                <w:szCs w:val="21"/>
              </w:rPr>
            </w:pPr>
            <w:ins w:id="1568" w:author="hyx" w:date="2018-11-10T18:46:00Z">
              <w:r>
                <w:rPr>
                  <w:sz w:val="20"/>
                  <w:szCs w:val="20"/>
                </w:rPr>
                <w:t>935162289</w:t>
              </w:r>
            </w:ins>
            <w:del w:id="1569" w:author="hyx" w:date="2018-11-10T18:46:00Z">
              <w:r>
                <w:rPr>
                  <w:bCs/>
                  <w:color w:val="000000"/>
                  <w:sz w:val="21"/>
                  <w:szCs w:val="21"/>
                </w:rPr>
                <w:delText>31601241</w:delText>
              </w:r>
            </w:del>
          </w:p>
        </w:tc>
        <w:tc>
          <w:tcPr>
            <w:tcW w:w="1385" w:type="dxa"/>
            <w:vAlign w:val="center"/>
            <w:tcPrChange w:id="1570" w:author="hyx" w:date="2018-11-10T18:47:00Z">
              <w:tcPr>
                <w:tcW w:w="2526" w:type="dxa"/>
                <w:vAlign w:val="center"/>
              </w:tcPr>
            </w:tcPrChange>
          </w:tcPr>
          <w:p>
            <w:pPr>
              <w:rPr>
                <w:color w:val="000000"/>
                <w:sz w:val="20"/>
                <w:szCs w:val="21"/>
              </w:rPr>
            </w:pPr>
            <w:ins w:id="1571" w:author="hyx" w:date="2018-11-10T18:46:00Z">
              <w:r>
                <w:rPr>
                  <w:sz w:val="20"/>
                  <w:szCs w:val="20"/>
                </w:rPr>
                <w:t>17306413358</w:t>
              </w:r>
            </w:ins>
            <w:del w:id="1572" w:author="hyx" w:date="2018-11-10T18:46:00Z">
              <w:r>
                <w:rPr>
                  <w:bCs/>
                  <w:color w:val="000000"/>
                  <w:sz w:val="21"/>
                  <w:szCs w:val="21"/>
                </w:rPr>
                <w:delText>17376503405</w:delText>
              </w:r>
            </w:del>
          </w:p>
        </w:tc>
        <w:tc>
          <w:tcPr>
            <w:tcW w:w="741" w:type="dxa"/>
            <w:vAlign w:val="center"/>
            <w:tcPrChange w:id="1573" w:author="hyx" w:date="2018-11-10T18:47:00Z">
              <w:tcPr>
                <w:tcW w:w="741" w:type="dxa"/>
                <w:vAlign w:val="center"/>
              </w:tcPr>
            </w:tcPrChange>
          </w:tcPr>
          <w:p>
            <w:pPr>
              <w:rPr>
                <w:ins w:id="1574" w:author="hyx" w:date="2018-11-10T18:46:00Z"/>
                <w:rFonts w:cs="Helvetica Neue" w:asciiTheme="majorEastAsia" w:hAnsiTheme="majorEastAsia" w:eastAsiaTheme="majorEastAsia"/>
                <w:color w:val="000000"/>
                <w:sz w:val="20"/>
                <w:szCs w:val="26"/>
              </w:rPr>
            </w:pPr>
            <w:ins w:id="1575" w:author="hyx" w:date="2018-11-10T18:46:00Z">
              <w:r>
                <w:rPr>
                  <w:rFonts w:hint="eastAsia" w:cs="Helvetica Neue" w:asciiTheme="majorEastAsia" w:hAnsiTheme="majorEastAsia" w:eastAsiaTheme="majorEastAsia"/>
                  <w:color w:val="000000"/>
                  <w:sz w:val="20"/>
                  <w:szCs w:val="26"/>
                </w:rPr>
                <w:t>求真</w:t>
              </w:r>
            </w:ins>
          </w:p>
          <w:p>
            <w:pPr>
              <w:rPr>
                <w:color w:val="000000"/>
                <w:sz w:val="20"/>
                <w:szCs w:val="21"/>
              </w:rPr>
            </w:pPr>
            <w:ins w:id="1576" w:author="hyx" w:date="2018-11-10T18:46:00Z">
              <w:r>
                <w:rPr>
                  <w:rFonts w:cs="Helvetica Neue" w:asciiTheme="majorEastAsia" w:hAnsiTheme="majorEastAsia" w:eastAsiaTheme="majorEastAsia"/>
                  <w:color w:val="000000"/>
                  <w:sz w:val="20"/>
                  <w:szCs w:val="26"/>
                </w:rPr>
                <w:t>1-125</w:t>
              </w:r>
            </w:ins>
            <w:del w:id="1577" w:author="hyx" w:date="2018-11-10T18:46:00Z">
              <w:r>
                <w:rPr>
                  <w:rFonts w:hint="eastAsia"/>
                  <w:bCs/>
                  <w:color w:val="000000"/>
                  <w:sz w:val="21"/>
                  <w:szCs w:val="21"/>
                </w:rPr>
                <w:delText>弘毅</w:delText>
              </w:r>
            </w:del>
            <w:del w:id="1578" w:author="hyx" w:date="2018-11-10T18:46:00Z">
              <w:r>
                <w:rPr>
                  <w:bCs/>
                  <w:color w:val="000000"/>
                  <w:sz w:val="21"/>
                  <w:szCs w:val="21"/>
                </w:rPr>
                <w:delText>2-209</w:delText>
              </w:r>
            </w:del>
          </w:p>
        </w:tc>
      </w:tr>
    </w:tbl>
    <w:p>
      <w:pPr>
        <w:pStyle w:val="70"/>
        <w:numPr>
          <w:ilvl w:val="2"/>
          <w:numId w:val="0"/>
        </w:numPr>
        <w:ind w:leftChars="0"/>
      </w:pPr>
      <w:bookmarkStart w:id="99" w:name="_Toc497223486"/>
    </w:p>
    <w:p/>
    <w:p>
      <w:pPr>
        <w:pStyle w:val="70"/>
      </w:pPr>
      <w:bookmarkStart w:id="100" w:name="_Toc6330"/>
      <w:r>
        <w:rPr>
          <w:rFonts w:hint="eastAsia"/>
        </w:rPr>
        <w:t>PPT编写员</w:t>
      </w:r>
      <w:bookmarkEnd w:id="99"/>
      <w:bookmarkEnd w:id="100"/>
    </w:p>
    <w:p>
      <w:pPr>
        <w:ind w:left="420" w:leftChars="200"/>
      </w:pPr>
      <w:r>
        <w:rPr>
          <w:rFonts w:hint="eastAsia"/>
        </w:rPr>
        <w:t>本职概述：</w:t>
      </w:r>
    </w:p>
    <w:p>
      <w:pPr>
        <w:ind w:left="420" w:leftChars="200" w:firstLine="420"/>
      </w:pPr>
      <w:r>
        <w:rPr>
          <w:rFonts w:hint="eastAsia"/>
        </w:rPr>
        <w:t>负责PPT编写</w:t>
      </w:r>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84"/>
        <w:gridCol w:w="808"/>
        <w:gridCol w:w="336"/>
        <w:gridCol w:w="1155"/>
        <w:gridCol w:w="494"/>
        <w:gridCol w:w="661"/>
        <w:gridCol w:w="473"/>
        <w:gridCol w:w="705"/>
        <w:gridCol w:w="854"/>
        <w:gridCol w:w="517"/>
        <w:gridCol w:w="868"/>
        <w:gridCol w:w="282"/>
        <w:gridCol w:w="4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579" w:author="hyx" w:date="2018-11-10T18:48:00Z"/>
        </w:trPr>
        <w:tc>
          <w:tcPr>
            <w:tcW w:w="959" w:type="dxa"/>
            <w:shd w:val="clear" w:color="auto" w:fill="BDD6EE" w:themeFill="accent1" w:themeFillTint="66"/>
            <w:vAlign w:val="center"/>
          </w:tcPr>
          <w:p>
            <w:pPr>
              <w:rPr>
                <w:ins w:id="1580" w:author="hyx" w:date="2018-11-10T18:48:00Z"/>
                <w:sz w:val="21"/>
                <w:szCs w:val="21"/>
              </w:rPr>
            </w:pPr>
            <w:ins w:id="1581" w:author="hyx" w:date="2018-11-10T18:48:00Z">
              <w:r>
                <w:rPr>
                  <w:rFonts w:hint="eastAsia"/>
                  <w:b/>
                  <w:color w:val="000000"/>
                  <w:sz w:val="21"/>
                  <w:szCs w:val="21"/>
                </w:rPr>
                <w:t>职务</w:t>
              </w:r>
            </w:ins>
          </w:p>
        </w:tc>
        <w:tc>
          <w:tcPr>
            <w:tcW w:w="992" w:type="dxa"/>
            <w:gridSpan w:val="2"/>
            <w:shd w:val="clear" w:color="auto" w:fill="BDD6EE" w:themeFill="accent1" w:themeFillTint="66"/>
            <w:vAlign w:val="center"/>
          </w:tcPr>
          <w:p>
            <w:pPr>
              <w:rPr>
                <w:ins w:id="1582" w:author="hyx" w:date="2018-11-10T18:48:00Z"/>
                <w:sz w:val="21"/>
                <w:szCs w:val="21"/>
              </w:rPr>
            </w:pPr>
            <w:ins w:id="1583" w:author="hyx" w:date="2018-11-10T18:48:00Z">
              <w:r>
                <w:rPr>
                  <w:rFonts w:hint="eastAsia"/>
                  <w:b/>
                  <w:color w:val="000000"/>
                  <w:sz w:val="21"/>
                  <w:szCs w:val="21"/>
                </w:rPr>
                <w:t>姓名</w:t>
              </w:r>
            </w:ins>
          </w:p>
        </w:tc>
        <w:tc>
          <w:tcPr>
            <w:tcW w:w="1985" w:type="dxa"/>
            <w:gridSpan w:val="3"/>
            <w:shd w:val="clear" w:color="auto" w:fill="BDD6EE" w:themeFill="accent1" w:themeFillTint="66"/>
            <w:vAlign w:val="center"/>
          </w:tcPr>
          <w:p>
            <w:pPr>
              <w:rPr>
                <w:ins w:id="1584" w:author="hyx" w:date="2018-11-10T18:48:00Z"/>
                <w:sz w:val="21"/>
                <w:szCs w:val="21"/>
              </w:rPr>
            </w:pPr>
            <w:ins w:id="1585" w:author="hyx" w:date="2018-11-10T18:48:00Z">
              <w:r>
                <w:rPr>
                  <w:rFonts w:hint="eastAsia"/>
                  <w:b/>
                  <w:color w:val="000000"/>
                  <w:sz w:val="21"/>
                  <w:szCs w:val="21"/>
                </w:rPr>
                <w:t>负责内容</w:t>
              </w:r>
            </w:ins>
          </w:p>
        </w:tc>
        <w:tc>
          <w:tcPr>
            <w:tcW w:w="1134" w:type="dxa"/>
            <w:gridSpan w:val="2"/>
            <w:shd w:val="clear" w:color="auto" w:fill="BDD6EE" w:themeFill="accent1" w:themeFillTint="66"/>
            <w:vAlign w:val="center"/>
          </w:tcPr>
          <w:p>
            <w:pPr>
              <w:rPr>
                <w:ins w:id="1586" w:author="hyx" w:date="2018-11-10T18:48:00Z"/>
                <w:sz w:val="21"/>
                <w:szCs w:val="21"/>
              </w:rPr>
            </w:pPr>
            <w:ins w:id="1587" w:author="hyx" w:date="2018-11-10T18:48:00Z">
              <w:r>
                <w:rPr>
                  <w:rFonts w:hint="eastAsia"/>
                  <w:b/>
                  <w:color w:val="000000"/>
                  <w:sz w:val="21"/>
                  <w:szCs w:val="21"/>
                </w:rPr>
                <w:t>微信号</w:t>
              </w:r>
            </w:ins>
          </w:p>
        </w:tc>
        <w:tc>
          <w:tcPr>
            <w:tcW w:w="1559" w:type="dxa"/>
            <w:gridSpan w:val="2"/>
            <w:shd w:val="clear" w:color="auto" w:fill="BDD6EE" w:themeFill="accent1" w:themeFillTint="66"/>
            <w:vAlign w:val="center"/>
          </w:tcPr>
          <w:p>
            <w:pPr>
              <w:rPr>
                <w:ins w:id="1588" w:author="hyx" w:date="2018-11-10T18:48:00Z"/>
                <w:sz w:val="21"/>
                <w:szCs w:val="21"/>
              </w:rPr>
            </w:pPr>
            <w:ins w:id="1589" w:author="hyx" w:date="2018-11-10T18:48:00Z">
              <w:r>
                <w:rPr>
                  <w:rFonts w:hint="eastAsia"/>
                  <w:b/>
                  <w:color w:val="000000"/>
                  <w:sz w:val="21"/>
                  <w:szCs w:val="21"/>
                </w:rPr>
                <w:t>QQ号</w:t>
              </w:r>
            </w:ins>
          </w:p>
        </w:tc>
        <w:tc>
          <w:tcPr>
            <w:tcW w:w="1385" w:type="dxa"/>
            <w:gridSpan w:val="2"/>
            <w:shd w:val="clear" w:color="auto" w:fill="BDD6EE" w:themeFill="accent1" w:themeFillTint="66"/>
            <w:vAlign w:val="center"/>
          </w:tcPr>
          <w:p>
            <w:pPr>
              <w:rPr>
                <w:ins w:id="1590" w:author="hyx" w:date="2018-11-10T18:48:00Z"/>
                <w:sz w:val="21"/>
                <w:szCs w:val="21"/>
              </w:rPr>
            </w:pPr>
            <w:ins w:id="1591" w:author="hyx" w:date="2018-11-10T18:48:00Z">
              <w:r>
                <w:rPr>
                  <w:rFonts w:hint="eastAsia"/>
                  <w:b/>
                  <w:color w:val="000000"/>
                  <w:sz w:val="21"/>
                  <w:szCs w:val="21"/>
                </w:rPr>
                <w:t>电话号码</w:t>
              </w:r>
            </w:ins>
          </w:p>
        </w:tc>
        <w:tc>
          <w:tcPr>
            <w:tcW w:w="741" w:type="dxa"/>
            <w:gridSpan w:val="2"/>
            <w:shd w:val="clear" w:color="auto" w:fill="BDD6EE" w:themeFill="accent1" w:themeFillTint="66"/>
            <w:vAlign w:val="center"/>
          </w:tcPr>
          <w:p>
            <w:pPr>
              <w:rPr>
                <w:ins w:id="1592" w:author="hyx" w:date="2018-11-10T18:48:00Z"/>
                <w:sz w:val="21"/>
                <w:szCs w:val="21"/>
              </w:rPr>
            </w:pPr>
            <w:ins w:id="1593" w:author="hyx" w:date="2018-11-10T18:48:00Z">
              <w:r>
                <w:rPr>
                  <w:rFonts w:hint="eastAsia"/>
                  <w:b/>
                  <w:color w:val="000000"/>
                  <w:sz w:val="21"/>
                  <w:szCs w:val="21"/>
                </w:rPr>
                <w:t>寝室号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594" w:author="hyx" w:date="2018-11-10T18:48:00Z"/>
        </w:trPr>
        <w:tc>
          <w:tcPr>
            <w:tcW w:w="959" w:type="dxa"/>
            <w:vAlign w:val="center"/>
          </w:tcPr>
          <w:p>
            <w:pPr>
              <w:rPr>
                <w:ins w:id="1595" w:author="hyx" w:date="2018-11-10T18:48:00Z"/>
                <w:sz w:val="21"/>
                <w:szCs w:val="21"/>
              </w:rPr>
            </w:pPr>
            <w:ins w:id="1596" w:author="hyx" w:date="2018-11-10T18:48:00Z">
              <w:r>
                <w:rPr>
                  <w:rFonts w:hint="eastAsia"/>
                  <w:sz w:val="21"/>
                  <w:szCs w:val="21"/>
                </w:rPr>
                <w:t>PPT编写员</w:t>
              </w:r>
            </w:ins>
          </w:p>
        </w:tc>
        <w:tc>
          <w:tcPr>
            <w:tcW w:w="992" w:type="dxa"/>
            <w:gridSpan w:val="2"/>
            <w:vAlign w:val="center"/>
          </w:tcPr>
          <w:p>
            <w:pPr>
              <w:rPr>
                <w:ins w:id="1597" w:author="hyx" w:date="2018-11-10T18:48:00Z"/>
                <w:sz w:val="21"/>
                <w:szCs w:val="21"/>
              </w:rPr>
            </w:pPr>
            <w:ins w:id="1598" w:author="hyx" w:date="2018-11-10T18:48:00Z">
              <w:r>
                <w:rPr>
                  <w:rFonts w:hint="eastAsia"/>
                  <w:bCs/>
                  <w:color w:val="000000"/>
                  <w:sz w:val="21"/>
                  <w:szCs w:val="21"/>
                </w:rPr>
                <w:t>黄叶轩</w:t>
              </w:r>
            </w:ins>
          </w:p>
        </w:tc>
        <w:tc>
          <w:tcPr>
            <w:tcW w:w="1985" w:type="dxa"/>
            <w:gridSpan w:val="3"/>
            <w:vAlign w:val="center"/>
          </w:tcPr>
          <w:p>
            <w:pPr>
              <w:rPr>
                <w:ins w:id="1599" w:author="hyx" w:date="2018-11-10T18:48:00Z"/>
                <w:sz w:val="21"/>
                <w:szCs w:val="21"/>
              </w:rPr>
            </w:pPr>
            <w:ins w:id="1600" w:author="hyx" w:date="2018-11-10T18:48:00Z">
              <w:r>
                <w:rPr>
                  <w:rFonts w:hint="eastAsia"/>
                  <w:color w:val="000000"/>
                  <w:sz w:val="21"/>
                  <w:szCs w:val="21"/>
                </w:rPr>
                <w:t>负责分配到</w:t>
              </w:r>
            </w:ins>
            <w:ins w:id="1601" w:author="hyx" w:date="2018-11-10T18:49:00Z">
              <w:r>
                <w:rPr>
                  <w:rFonts w:hint="eastAsia"/>
                  <w:color w:val="000000"/>
                  <w:sz w:val="21"/>
                  <w:szCs w:val="21"/>
                </w:rPr>
                <w:t>P</w:t>
              </w:r>
            </w:ins>
            <w:ins w:id="1602" w:author="hyx" w:date="2018-11-10T18:49:00Z">
              <w:r>
                <w:rPr>
                  <w:color w:val="000000"/>
                  <w:sz w:val="21"/>
                  <w:szCs w:val="21"/>
                </w:rPr>
                <w:t>PT</w:t>
              </w:r>
            </w:ins>
            <w:ins w:id="1603" w:author="hyx" w:date="2018-11-10T18:48:00Z">
              <w:r>
                <w:rPr>
                  <w:rFonts w:hint="eastAsia"/>
                  <w:color w:val="000000"/>
                  <w:sz w:val="21"/>
                  <w:szCs w:val="21"/>
                </w:rPr>
                <w:t>模块的编写，上传Git</w:t>
              </w:r>
            </w:ins>
          </w:p>
        </w:tc>
        <w:tc>
          <w:tcPr>
            <w:tcW w:w="1134" w:type="dxa"/>
            <w:gridSpan w:val="2"/>
            <w:vAlign w:val="center"/>
          </w:tcPr>
          <w:p>
            <w:pPr>
              <w:rPr>
                <w:ins w:id="1604" w:author="hyx" w:date="2018-11-10T18:48:00Z"/>
                <w:sz w:val="21"/>
                <w:szCs w:val="21"/>
              </w:rPr>
            </w:pPr>
            <w:ins w:id="1605" w:author="hyx" w:date="2018-11-10T18:48:00Z">
              <w:r>
                <w:rPr>
                  <w:rFonts w:hint="eastAsia"/>
                  <w:color w:val="000000"/>
                  <w:sz w:val="21"/>
                  <w:szCs w:val="21"/>
                </w:rPr>
                <w:t>Hyxzucc</w:t>
              </w:r>
            </w:ins>
          </w:p>
        </w:tc>
        <w:tc>
          <w:tcPr>
            <w:tcW w:w="1559" w:type="dxa"/>
            <w:gridSpan w:val="2"/>
            <w:vAlign w:val="center"/>
          </w:tcPr>
          <w:p>
            <w:pPr>
              <w:rPr>
                <w:ins w:id="1606" w:author="hyx" w:date="2018-11-10T18:48:00Z"/>
                <w:sz w:val="21"/>
                <w:szCs w:val="21"/>
              </w:rPr>
            </w:pPr>
            <w:ins w:id="1607" w:author="hyx" w:date="2018-11-10T18:48:00Z">
              <w:r>
                <w:rPr>
                  <w:bCs/>
                  <w:color w:val="000000"/>
                  <w:sz w:val="21"/>
                  <w:szCs w:val="21"/>
                </w:rPr>
                <w:t>1103057282</w:t>
              </w:r>
            </w:ins>
          </w:p>
        </w:tc>
        <w:tc>
          <w:tcPr>
            <w:tcW w:w="1385" w:type="dxa"/>
            <w:gridSpan w:val="2"/>
            <w:vAlign w:val="center"/>
          </w:tcPr>
          <w:p>
            <w:pPr>
              <w:rPr>
                <w:ins w:id="1608" w:author="hyx" w:date="2018-11-10T18:48:00Z"/>
                <w:sz w:val="21"/>
                <w:szCs w:val="21"/>
              </w:rPr>
            </w:pPr>
            <w:ins w:id="1609" w:author="hyx" w:date="2018-11-10T18:48:00Z">
              <w:r>
                <w:rPr>
                  <w:bCs/>
                  <w:color w:val="000000"/>
                  <w:sz w:val="21"/>
                  <w:szCs w:val="21"/>
                </w:rPr>
                <w:t>13588899102</w:t>
              </w:r>
            </w:ins>
          </w:p>
        </w:tc>
        <w:tc>
          <w:tcPr>
            <w:tcW w:w="741" w:type="dxa"/>
            <w:gridSpan w:val="2"/>
            <w:vAlign w:val="center"/>
          </w:tcPr>
          <w:p>
            <w:pPr>
              <w:rPr>
                <w:ins w:id="1610" w:author="hyx" w:date="2018-11-10T18:48:00Z"/>
                <w:rFonts w:cs="Helvetica Neue" w:asciiTheme="majorEastAsia" w:hAnsiTheme="majorEastAsia" w:eastAsiaTheme="majorEastAsia"/>
                <w:color w:val="000000"/>
                <w:sz w:val="20"/>
                <w:szCs w:val="26"/>
              </w:rPr>
            </w:pPr>
            <w:ins w:id="1611" w:author="hyx" w:date="2018-11-10T18:48:00Z">
              <w:r>
                <w:rPr>
                  <w:rFonts w:cs="Helvetica Neue" w:asciiTheme="majorEastAsia" w:hAnsiTheme="majorEastAsia" w:eastAsiaTheme="majorEastAsia"/>
                  <w:color w:val="000000"/>
                  <w:sz w:val="20"/>
                  <w:szCs w:val="26"/>
                </w:rPr>
                <w:t>弘毅</w:t>
              </w:r>
            </w:ins>
          </w:p>
          <w:p>
            <w:pPr>
              <w:rPr>
                <w:ins w:id="1612" w:author="hyx" w:date="2018-11-10T18:48:00Z"/>
                <w:sz w:val="21"/>
                <w:szCs w:val="21"/>
              </w:rPr>
            </w:pPr>
            <w:ins w:id="1613" w:author="hyx" w:date="2018-11-10T18:48:00Z">
              <w:r>
                <w:rPr>
                  <w:rFonts w:cs="Helvetica Neue" w:asciiTheme="majorEastAsia" w:hAnsiTheme="majorEastAsia" w:eastAsiaTheme="majorEastAsia"/>
                  <w:color w:val="000000"/>
                  <w:sz w:val="20"/>
                  <w:szCs w:val="26"/>
                </w:rPr>
                <w:t>2-210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614" w:author="hyx" w:date="2018-11-10T18:48:00Z"/>
        </w:trPr>
        <w:tc>
          <w:tcPr>
            <w:tcW w:w="959" w:type="dxa"/>
            <w:vAlign w:val="center"/>
          </w:tcPr>
          <w:p>
            <w:pPr>
              <w:rPr>
                <w:ins w:id="1615" w:author="hyx" w:date="2018-11-10T18:48:00Z"/>
                <w:sz w:val="21"/>
                <w:szCs w:val="21"/>
              </w:rPr>
            </w:pPr>
            <w:ins w:id="1616" w:author="hyx" w:date="2018-11-10T18:49:00Z">
              <w:r>
                <w:rPr>
                  <w:rFonts w:hint="eastAsia"/>
                  <w:sz w:val="21"/>
                  <w:szCs w:val="21"/>
                </w:rPr>
                <w:t>PPT编写员</w:t>
              </w:r>
            </w:ins>
          </w:p>
        </w:tc>
        <w:tc>
          <w:tcPr>
            <w:tcW w:w="992" w:type="dxa"/>
            <w:gridSpan w:val="2"/>
            <w:vAlign w:val="center"/>
          </w:tcPr>
          <w:p>
            <w:pPr>
              <w:rPr>
                <w:ins w:id="1617" w:author="hyx" w:date="2018-11-10T18:48:00Z"/>
                <w:sz w:val="21"/>
                <w:szCs w:val="21"/>
              </w:rPr>
            </w:pPr>
            <w:ins w:id="1618" w:author="hyx" w:date="2018-11-10T18:48:00Z">
              <w:r>
                <w:rPr>
                  <w:rFonts w:hint="eastAsia"/>
                  <w:bCs/>
                  <w:color w:val="000000"/>
                  <w:sz w:val="21"/>
                  <w:szCs w:val="21"/>
                </w:rPr>
                <w:t>陈俊仁</w:t>
              </w:r>
            </w:ins>
          </w:p>
        </w:tc>
        <w:tc>
          <w:tcPr>
            <w:tcW w:w="1985" w:type="dxa"/>
            <w:gridSpan w:val="3"/>
            <w:vAlign w:val="center"/>
          </w:tcPr>
          <w:p>
            <w:pPr>
              <w:rPr>
                <w:ins w:id="1619" w:author="hyx" w:date="2018-11-10T18:48:00Z"/>
                <w:sz w:val="21"/>
                <w:szCs w:val="21"/>
              </w:rPr>
            </w:pPr>
            <w:ins w:id="1620" w:author="hyx" w:date="2018-11-10T18:48:00Z">
              <w:r>
                <w:rPr>
                  <w:rFonts w:hint="eastAsia"/>
                  <w:color w:val="000000"/>
                  <w:sz w:val="21"/>
                  <w:szCs w:val="21"/>
                </w:rPr>
                <w:t>负责分配到</w:t>
              </w:r>
            </w:ins>
            <w:ins w:id="1621" w:author="hyx" w:date="2018-11-10T18:49:00Z">
              <w:r>
                <w:rPr>
                  <w:rFonts w:hint="eastAsia"/>
                  <w:color w:val="000000"/>
                  <w:sz w:val="21"/>
                  <w:szCs w:val="21"/>
                </w:rPr>
                <w:t>P</w:t>
              </w:r>
            </w:ins>
            <w:ins w:id="1622" w:author="hyx" w:date="2018-11-10T18:49:00Z">
              <w:r>
                <w:rPr>
                  <w:color w:val="000000"/>
                  <w:sz w:val="21"/>
                  <w:szCs w:val="21"/>
                </w:rPr>
                <w:t>PT</w:t>
              </w:r>
            </w:ins>
            <w:ins w:id="1623" w:author="hyx" w:date="2018-11-10T18:48:00Z">
              <w:r>
                <w:rPr>
                  <w:rFonts w:hint="eastAsia"/>
                  <w:color w:val="000000"/>
                  <w:sz w:val="21"/>
                  <w:szCs w:val="21"/>
                </w:rPr>
                <w:t>模块的编写，上传Git</w:t>
              </w:r>
            </w:ins>
          </w:p>
        </w:tc>
        <w:tc>
          <w:tcPr>
            <w:tcW w:w="1134" w:type="dxa"/>
            <w:gridSpan w:val="2"/>
            <w:vAlign w:val="center"/>
          </w:tcPr>
          <w:p>
            <w:pPr>
              <w:rPr>
                <w:ins w:id="1624" w:author="hyx" w:date="2018-11-10T18:48:00Z"/>
                <w:sz w:val="21"/>
                <w:szCs w:val="21"/>
              </w:rPr>
            </w:pPr>
            <w:ins w:id="1625" w:author="hyx" w:date="2018-11-10T18:48:00Z">
              <w:r>
                <w:rPr>
                  <w:sz w:val="20"/>
                  <w:szCs w:val="20"/>
                </w:rPr>
                <w:t>chenjunren6745</w:t>
              </w:r>
            </w:ins>
          </w:p>
        </w:tc>
        <w:tc>
          <w:tcPr>
            <w:tcW w:w="1559" w:type="dxa"/>
            <w:gridSpan w:val="2"/>
            <w:vAlign w:val="center"/>
          </w:tcPr>
          <w:p>
            <w:pPr>
              <w:rPr>
                <w:ins w:id="1626" w:author="hyx" w:date="2018-11-10T18:48:00Z"/>
                <w:sz w:val="21"/>
                <w:szCs w:val="21"/>
              </w:rPr>
            </w:pPr>
            <w:ins w:id="1627" w:author="hyx" w:date="2018-11-10T18:48:00Z">
              <w:r>
                <w:rPr>
                  <w:sz w:val="20"/>
                  <w:szCs w:val="20"/>
                </w:rPr>
                <w:t>374955336</w:t>
              </w:r>
            </w:ins>
          </w:p>
        </w:tc>
        <w:tc>
          <w:tcPr>
            <w:tcW w:w="1385" w:type="dxa"/>
            <w:gridSpan w:val="2"/>
            <w:vAlign w:val="center"/>
          </w:tcPr>
          <w:p>
            <w:pPr>
              <w:rPr>
                <w:ins w:id="1628" w:author="hyx" w:date="2018-11-10T18:48:00Z"/>
                <w:sz w:val="21"/>
                <w:szCs w:val="21"/>
              </w:rPr>
            </w:pPr>
            <w:ins w:id="1629" w:author="hyx" w:date="2018-11-10T18:48:00Z">
              <w:r>
                <w:rPr>
                  <w:sz w:val="20"/>
                  <w:szCs w:val="20"/>
                </w:rPr>
                <w:t>17376503405</w:t>
              </w:r>
            </w:ins>
          </w:p>
        </w:tc>
        <w:tc>
          <w:tcPr>
            <w:tcW w:w="741" w:type="dxa"/>
            <w:gridSpan w:val="2"/>
            <w:vAlign w:val="center"/>
          </w:tcPr>
          <w:p>
            <w:pPr>
              <w:rPr>
                <w:ins w:id="1630" w:author="hyx" w:date="2018-11-10T18:48:00Z"/>
                <w:rFonts w:cs="Helvetica Neue" w:asciiTheme="majorEastAsia" w:hAnsiTheme="majorEastAsia" w:eastAsiaTheme="majorEastAsia"/>
                <w:color w:val="000000"/>
                <w:sz w:val="20"/>
                <w:szCs w:val="26"/>
              </w:rPr>
            </w:pPr>
            <w:ins w:id="1631" w:author="hyx" w:date="2018-11-10T18:48:00Z">
              <w:r>
                <w:rPr>
                  <w:rFonts w:cs="Helvetica Neue" w:asciiTheme="majorEastAsia" w:hAnsiTheme="majorEastAsia" w:eastAsiaTheme="majorEastAsia"/>
                  <w:color w:val="000000"/>
                  <w:sz w:val="20"/>
                  <w:szCs w:val="26"/>
                </w:rPr>
                <w:t>弘毅</w:t>
              </w:r>
            </w:ins>
          </w:p>
          <w:p>
            <w:pPr>
              <w:rPr>
                <w:ins w:id="1632" w:author="hyx" w:date="2018-11-10T18:48:00Z"/>
                <w:sz w:val="21"/>
                <w:szCs w:val="21"/>
              </w:rPr>
            </w:pPr>
            <w:ins w:id="1633" w:author="hyx" w:date="2018-11-10T18:48:00Z">
              <w:r>
                <w:rPr>
                  <w:rFonts w:cs="Helvetica Neue" w:asciiTheme="majorEastAsia" w:hAnsiTheme="majorEastAsia" w:eastAsiaTheme="majorEastAsia"/>
                  <w:color w:val="000000"/>
                  <w:sz w:val="20"/>
                  <w:szCs w:val="26"/>
                </w:rPr>
                <w:t>2-209</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634" w:author="hyx" w:date="2018-11-10T18:48:00Z"/>
        </w:trPr>
        <w:tc>
          <w:tcPr>
            <w:tcW w:w="959" w:type="dxa"/>
            <w:vAlign w:val="center"/>
          </w:tcPr>
          <w:p>
            <w:pPr>
              <w:rPr>
                <w:ins w:id="1635" w:author="hyx" w:date="2018-11-10T18:48:00Z"/>
                <w:sz w:val="21"/>
                <w:szCs w:val="21"/>
              </w:rPr>
            </w:pPr>
            <w:ins w:id="1636" w:author="hyx" w:date="2018-11-10T18:49:00Z">
              <w:r>
                <w:rPr>
                  <w:rFonts w:hint="eastAsia"/>
                  <w:sz w:val="21"/>
                  <w:szCs w:val="21"/>
                </w:rPr>
                <w:t>PPT编写员</w:t>
              </w:r>
            </w:ins>
          </w:p>
        </w:tc>
        <w:tc>
          <w:tcPr>
            <w:tcW w:w="992" w:type="dxa"/>
            <w:gridSpan w:val="2"/>
            <w:vAlign w:val="center"/>
          </w:tcPr>
          <w:p>
            <w:pPr>
              <w:rPr>
                <w:ins w:id="1637" w:author="hyx" w:date="2018-11-10T18:48:00Z"/>
                <w:sz w:val="21"/>
                <w:szCs w:val="21"/>
              </w:rPr>
            </w:pPr>
            <w:ins w:id="1638" w:author="hyx" w:date="2018-11-10T18:48:00Z">
              <w:r>
                <w:rPr>
                  <w:rFonts w:hint="eastAsia"/>
                  <w:bCs/>
                  <w:color w:val="000000"/>
                  <w:sz w:val="21"/>
                  <w:szCs w:val="21"/>
                </w:rPr>
                <w:t>陈苏民</w:t>
              </w:r>
            </w:ins>
          </w:p>
        </w:tc>
        <w:tc>
          <w:tcPr>
            <w:tcW w:w="1985" w:type="dxa"/>
            <w:gridSpan w:val="3"/>
            <w:vAlign w:val="center"/>
          </w:tcPr>
          <w:p>
            <w:pPr>
              <w:rPr>
                <w:ins w:id="1639" w:author="hyx" w:date="2018-11-10T18:48:00Z"/>
                <w:sz w:val="21"/>
                <w:szCs w:val="21"/>
              </w:rPr>
            </w:pPr>
            <w:ins w:id="1640" w:author="hyx" w:date="2018-11-10T18:48:00Z">
              <w:r>
                <w:rPr>
                  <w:rFonts w:hint="eastAsia"/>
                  <w:color w:val="000000"/>
                  <w:sz w:val="21"/>
                  <w:szCs w:val="21"/>
                </w:rPr>
                <w:t>负责分配到</w:t>
              </w:r>
            </w:ins>
            <w:ins w:id="1641" w:author="hyx" w:date="2018-11-10T18:49:00Z">
              <w:r>
                <w:rPr>
                  <w:rFonts w:hint="eastAsia"/>
                  <w:color w:val="000000"/>
                  <w:sz w:val="21"/>
                  <w:szCs w:val="21"/>
                </w:rPr>
                <w:t>P</w:t>
              </w:r>
            </w:ins>
            <w:ins w:id="1642" w:author="hyx" w:date="2018-11-10T18:49:00Z">
              <w:r>
                <w:rPr>
                  <w:color w:val="000000"/>
                  <w:sz w:val="21"/>
                  <w:szCs w:val="21"/>
                </w:rPr>
                <w:t>PT</w:t>
              </w:r>
            </w:ins>
            <w:ins w:id="1643" w:author="hyx" w:date="2018-11-10T18:48:00Z">
              <w:r>
                <w:rPr>
                  <w:rFonts w:hint="eastAsia"/>
                  <w:color w:val="000000"/>
                  <w:sz w:val="21"/>
                  <w:szCs w:val="21"/>
                </w:rPr>
                <w:t>模块的编写，上传Git</w:t>
              </w:r>
            </w:ins>
          </w:p>
        </w:tc>
        <w:tc>
          <w:tcPr>
            <w:tcW w:w="1134" w:type="dxa"/>
            <w:gridSpan w:val="2"/>
            <w:vAlign w:val="center"/>
          </w:tcPr>
          <w:p>
            <w:pPr>
              <w:rPr>
                <w:ins w:id="1644" w:author="hyx" w:date="2018-11-10T18:48:00Z"/>
                <w:sz w:val="21"/>
                <w:szCs w:val="21"/>
              </w:rPr>
            </w:pPr>
            <w:ins w:id="1645" w:author="hyx" w:date="2018-11-10T18:48:00Z">
              <w:r>
                <w:rPr>
                  <w:sz w:val="20"/>
                  <w:szCs w:val="20"/>
                </w:rPr>
                <w:t>c96s1m</w:t>
              </w:r>
            </w:ins>
          </w:p>
        </w:tc>
        <w:tc>
          <w:tcPr>
            <w:tcW w:w="1559" w:type="dxa"/>
            <w:gridSpan w:val="2"/>
            <w:vAlign w:val="center"/>
          </w:tcPr>
          <w:p>
            <w:pPr>
              <w:rPr>
                <w:ins w:id="1646" w:author="hyx" w:date="2018-11-10T18:48:00Z"/>
                <w:sz w:val="21"/>
                <w:szCs w:val="21"/>
              </w:rPr>
            </w:pPr>
            <w:ins w:id="1647" w:author="hyx" w:date="2018-11-10T18:48:00Z">
              <w:r>
                <w:rPr>
                  <w:bCs/>
                  <w:color w:val="000000"/>
                  <w:sz w:val="20"/>
                  <w:szCs w:val="21"/>
                </w:rPr>
                <w:t>245023559</w:t>
              </w:r>
            </w:ins>
          </w:p>
        </w:tc>
        <w:tc>
          <w:tcPr>
            <w:tcW w:w="1385" w:type="dxa"/>
            <w:gridSpan w:val="2"/>
            <w:vAlign w:val="center"/>
          </w:tcPr>
          <w:p>
            <w:pPr>
              <w:rPr>
                <w:ins w:id="1648" w:author="hyx" w:date="2018-11-10T18:48:00Z"/>
                <w:sz w:val="21"/>
                <w:szCs w:val="21"/>
              </w:rPr>
            </w:pPr>
            <w:ins w:id="1649" w:author="hyx" w:date="2018-11-10T18:48:00Z">
              <w:r>
                <w:rPr>
                  <w:rFonts w:ascii="Times New Roman" w:hAnsi="Times New Roman" w:cs="Times New Roman"/>
                  <w:sz w:val="20"/>
                  <w:szCs w:val="24"/>
                </w:rPr>
                <w:t>19967308296</w:t>
              </w:r>
            </w:ins>
          </w:p>
        </w:tc>
        <w:tc>
          <w:tcPr>
            <w:tcW w:w="741" w:type="dxa"/>
            <w:gridSpan w:val="2"/>
            <w:vAlign w:val="center"/>
          </w:tcPr>
          <w:p>
            <w:pPr>
              <w:rPr>
                <w:ins w:id="1650" w:author="hyx" w:date="2018-11-10T18:48:00Z"/>
                <w:rFonts w:cs="Helvetica Neue" w:asciiTheme="majorEastAsia" w:hAnsiTheme="majorEastAsia" w:eastAsiaTheme="majorEastAsia"/>
                <w:color w:val="000000"/>
                <w:sz w:val="20"/>
                <w:szCs w:val="26"/>
              </w:rPr>
            </w:pPr>
            <w:ins w:id="1651" w:author="hyx" w:date="2018-11-10T18:48:00Z">
              <w:r>
                <w:rPr>
                  <w:rFonts w:cs="Helvetica Neue" w:asciiTheme="majorEastAsia" w:hAnsiTheme="majorEastAsia" w:eastAsiaTheme="majorEastAsia"/>
                  <w:color w:val="000000"/>
                  <w:sz w:val="20"/>
                  <w:szCs w:val="26"/>
                </w:rPr>
                <w:t>弘毅</w:t>
              </w:r>
            </w:ins>
          </w:p>
          <w:p>
            <w:pPr>
              <w:rPr>
                <w:ins w:id="1652" w:author="hyx" w:date="2018-11-10T18:48:00Z"/>
                <w:sz w:val="21"/>
                <w:szCs w:val="21"/>
              </w:rPr>
            </w:pPr>
            <w:ins w:id="1653" w:author="hyx" w:date="2018-11-10T18:48:00Z">
              <w:r>
                <w:rPr>
                  <w:rFonts w:cs="Helvetica Neue" w:asciiTheme="majorEastAsia" w:hAnsiTheme="majorEastAsia" w:eastAsiaTheme="majorEastAsia"/>
                  <w:color w:val="000000"/>
                  <w:sz w:val="20"/>
                  <w:szCs w:val="26"/>
                </w:rPr>
                <w:t>1-124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654" w:author="hyx" w:date="2018-11-10T18:48:00Z"/>
        </w:trPr>
        <w:tc>
          <w:tcPr>
            <w:tcW w:w="959" w:type="dxa"/>
            <w:vAlign w:val="center"/>
          </w:tcPr>
          <w:p>
            <w:pPr>
              <w:rPr>
                <w:ins w:id="1655" w:author="hyx" w:date="2018-11-10T18:48:00Z"/>
                <w:sz w:val="21"/>
                <w:szCs w:val="21"/>
              </w:rPr>
            </w:pPr>
            <w:ins w:id="1656" w:author="hyx" w:date="2018-11-10T18:49:00Z">
              <w:r>
                <w:rPr>
                  <w:rFonts w:hint="eastAsia"/>
                  <w:sz w:val="21"/>
                  <w:szCs w:val="21"/>
                </w:rPr>
                <w:t>PPT编写员</w:t>
              </w:r>
            </w:ins>
          </w:p>
        </w:tc>
        <w:tc>
          <w:tcPr>
            <w:tcW w:w="992" w:type="dxa"/>
            <w:gridSpan w:val="2"/>
            <w:vAlign w:val="center"/>
          </w:tcPr>
          <w:p>
            <w:pPr>
              <w:rPr>
                <w:ins w:id="1657" w:author="hyx" w:date="2018-11-10T18:48:00Z"/>
                <w:sz w:val="21"/>
                <w:szCs w:val="21"/>
              </w:rPr>
            </w:pPr>
            <w:ins w:id="1658" w:author="hyx" w:date="2018-11-10T18:48:00Z">
              <w:r>
                <w:rPr>
                  <w:rFonts w:hint="eastAsia"/>
                  <w:bCs/>
                  <w:color w:val="000000"/>
                  <w:sz w:val="21"/>
                  <w:szCs w:val="21"/>
                </w:rPr>
                <w:t>徐双铅</w:t>
              </w:r>
            </w:ins>
          </w:p>
        </w:tc>
        <w:tc>
          <w:tcPr>
            <w:tcW w:w="1985" w:type="dxa"/>
            <w:gridSpan w:val="3"/>
            <w:vAlign w:val="center"/>
          </w:tcPr>
          <w:p>
            <w:pPr>
              <w:rPr>
                <w:ins w:id="1659" w:author="hyx" w:date="2018-11-10T18:48:00Z"/>
                <w:sz w:val="21"/>
                <w:szCs w:val="21"/>
              </w:rPr>
            </w:pPr>
            <w:ins w:id="1660" w:author="hyx" w:date="2018-11-10T18:48:00Z">
              <w:r>
                <w:rPr>
                  <w:rFonts w:hint="eastAsia"/>
                  <w:color w:val="000000"/>
                  <w:sz w:val="21"/>
                  <w:szCs w:val="21"/>
                </w:rPr>
                <w:t>负责分配到</w:t>
              </w:r>
            </w:ins>
            <w:ins w:id="1661" w:author="hyx" w:date="2018-11-10T18:49:00Z">
              <w:r>
                <w:rPr>
                  <w:rFonts w:hint="eastAsia"/>
                  <w:color w:val="000000"/>
                  <w:sz w:val="21"/>
                  <w:szCs w:val="21"/>
                </w:rPr>
                <w:t>P</w:t>
              </w:r>
            </w:ins>
            <w:ins w:id="1662" w:author="hyx" w:date="2018-11-10T18:49:00Z">
              <w:r>
                <w:rPr>
                  <w:color w:val="000000"/>
                  <w:sz w:val="21"/>
                  <w:szCs w:val="21"/>
                </w:rPr>
                <w:t>PT</w:t>
              </w:r>
            </w:ins>
            <w:ins w:id="1663" w:author="hyx" w:date="2018-11-10T18:48:00Z">
              <w:r>
                <w:rPr>
                  <w:rFonts w:hint="eastAsia"/>
                  <w:color w:val="000000"/>
                  <w:sz w:val="21"/>
                  <w:szCs w:val="21"/>
                </w:rPr>
                <w:t>模块的编写，上传Git</w:t>
              </w:r>
            </w:ins>
          </w:p>
        </w:tc>
        <w:tc>
          <w:tcPr>
            <w:tcW w:w="1134" w:type="dxa"/>
            <w:gridSpan w:val="2"/>
            <w:vAlign w:val="center"/>
          </w:tcPr>
          <w:p>
            <w:pPr>
              <w:rPr>
                <w:ins w:id="1664" w:author="hyx" w:date="2018-11-10T18:48:00Z"/>
                <w:sz w:val="21"/>
                <w:szCs w:val="21"/>
              </w:rPr>
            </w:pPr>
            <w:ins w:id="1665" w:author="hyx" w:date="2018-11-10T18:48:00Z">
              <w:r>
                <w:rPr>
                  <w:sz w:val="20"/>
                  <w:szCs w:val="20"/>
                </w:rPr>
                <w:t>CXM1064081300</w:t>
              </w:r>
            </w:ins>
          </w:p>
        </w:tc>
        <w:tc>
          <w:tcPr>
            <w:tcW w:w="1559" w:type="dxa"/>
            <w:gridSpan w:val="2"/>
            <w:vAlign w:val="center"/>
          </w:tcPr>
          <w:p>
            <w:pPr>
              <w:rPr>
                <w:ins w:id="1666" w:author="hyx" w:date="2018-11-10T18:48:00Z"/>
                <w:sz w:val="21"/>
                <w:szCs w:val="21"/>
              </w:rPr>
            </w:pPr>
            <w:ins w:id="1667" w:author="hyx" w:date="2018-11-10T18:48:00Z">
              <w:r>
                <w:rPr>
                  <w:sz w:val="20"/>
                  <w:szCs w:val="20"/>
                </w:rPr>
                <w:t>1227442409</w:t>
              </w:r>
            </w:ins>
          </w:p>
        </w:tc>
        <w:tc>
          <w:tcPr>
            <w:tcW w:w="1385" w:type="dxa"/>
            <w:gridSpan w:val="2"/>
            <w:vAlign w:val="center"/>
          </w:tcPr>
          <w:p>
            <w:pPr>
              <w:rPr>
                <w:ins w:id="1668" w:author="hyx" w:date="2018-11-10T18:48:00Z"/>
                <w:sz w:val="21"/>
                <w:szCs w:val="21"/>
              </w:rPr>
            </w:pPr>
            <w:ins w:id="1669" w:author="hyx" w:date="2018-11-10T18:48:00Z">
              <w:r>
                <w:rPr>
                  <w:sz w:val="20"/>
                  <w:szCs w:val="20"/>
                </w:rPr>
                <w:t>18094711647</w:t>
              </w:r>
            </w:ins>
          </w:p>
        </w:tc>
        <w:tc>
          <w:tcPr>
            <w:tcW w:w="741" w:type="dxa"/>
            <w:gridSpan w:val="2"/>
            <w:vAlign w:val="center"/>
          </w:tcPr>
          <w:p>
            <w:pPr>
              <w:rPr>
                <w:ins w:id="1670" w:author="hyx" w:date="2018-11-10T18:48:00Z"/>
                <w:rFonts w:cs="Helvetica Neue" w:asciiTheme="majorEastAsia" w:hAnsiTheme="majorEastAsia" w:eastAsiaTheme="majorEastAsia"/>
                <w:color w:val="000000"/>
                <w:sz w:val="20"/>
                <w:szCs w:val="26"/>
              </w:rPr>
            </w:pPr>
            <w:ins w:id="1671" w:author="hyx" w:date="2018-11-10T18:48:00Z">
              <w:r>
                <w:rPr>
                  <w:rFonts w:cs="Helvetica Neue" w:asciiTheme="majorEastAsia" w:hAnsiTheme="majorEastAsia" w:eastAsiaTheme="majorEastAsia"/>
                  <w:color w:val="000000"/>
                  <w:sz w:val="20"/>
                  <w:szCs w:val="26"/>
                </w:rPr>
                <w:t>弘毅</w:t>
              </w:r>
            </w:ins>
          </w:p>
          <w:p>
            <w:pPr>
              <w:rPr>
                <w:ins w:id="1672" w:author="hyx" w:date="2018-11-10T18:48:00Z"/>
                <w:sz w:val="21"/>
                <w:szCs w:val="21"/>
              </w:rPr>
            </w:pPr>
            <w:ins w:id="1673" w:author="hyx" w:date="2018-11-10T18:48:00Z">
              <w:r>
                <w:rPr>
                  <w:rFonts w:cs="Helvetica Neue" w:asciiTheme="majorEastAsia" w:hAnsiTheme="majorEastAsia" w:eastAsiaTheme="majorEastAsia"/>
                  <w:color w:val="000000"/>
                  <w:sz w:val="20"/>
                  <w:szCs w:val="26"/>
                </w:rPr>
                <w:t>2-207</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674" w:author="hyx" w:date="2018-11-10T18:48:00Z"/>
        </w:trPr>
        <w:tc>
          <w:tcPr>
            <w:tcW w:w="959" w:type="dxa"/>
            <w:vAlign w:val="center"/>
          </w:tcPr>
          <w:p>
            <w:pPr>
              <w:rPr>
                <w:ins w:id="1675" w:author="hyx" w:date="2018-11-10T18:48:00Z"/>
                <w:color w:val="000000"/>
                <w:sz w:val="20"/>
                <w:szCs w:val="21"/>
              </w:rPr>
            </w:pPr>
            <w:ins w:id="1676" w:author="hyx" w:date="2018-11-10T18:49:00Z">
              <w:r>
                <w:rPr>
                  <w:rFonts w:hint="eastAsia"/>
                  <w:sz w:val="21"/>
                  <w:szCs w:val="21"/>
                </w:rPr>
                <w:t>PPT编写员</w:t>
              </w:r>
            </w:ins>
          </w:p>
        </w:tc>
        <w:tc>
          <w:tcPr>
            <w:tcW w:w="992" w:type="dxa"/>
            <w:gridSpan w:val="2"/>
            <w:vAlign w:val="center"/>
          </w:tcPr>
          <w:p>
            <w:pPr>
              <w:rPr>
                <w:ins w:id="1677" w:author="hyx" w:date="2018-11-10T18:48:00Z"/>
                <w:color w:val="000000"/>
                <w:sz w:val="21"/>
                <w:szCs w:val="21"/>
              </w:rPr>
            </w:pPr>
            <w:ins w:id="1678" w:author="hyx" w:date="2018-11-10T18:48:00Z">
              <w:r>
                <w:rPr>
                  <w:rFonts w:hint="eastAsia"/>
                  <w:bCs/>
                  <w:color w:val="000000"/>
                  <w:sz w:val="21"/>
                  <w:szCs w:val="21"/>
                </w:rPr>
                <w:t>吕迪</w:t>
              </w:r>
            </w:ins>
          </w:p>
        </w:tc>
        <w:tc>
          <w:tcPr>
            <w:tcW w:w="1985" w:type="dxa"/>
            <w:gridSpan w:val="3"/>
            <w:vAlign w:val="center"/>
          </w:tcPr>
          <w:p>
            <w:pPr>
              <w:rPr>
                <w:ins w:id="1679" w:author="hyx" w:date="2018-11-10T18:48:00Z"/>
                <w:color w:val="000000"/>
                <w:sz w:val="20"/>
                <w:szCs w:val="21"/>
              </w:rPr>
            </w:pPr>
            <w:ins w:id="1680" w:author="hyx" w:date="2018-11-10T18:48:00Z">
              <w:r>
                <w:rPr>
                  <w:rFonts w:hint="eastAsia"/>
                  <w:color w:val="000000"/>
                  <w:sz w:val="21"/>
                  <w:szCs w:val="21"/>
                </w:rPr>
                <w:t>负责分配到</w:t>
              </w:r>
            </w:ins>
            <w:ins w:id="1681" w:author="hyx" w:date="2018-11-10T18:49:00Z">
              <w:r>
                <w:rPr>
                  <w:rFonts w:hint="eastAsia"/>
                  <w:color w:val="000000"/>
                  <w:sz w:val="21"/>
                  <w:szCs w:val="21"/>
                </w:rPr>
                <w:t>P</w:t>
              </w:r>
            </w:ins>
            <w:ins w:id="1682" w:author="hyx" w:date="2018-11-10T18:49:00Z">
              <w:r>
                <w:rPr>
                  <w:color w:val="000000"/>
                  <w:sz w:val="21"/>
                  <w:szCs w:val="21"/>
                </w:rPr>
                <w:t>PT</w:t>
              </w:r>
            </w:ins>
            <w:ins w:id="1683" w:author="hyx" w:date="2018-11-10T18:48:00Z">
              <w:r>
                <w:rPr>
                  <w:rFonts w:hint="eastAsia"/>
                  <w:color w:val="000000"/>
                  <w:sz w:val="21"/>
                  <w:szCs w:val="21"/>
                </w:rPr>
                <w:t>模块的编写，上传Git</w:t>
              </w:r>
            </w:ins>
          </w:p>
        </w:tc>
        <w:tc>
          <w:tcPr>
            <w:tcW w:w="1134" w:type="dxa"/>
            <w:gridSpan w:val="2"/>
            <w:vAlign w:val="center"/>
          </w:tcPr>
          <w:p>
            <w:pPr>
              <w:rPr>
                <w:ins w:id="1684" w:author="hyx" w:date="2018-11-10T18:48:00Z"/>
                <w:color w:val="000000"/>
                <w:sz w:val="20"/>
                <w:szCs w:val="21"/>
              </w:rPr>
            </w:pPr>
            <w:ins w:id="1685" w:author="hyx" w:date="2018-11-10T18:48:00Z">
              <w:r>
                <w:rPr>
                  <w:sz w:val="20"/>
                  <w:szCs w:val="20"/>
                </w:rPr>
                <w:t>di62289</w:t>
              </w:r>
            </w:ins>
          </w:p>
        </w:tc>
        <w:tc>
          <w:tcPr>
            <w:tcW w:w="1559" w:type="dxa"/>
            <w:gridSpan w:val="2"/>
            <w:vAlign w:val="center"/>
          </w:tcPr>
          <w:p>
            <w:pPr>
              <w:rPr>
                <w:ins w:id="1686" w:author="hyx" w:date="2018-11-10T18:48:00Z"/>
                <w:color w:val="000000"/>
                <w:sz w:val="20"/>
                <w:szCs w:val="21"/>
              </w:rPr>
            </w:pPr>
            <w:ins w:id="1687" w:author="hyx" w:date="2018-11-10T18:48:00Z">
              <w:r>
                <w:rPr>
                  <w:sz w:val="20"/>
                  <w:szCs w:val="20"/>
                </w:rPr>
                <w:t>935162289</w:t>
              </w:r>
            </w:ins>
          </w:p>
        </w:tc>
        <w:tc>
          <w:tcPr>
            <w:tcW w:w="1385" w:type="dxa"/>
            <w:gridSpan w:val="2"/>
            <w:vAlign w:val="center"/>
          </w:tcPr>
          <w:p>
            <w:pPr>
              <w:rPr>
                <w:ins w:id="1688" w:author="hyx" w:date="2018-11-10T18:48:00Z"/>
                <w:color w:val="000000"/>
                <w:sz w:val="20"/>
                <w:szCs w:val="21"/>
              </w:rPr>
            </w:pPr>
            <w:ins w:id="1689" w:author="hyx" w:date="2018-11-10T18:48:00Z">
              <w:r>
                <w:rPr>
                  <w:sz w:val="20"/>
                  <w:szCs w:val="20"/>
                </w:rPr>
                <w:t>17306413358</w:t>
              </w:r>
            </w:ins>
          </w:p>
        </w:tc>
        <w:tc>
          <w:tcPr>
            <w:tcW w:w="741" w:type="dxa"/>
            <w:gridSpan w:val="2"/>
            <w:vAlign w:val="center"/>
          </w:tcPr>
          <w:p>
            <w:pPr>
              <w:rPr>
                <w:ins w:id="1690" w:author="hyx" w:date="2018-11-10T18:48:00Z"/>
                <w:rFonts w:cs="Helvetica Neue" w:asciiTheme="majorEastAsia" w:hAnsiTheme="majorEastAsia" w:eastAsiaTheme="majorEastAsia"/>
                <w:color w:val="000000"/>
                <w:sz w:val="20"/>
                <w:szCs w:val="26"/>
              </w:rPr>
            </w:pPr>
            <w:ins w:id="1691" w:author="hyx" w:date="2018-11-10T18:48:00Z">
              <w:r>
                <w:rPr>
                  <w:rFonts w:hint="eastAsia" w:cs="Helvetica Neue" w:asciiTheme="majorEastAsia" w:hAnsiTheme="majorEastAsia" w:eastAsiaTheme="majorEastAsia"/>
                  <w:color w:val="000000"/>
                  <w:sz w:val="20"/>
                  <w:szCs w:val="26"/>
                </w:rPr>
                <w:t>求真</w:t>
              </w:r>
            </w:ins>
          </w:p>
          <w:p>
            <w:pPr>
              <w:rPr>
                <w:ins w:id="1692" w:author="hyx" w:date="2018-11-10T18:48:00Z"/>
                <w:color w:val="000000"/>
                <w:sz w:val="20"/>
                <w:szCs w:val="21"/>
              </w:rPr>
            </w:pPr>
            <w:ins w:id="1693" w:author="hyx" w:date="2018-11-10T18:48:00Z">
              <w:r>
                <w:rPr>
                  <w:rFonts w:cs="Helvetica Neue" w:asciiTheme="majorEastAsia" w:hAnsiTheme="majorEastAsia" w:eastAsiaTheme="majorEastAsia"/>
                  <w:color w:val="000000"/>
                  <w:sz w:val="20"/>
                  <w:szCs w:val="26"/>
                </w:rPr>
                <w:t>1-125</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694" w:author="hyx" w:date="2018-11-10T18:48:00Z"/>
        </w:trPr>
        <w:tc>
          <w:tcPr>
            <w:tcW w:w="1143" w:type="dxa"/>
            <w:gridSpan w:val="2"/>
            <w:shd w:val="clear" w:color="auto" w:fill="BDD6EE" w:themeFill="accent1" w:themeFillTint="66"/>
            <w:vAlign w:val="center"/>
          </w:tcPr>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992"/>
              <w:gridCol w:w="1985"/>
              <w:gridCol w:w="1134"/>
              <w:gridCol w:w="1559"/>
              <w:gridCol w:w="1385"/>
              <w:gridCol w:w="7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695" w:author="hyx" w:date="2018-11-10T18:48:00Z"/>
              </w:trPr>
              <w:tc>
                <w:tcPr>
                  <w:tcW w:w="959" w:type="dxa"/>
                  <w:shd w:val="clear" w:color="auto" w:fill="BDD6EE" w:themeFill="accent1" w:themeFillTint="66"/>
                  <w:vAlign w:val="center"/>
                </w:tcPr>
                <w:p>
                  <w:pPr>
                    <w:rPr>
                      <w:ins w:id="1696" w:author="hyx" w:date="2018-11-10T18:48:00Z"/>
                      <w:sz w:val="21"/>
                      <w:szCs w:val="21"/>
                    </w:rPr>
                  </w:pPr>
                  <w:ins w:id="1697" w:author="hyx" w:date="2018-11-10T18:48:00Z">
                    <w:r>
                      <w:rPr>
                        <w:rFonts w:hint="eastAsia"/>
                        <w:b/>
                        <w:color w:val="000000"/>
                        <w:sz w:val="21"/>
                        <w:szCs w:val="21"/>
                      </w:rPr>
                      <w:t>职务</w:t>
                    </w:r>
                  </w:ins>
                </w:p>
              </w:tc>
              <w:tc>
                <w:tcPr>
                  <w:tcW w:w="992" w:type="dxa"/>
                  <w:shd w:val="clear" w:color="auto" w:fill="BDD6EE" w:themeFill="accent1" w:themeFillTint="66"/>
                  <w:vAlign w:val="center"/>
                </w:tcPr>
                <w:p>
                  <w:pPr>
                    <w:rPr>
                      <w:ins w:id="1698" w:author="hyx" w:date="2018-11-10T18:48:00Z"/>
                      <w:sz w:val="21"/>
                      <w:szCs w:val="21"/>
                    </w:rPr>
                  </w:pPr>
                  <w:ins w:id="1699" w:author="hyx" w:date="2018-11-10T18:48:00Z">
                    <w:r>
                      <w:rPr>
                        <w:rFonts w:hint="eastAsia"/>
                        <w:b/>
                        <w:color w:val="000000"/>
                        <w:sz w:val="21"/>
                        <w:szCs w:val="21"/>
                      </w:rPr>
                      <w:t>姓名</w:t>
                    </w:r>
                  </w:ins>
                </w:p>
              </w:tc>
              <w:tc>
                <w:tcPr>
                  <w:tcW w:w="1985" w:type="dxa"/>
                  <w:shd w:val="clear" w:color="auto" w:fill="BDD6EE" w:themeFill="accent1" w:themeFillTint="66"/>
                  <w:vAlign w:val="center"/>
                </w:tcPr>
                <w:p>
                  <w:pPr>
                    <w:rPr>
                      <w:ins w:id="1700" w:author="hyx" w:date="2018-11-10T18:48:00Z"/>
                      <w:sz w:val="21"/>
                      <w:szCs w:val="21"/>
                    </w:rPr>
                  </w:pPr>
                  <w:ins w:id="1701" w:author="hyx" w:date="2018-11-10T18:48:00Z">
                    <w:r>
                      <w:rPr>
                        <w:rFonts w:hint="eastAsia"/>
                        <w:b/>
                        <w:color w:val="000000"/>
                        <w:sz w:val="21"/>
                        <w:szCs w:val="21"/>
                      </w:rPr>
                      <w:t>负责内容</w:t>
                    </w:r>
                  </w:ins>
                </w:p>
              </w:tc>
              <w:tc>
                <w:tcPr>
                  <w:tcW w:w="1134" w:type="dxa"/>
                  <w:shd w:val="clear" w:color="auto" w:fill="BDD6EE" w:themeFill="accent1" w:themeFillTint="66"/>
                  <w:vAlign w:val="center"/>
                </w:tcPr>
                <w:p>
                  <w:pPr>
                    <w:rPr>
                      <w:ins w:id="1702" w:author="hyx" w:date="2018-11-10T18:48:00Z"/>
                      <w:sz w:val="21"/>
                      <w:szCs w:val="21"/>
                    </w:rPr>
                  </w:pPr>
                  <w:ins w:id="1703" w:author="hyx" w:date="2018-11-10T18:48:00Z">
                    <w:r>
                      <w:rPr>
                        <w:rFonts w:hint="eastAsia"/>
                        <w:b/>
                        <w:color w:val="000000"/>
                        <w:sz w:val="21"/>
                        <w:szCs w:val="21"/>
                      </w:rPr>
                      <w:t>微信号</w:t>
                    </w:r>
                  </w:ins>
                </w:p>
              </w:tc>
              <w:tc>
                <w:tcPr>
                  <w:tcW w:w="1559" w:type="dxa"/>
                  <w:shd w:val="clear" w:color="auto" w:fill="BDD6EE" w:themeFill="accent1" w:themeFillTint="66"/>
                  <w:vAlign w:val="center"/>
                </w:tcPr>
                <w:p>
                  <w:pPr>
                    <w:rPr>
                      <w:ins w:id="1704" w:author="hyx" w:date="2018-11-10T18:48:00Z"/>
                      <w:sz w:val="21"/>
                      <w:szCs w:val="21"/>
                    </w:rPr>
                  </w:pPr>
                  <w:ins w:id="1705" w:author="hyx" w:date="2018-11-10T18:48:00Z">
                    <w:r>
                      <w:rPr>
                        <w:rFonts w:hint="eastAsia"/>
                        <w:b/>
                        <w:color w:val="000000"/>
                        <w:sz w:val="21"/>
                        <w:szCs w:val="21"/>
                      </w:rPr>
                      <w:t>QQ号</w:t>
                    </w:r>
                  </w:ins>
                </w:p>
              </w:tc>
              <w:tc>
                <w:tcPr>
                  <w:tcW w:w="1385" w:type="dxa"/>
                  <w:shd w:val="clear" w:color="auto" w:fill="BDD6EE" w:themeFill="accent1" w:themeFillTint="66"/>
                  <w:vAlign w:val="center"/>
                </w:tcPr>
                <w:p>
                  <w:pPr>
                    <w:rPr>
                      <w:ins w:id="1706" w:author="hyx" w:date="2018-11-10T18:48:00Z"/>
                      <w:sz w:val="21"/>
                      <w:szCs w:val="21"/>
                    </w:rPr>
                  </w:pPr>
                  <w:ins w:id="1707" w:author="hyx" w:date="2018-11-10T18:48:00Z">
                    <w:r>
                      <w:rPr>
                        <w:rFonts w:hint="eastAsia"/>
                        <w:b/>
                        <w:color w:val="000000"/>
                        <w:sz w:val="21"/>
                        <w:szCs w:val="21"/>
                      </w:rPr>
                      <w:t>电话号码</w:t>
                    </w:r>
                  </w:ins>
                </w:p>
              </w:tc>
              <w:tc>
                <w:tcPr>
                  <w:tcW w:w="741" w:type="dxa"/>
                  <w:shd w:val="clear" w:color="auto" w:fill="BDD6EE" w:themeFill="accent1" w:themeFillTint="66"/>
                  <w:vAlign w:val="center"/>
                </w:tcPr>
                <w:p>
                  <w:pPr>
                    <w:rPr>
                      <w:ins w:id="1708" w:author="hyx" w:date="2018-11-10T18:48:00Z"/>
                      <w:sz w:val="21"/>
                      <w:szCs w:val="21"/>
                    </w:rPr>
                  </w:pPr>
                  <w:ins w:id="1709" w:author="hyx" w:date="2018-11-10T18:48:00Z">
                    <w:r>
                      <w:rPr>
                        <w:rFonts w:hint="eastAsia"/>
                        <w:b/>
                        <w:color w:val="000000"/>
                        <w:sz w:val="21"/>
                        <w:szCs w:val="21"/>
                      </w:rPr>
                      <w:t>寝室号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710" w:author="hyx" w:date="2018-11-10T18:48:00Z"/>
              </w:trPr>
              <w:tc>
                <w:tcPr>
                  <w:tcW w:w="959" w:type="dxa"/>
                  <w:vAlign w:val="center"/>
                </w:tcPr>
                <w:p>
                  <w:pPr>
                    <w:rPr>
                      <w:ins w:id="1711" w:author="hyx" w:date="2018-11-10T18:48:00Z"/>
                      <w:sz w:val="21"/>
                      <w:szCs w:val="21"/>
                    </w:rPr>
                  </w:pPr>
                  <w:ins w:id="1712" w:author="hyx" w:date="2018-11-10T18:48:00Z">
                    <w:r>
                      <w:rPr>
                        <w:rFonts w:hint="eastAsia"/>
                        <w:sz w:val="21"/>
                        <w:szCs w:val="21"/>
                      </w:rPr>
                      <w:t>文档编写员</w:t>
                    </w:r>
                  </w:ins>
                </w:p>
              </w:tc>
              <w:tc>
                <w:tcPr>
                  <w:tcW w:w="992" w:type="dxa"/>
                  <w:vAlign w:val="center"/>
                </w:tcPr>
                <w:p>
                  <w:pPr>
                    <w:rPr>
                      <w:ins w:id="1713" w:author="hyx" w:date="2018-11-10T18:48:00Z"/>
                      <w:sz w:val="21"/>
                      <w:szCs w:val="21"/>
                    </w:rPr>
                  </w:pPr>
                  <w:ins w:id="1714" w:author="hyx" w:date="2018-11-10T18:48:00Z">
                    <w:r>
                      <w:rPr>
                        <w:rFonts w:hint="eastAsia"/>
                        <w:bCs/>
                        <w:color w:val="000000"/>
                        <w:sz w:val="21"/>
                        <w:szCs w:val="21"/>
                      </w:rPr>
                      <w:t>黄叶轩</w:t>
                    </w:r>
                  </w:ins>
                </w:p>
              </w:tc>
              <w:tc>
                <w:tcPr>
                  <w:tcW w:w="1985" w:type="dxa"/>
                  <w:vAlign w:val="center"/>
                </w:tcPr>
                <w:p>
                  <w:pPr>
                    <w:rPr>
                      <w:ins w:id="1715" w:author="hyx" w:date="2018-11-10T18:48:00Z"/>
                      <w:sz w:val="21"/>
                      <w:szCs w:val="21"/>
                    </w:rPr>
                  </w:pPr>
                  <w:ins w:id="1716" w:author="hyx" w:date="2018-11-10T18:48:00Z">
                    <w:r>
                      <w:rPr>
                        <w:rFonts w:hint="eastAsia"/>
                        <w:color w:val="000000"/>
                        <w:sz w:val="21"/>
                        <w:szCs w:val="21"/>
                      </w:rPr>
                      <w:t>负责分配到文档模块的编写，上传Git</w:t>
                    </w:r>
                  </w:ins>
                </w:p>
              </w:tc>
              <w:tc>
                <w:tcPr>
                  <w:tcW w:w="1134" w:type="dxa"/>
                  <w:vAlign w:val="center"/>
                </w:tcPr>
                <w:p>
                  <w:pPr>
                    <w:rPr>
                      <w:ins w:id="1717" w:author="hyx" w:date="2018-11-10T18:48:00Z"/>
                      <w:sz w:val="21"/>
                      <w:szCs w:val="21"/>
                    </w:rPr>
                  </w:pPr>
                  <w:ins w:id="1718" w:author="hyx" w:date="2018-11-10T18:48:00Z">
                    <w:r>
                      <w:rPr>
                        <w:rFonts w:hint="eastAsia"/>
                        <w:color w:val="000000"/>
                        <w:sz w:val="21"/>
                        <w:szCs w:val="21"/>
                      </w:rPr>
                      <w:t>Hyxzucc</w:t>
                    </w:r>
                  </w:ins>
                </w:p>
              </w:tc>
              <w:tc>
                <w:tcPr>
                  <w:tcW w:w="1559" w:type="dxa"/>
                  <w:vAlign w:val="center"/>
                </w:tcPr>
                <w:p>
                  <w:pPr>
                    <w:rPr>
                      <w:ins w:id="1719" w:author="hyx" w:date="2018-11-10T18:48:00Z"/>
                      <w:sz w:val="21"/>
                      <w:szCs w:val="21"/>
                    </w:rPr>
                  </w:pPr>
                  <w:ins w:id="1720" w:author="hyx" w:date="2018-11-10T18:48:00Z">
                    <w:r>
                      <w:rPr>
                        <w:bCs/>
                        <w:color w:val="000000"/>
                        <w:sz w:val="21"/>
                        <w:szCs w:val="21"/>
                      </w:rPr>
                      <w:t>1103057282</w:t>
                    </w:r>
                  </w:ins>
                </w:p>
              </w:tc>
              <w:tc>
                <w:tcPr>
                  <w:tcW w:w="1385" w:type="dxa"/>
                  <w:vAlign w:val="center"/>
                </w:tcPr>
                <w:p>
                  <w:pPr>
                    <w:rPr>
                      <w:ins w:id="1721" w:author="hyx" w:date="2018-11-10T18:48:00Z"/>
                      <w:sz w:val="21"/>
                      <w:szCs w:val="21"/>
                    </w:rPr>
                  </w:pPr>
                  <w:ins w:id="1722" w:author="hyx" w:date="2018-11-10T18:48:00Z">
                    <w:r>
                      <w:rPr>
                        <w:bCs/>
                        <w:color w:val="000000"/>
                        <w:sz w:val="21"/>
                        <w:szCs w:val="21"/>
                      </w:rPr>
                      <w:t>13588899102</w:t>
                    </w:r>
                  </w:ins>
                </w:p>
              </w:tc>
              <w:tc>
                <w:tcPr>
                  <w:tcW w:w="741" w:type="dxa"/>
                  <w:vAlign w:val="center"/>
                </w:tcPr>
                <w:p>
                  <w:pPr>
                    <w:rPr>
                      <w:ins w:id="1723" w:author="hyx" w:date="2018-11-10T18:48:00Z"/>
                      <w:rFonts w:cs="Helvetica Neue" w:asciiTheme="majorEastAsia" w:hAnsiTheme="majorEastAsia" w:eastAsiaTheme="majorEastAsia"/>
                      <w:color w:val="000000"/>
                      <w:sz w:val="20"/>
                      <w:szCs w:val="26"/>
                    </w:rPr>
                  </w:pPr>
                  <w:ins w:id="1724" w:author="hyx" w:date="2018-11-10T18:48:00Z">
                    <w:r>
                      <w:rPr>
                        <w:rFonts w:cs="Helvetica Neue" w:asciiTheme="majorEastAsia" w:hAnsiTheme="majorEastAsia" w:eastAsiaTheme="majorEastAsia"/>
                        <w:color w:val="000000"/>
                        <w:sz w:val="20"/>
                        <w:szCs w:val="26"/>
                      </w:rPr>
                      <w:t>弘毅</w:t>
                    </w:r>
                  </w:ins>
                </w:p>
                <w:p>
                  <w:pPr>
                    <w:rPr>
                      <w:ins w:id="1725" w:author="hyx" w:date="2018-11-10T18:48:00Z"/>
                      <w:sz w:val="21"/>
                      <w:szCs w:val="21"/>
                    </w:rPr>
                  </w:pPr>
                  <w:ins w:id="1726" w:author="hyx" w:date="2018-11-10T18:48:00Z">
                    <w:r>
                      <w:rPr>
                        <w:rFonts w:cs="Helvetica Neue" w:asciiTheme="majorEastAsia" w:hAnsiTheme="majorEastAsia" w:eastAsiaTheme="majorEastAsia"/>
                        <w:color w:val="000000"/>
                        <w:sz w:val="20"/>
                        <w:szCs w:val="26"/>
                      </w:rPr>
                      <w:t>2-210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727" w:author="hyx" w:date="2018-11-10T18:48:00Z"/>
              </w:trPr>
              <w:tc>
                <w:tcPr>
                  <w:tcW w:w="959" w:type="dxa"/>
                  <w:vAlign w:val="center"/>
                </w:tcPr>
                <w:p>
                  <w:pPr>
                    <w:rPr>
                      <w:ins w:id="1728" w:author="hyx" w:date="2018-11-10T18:48:00Z"/>
                      <w:sz w:val="21"/>
                      <w:szCs w:val="21"/>
                    </w:rPr>
                  </w:pPr>
                  <w:ins w:id="1729" w:author="hyx" w:date="2018-11-10T18:48:00Z">
                    <w:r>
                      <w:rPr>
                        <w:rFonts w:hint="eastAsia"/>
                        <w:sz w:val="21"/>
                        <w:szCs w:val="21"/>
                      </w:rPr>
                      <w:t>文档编写员</w:t>
                    </w:r>
                  </w:ins>
                </w:p>
              </w:tc>
              <w:tc>
                <w:tcPr>
                  <w:tcW w:w="992" w:type="dxa"/>
                  <w:vAlign w:val="center"/>
                </w:tcPr>
                <w:p>
                  <w:pPr>
                    <w:rPr>
                      <w:ins w:id="1730" w:author="hyx" w:date="2018-11-10T18:48:00Z"/>
                      <w:sz w:val="21"/>
                      <w:szCs w:val="21"/>
                    </w:rPr>
                  </w:pPr>
                  <w:ins w:id="1731" w:author="hyx" w:date="2018-11-10T18:48:00Z">
                    <w:r>
                      <w:rPr>
                        <w:rFonts w:hint="eastAsia"/>
                        <w:bCs/>
                        <w:color w:val="000000"/>
                        <w:sz w:val="21"/>
                        <w:szCs w:val="21"/>
                      </w:rPr>
                      <w:t>陈俊仁</w:t>
                    </w:r>
                  </w:ins>
                </w:p>
              </w:tc>
              <w:tc>
                <w:tcPr>
                  <w:tcW w:w="1985" w:type="dxa"/>
                  <w:vAlign w:val="center"/>
                </w:tcPr>
                <w:p>
                  <w:pPr>
                    <w:rPr>
                      <w:ins w:id="1732" w:author="hyx" w:date="2018-11-10T18:48:00Z"/>
                      <w:sz w:val="21"/>
                      <w:szCs w:val="21"/>
                    </w:rPr>
                  </w:pPr>
                  <w:ins w:id="1733" w:author="hyx" w:date="2018-11-10T18:48:00Z">
                    <w:r>
                      <w:rPr>
                        <w:rFonts w:hint="eastAsia"/>
                        <w:color w:val="000000"/>
                        <w:sz w:val="21"/>
                        <w:szCs w:val="21"/>
                      </w:rPr>
                      <w:t>负责分配到文档模块的编写，上传Git</w:t>
                    </w:r>
                  </w:ins>
                </w:p>
              </w:tc>
              <w:tc>
                <w:tcPr>
                  <w:tcW w:w="1134" w:type="dxa"/>
                  <w:vAlign w:val="center"/>
                </w:tcPr>
                <w:p>
                  <w:pPr>
                    <w:rPr>
                      <w:ins w:id="1734" w:author="hyx" w:date="2018-11-10T18:48:00Z"/>
                      <w:sz w:val="21"/>
                      <w:szCs w:val="21"/>
                    </w:rPr>
                  </w:pPr>
                  <w:ins w:id="1735" w:author="hyx" w:date="2018-11-10T18:48:00Z">
                    <w:r>
                      <w:rPr>
                        <w:sz w:val="20"/>
                        <w:szCs w:val="20"/>
                      </w:rPr>
                      <w:t>chenjunren6745</w:t>
                    </w:r>
                  </w:ins>
                </w:p>
              </w:tc>
              <w:tc>
                <w:tcPr>
                  <w:tcW w:w="1559" w:type="dxa"/>
                  <w:vAlign w:val="center"/>
                </w:tcPr>
                <w:p>
                  <w:pPr>
                    <w:rPr>
                      <w:ins w:id="1736" w:author="hyx" w:date="2018-11-10T18:48:00Z"/>
                      <w:sz w:val="21"/>
                      <w:szCs w:val="21"/>
                    </w:rPr>
                  </w:pPr>
                  <w:ins w:id="1737" w:author="hyx" w:date="2018-11-10T18:48:00Z">
                    <w:r>
                      <w:rPr>
                        <w:sz w:val="20"/>
                        <w:szCs w:val="20"/>
                      </w:rPr>
                      <w:t>374955336</w:t>
                    </w:r>
                  </w:ins>
                </w:p>
              </w:tc>
              <w:tc>
                <w:tcPr>
                  <w:tcW w:w="1385" w:type="dxa"/>
                  <w:vAlign w:val="center"/>
                </w:tcPr>
                <w:p>
                  <w:pPr>
                    <w:rPr>
                      <w:ins w:id="1738" w:author="hyx" w:date="2018-11-10T18:48:00Z"/>
                      <w:sz w:val="21"/>
                      <w:szCs w:val="21"/>
                    </w:rPr>
                  </w:pPr>
                  <w:ins w:id="1739" w:author="hyx" w:date="2018-11-10T18:48:00Z">
                    <w:r>
                      <w:rPr>
                        <w:sz w:val="20"/>
                        <w:szCs w:val="20"/>
                      </w:rPr>
                      <w:t>17376503405</w:t>
                    </w:r>
                  </w:ins>
                </w:p>
              </w:tc>
              <w:tc>
                <w:tcPr>
                  <w:tcW w:w="741" w:type="dxa"/>
                  <w:vAlign w:val="center"/>
                </w:tcPr>
                <w:p>
                  <w:pPr>
                    <w:rPr>
                      <w:ins w:id="1740" w:author="hyx" w:date="2018-11-10T18:48:00Z"/>
                      <w:rFonts w:cs="Helvetica Neue" w:asciiTheme="majorEastAsia" w:hAnsiTheme="majorEastAsia" w:eastAsiaTheme="majorEastAsia"/>
                      <w:color w:val="000000"/>
                      <w:sz w:val="20"/>
                      <w:szCs w:val="26"/>
                    </w:rPr>
                  </w:pPr>
                  <w:ins w:id="1741" w:author="hyx" w:date="2018-11-10T18:48:00Z">
                    <w:r>
                      <w:rPr>
                        <w:rFonts w:cs="Helvetica Neue" w:asciiTheme="majorEastAsia" w:hAnsiTheme="majorEastAsia" w:eastAsiaTheme="majorEastAsia"/>
                        <w:color w:val="000000"/>
                        <w:sz w:val="20"/>
                        <w:szCs w:val="26"/>
                      </w:rPr>
                      <w:t>弘毅</w:t>
                    </w:r>
                  </w:ins>
                </w:p>
                <w:p>
                  <w:pPr>
                    <w:rPr>
                      <w:ins w:id="1742" w:author="hyx" w:date="2018-11-10T18:48:00Z"/>
                      <w:sz w:val="21"/>
                      <w:szCs w:val="21"/>
                    </w:rPr>
                  </w:pPr>
                  <w:ins w:id="1743" w:author="hyx" w:date="2018-11-10T18:48:00Z">
                    <w:r>
                      <w:rPr>
                        <w:rFonts w:cs="Helvetica Neue" w:asciiTheme="majorEastAsia" w:hAnsiTheme="majorEastAsia" w:eastAsiaTheme="majorEastAsia"/>
                        <w:color w:val="000000"/>
                        <w:sz w:val="20"/>
                        <w:szCs w:val="26"/>
                      </w:rPr>
                      <w:t>2-209</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744" w:author="hyx" w:date="2018-11-10T18:48:00Z"/>
              </w:trPr>
              <w:tc>
                <w:tcPr>
                  <w:tcW w:w="959" w:type="dxa"/>
                  <w:vAlign w:val="center"/>
                </w:tcPr>
                <w:p>
                  <w:pPr>
                    <w:rPr>
                      <w:ins w:id="1745" w:author="hyx" w:date="2018-11-10T18:48:00Z"/>
                      <w:sz w:val="21"/>
                      <w:szCs w:val="21"/>
                    </w:rPr>
                  </w:pPr>
                  <w:ins w:id="1746" w:author="hyx" w:date="2018-11-10T18:48:00Z">
                    <w:r>
                      <w:rPr>
                        <w:rFonts w:hint="eastAsia"/>
                        <w:sz w:val="21"/>
                        <w:szCs w:val="21"/>
                      </w:rPr>
                      <w:t>文档编写员</w:t>
                    </w:r>
                  </w:ins>
                </w:p>
              </w:tc>
              <w:tc>
                <w:tcPr>
                  <w:tcW w:w="992" w:type="dxa"/>
                  <w:vAlign w:val="center"/>
                </w:tcPr>
                <w:p>
                  <w:pPr>
                    <w:rPr>
                      <w:ins w:id="1747" w:author="hyx" w:date="2018-11-10T18:48:00Z"/>
                      <w:sz w:val="21"/>
                      <w:szCs w:val="21"/>
                    </w:rPr>
                  </w:pPr>
                  <w:ins w:id="1748" w:author="hyx" w:date="2018-11-10T18:48:00Z">
                    <w:r>
                      <w:rPr>
                        <w:rFonts w:hint="eastAsia"/>
                        <w:bCs/>
                        <w:color w:val="000000"/>
                        <w:sz w:val="21"/>
                        <w:szCs w:val="21"/>
                      </w:rPr>
                      <w:t>陈苏民</w:t>
                    </w:r>
                  </w:ins>
                </w:p>
              </w:tc>
              <w:tc>
                <w:tcPr>
                  <w:tcW w:w="1985" w:type="dxa"/>
                  <w:vAlign w:val="center"/>
                </w:tcPr>
                <w:p>
                  <w:pPr>
                    <w:rPr>
                      <w:ins w:id="1749" w:author="hyx" w:date="2018-11-10T18:48:00Z"/>
                      <w:sz w:val="21"/>
                      <w:szCs w:val="21"/>
                    </w:rPr>
                  </w:pPr>
                  <w:ins w:id="1750" w:author="hyx" w:date="2018-11-10T18:48:00Z">
                    <w:r>
                      <w:rPr>
                        <w:rFonts w:hint="eastAsia"/>
                        <w:color w:val="000000"/>
                        <w:sz w:val="21"/>
                        <w:szCs w:val="21"/>
                      </w:rPr>
                      <w:t>负责分配到文档模块的编写，上传Git</w:t>
                    </w:r>
                  </w:ins>
                </w:p>
              </w:tc>
              <w:tc>
                <w:tcPr>
                  <w:tcW w:w="1134" w:type="dxa"/>
                  <w:vAlign w:val="center"/>
                </w:tcPr>
                <w:p>
                  <w:pPr>
                    <w:rPr>
                      <w:ins w:id="1751" w:author="hyx" w:date="2018-11-10T18:48:00Z"/>
                      <w:sz w:val="21"/>
                      <w:szCs w:val="21"/>
                    </w:rPr>
                  </w:pPr>
                  <w:ins w:id="1752" w:author="hyx" w:date="2018-11-10T18:48:00Z">
                    <w:r>
                      <w:rPr>
                        <w:sz w:val="20"/>
                        <w:szCs w:val="20"/>
                      </w:rPr>
                      <w:t>c96s1m</w:t>
                    </w:r>
                  </w:ins>
                </w:p>
              </w:tc>
              <w:tc>
                <w:tcPr>
                  <w:tcW w:w="1559" w:type="dxa"/>
                  <w:vAlign w:val="center"/>
                </w:tcPr>
                <w:p>
                  <w:pPr>
                    <w:rPr>
                      <w:ins w:id="1753" w:author="hyx" w:date="2018-11-10T18:48:00Z"/>
                      <w:sz w:val="21"/>
                      <w:szCs w:val="21"/>
                    </w:rPr>
                  </w:pPr>
                  <w:ins w:id="1754" w:author="hyx" w:date="2018-11-10T18:48:00Z">
                    <w:r>
                      <w:rPr>
                        <w:bCs/>
                        <w:color w:val="000000"/>
                        <w:sz w:val="20"/>
                        <w:szCs w:val="21"/>
                      </w:rPr>
                      <w:t>245023559</w:t>
                    </w:r>
                  </w:ins>
                </w:p>
              </w:tc>
              <w:tc>
                <w:tcPr>
                  <w:tcW w:w="1385" w:type="dxa"/>
                  <w:vAlign w:val="center"/>
                </w:tcPr>
                <w:p>
                  <w:pPr>
                    <w:rPr>
                      <w:ins w:id="1755" w:author="hyx" w:date="2018-11-10T18:48:00Z"/>
                      <w:sz w:val="21"/>
                      <w:szCs w:val="21"/>
                    </w:rPr>
                  </w:pPr>
                  <w:ins w:id="1756" w:author="hyx" w:date="2018-11-10T18:48:00Z">
                    <w:r>
                      <w:rPr>
                        <w:rFonts w:ascii="Times New Roman" w:hAnsi="Times New Roman" w:cs="Times New Roman"/>
                        <w:sz w:val="20"/>
                        <w:szCs w:val="24"/>
                      </w:rPr>
                      <w:t>19967308296</w:t>
                    </w:r>
                  </w:ins>
                </w:p>
              </w:tc>
              <w:tc>
                <w:tcPr>
                  <w:tcW w:w="741" w:type="dxa"/>
                  <w:vAlign w:val="center"/>
                </w:tcPr>
                <w:p>
                  <w:pPr>
                    <w:rPr>
                      <w:ins w:id="1757" w:author="hyx" w:date="2018-11-10T18:48:00Z"/>
                      <w:rFonts w:cs="Helvetica Neue" w:asciiTheme="majorEastAsia" w:hAnsiTheme="majorEastAsia" w:eastAsiaTheme="majorEastAsia"/>
                      <w:color w:val="000000"/>
                      <w:sz w:val="20"/>
                      <w:szCs w:val="26"/>
                    </w:rPr>
                  </w:pPr>
                  <w:ins w:id="1758" w:author="hyx" w:date="2018-11-10T18:48:00Z">
                    <w:r>
                      <w:rPr>
                        <w:rFonts w:cs="Helvetica Neue" w:asciiTheme="majorEastAsia" w:hAnsiTheme="majorEastAsia" w:eastAsiaTheme="majorEastAsia"/>
                        <w:color w:val="000000"/>
                        <w:sz w:val="20"/>
                        <w:szCs w:val="26"/>
                      </w:rPr>
                      <w:t>弘毅</w:t>
                    </w:r>
                  </w:ins>
                </w:p>
                <w:p>
                  <w:pPr>
                    <w:rPr>
                      <w:ins w:id="1759" w:author="hyx" w:date="2018-11-10T18:48:00Z"/>
                      <w:sz w:val="21"/>
                      <w:szCs w:val="21"/>
                    </w:rPr>
                  </w:pPr>
                  <w:ins w:id="1760" w:author="hyx" w:date="2018-11-10T18:48:00Z">
                    <w:r>
                      <w:rPr>
                        <w:rFonts w:cs="Helvetica Neue" w:asciiTheme="majorEastAsia" w:hAnsiTheme="majorEastAsia" w:eastAsiaTheme="majorEastAsia"/>
                        <w:color w:val="000000"/>
                        <w:sz w:val="20"/>
                        <w:szCs w:val="26"/>
                      </w:rPr>
                      <w:t>1-124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761" w:author="hyx" w:date="2018-11-10T18:48:00Z"/>
              </w:trPr>
              <w:tc>
                <w:tcPr>
                  <w:tcW w:w="959" w:type="dxa"/>
                  <w:vAlign w:val="center"/>
                </w:tcPr>
                <w:p>
                  <w:pPr>
                    <w:rPr>
                      <w:ins w:id="1762" w:author="hyx" w:date="2018-11-10T18:48:00Z"/>
                      <w:sz w:val="21"/>
                      <w:szCs w:val="21"/>
                    </w:rPr>
                  </w:pPr>
                  <w:ins w:id="1763" w:author="hyx" w:date="2018-11-10T18:48:00Z">
                    <w:r>
                      <w:rPr>
                        <w:rFonts w:hint="eastAsia"/>
                        <w:sz w:val="21"/>
                        <w:szCs w:val="21"/>
                      </w:rPr>
                      <w:t>文档编写员</w:t>
                    </w:r>
                  </w:ins>
                </w:p>
              </w:tc>
              <w:tc>
                <w:tcPr>
                  <w:tcW w:w="992" w:type="dxa"/>
                  <w:vAlign w:val="center"/>
                </w:tcPr>
                <w:p>
                  <w:pPr>
                    <w:rPr>
                      <w:ins w:id="1764" w:author="hyx" w:date="2018-11-10T18:48:00Z"/>
                      <w:sz w:val="21"/>
                      <w:szCs w:val="21"/>
                    </w:rPr>
                  </w:pPr>
                  <w:ins w:id="1765" w:author="hyx" w:date="2018-11-10T18:48:00Z">
                    <w:r>
                      <w:rPr>
                        <w:rFonts w:hint="eastAsia"/>
                        <w:bCs/>
                        <w:color w:val="000000"/>
                        <w:sz w:val="21"/>
                        <w:szCs w:val="21"/>
                      </w:rPr>
                      <w:t>徐双铅</w:t>
                    </w:r>
                  </w:ins>
                </w:p>
              </w:tc>
              <w:tc>
                <w:tcPr>
                  <w:tcW w:w="1985" w:type="dxa"/>
                  <w:vAlign w:val="center"/>
                </w:tcPr>
                <w:p>
                  <w:pPr>
                    <w:rPr>
                      <w:ins w:id="1766" w:author="hyx" w:date="2018-11-10T18:48:00Z"/>
                      <w:sz w:val="21"/>
                      <w:szCs w:val="21"/>
                    </w:rPr>
                  </w:pPr>
                  <w:ins w:id="1767" w:author="hyx" w:date="2018-11-10T18:48:00Z">
                    <w:r>
                      <w:rPr>
                        <w:rFonts w:hint="eastAsia"/>
                        <w:color w:val="000000"/>
                        <w:sz w:val="21"/>
                        <w:szCs w:val="21"/>
                      </w:rPr>
                      <w:t>负责分配到文档模块的编写，上传Git</w:t>
                    </w:r>
                  </w:ins>
                </w:p>
              </w:tc>
              <w:tc>
                <w:tcPr>
                  <w:tcW w:w="1134" w:type="dxa"/>
                  <w:vAlign w:val="center"/>
                </w:tcPr>
                <w:p>
                  <w:pPr>
                    <w:rPr>
                      <w:ins w:id="1768" w:author="hyx" w:date="2018-11-10T18:48:00Z"/>
                      <w:sz w:val="21"/>
                      <w:szCs w:val="21"/>
                    </w:rPr>
                  </w:pPr>
                  <w:ins w:id="1769" w:author="hyx" w:date="2018-11-10T18:48:00Z">
                    <w:r>
                      <w:rPr>
                        <w:sz w:val="20"/>
                        <w:szCs w:val="20"/>
                      </w:rPr>
                      <w:t>CXM1064081300</w:t>
                    </w:r>
                  </w:ins>
                </w:p>
              </w:tc>
              <w:tc>
                <w:tcPr>
                  <w:tcW w:w="1559" w:type="dxa"/>
                  <w:vAlign w:val="center"/>
                </w:tcPr>
                <w:p>
                  <w:pPr>
                    <w:rPr>
                      <w:ins w:id="1770" w:author="hyx" w:date="2018-11-10T18:48:00Z"/>
                      <w:sz w:val="21"/>
                      <w:szCs w:val="21"/>
                    </w:rPr>
                  </w:pPr>
                  <w:ins w:id="1771" w:author="hyx" w:date="2018-11-10T18:48:00Z">
                    <w:r>
                      <w:rPr>
                        <w:sz w:val="20"/>
                        <w:szCs w:val="20"/>
                      </w:rPr>
                      <w:t>1227442409</w:t>
                    </w:r>
                  </w:ins>
                </w:p>
              </w:tc>
              <w:tc>
                <w:tcPr>
                  <w:tcW w:w="1385" w:type="dxa"/>
                  <w:vAlign w:val="center"/>
                </w:tcPr>
                <w:p>
                  <w:pPr>
                    <w:rPr>
                      <w:ins w:id="1772" w:author="hyx" w:date="2018-11-10T18:48:00Z"/>
                      <w:sz w:val="21"/>
                      <w:szCs w:val="21"/>
                    </w:rPr>
                  </w:pPr>
                  <w:ins w:id="1773" w:author="hyx" w:date="2018-11-10T18:48:00Z">
                    <w:r>
                      <w:rPr>
                        <w:sz w:val="20"/>
                        <w:szCs w:val="20"/>
                      </w:rPr>
                      <w:t>18094711647</w:t>
                    </w:r>
                  </w:ins>
                </w:p>
              </w:tc>
              <w:tc>
                <w:tcPr>
                  <w:tcW w:w="741" w:type="dxa"/>
                  <w:vAlign w:val="center"/>
                </w:tcPr>
                <w:p>
                  <w:pPr>
                    <w:rPr>
                      <w:ins w:id="1774" w:author="hyx" w:date="2018-11-10T18:48:00Z"/>
                      <w:rFonts w:cs="Helvetica Neue" w:asciiTheme="majorEastAsia" w:hAnsiTheme="majorEastAsia" w:eastAsiaTheme="majorEastAsia"/>
                      <w:color w:val="000000"/>
                      <w:sz w:val="20"/>
                      <w:szCs w:val="26"/>
                    </w:rPr>
                  </w:pPr>
                  <w:ins w:id="1775" w:author="hyx" w:date="2018-11-10T18:48:00Z">
                    <w:r>
                      <w:rPr>
                        <w:rFonts w:cs="Helvetica Neue" w:asciiTheme="majorEastAsia" w:hAnsiTheme="majorEastAsia" w:eastAsiaTheme="majorEastAsia"/>
                        <w:color w:val="000000"/>
                        <w:sz w:val="20"/>
                        <w:szCs w:val="26"/>
                      </w:rPr>
                      <w:t>弘毅</w:t>
                    </w:r>
                  </w:ins>
                </w:p>
                <w:p>
                  <w:pPr>
                    <w:rPr>
                      <w:ins w:id="1776" w:author="hyx" w:date="2018-11-10T18:48:00Z"/>
                      <w:sz w:val="21"/>
                      <w:szCs w:val="21"/>
                    </w:rPr>
                  </w:pPr>
                  <w:ins w:id="1777" w:author="hyx" w:date="2018-11-10T18:48:00Z">
                    <w:r>
                      <w:rPr>
                        <w:rFonts w:cs="Helvetica Neue" w:asciiTheme="majorEastAsia" w:hAnsiTheme="majorEastAsia" w:eastAsiaTheme="majorEastAsia"/>
                        <w:color w:val="000000"/>
                        <w:sz w:val="20"/>
                        <w:szCs w:val="26"/>
                      </w:rPr>
                      <w:t>2-207</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778" w:author="hyx" w:date="2018-11-10T18:48:00Z"/>
              </w:trPr>
              <w:tc>
                <w:tcPr>
                  <w:tcW w:w="959" w:type="dxa"/>
                  <w:vAlign w:val="center"/>
                </w:tcPr>
                <w:p>
                  <w:pPr>
                    <w:rPr>
                      <w:ins w:id="1779" w:author="hyx" w:date="2018-11-10T18:48:00Z"/>
                      <w:color w:val="000000"/>
                      <w:sz w:val="20"/>
                      <w:szCs w:val="21"/>
                    </w:rPr>
                  </w:pPr>
                  <w:ins w:id="1780" w:author="hyx" w:date="2018-11-10T18:48:00Z">
                    <w:r>
                      <w:rPr>
                        <w:rFonts w:hint="eastAsia"/>
                        <w:sz w:val="21"/>
                        <w:szCs w:val="21"/>
                      </w:rPr>
                      <w:t>文档编写员</w:t>
                    </w:r>
                  </w:ins>
                </w:p>
              </w:tc>
              <w:tc>
                <w:tcPr>
                  <w:tcW w:w="992" w:type="dxa"/>
                  <w:vAlign w:val="center"/>
                </w:tcPr>
                <w:p>
                  <w:pPr>
                    <w:rPr>
                      <w:ins w:id="1781" w:author="hyx" w:date="2018-11-10T18:48:00Z"/>
                      <w:color w:val="000000"/>
                      <w:sz w:val="21"/>
                      <w:szCs w:val="21"/>
                    </w:rPr>
                  </w:pPr>
                  <w:ins w:id="1782" w:author="hyx" w:date="2018-11-10T18:48:00Z">
                    <w:r>
                      <w:rPr>
                        <w:rFonts w:hint="eastAsia"/>
                        <w:bCs/>
                        <w:color w:val="000000"/>
                        <w:sz w:val="21"/>
                        <w:szCs w:val="21"/>
                      </w:rPr>
                      <w:t>吕迪</w:t>
                    </w:r>
                  </w:ins>
                </w:p>
              </w:tc>
              <w:tc>
                <w:tcPr>
                  <w:tcW w:w="1985" w:type="dxa"/>
                  <w:vAlign w:val="center"/>
                </w:tcPr>
                <w:p>
                  <w:pPr>
                    <w:rPr>
                      <w:ins w:id="1783" w:author="hyx" w:date="2018-11-10T18:48:00Z"/>
                      <w:color w:val="000000"/>
                      <w:sz w:val="20"/>
                      <w:szCs w:val="21"/>
                    </w:rPr>
                  </w:pPr>
                  <w:ins w:id="1784" w:author="hyx" w:date="2018-11-10T18:48:00Z">
                    <w:r>
                      <w:rPr>
                        <w:rFonts w:hint="eastAsia"/>
                        <w:color w:val="000000"/>
                        <w:sz w:val="21"/>
                        <w:szCs w:val="21"/>
                      </w:rPr>
                      <w:t>负责分配到文档模块的编写，上传Git</w:t>
                    </w:r>
                  </w:ins>
                </w:p>
              </w:tc>
              <w:tc>
                <w:tcPr>
                  <w:tcW w:w="1134" w:type="dxa"/>
                  <w:vAlign w:val="center"/>
                </w:tcPr>
                <w:p>
                  <w:pPr>
                    <w:rPr>
                      <w:ins w:id="1785" w:author="hyx" w:date="2018-11-10T18:48:00Z"/>
                      <w:color w:val="000000"/>
                      <w:sz w:val="20"/>
                      <w:szCs w:val="21"/>
                    </w:rPr>
                  </w:pPr>
                  <w:ins w:id="1786" w:author="hyx" w:date="2018-11-10T18:48:00Z">
                    <w:r>
                      <w:rPr>
                        <w:sz w:val="20"/>
                        <w:szCs w:val="20"/>
                      </w:rPr>
                      <w:t>di62289</w:t>
                    </w:r>
                  </w:ins>
                </w:p>
              </w:tc>
              <w:tc>
                <w:tcPr>
                  <w:tcW w:w="1559" w:type="dxa"/>
                  <w:vAlign w:val="center"/>
                </w:tcPr>
                <w:p>
                  <w:pPr>
                    <w:rPr>
                      <w:ins w:id="1787" w:author="hyx" w:date="2018-11-10T18:48:00Z"/>
                      <w:color w:val="000000"/>
                      <w:sz w:val="20"/>
                      <w:szCs w:val="21"/>
                    </w:rPr>
                  </w:pPr>
                  <w:ins w:id="1788" w:author="hyx" w:date="2018-11-10T18:48:00Z">
                    <w:r>
                      <w:rPr>
                        <w:sz w:val="20"/>
                        <w:szCs w:val="20"/>
                      </w:rPr>
                      <w:t>935162289</w:t>
                    </w:r>
                  </w:ins>
                </w:p>
              </w:tc>
              <w:tc>
                <w:tcPr>
                  <w:tcW w:w="1385" w:type="dxa"/>
                  <w:vAlign w:val="center"/>
                </w:tcPr>
                <w:p>
                  <w:pPr>
                    <w:rPr>
                      <w:ins w:id="1789" w:author="hyx" w:date="2018-11-10T18:48:00Z"/>
                      <w:color w:val="000000"/>
                      <w:sz w:val="20"/>
                      <w:szCs w:val="21"/>
                    </w:rPr>
                  </w:pPr>
                  <w:ins w:id="1790" w:author="hyx" w:date="2018-11-10T18:48:00Z">
                    <w:r>
                      <w:rPr>
                        <w:sz w:val="20"/>
                        <w:szCs w:val="20"/>
                      </w:rPr>
                      <w:t>17306413358</w:t>
                    </w:r>
                  </w:ins>
                </w:p>
              </w:tc>
              <w:tc>
                <w:tcPr>
                  <w:tcW w:w="741" w:type="dxa"/>
                  <w:vAlign w:val="center"/>
                </w:tcPr>
                <w:p>
                  <w:pPr>
                    <w:rPr>
                      <w:ins w:id="1791" w:author="hyx" w:date="2018-11-10T18:48:00Z"/>
                      <w:rFonts w:cs="Helvetica Neue" w:asciiTheme="majorEastAsia" w:hAnsiTheme="majorEastAsia" w:eastAsiaTheme="majorEastAsia"/>
                      <w:color w:val="000000"/>
                      <w:sz w:val="20"/>
                      <w:szCs w:val="26"/>
                    </w:rPr>
                  </w:pPr>
                  <w:ins w:id="1792" w:author="hyx" w:date="2018-11-10T18:48:00Z">
                    <w:r>
                      <w:rPr>
                        <w:rFonts w:hint="eastAsia" w:cs="Helvetica Neue" w:asciiTheme="majorEastAsia" w:hAnsiTheme="majorEastAsia" w:eastAsiaTheme="majorEastAsia"/>
                        <w:color w:val="000000"/>
                        <w:sz w:val="20"/>
                        <w:szCs w:val="26"/>
                      </w:rPr>
                      <w:t>求真</w:t>
                    </w:r>
                  </w:ins>
                </w:p>
                <w:p>
                  <w:pPr>
                    <w:rPr>
                      <w:ins w:id="1793" w:author="hyx" w:date="2018-11-10T18:48:00Z"/>
                      <w:color w:val="000000"/>
                      <w:sz w:val="20"/>
                      <w:szCs w:val="21"/>
                    </w:rPr>
                  </w:pPr>
                  <w:ins w:id="1794" w:author="hyx" w:date="2018-11-10T18:48:00Z">
                    <w:r>
                      <w:rPr>
                        <w:rFonts w:cs="Helvetica Neue" w:asciiTheme="majorEastAsia" w:hAnsiTheme="majorEastAsia" w:eastAsiaTheme="majorEastAsia"/>
                        <w:color w:val="000000"/>
                        <w:sz w:val="20"/>
                        <w:szCs w:val="26"/>
                      </w:rPr>
                      <w:t>1-125</w:t>
                    </w:r>
                  </w:ins>
                </w:p>
              </w:tc>
            </w:tr>
          </w:tbl>
          <w:p>
            <w:pPr>
              <w:rPr>
                <w:del w:id="1795" w:author="hyx" w:date="2018-11-10T18:48:00Z"/>
                <w:sz w:val="21"/>
                <w:szCs w:val="22"/>
              </w:rPr>
            </w:pPr>
            <w:del w:id="1796" w:author="hyx" w:date="2018-11-10T18:48:00Z">
              <w:r>
                <w:rPr>
                  <w:rFonts w:hint="eastAsia"/>
                  <w:b/>
                  <w:sz w:val="21"/>
                  <w:szCs w:val="22"/>
                </w:rPr>
                <w:delText>职务</w:delText>
              </w:r>
            </w:del>
          </w:p>
        </w:tc>
        <w:tc>
          <w:tcPr>
            <w:tcW w:w="1144" w:type="dxa"/>
            <w:gridSpan w:val="2"/>
            <w:shd w:val="clear" w:color="auto" w:fill="BDD6EE" w:themeFill="accent1" w:themeFillTint="66"/>
            <w:vAlign w:val="center"/>
          </w:tcPr>
          <w:p>
            <w:pPr>
              <w:rPr>
                <w:del w:id="1797" w:author="hyx" w:date="2018-11-10T18:48:00Z"/>
                <w:sz w:val="21"/>
                <w:szCs w:val="22"/>
              </w:rPr>
            </w:pPr>
            <w:del w:id="1798" w:author="hyx" w:date="2018-11-10T18:48:00Z">
              <w:r>
                <w:rPr>
                  <w:rFonts w:hint="eastAsia"/>
                  <w:b/>
                  <w:sz w:val="21"/>
                  <w:szCs w:val="22"/>
                </w:rPr>
                <w:delText>姓名</w:delText>
              </w:r>
            </w:del>
          </w:p>
        </w:tc>
        <w:tc>
          <w:tcPr>
            <w:tcW w:w="1155" w:type="dxa"/>
            <w:shd w:val="clear" w:color="auto" w:fill="BDD6EE" w:themeFill="accent1" w:themeFillTint="66"/>
            <w:vAlign w:val="center"/>
          </w:tcPr>
          <w:p>
            <w:pPr>
              <w:rPr>
                <w:del w:id="1799" w:author="hyx" w:date="2018-11-10T18:48:00Z"/>
                <w:sz w:val="21"/>
                <w:szCs w:val="22"/>
              </w:rPr>
            </w:pPr>
            <w:del w:id="1800" w:author="hyx" w:date="2018-11-10T18:48:00Z">
              <w:r>
                <w:rPr>
                  <w:rFonts w:hint="eastAsia"/>
                  <w:b/>
                  <w:sz w:val="21"/>
                  <w:szCs w:val="22"/>
                </w:rPr>
                <w:delText>负责内容</w:delText>
              </w:r>
            </w:del>
          </w:p>
        </w:tc>
        <w:tc>
          <w:tcPr>
            <w:tcW w:w="1155" w:type="dxa"/>
            <w:gridSpan w:val="2"/>
            <w:shd w:val="clear" w:color="auto" w:fill="BDD6EE" w:themeFill="accent1" w:themeFillTint="66"/>
            <w:vAlign w:val="center"/>
          </w:tcPr>
          <w:p>
            <w:pPr>
              <w:rPr>
                <w:del w:id="1801" w:author="hyx" w:date="2018-11-10T18:48:00Z"/>
                <w:sz w:val="21"/>
                <w:szCs w:val="22"/>
              </w:rPr>
            </w:pPr>
            <w:del w:id="1802" w:author="hyx" w:date="2018-11-10T18:48:00Z">
              <w:r>
                <w:rPr>
                  <w:rFonts w:hint="eastAsia"/>
                  <w:b/>
                  <w:sz w:val="21"/>
                  <w:szCs w:val="22"/>
                </w:rPr>
                <w:delText>班级</w:delText>
              </w:r>
            </w:del>
          </w:p>
        </w:tc>
        <w:tc>
          <w:tcPr>
            <w:tcW w:w="1178" w:type="dxa"/>
            <w:gridSpan w:val="2"/>
            <w:shd w:val="clear" w:color="auto" w:fill="BDD6EE" w:themeFill="accent1" w:themeFillTint="66"/>
            <w:vAlign w:val="center"/>
          </w:tcPr>
          <w:p>
            <w:pPr>
              <w:rPr>
                <w:del w:id="1803" w:author="hyx" w:date="2018-11-10T18:48:00Z"/>
                <w:sz w:val="21"/>
                <w:szCs w:val="22"/>
              </w:rPr>
            </w:pPr>
            <w:del w:id="1804" w:author="hyx" w:date="2018-11-10T18:48:00Z">
              <w:r>
                <w:rPr>
                  <w:rFonts w:hint="eastAsia"/>
                  <w:b/>
                  <w:sz w:val="21"/>
                  <w:szCs w:val="22"/>
                </w:rPr>
                <w:delText>学号</w:delText>
              </w:r>
            </w:del>
          </w:p>
        </w:tc>
        <w:tc>
          <w:tcPr>
            <w:tcW w:w="1371" w:type="dxa"/>
            <w:gridSpan w:val="2"/>
            <w:shd w:val="clear" w:color="auto" w:fill="BDD6EE" w:themeFill="accent1" w:themeFillTint="66"/>
            <w:vAlign w:val="center"/>
          </w:tcPr>
          <w:p>
            <w:pPr>
              <w:rPr>
                <w:del w:id="1805" w:author="hyx" w:date="2018-11-10T18:48:00Z"/>
                <w:sz w:val="21"/>
                <w:szCs w:val="22"/>
              </w:rPr>
            </w:pPr>
            <w:del w:id="1806" w:author="hyx" w:date="2018-11-10T18:48:00Z">
              <w:r>
                <w:rPr>
                  <w:rFonts w:hint="eastAsia"/>
                  <w:b/>
                  <w:sz w:val="21"/>
                  <w:szCs w:val="22"/>
                </w:rPr>
                <w:delText>电话号码</w:delText>
              </w:r>
            </w:del>
          </w:p>
        </w:tc>
        <w:tc>
          <w:tcPr>
            <w:tcW w:w="1150" w:type="dxa"/>
            <w:gridSpan w:val="2"/>
            <w:shd w:val="clear" w:color="auto" w:fill="BDD6EE" w:themeFill="accent1" w:themeFillTint="66"/>
            <w:vAlign w:val="center"/>
          </w:tcPr>
          <w:p>
            <w:pPr>
              <w:rPr>
                <w:del w:id="1807" w:author="hyx" w:date="2018-11-10T18:48:00Z"/>
                <w:sz w:val="21"/>
                <w:szCs w:val="22"/>
              </w:rPr>
            </w:pPr>
            <w:del w:id="1808" w:author="hyx" w:date="2018-11-10T18:48:00Z">
              <w:r>
                <w:rPr>
                  <w:rFonts w:hint="eastAsia"/>
                  <w:b/>
                  <w:sz w:val="21"/>
                  <w:szCs w:val="22"/>
                </w:rPr>
                <w:delText>寝室号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809" w:author="hyx" w:date="2018-11-10T18:48:00Z"/>
        </w:trPr>
        <w:tc>
          <w:tcPr>
            <w:tcW w:w="1143" w:type="dxa"/>
            <w:gridSpan w:val="2"/>
            <w:vAlign w:val="center"/>
          </w:tcPr>
          <w:p>
            <w:pPr>
              <w:rPr>
                <w:del w:id="1810" w:author="hyx" w:date="2018-11-10T18:48:00Z"/>
                <w:sz w:val="21"/>
                <w:szCs w:val="22"/>
              </w:rPr>
            </w:pPr>
            <w:del w:id="1811" w:author="hyx" w:date="2018-11-10T18:48:00Z">
              <w:r>
                <w:rPr>
                  <w:rFonts w:hint="eastAsia"/>
                  <w:sz w:val="21"/>
                  <w:szCs w:val="22"/>
                </w:rPr>
                <w:delText>PPT编写员</w:delText>
              </w:r>
            </w:del>
          </w:p>
        </w:tc>
        <w:tc>
          <w:tcPr>
            <w:tcW w:w="1144" w:type="dxa"/>
            <w:gridSpan w:val="2"/>
            <w:vAlign w:val="center"/>
          </w:tcPr>
          <w:p>
            <w:pPr>
              <w:rPr>
                <w:del w:id="1812" w:author="hyx" w:date="2018-11-10T18:48:00Z"/>
                <w:sz w:val="21"/>
                <w:szCs w:val="22"/>
              </w:rPr>
            </w:pPr>
            <w:del w:id="1813" w:author="hyx" w:date="2018-11-10T18:48:00Z">
              <w:r>
                <w:rPr>
                  <w:rFonts w:hint="eastAsia"/>
                  <w:sz w:val="21"/>
                  <w:szCs w:val="22"/>
                </w:rPr>
                <w:delText>黄叶轩</w:delText>
              </w:r>
            </w:del>
          </w:p>
        </w:tc>
        <w:tc>
          <w:tcPr>
            <w:tcW w:w="1155" w:type="dxa"/>
            <w:vAlign w:val="center"/>
          </w:tcPr>
          <w:p>
            <w:pPr>
              <w:rPr>
                <w:del w:id="1814" w:author="hyx" w:date="2018-11-10T18:48:00Z"/>
                <w:sz w:val="21"/>
                <w:szCs w:val="22"/>
              </w:rPr>
            </w:pPr>
            <w:del w:id="1815" w:author="hyx" w:date="2018-11-10T18:48:00Z">
              <w:r>
                <w:rPr>
                  <w:rFonts w:hint="eastAsia"/>
                  <w:sz w:val="21"/>
                  <w:szCs w:val="22"/>
                </w:rPr>
                <w:delText>负责分配到PPT模块的编写，上传Git</w:delText>
              </w:r>
            </w:del>
          </w:p>
        </w:tc>
        <w:tc>
          <w:tcPr>
            <w:tcW w:w="1155" w:type="dxa"/>
            <w:gridSpan w:val="2"/>
            <w:vAlign w:val="center"/>
          </w:tcPr>
          <w:p>
            <w:pPr>
              <w:rPr>
                <w:del w:id="1816" w:author="hyx" w:date="2018-11-10T18:48:00Z"/>
                <w:sz w:val="21"/>
                <w:szCs w:val="22"/>
              </w:rPr>
            </w:pPr>
            <w:del w:id="1817" w:author="hyx" w:date="2018-11-10T18:48:00Z">
              <w:r>
                <w:rPr>
                  <w:rFonts w:hint="eastAsia"/>
                  <w:sz w:val="21"/>
                  <w:szCs w:val="22"/>
                </w:rPr>
                <w:delText>软工1602</w:delText>
              </w:r>
            </w:del>
          </w:p>
        </w:tc>
        <w:tc>
          <w:tcPr>
            <w:tcW w:w="1178" w:type="dxa"/>
            <w:gridSpan w:val="2"/>
            <w:vAlign w:val="center"/>
          </w:tcPr>
          <w:p>
            <w:pPr>
              <w:rPr>
                <w:del w:id="1818" w:author="hyx" w:date="2018-11-10T18:48:00Z"/>
                <w:sz w:val="21"/>
                <w:szCs w:val="22"/>
              </w:rPr>
            </w:pPr>
            <w:del w:id="1819" w:author="hyx" w:date="2018-11-10T18:48:00Z">
              <w:r>
                <w:rPr>
                  <w:rFonts w:hint="eastAsia"/>
                  <w:sz w:val="21"/>
                  <w:szCs w:val="22"/>
                </w:rPr>
                <w:delText>31601246　</w:delText>
              </w:r>
            </w:del>
          </w:p>
        </w:tc>
        <w:tc>
          <w:tcPr>
            <w:tcW w:w="1371" w:type="dxa"/>
            <w:gridSpan w:val="2"/>
            <w:vAlign w:val="center"/>
          </w:tcPr>
          <w:p>
            <w:pPr>
              <w:rPr>
                <w:del w:id="1820" w:author="hyx" w:date="2018-11-10T18:48:00Z"/>
                <w:sz w:val="21"/>
                <w:szCs w:val="22"/>
              </w:rPr>
            </w:pPr>
            <w:del w:id="1821" w:author="hyx" w:date="2018-11-10T18:48:00Z">
              <w:r>
                <w:rPr>
                  <w:sz w:val="21"/>
                  <w:szCs w:val="22"/>
                </w:rPr>
                <w:delText>13588899102</w:delText>
              </w:r>
            </w:del>
          </w:p>
        </w:tc>
        <w:tc>
          <w:tcPr>
            <w:tcW w:w="1150" w:type="dxa"/>
            <w:gridSpan w:val="2"/>
            <w:vAlign w:val="center"/>
          </w:tcPr>
          <w:p>
            <w:pPr>
              <w:rPr>
                <w:del w:id="1822" w:author="hyx" w:date="2018-11-10T18:48:00Z"/>
                <w:sz w:val="21"/>
                <w:szCs w:val="22"/>
              </w:rPr>
            </w:pPr>
            <w:del w:id="1823" w:author="hyx" w:date="2018-11-10T18:48:00Z">
              <w:r>
                <w:rPr>
                  <w:sz w:val="21"/>
                  <w:szCs w:val="22"/>
                </w:rPr>
                <w:delText>弘毅2-210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824" w:author="hyx" w:date="2018-11-10T18:48:00Z"/>
        </w:trPr>
        <w:tc>
          <w:tcPr>
            <w:tcW w:w="1143" w:type="dxa"/>
            <w:gridSpan w:val="2"/>
            <w:vAlign w:val="center"/>
          </w:tcPr>
          <w:p>
            <w:pPr>
              <w:rPr>
                <w:del w:id="1825" w:author="hyx" w:date="2018-11-10T18:48:00Z"/>
                <w:sz w:val="21"/>
                <w:szCs w:val="22"/>
              </w:rPr>
            </w:pPr>
            <w:del w:id="1826" w:author="hyx" w:date="2018-11-10T18:48:00Z">
              <w:r>
                <w:rPr>
                  <w:rFonts w:hint="eastAsia"/>
                  <w:sz w:val="21"/>
                  <w:szCs w:val="22"/>
                </w:rPr>
                <w:delText>PPT编写员</w:delText>
              </w:r>
            </w:del>
          </w:p>
        </w:tc>
        <w:tc>
          <w:tcPr>
            <w:tcW w:w="1144" w:type="dxa"/>
            <w:gridSpan w:val="2"/>
            <w:vAlign w:val="center"/>
          </w:tcPr>
          <w:p>
            <w:pPr>
              <w:rPr>
                <w:del w:id="1827" w:author="hyx" w:date="2018-11-10T18:48:00Z"/>
                <w:sz w:val="21"/>
                <w:szCs w:val="22"/>
              </w:rPr>
            </w:pPr>
            <w:del w:id="1828" w:author="hyx" w:date="2018-11-10T18:48:00Z">
              <w:r>
                <w:rPr>
                  <w:rFonts w:hint="eastAsia"/>
                  <w:sz w:val="21"/>
                  <w:szCs w:val="22"/>
                </w:rPr>
                <w:delText>徐双铅</w:delText>
              </w:r>
            </w:del>
          </w:p>
        </w:tc>
        <w:tc>
          <w:tcPr>
            <w:tcW w:w="1155" w:type="dxa"/>
            <w:vAlign w:val="center"/>
          </w:tcPr>
          <w:p>
            <w:pPr>
              <w:rPr>
                <w:del w:id="1829" w:author="hyx" w:date="2018-11-10T18:48:00Z"/>
                <w:sz w:val="21"/>
                <w:szCs w:val="22"/>
              </w:rPr>
            </w:pPr>
            <w:del w:id="1830" w:author="hyx" w:date="2018-11-10T18:48:00Z">
              <w:r>
                <w:rPr>
                  <w:rFonts w:hint="eastAsia"/>
                  <w:sz w:val="21"/>
                  <w:szCs w:val="22"/>
                </w:rPr>
                <w:delText>负责分配到PPT模块的编写，上传Git</w:delText>
              </w:r>
            </w:del>
          </w:p>
        </w:tc>
        <w:tc>
          <w:tcPr>
            <w:tcW w:w="1155" w:type="dxa"/>
            <w:gridSpan w:val="2"/>
            <w:vAlign w:val="center"/>
          </w:tcPr>
          <w:p>
            <w:pPr>
              <w:rPr>
                <w:del w:id="1831" w:author="hyx" w:date="2018-11-10T18:48:00Z"/>
                <w:sz w:val="21"/>
                <w:szCs w:val="22"/>
              </w:rPr>
            </w:pPr>
            <w:del w:id="1832" w:author="hyx" w:date="2018-11-10T18:48:00Z">
              <w:r>
                <w:rPr>
                  <w:rFonts w:hint="eastAsia"/>
                  <w:sz w:val="21"/>
                  <w:szCs w:val="22"/>
                </w:rPr>
                <w:delText>软工1601</w:delText>
              </w:r>
            </w:del>
          </w:p>
        </w:tc>
        <w:tc>
          <w:tcPr>
            <w:tcW w:w="1178" w:type="dxa"/>
            <w:gridSpan w:val="2"/>
            <w:vAlign w:val="center"/>
          </w:tcPr>
          <w:p>
            <w:pPr>
              <w:rPr>
                <w:del w:id="1833" w:author="hyx" w:date="2018-11-10T18:48:00Z"/>
                <w:sz w:val="21"/>
                <w:szCs w:val="22"/>
              </w:rPr>
            </w:pPr>
            <w:del w:id="1834" w:author="hyx" w:date="2018-11-10T18:48:00Z">
              <w:r>
                <w:rPr>
                  <w:rFonts w:hint="eastAsia"/>
                  <w:sz w:val="21"/>
                  <w:szCs w:val="22"/>
                </w:rPr>
                <w:delText>31601221</w:delText>
              </w:r>
            </w:del>
          </w:p>
        </w:tc>
        <w:tc>
          <w:tcPr>
            <w:tcW w:w="1371" w:type="dxa"/>
            <w:gridSpan w:val="2"/>
            <w:vAlign w:val="center"/>
          </w:tcPr>
          <w:p>
            <w:pPr>
              <w:rPr>
                <w:del w:id="1835" w:author="hyx" w:date="2018-11-10T18:48:00Z"/>
                <w:sz w:val="21"/>
                <w:szCs w:val="22"/>
              </w:rPr>
            </w:pPr>
            <w:del w:id="1836" w:author="hyx" w:date="2018-11-10T18:48:00Z">
              <w:r>
                <w:rPr>
                  <w:sz w:val="21"/>
                  <w:szCs w:val="22"/>
                </w:rPr>
                <w:delText>18094711647</w:delText>
              </w:r>
            </w:del>
          </w:p>
        </w:tc>
        <w:tc>
          <w:tcPr>
            <w:tcW w:w="1150" w:type="dxa"/>
            <w:gridSpan w:val="2"/>
            <w:vAlign w:val="center"/>
          </w:tcPr>
          <w:p>
            <w:pPr>
              <w:rPr>
                <w:del w:id="1837" w:author="hyx" w:date="2018-11-10T18:48:00Z"/>
                <w:sz w:val="21"/>
                <w:szCs w:val="22"/>
              </w:rPr>
            </w:pPr>
            <w:del w:id="1838" w:author="hyx" w:date="2018-11-10T18:48:00Z">
              <w:r>
                <w:rPr>
                  <w:sz w:val="21"/>
                  <w:szCs w:val="22"/>
                </w:rPr>
                <w:delText>弘毅2-206</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839" w:author="hyx" w:date="2018-11-10T18:48:00Z"/>
        </w:trPr>
        <w:tc>
          <w:tcPr>
            <w:tcW w:w="1143" w:type="dxa"/>
            <w:gridSpan w:val="2"/>
            <w:vAlign w:val="center"/>
          </w:tcPr>
          <w:p>
            <w:pPr>
              <w:rPr>
                <w:del w:id="1840" w:author="hyx" w:date="2018-11-10T18:48:00Z"/>
                <w:sz w:val="21"/>
                <w:szCs w:val="22"/>
              </w:rPr>
            </w:pPr>
            <w:del w:id="1841" w:author="hyx" w:date="2018-11-10T18:48:00Z">
              <w:r>
                <w:rPr>
                  <w:rFonts w:hint="eastAsia"/>
                  <w:sz w:val="21"/>
                  <w:szCs w:val="22"/>
                </w:rPr>
                <w:delText>PPT编写员</w:delText>
              </w:r>
            </w:del>
          </w:p>
        </w:tc>
        <w:tc>
          <w:tcPr>
            <w:tcW w:w="1144" w:type="dxa"/>
            <w:gridSpan w:val="2"/>
            <w:vAlign w:val="center"/>
          </w:tcPr>
          <w:p>
            <w:pPr>
              <w:rPr>
                <w:del w:id="1842" w:author="hyx" w:date="2018-11-10T18:48:00Z"/>
                <w:sz w:val="21"/>
                <w:szCs w:val="22"/>
              </w:rPr>
            </w:pPr>
            <w:del w:id="1843" w:author="hyx" w:date="2018-11-10T18:48:00Z">
              <w:r>
                <w:rPr>
                  <w:rFonts w:hint="eastAsia"/>
                  <w:sz w:val="21"/>
                  <w:szCs w:val="22"/>
                </w:rPr>
                <w:delText>陈俊仁</w:delText>
              </w:r>
            </w:del>
          </w:p>
        </w:tc>
        <w:tc>
          <w:tcPr>
            <w:tcW w:w="1155" w:type="dxa"/>
            <w:vAlign w:val="center"/>
          </w:tcPr>
          <w:p>
            <w:pPr>
              <w:rPr>
                <w:del w:id="1844" w:author="hyx" w:date="2018-11-10T18:48:00Z"/>
                <w:sz w:val="21"/>
                <w:szCs w:val="22"/>
              </w:rPr>
            </w:pPr>
            <w:del w:id="1845" w:author="hyx" w:date="2018-11-10T18:48:00Z">
              <w:r>
                <w:rPr>
                  <w:rFonts w:hint="eastAsia"/>
                  <w:sz w:val="21"/>
                  <w:szCs w:val="22"/>
                </w:rPr>
                <w:delText>负责分配到PPT模块的编写，上传Git</w:delText>
              </w:r>
            </w:del>
          </w:p>
        </w:tc>
        <w:tc>
          <w:tcPr>
            <w:tcW w:w="1155" w:type="dxa"/>
            <w:gridSpan w:val="2"/>
            <w:vAlign w:val="center"/>
          </w:tcPr>
          <w:p>
            <w:pPr>
              <w:rPr>
                <w:del w:id="1846" w:author="hyx" w:date="2018-11-10T18:48:00Z"/>
                <w:sz w:val="21"/>
                <w:szCs w:val="22"/>
              </w:rPr>
            </w:pPr>
            <w:del w:id="1847" w:author="hyx" w:date="2018-11-10T18:48:00Z">
              <w:r>
                <w:rPr>
                  <w:rFonts w:hint="eastAsia"/>
                  <w:bCs/>
                  <w:sz w:val="21"/>
                  <w:szCs w:val="22"/>
                </w:rPr>
                <w:delText>软工1601</w:delText>
              </w:r>
            </w:del>
          </w:p>
        </w:tc>
        <w:tc>
          <w:tcPr>
            <w:tcW w:w="1178" w:type="dxa"/>
            <w:gridSpan w:val="2"/>
            <w:vAlign w:val="center"/>
          </w:tcPr>
          <w:p>
            <w:pPr>
              <w:rPr>
                <w:del w:id="1848" w:author="hyx" w:date="2018-11-10T18:48:00Z"/>
                <w:sz w:val="21"/>
                <w:szCs w:val="22"/>
              </w:rPr>
            </w:pPr>
            <w:del w:id="1849" w:author="hyx" w:date="2018-11-10T18:48:00Z">
              <w:r>
                <w:rPr>
                  <w:rFonts w:hint="eastAsia"/>
                  <w:bCs/>
                  <w:sz w:val="21"/>
                  <w:szCs w:val="22"/>
                </w:rPr>
                <w:delText>31601240</w:delText>
              </w:r>
            </w:del>
          </w:p>
        </w:tc>
        <w:tc>
          <w:tcPr>
            <w:tcW w:w="1371" w:type="dxa"/>
            <w:gridSpan w:val="2"/>
            <w:vAlign w:val="center"/>
          </w:tcPr>
          <w:p>
            <w:pPr>
              <w:rPr>
                <w:del w:id="1850" w:author="hyx" w:date="2018-11-10T18:48:00Z"/>
                <w:sz w:val="21"/>
                <w:szCs w:val="22"/>
              </w:rPr>
            </w:pPr>
            <w:del w:id="1851" w:author="hyx" w:date="2018-11-10T18:48:00Z">
              <w:r>
                <w:rPr>
                  <w:sz w:val="21"/>
                  <w:szCs w:val="22"/>
                </w:rPr>
                <w:delText>17376503405</w:delText>
              </w:r>
            </w:del>
          </w:p>
        </w:tc>
        <w:tc>
          <w:tcPr>
            <w:tcW w:w="1150" w:type="dxa"/>
            <w:gridSpan w:val="2"/>
            <w:vAlign w:val="center"/>
          </w:tcPr>
          <w:p>
            <w:pPr>
              <w:rPr>
                <w:del w:id="1852" w:author="hyx" w:date="2018-11-10T18:48:00Z"/>
                <w:sz w:val="21"/>
                <w:szCs w:val="22"/>
              </w:rPr>
            </w:pPr>
            <w:del w:id="1853" w:author="hyx" w:date="2018-11-10T18:48:00Z">
              <w:r>
                <w:rPr>
                  <w:sz w:val="21"/>
                  <w:szCs w:val="22"/>
                </w:rPr>
                <w:delText>弘毅2-209</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854" w:author="hyx" w:date="2018-11-10T18:48:00Z"/>
        </w:trPr>
        <w:tc>
          <w:tcPr>
            <w:tcW w:w="1143" w:type="dxa"/>
            <w:gridSpan w:val="2"/>
            <w:vAlign w:val="center"/>
          </w:tcPr>
          <w:p>
            <w:pPr>
              <w:rPr>
                <w:del w:id="1855" w:author="hyx" w:date="2018-11-10T18:48:00Z"/>
                <w:sz w:val="21"/>
                <w:szCs w:val="22"/>
              </w:rPr>
            </w:pPr>
            <w:del w:id="1856" w:author="hyx" w:date="2018-11-10T18:48:00Z">
              <w:r>
                <w:rPr>
                  <w:rFonts w:hint="eastAsia"/>
                  <w:sz w:val="21"/>
                  <w:szCs w:val="22"/>
                </w:rPr>
                <w:delText>PPT编写员</w:delText>
              </w:r>
            </w:del>
          </w:p>
        </w:tc>
        <w:tc>
          <w:tcPr>
            <w:tcW w:w="1144" w:type="dxa"/>
            <w:gridSpan w:val="2"/>
            <w:vAlign w:val="center"/>
          </w:tcPr>
          <w:p>
            <w:pPr>
              <w:rPr>
                <w:del w:id="1857" w:author="hyx" w:date="2018-11-10T18:48:00Z"/>
                <w:sz w:val="21"/>
                <w:szCs w:val="22"/>
              </w:rPr>
            </w:pPr>
            <w:del w:id="1858" w:author="hyx" w:date="2018-11-10T18:48:00Z">
              <w:r>
                <w:rPr>
                  <w:rFonts w:hint="eastAsia"/>
                  <w:sz w:val="21"/>
                  <w:szCs w:val="22"/>
                </w:rPr>
                <w:delText>陈苏民</w:delText>
              </w:r>
            </w:del>
          </w:p>
        </w:tc>
        <w:tc>
          <w:tcPr>
            <w:tcW w:w="1155" w:type="dxa"/>
            <w:vAlign w:val="center"/>
          </w:tcPr>
          <w:p>
            <w:pPr>
              <w:rPr>
                <w:del w:id="1859" w:author="hyx" w:date="2018-11-10T18:48:00Z"/>
                <w:sz w:val="21"/>
                <w:szCs w:val="22"/>
              </w:rPr>
            </w:pPr>
            <w:del w:id="1860" w:author="hyx" w:date="2018-11-10T18:48:00Z">
              <w:r>
                <w:rPr>
                  <w:rFonts w:hint="eastAsia"/>
                  <w:sz w:val="21"/>
                  <w:szCs w:val="22"/>
                </w:rPr>
                <w:delText>负责分配到PPT模块的编写，上传Git</w:delText>
              </w:r>
            </w:del>
          </w:p>
        </w:tc>
        <w:tc>
          <w:tcPr>
            <w:tcW w:w="1155" w:type="dxa"/>
            <w:gridSpan w:val="2"/>
            <w:vAlign w:val="center"/>
          </w:tcPr>
          <w:p>
            <w:pPr>
              <w:rPr>
                <w:del w:id="1861" w:author="hyx" w:date="2018-11-10T18:48:00Z"/>
                <w:sz w:val="21"/>
                <w:szCs w:val="22"/>
              </w:rPr>
            </w:pPr>
            <w:del w:id="1862" w:author="hyx" w:date="2018-11-10T18:48:00Z">
              <w:r>
                <w:rPr>
                  <w:rFonts w:hint="eastAsia"/>
                  <w:sz w:val="21"/>
                  <w:szCs w:val="22"/>
                </w:rPr>
                <w:delText>软工1601</w:delText>
              </w:r>
            </w:del>
          </w:p>
        </w:tc>
        <w:tc>
          <w:tcPr>
            <w:tcW w:w="1178" w:type="dxa"/>
            <w:gridSpan w:val="2"/>
            <w:vAlign w:val="center"/>
          </w:tcPr>
          <w:p>
            <w:pPr>
              <w:rPr>
                <w:del w:id="1863" w:author="hyx" w:date="2018-11-10T18:48:00Z"/>
                <w:sz w:val="21"/>
                <w:szCs w:val="22"/>
              </w:rPr>
            </w:pPr>
            <w:del w:id="1864" w:author="hyx" w:date="2018-11-10T18:48:00Z">
              <w:r>
                <w:rPr>
                  <w:rFonts w:hint="eastAsia"/>
                  <w:bCs/>
                  <w:sz w:val="21"/>
                  <w:szCs w:val="22"/>
                </w:rPr>
                <w:delText>31602227</w:delText>
              </w:r>
            </w:del>
          </w:p>
        </w:tc>
        <w:tc>
          <w:tcPr>
            <w:tcW w:w="1371" w:type="dxa"/>
            <w:gridSpan w:val="2"/>
            <w:vAlign w:val="center"/>
          </w:tcPr>
          <w:p>
            <w:pPr>
              <w:rPr>
                <w:del w:id="1865" w:author="hyx" w:date="2018-11-10T18:48:00Z"/>
                <w:sz w:val="21"/>
                <w:szCs w:val="22"/>
              </w:rPr>
            </w:pPr>
            <w:del w:id="1866" w:author="hyx" w:date="2018-11-10T18:48:00Z">
              <w:r>
                <w:rPr>
                  <w:rFonts w:hint="eastAsia"/>
                  <w:sz w:val="21"/>
                  <w:szCs w:val="22"/>
                </w:rPr>
                <w:delText>13071869207</w:delText>
              </w:r>
            </w:del>
          </w:p>
        </w:tc>
        <w:tc>
          <w:tcPr>
            <w:tcW w:w="1150" w:type="dxa"/>
            <w:gridSpan w:val="2"/>
            <w:vAlign w:val="center"/>
          </w:tcPr>
          <w:p>
            <w:pPr>
              <w:rPr>
                <w:del w:id="1867" w:author="hyx" w:date="2018-11-10T18:48:00Z"/>
                <w:sz w:val="21"/>
                <w:szCs w:val="22"/>
              </w:rPr>
            </w:pPr>
            <w:del w:id="1868" w:author="hyx" w:date="2018-11-10T18:48:00Z">
              <w:r>
                <w:rPr>
                  <w:rFonts w:hint="eastAsia"/>
                  <w:sz w:val="21"/>
                  <w:szCs w:val="22"/>
                </w:rPr>
                <w:delText>弘毅1-124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1"/>
          <w:wAfter w:w="459" w:type="dxa"/>
          <w:del w:id="1869" w:author="hyx" w:date="2018-11-10T18:48:00Z"/>
        </w:trPr>
        <w:tc>
          <w:tcPr>
            <w:tcW w:w="1143" w:type="dxa"/>
            <w:gridSpan w:val="2"/>
            <w:vAlign w:val="center"/>
          </w:tcPr>
          <w:p>
            <w:pPr>
              <w:rPr>
                <w:del w:id="1870" w:author="hyx" w:date="2018-11-10T18:48:00Z"/>
                <w:sz w:val="21"/>
                <w:szCs w:val="22"/>
              </w:rPr>
            </w:pPr>
            <w:del w:id="1871" w:author="hyx" w:date="2018-11-10T18:48:00Z">
              <w:r>
                <w:rPr>
                  <w:rFonts w:hint="eastAsia"/>
                  <w:sz w:val="21"/>
                  <w:szCs w:val="22"/>
                </w:rPr>
                <w:delText>PPT编写员</w:delText>
              </w:r>
            </w:del>
          </w:p>
        </w:tc>
        <w:tc>
          <w:tcPr>
            <w:tcW w:w="1144" w:type="dxa"/>
            <w:gridSpan w:val="2"/>
            <w:vAlign w:val="center"/>
          </w:tcPr>
          <w:p>
            <w:pPr>
              <w:rPr>
                <w:del w:id="1872" w:author="hyx" w:date="2018-11-10T18:48:00Z"/>
                <w:sz w:val="21"/>
                <w:szCs w:val="22"/>
              </w:rPr>
            </w:pPr>
            <w:del w:id="1873" w:author="hyx" w:date="2018-11-10T18:48:00Z">
              <w:r>
                <w:rPr>
                  <w:rFonts w:hint="eastAsia"/>
                  <w:sz w:val="21"/>
                  <w:szCs w:val="22"/>
                </w:rPr>
                <w:delText>吕迪</w:delText>
              </w:r>
            </w:del>
          </w:p>
        </w:tc>
        <w:tc>
          <w:tcPr>
            <w:tcW w:w="1155" w:type="dxa"/>
            <w:vAlign w:val="center"/>
          </w:tcPr>
          <w:p>
            <w:pPr>
              <w:rPr>
                <w:del w:id="1874" w:author="hyx" w:date="2018-11-10T18:48:00Z"/>
                <w:sz w:val="21"/>
                <w:szCs w:val="22"/>
              </w:rPr>
            </w:pPr>
            <w:del w:id="1875" w:author="hyx" w:date="2018-11-10T18:48:00Z">
              <w:r>
                <w:rPr>
                  <w:rFonts w:hint="eastAsia"/>
                  <w:sz w:val="21"/>
                  <w:szCs w:val="22"/>
                </w:rPr>
                <w:delText>负责分配到PPT模块的编写，上传Git</w:delText>
              </w:r>
            </w:del>
          </w:p>
        </w:tc>
        <w:tc>
          <w:tcPr>
            <w:tcW w:w="1155" w:type="dxa"/>
            <w:gridSpan w:val="2"/>
            <w:vAlign w:val="center"/>
          </w:tcPr>
          <w:p>
            <w:pPr>
              <w:rPr>
                <w:del w:id="1876" w:author="hyx" w:date="2018-11-10T18:48:00Z"/>
                <w:sz w:val="21"/>
                <w:szCs w:val="22"/>
              </w:rPr>
            </w:pPr>
            <w:del w:id="1877" w:author="hyx" w:date="2018-11-10T18:48:00Z">
              <w:r>
                <w:rPr>
                  <w:rFonts w:hint="eastAsia"/>
                  <w:bCs/>
                  <w:sz w:val="21"/>
                  <w:szCs w:val="22"/>
                </w:rPr>
                <w:delText>软工1601</w:delText>
              </w:r>
            </w:del>
          </w:p>
        </w:tc>
        <w:tc>
          <w:tcPr>
            <w:tcW w:w="1178" w:type="dxa"/>
            <w:gridSpan w:val="2"/>
            <w:vAlign w:val="center"/>
          </w:tcPr>
          <w:p>
            <w:pPr>
              <w:rPr>
                <w:del w:id="1878" w:author="hyx" w:date="2018-11-10T18:48:00Z"/>
                <w:sz w:val="21"/>
                <w:szCs w:val="22"/>
              </w:rPr>
            </w:pPr>
            <w:del w:id="1879" w:author="hyx" w:date="2018-11-10T18:48:00Z">
              <w:r>
                <w:rPr>
                  <w:rFonts w:hint="eastAsia"/>
                  <w:bCs/>
                  <w:sz w:val="21"/>
                  <w:szCs w:val="22"/>
                </w:rPr>
                <w:delText>31504251</w:delText>
              </w:r>
            </w:del>
          </w:p>
        </w:tc>
        <w:tc>
          <w:tcPr>
            <w:tcW w:w="1371" w:type="dxa"/>
            <w:gridSpan w:val="2"/>
            <w:vAlign w:val="center"/>
          </w:tcPr>
          <w:p>
            <w:pPr>
              <w:rPr>
                <w:del w:id="1880" w:author="hyx" w:date="2018-11-10T18:48:00Z"/>
                <w:sz w:val="21"/>
                <w:szCs w:val="22"/>
              </w:rPr>
            </w:pPr>
            <w:del w:id="1881" w:author="hyx" w:date="2018-11-10T18:48:00Z">
              <w:r>
                <w:rPr>
                  <w:sz w:val="21"/>
                  <w:szCs w:val="22"/>
                </w:rPr>
                <w:delText>17306413358</w:delText>
              </w:r>
            </w:del>
          </w:p>
        </w:tc>
        <w:tc>
          <w:tcPr>
            <w:tcW w:w="1150" w:type="dxa"/>
            <w:gridSpan w:val="2"/>
            <w:vAlign w:val="center"/>
          </w:tcPr>
          <w:p>
            <w:pPr>
              <w:rPr>
                <w:del w:id="1882" w:author="hyx" w:date="2018-11-10T18:48:00Z"/>
                <w:sz w:val="21"/>
                <w:szCs w:val="22"/>
              </w:rPr>
            </w:pPr>
            <w:del w:id="1883" w:author="hyx" w:date="2018-11-10T18:48:00Z">
              <w:r>
                <w:rPr>
                  <w:sz w:val="21"/>
                  <w:szCs w:val="22"/>
                </w:rPr>
                <w:delText>求真1-125</w:delText>
              </w:r>
            </w:del>
          </w:p>
        </w:tc>
      </w:tr>
    </w:tbl>
    <w:p>
      <w:pPr>
        <w:pStyle w:val="70"/>
        <w:numPr>
          <w:ilvl w:val="2"/>
          <w:numId w:val="0"/>
        </w:numPr>
        <w:ind w:leftChars="0"/>
      </w:pPr>
      <w:bookmarkStart w:id="101" w:name="_Toc497223488"/>
    </w:p>
    <w:p/>
    <w:p/>
    <w:p/>
    <w:p/>
    <w:p/>
    <w:p>
      <w:pPr>
        <w:pStyle w:val="70"/>
      </w:pPr>
      <w:bookmarkStart w:id="102" w:name="_Toc24350"/>
      <w:r>
        <w:rPr>
          <w:rFonts w:hint="eastAsia"/>
        </w:rPr>
        <w:t>会议记录员</w:t>
      </w:r>
      <w:bookmarkEnd w:id="101"/>
      <w:bookmarkEnd w:id="102"/>
    </w:p>
    <w:p>
      <w:pPr>
        <w:ind w:left="420" w:leftChars="200"/>
      </w:pPr>
      <w:r>
        <w:rPr>
          <w:rFonts w:hint="eastAsia"/>
        </w:rPr>
        <w:t>本职概述：</w:t>
      </w:r>
    </w:p>
    <w:p>
      <w:pPr>
        <w:ind w:left="420" w:leftChars="200" w:firstLine="420"/>
      </w:pPr>
      <w:r>
        <w:rPr>
          <w:rFonts w:hint="eastAsia"/>
        </w:rPr>
        <w:t>负责会议记录</w:t>
      </w:r>
    </w:p>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884" w:author="hyx" w:date="2018-11-10T18:51:00Z">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992"/>
        <w:gridCol w:w="1985"/>
        <w:gridCol w:w="1134"/>
        <w:gridCol w:w="1417"/>
        <w:gridCol w:w="1418"/>
        <w:gridCol w:w="850"/>
        <w:tblGridChange w:id="1885">
          <w:tblGrid>
            <w:gridCol w:w="1094"/>
            <w:gridCol w:w="1093"/>
            <w:gridCol w:w="1120"/>
            <w:gridCol w:w="1123"/>
            <w:gridCol w:w="1194"/>
            <w:gridCol w:w="1560"/>
            <w:gridCol w:w="1112"/>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886" w:author="hyx" w:date="2018-11-10T18:51: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shd w:val="clear" w:color="auto" w:fill="BDD6EE" w:themeFill="accent1" w:themeFillTint="66"/>
            <w:vAlign w:val="center"/>
            <w:tcPrChange w:id="1887" w:author="hyx" w:date="2018-11-10T18:51:00Z">
              <w:tcPr>
                <w:tcW w:w="1094" w:type="dxa"/>
                <w:shd w:val="clear" w:color="auto" w:fill="BDD6EE" w:themeFill="accent1" w:themeFillTint="66"/>
                <w:vAlign w:val="center"/>
              </w:tcPr>
            </w:tcPrChange>
          </w:tcPr>
          <w:p>
            <w:pPr>
              <w:rPr>
                <w:b/>
                <w:sz w:val="21"/>
                <w:szCs w:val="22"/>
              </w:rPr>
            </w:pPr>
            <w:r>
              <w:rPr>
                <w:rFonts w:hint="eastAsia"/>
                <w:b/>
                <w:sz w:val="21"/>
                <w:szCs w:val="22"/>
              </w:rPr>
              <w:t>职务</w:t>
            </w:r>
          </w:p>
        </w:tc>
        <w:tc>
          <w:tcPr>
            <w:tcW w:w="992" w:type="dxa"/>
            <w:shd w:val="clear" w:color="auto" w:fill="BDD6EE" w:themeFill="accent1" w:themeFillTint="66"/>
            <w:vAlign w:val="center"/>
            <w:tcPrChange w:id="1888" w:author="hyx" w:date="2018-11-10T18:51:00Z">
              <w:tcPr>
                <w:tcW w:w="1093" w:type="dxa"/>
                <w:shd w:val="clear" w:color="auto" w:fill="BDD6EE" w:themeFill="accent1" w:themeFillTint="66"/>
                <w:vAlign w:val="center"/>
              </w:tcPr>
            </w:tcPrChange>
          </w:tcPr>
          <w:p>
            <w:pPr>
              <w:rPr>
                <w:b/>
                <w:sz w:val="21"/>
                <w:szCs w:val="22"/>
              </w:rPr>
            </w:pPr>
            <w:r>
              <w:rPr>
                <w:rFonts w:hint="eastAsia"/>
                <w:b/>
                <w:sz w:val="21"/>
                <w:szCs w:val="22"/>
              </w:rPr>
              <w:t>姓名</w:t>
            </w:r>
          </w:p>
        </w:tc>
        <w:tc>
          <w:tcPr>
            <w:tcW w:w="1985" w:type="dxa"/>
            <w:shd w:val="clear" w:color="auto" w:fill="BDD6EE" w:themeFill="accent1" w:themeFillTint="66"/>
            <w:vAlign w:val="center"/>
            <w:tcPrChange w:id="1889" w:author="hyx" w:date="2018-11-10T18:51:00Z">
              <w:tcPr>
                <w:tcW w:w="1120" w:type="dxa"/>
                <w:shd w:val="clear" w:color="auto" w:fill="BDD6EE" w:themeFill="accent1" w:themeFillTint="66"/>
                <w:vAlign w:val="center"/>
              </w:tcPr>
            </w:tcPrChange>
          </w:tcPr>
          <w:p>
            <w:pPr>
              <w:rPr>
                <w:b/>
                <w:sz w:val="21"/>
                <w:szCs w:val="22"/>
              </w:rPr>
            </w:pPr>
            <w:r>
              <w:rPr>
                <w:rFonts w:hint="eastAsia"/>
                <w:b/>
                <w:sz w:val="21"/>
                <w:szCs w:val="22"/>
              </w:rPr>
              <w:t>负责内容</w:t>
            </w:r>
          </w:p>
        </w:tc>
        <w:tc>
          <w:tcPr>
            <w:tcW w:w="1134" w:type="dxa"/>
            <w:shd w:val="clear" w:color="auto" w:fill="BDD6EE" w:themeFill="accent1" w:themeFillTint="66"/>
            <w:vAlign w:val="center"/>
            <w:tcPrChange w:id="1890" w:author="hyx" w:date="2018-11-10T18:51:00Z">
              <w:tcPr>
                <w:tcW w:w="1123" w:type="dxa"/>
                <w:shd w:val="clear" w:color="auto" w:fill="BDD6EE" w:themeFill="accent1" w:themeFillTint="66"/>
                <w:vAlign w:val="center"/>
              </w:tcPr>
            </w:tcPrChange>
          </w:tcPr>
          <w:p>
            <w:pPr>
              <w:rPr>
                <w:b/>
                <w:sz w:val="21"/>
                <w:szCs w:val="22"/>
              </w:rPr>
            </w:pPr>
            <w:ins w:id="1891" w:author="hyx" w:date="2018-11-10T18:49:00Z">
              <w:r>
                <w:rPr>
                  <w:rFonts w:hint="eastAsia"/>
                  <w:b/>
                  <w:color w:val="000000"/>
                  <w:sz w:val="21"/>
                  <w:szCs w:val="21"/>
                </w:rPr>
                <w:t>微信号</w:t>
              </w:r>
            </w:ins>
            <w:del w:id="1892" w:author="hyx" w:date="2018-11-10T18:49:00Z">
              <w:r>
                <w:rPr>
                  <w:rFonts w:hint="eastAsia"/>
                  <w:b/>
                  <w:sz w:val="21"/>
                  <w:szCs w:val="22"/>
                </w:rPr>
                <w:delText>班级</w:delText>
              </w:r>
            </w:del>
          </w:p>
        </w:tc>
        <w:tc>
          <w:tcPr>
            <w:tcW w:w="1417" w:type="dxa"/>
            <w:shd w:val="clear" w:color="auto" w:fill="BDD6EE" w:themeFill="accent1" w:themeFillTint="66"/>
            <w:vAlign w:val="center"/>
            <w:tcPrChange w:id="1893" w:author="hyx" w:date="2018-11-10T18:51:00Z">
              <w:tcPr>
                <w:tcW w:w="1194" w:type="dxa"/>
                <w:shd w:val="clear" w:color="auto" w:fill="BDD6EE" w:themeFill="accent1" w:themeFillTint="66"/>
                <w:vAlign w:val="center"/>
              </w:tcPr>
            </w:tcPrChange>
          </w:tcPr>
          <w:p>
            <w:pPr>
              <w:rPr>
                <w:b/>
                <w:sz w:val="21"/>
                <w:szCs w:val="22"/>
              </w:rPr>
            </w:pPr>
            <w:ins w:id="1894" w:author="hyx" w:date="2018-11-10T18:49:00Z">
              <w:r>
                <w:rPr>
                  <w:rFonts w:hint="eastAsia"/>
                  <w:b/>
                  <w:color w:val="000000"/>
                  <w:sz w:val="21"/>
                  <w:szCs w:val="21"/>
                </w:rPr>
                <w:t>QQ号</w:t>
              </w:r>
            </w:ins>
            <w:del w:id="1895" w:author="hyx" w:date="2018-11-10T18:49:00Z">
              <w:r>
                <w:rPr>
                  <w:rFonts w:hint="eastAsia"/>
                  <w:b/>
                  <w:sz w:val="21"/>
                  <w:szCs w:val="22"/>
                </w:rPr>
                <w:delText>学号</w:delText>
              </w:r>
            </w:del>
          </w:p>
        </w:tc>
        <w:tc>
          <w:tcPr>
            <w:tcW w:w="1418" w:type="dxa"/>
            <w:shd w:val="clear" w:color="auto" w:fill="BDD6EE" w:themeFill="accent1" w:themeFillTint="66"/>
            <w:vAlign w:val="center"/>
            <w:tcPrChange w:id="1896" w:author="hyx" w:date="2018-11-10T18:51:00Z">
              <w:tcPr>
                <w:tcW w:w="1560" w:type="dxa"/>
                <w:shd w:val="clear" w:color="auto" w:fill="BDD6EE" w:themeFill="accent1" w:themeFillTint="66"/>
                <w:vAlign w:val="center"/>
              </w:tcPr>
            </w:tcPrChange>
          </w:tcPr>
          <w:p>
            <w:pPr>
              <w:rPr>
                <w:b/>
                <w:sz w:val="21"/>
                <w:szCs w:val="22"/>
              </w:rPr>
            </w:pPr>
            <w:r>
              <w:rPr>
                <w:rFonts w:hint="eastAsia"/>
                <w:b/>
                <w:sz w:val="21"/>
                <w:szCs w:val="22"/>
              </w:rPr>
              <w:t>电话号码</w:t>
            </w:r>
          </w:p>
        </w:tc>
        <w:tc>
          <w:tcPr>
            <w:tcW w:w="850" w:type="dxa"/>
            <w:shd w:val="clear" w:color="auto" w:fill="BDD6EE" w:themeFill="accent1" w:themeFillTint="66"/>
            <w:vAlign w:val="center"/>
            <w:tcPrChange w:id="1897" w:author="hyx" w:date="2018-11-10T18:51:00Z">
              <w:tcPr>
                <w:tcW w:w="1112" w:type="dxa"/>
                <w:shd w:val="clear" w:color="auto" w:fill="BDD6EE" w:themeFill="accent1" w:themeFillTint="66"/>
                <w:vAlign w:val="center"/>
              </w:tcPr>
            </w:tcPrChange>
          </w:tcPr>
          <w:p>
            <w:pPr>
              <w:rPr>
                <w:b/>
                <w:sz w:val="21"/>
                <w:szCs w:val="22"/>
              </w:rPr>
            </w:pPr>
            <w:r>
              <w:rPr>
                <w:rFonts w:hint="eastAsia"/>
                <w:b/>
                <w:sz w:val="21"/>
                <w:szCs w:val="22"/>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898" w:author="hyx" w:date="2018-11-10T18:51: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899" w:author="hyx" w:date="2018-11-10T18:51:00Z">
              <w:tcPr>
                <w:tcW w:w="1094" w:type="dxa"/>
                <w:vAlign w:val="center"/>
              </w:tcPr>
            </w:tcPrChange>
          </w:tcPr>
          <w:p>
            <w:pPr>
              <w:rPr>
                <w:sz w:val="21"/>
                <w:szCs w:val="22"/>
              </w:rPr>
            </w:pPr>
            <w:r>
              <w:rPr>
                <w:rFonts w:hint="eastAsia"/>
                <w:sz w:val="21"/>
                <w:szCs w:val="22"/>
              </w:rPr>
              <w:t>会议记录员</w:t>
            </w:r>
          </w:p>
        </w:tc>
        <w:tc>
          <w:tcPr>
            <w:tcW w:w="992" w:type="dxa"/>
            <w:vAlign w:val="center"/>
            <w:tcPrChange w:id="1900" w:author="hyx" w:date="2018-11-10T18:51:00Z">
              <w:tcPr>
                <w:tcW w:w="1093" w:type="dxa"/>
                <w:vAlign w:val="center"/>
              </w:tcPr>
            </w:tcPrChange>
          </w:tcPr>
          <w:p>
            <w:pPr>
              <w:rPr>
                <w:sz w:val="21"/>
                <w:szCs w:val="22"/>
              </w:rPr>
            </w:pPr>
            <w:r>
              <w:rPr>
                <w:rFonts w:hint="eastAsia"/>
                <w:sz w:val="21"/>
                <w:szCs w:val="22"/>
              </w:rPr>
              <w:t>吕迪</w:t>
            </w:r>
          </w:p>
        </w:tc>
        <w:tc>
          <w:tcPr>
            <w:tcW w:w="1985" w:type="dxa"/>
            <w:vAlign w:val="center"/>
            <w:tcPrChange w:id="1901" w:author="hyx" w:date="2018-11-10T18:51:00Z">
              <w:tcPr>
                <w:tcW w:w="1120" w:type="dxa"/>
                <w:vAlign w:val="center"/>
              </w:tcPr>
            </w:tcPrChange>
          </w:tcPr>
          <w:p>
            <w:pPr>
              <w:rPr>
                <w:sz w:val="21"/>
                <w:szCs w:val="22"/>
              </w:rPr>
            </w:pPr>
            <w:r>
              <w:rPr>
                <w:rFonts w:hint="eastAsia"/>
                <w:sz w:val="21"/>
                <w:szCs w:val="22"/>
              </w:rPr>
              <w:t>记录开会内容，写好会议任务分配和任务检查表，上传Git</w:t>
            </w:r>
          </w:p>
        </w:tc>
        <w:tc>
          <w:tcPr>
            <w:tcW w:w="1134" w:type="dxa"/>
            <w:vAlign w:val="center"/>
            <w:tcPrChange w:id="1902" w:author="hyx" w:date="2018-11-10T18:51:00Z">
              <w:tcPr>
                <w:tcW w:w="1123" w:type="dxa"/>
                <w:vAlign w:val="center"/>
              </w:tcPr>
            </w:tcPrChange>
          </w:tcPr>
          <w:p>
            <w:pPr>
              <w:rPr>
                <w:sz w:val="21"/>
                <w:szCs w:val="22"/>
              </w:rPr>
            </w:pPr>
            <w:ins w:id="1903" w:author="hyx" w:date="2018-11-10T18:50:00Z">
              <w:r>
                <w:rPr>
                  <w:sz w:val="20"/>
                  <w:szCs w:val="20"/>
                </w:rPr>
                <w:t>di62289</w:t>
              </w:r>
            </w:ins>
            <w:del w:id="1904" w:author="hyx" w:date="2018-11-10T18:50:00Z">
              <w:r>
                <w:rPr>
                  <w:rFonts w:hint="eastAsia"/>
                  <w:bCs/>
                  <w:sz w:val="21"/>
                  <w:szCs w:val="22"/>
                </w:rPr>
                <w:delText>软工1601</w:delText>
              </w:r>
            </w:del>
          </w:p>
        </w:tc>
        <w:tc>
          <w:tcPr>
            <w:tcW w:w="1417" w:type="dxa"/>
            <w:vAlign w:val="center"/>
            <w:tcPrChange w:id="1905" w:author="hyx" w:date="2018-11-10T18:51:00Z">
              <w:tcPr>
                <w:tcW w:w="1194" w:type="dxa"/>
                <w:vAlign w:val="center"/>
              </w:tcPr>
            </w:tcPrChange>
          </w:tcPr>
          <w:p>
            <w:pPr>
              <w:rPr>
                <w:sz w:val="21"/>
                <w:szCs w:val="22"/>
              </w:rPr>
            </w:pPr>
            <w:ins w:id="1906" w:author="hyx" w:date="2018-11-10T18:50:00Z">
              <w:r>
                <w:rPr>
                  <w:sz w:val="20"/>
                  <w:szCs w:val="20"/>
                </w:rPr>
                <w:t>935162289</w:t>
              </w:r>
            </w:ins>
            <w:del w:id="1907" w:author="hyx" w:date="2018-11-10T18:50:00Z">
              <w:r>
                <w:rPr>
                  <w:rFonts w:hint="eastAsia"/>
                  <w:bCs/>
                  <w:sz w:val="21"/>
                  <w:szCs w:val="22"/>
                </w:rPr>
                <w:delText>31504251</w:delText>
              </w:r>
            </w:del>
          </w:p>
        </w:tc>
        <w:tc>
          <w:tcPr>
            <w:tcW w:w="1418" w:type="dxa"/>
            <w:vAlign w:val="center"/>
            <w:tcPrChange w:id="1908" w:author="hyx" w:date="2018-11-10T18:51:00Z">
              <w:tcPr>
                <w:tcW w:w="1560" w:type="dxa"/>
                <w:vAlign w:val="center"/>
              </w:tcPr>
            </w:tcPrChange>
          </w:tcPr>
          <w:p>
            <w:pPr>
              <w:rPr>
                <w:sz w:val="21"/>
                <w:szCs w:val="22"/>
              </w:rPr>
            </w:pPr>
            <w:ins w:id="1909" w:author="hyx" w:date="2018-11-10T18:50:00Z">
              <w:r>
                <w:rPr>
                  <w:sz w:val="20"/>
                  <w:szCs w:val="20"/>
                </w:rPr>
                <w:t>17306413358</w:t>
              </w:r>
            </w:ins>
            <w:del w:id="1910" w:author="hyx" w:date="2018-11-10T18:50:00Z">
              <w:r>
                <w:rPr>
                  <w:sz w:val="21"/>
                  <w:szCs w:val="22"/>
                </w:rPr>
                <w:delText>17306413358</w:delText>
              </w:r>
            </w:del>
          </w:p>
        </w:tc>
        <w:tc>
          <w:tcPr>
            <w:tcW w:w="850" w:type="dxa"/>
            <w:vAlign w:val="center"/>
            <w:tcPrChange w:id="1911" w:author="hyx" w:date="2018-11-10T18:51:00Z">
              <w:tcPr>
                <w:tcW w:w="1112" w:type="dxa"/>
                <w:vAlign w:val="center"/>
              </w:tcPr>
            </w:tcPrChange>
          </w:tcPr>
          <w:p>
            <w:pPr>
              <w:rPr>
                <w:sz w:val="21"/>
                <w:szCs w:val="22"/>
              </w:rPr>
            </w:pPr>
            <w:r>
              <w:rPr>
                <w:sz w:val="20"/>
                <w:szCs w:val="20"/>
              </w:rPr>
              <w:t>求真1-125</w:t>
            </w:r>
          </w:p>
        </w:tc>
      </w:tr>
    </w:tbl>
    <w:p/>
    <w:p/>
    <w:p/>
    <w:p>
      <w:pPr>
        <w:pStyle w:val="70"/>
      </w:pPr>
      <w:bookmarkStart w:id="103" w:name="_Toc6984"/>
      <w:bookmarkStart w:id="104" w:name="_Toc497223489"/>
      <w:r>
        <w:rPr>
          <w:rFonts w:hint="eastAsia"/>
        </w:rPr>
        <w:t>录音记录员</w:t>
      </w:r>
      <w:bookmarkEnd w:id="103"/>
      <w:bookmarkEnd w:id="104"/>
    </w:p>
    <w:p>
      <w:pPr>
        <w:ind w:left="420" w:leftChars="200"/>
      </w:pPr>
      <w:r>
        <w:rPr>
          <w:rFonts w:hint="eastAsia"/>
        </w:rPr>
        <w:t>本职概述：</w:t>
      </w:r>
    </w:p>
    <w:p>
      <w:pPr>
        <w:ind w:left="420" w:leftChars="200" w:firstLine="420"/>
        <w:rPr>
          <w:rFonts w:hint="eastAsia"/>
        </w:rPr>
      </w:pPr>
      <w:r>
        <w:rPr>
          <w:rFonts w:hint="eastAsia"/>
        </w:rPr>
        <w:t>负责录音</w:t>
      </w:r>
    </w:p>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912" w:author="hyx" w:date="2018-11-10T18:52:00Z">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992"/>
        <w:gridCol w:w="1985"/>
        <w:gridCol w:w="1134"/>
        <w:gridCol w:w="1417"/>
        <w:gridCol w:w="1418"/>
        <w:gridCol w:w="850"/>
        <w:tblGridChange w:id="1913">
          <w:tblGrid>
            <w:gridCol w:w="1094"/>
            <w:gridCol w:w="1093"/>
            <w:gridCol w:w="1120"/>
            <w:gridCol w:w="1123"/>
            <w:gridCol w:w="1194"/>
            <w:gridCol w:w="1560"/>
            <w:gridCol w:w="1112"/>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914" w:author="hyx" w:date="2018-11-10T18:5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shd w:val="clear" w:color="auto" w:fill="BDD6EE" w:themeFill="accent1" w:themeFillTint="66"/>
            <w:vAlign w:val="center"/>
            <w:tcPrChange w:id="1915" w:author="hyx" w:date="2018-11-10T18:52:00Z">
              <w:tcPr>
                <w:tcW w:w="1094" w:type="dxa"/>
                <w:shd w:val="clear" w:color="auto" w:fill="BDD6EE" w:themeFill="accent1" w:themeFillTint="66"/>
                <w:vAlign w:val="center"/>
              </w:tcPr>
            </w:tcPrChange>
          </w:tcPr>
          <w:p>
            <w:pPr>
              <w:rPr>
                <w:b/>
                <w:sz w:val="21"/>
                <w:szCs w:val="22"/>
              </w:rPr>
            </w:pPr>
            <w:r>
              <w:rPr>
                <w:rFonts w:hint="eastAsia"/>
                <w:b/>
                <w:sz w:val="21"/>
                <w:szCs w:val="22"/>
              </w:rPr>
              <w:t>职务</w:t>
            </w:r>
          </w:p>
        </w:tc>
        <w:tc>
          <w:tcPr>
            <w:tcW w:w="992" w:type="dxa"/>
            <w:shd w:val="clear" w:color="auto" w:fill="BDD6EE" w:themeFill="accent1" w:themeFillTint="66"/>
            <w:vAlign w:val="center"/>
            <w:tcPrChange w:id="1916" w:author="hyx" w:date="2018-11-10T18:52:00Z">
              <w:tcPr>
                <w:tcW w:w="1093" w:type="dxa"/>
                <w:shd w:val="clear" w:color="auto" w:fill="BDD6EE" w:themeFill="accent1" w:themeFillTint="66"/>
                <w:vAlign w:val="center"/>
              </w:tcPr>
            </w:tcPrChange>
          </w:tcPr>
          <w:p>
            <w:pPr>
              <w:rPr>
                <w:b/>
                <w:sz w:val="21"/>
                <w:szCs w:val="22"/>
              </w:rPr>
            </w:pPr>
            <w:r>
              <w:rPr>
                <w:rFonts w:hint="eastAsia"/>
                <w:b/>
                <w:sz w:val="21"/>
                <w:szCs w:val="22"/>
              </w:rPr>
              <w:t>姓名</w:t>
            </w:r>
          </w:p>
        </w:tc>
        <w:tc>
          <w:tcPr>
            <w:tcW w:w="1985" w:type="dxa"/>
            <w:shd w:val="clear" w:color="auto" w:fill="BDD6EE" w:themeFill="accent1" w:themeFillTint="66"/>
            <w:vAlign w:val="center"/>
            <w:tcPrChange w:id="1917" w:author="hyx" w:date="2018-11-10T18:52:00Z">
              <w:tcPr>
                <w:tcW w:w="1120" w:type="dxa"/>
                <w:shd w:val="clear" w:color="auto" w:fill="BDD6EE" w:themeFill="accent1" w:themeFillTint="66"/>
                <w:vAlign w:val="center"/>
              </w:tcPr>
            </w:tcPrChange>
          </w:tcPr>
          <w:p>
            <w:pPr>
              <w:rPr>
                <w:b/>
                <w:sz w:val="21"/>
                <w:szCs w:val="22"/>
              </w:rPr>
            </w:pPr>
            <w:r>
              <w:rPr>
                <w:rFonts w:hint="eastAsia"/>
                <w:b/>
                <w:sz w:val="21"/>
                <w:szCs w:val="22"/>
              </w:rPr>
              <w:t>负责内容</w:t>
            </w:r>
          </w:p>
        </w:tc>
        <w:tc>
          <w:tcPr>
            <w:tcW w:w="1134" w:type="dxa"/>
            <w:shd w:val="clear" w:color="auto" w:fill="BDD6EE" w:themeFill="accent1" w:themeFillTint="66"/>
            <w:vAlign w:val="center"/>
            <w:tcPrChange w:id="1918" w:author="hyx" w:date="2018-11-10T18:52:00Z">
              <w:tcPr>
                <w:tcW w:w="1123" w:type="dxa"/>
                <w:shd w:val="clear" w:color="auto" w:fill="BDD6EE" w:themeFill="accent1" w:themeFillTint="66"/>
                <w:vAlign w:val="center"/>
              </w:tcPr>
            </w:tcPrChange>
          </w:tcPr>
          <w:p>
            <w:pPr>
              <w:rPr>
                <w:b/>
                <w:sz w:val="21"/>
                <w:szCs w:val="22"/>
              </w:rPr>
            </w:pPr>
            <w:ins w:id="1919" w:author="hyx" w:date="2018-11-10T18:50:00Z">
              <w:r>
                <w:rPr>
                  <w:rFonts w:hint="eastAsia"/>
                  <w:b/>
                  <w:color w:val="000000"/>
                  <w:sz w:val="21"/>
                  <w:szCs w:val="21"/>
                </w:rPr>
                <w:t>微信号</w:t>
              </w:r>
            </w:ins>
            <w:del w:id="1920" w:author="hyx" w:date="2018-11-10T18:50:00Z">
              <w:r>
                <w:rPr>
                  <w:rFonts w:hint="eastAsia"/>
                  <w:b/>
                  <w:sz w:val="21"/>
                  <w:szCs w:val="22"/>
                </w:rPr>
                <w:delText>班级</w:delText>
              </w:r>
            </w:del>
          </w:p>
        </w:tc>
        <w:tc>
          <w:tcPr>
            <w:tcW w:w="1417" w:type="dxa"/>
            <w:shd w:val="clear" w:color="auto" w:fill="BDD6EE" w:themeFill="accent1" w:themeFillTint="66"/>
            <w:vAlign w:val="center"/>
            <w:tcPrChange w:id="1921" w:author="hyx" w:date="2018-11-10T18:52:00Z">
              <w:tcPr>
                <w:tcW w:w="1194" w:type="dxa"/>
                <w:shd w:val="clear" w:color="auto" w:fill="BDD6EE" w:themeFill="accent1" w:themeFillTint="66"/>
                <w:vAlign w:val="center"/>
              </w:tcPr>
            </w:tcPrChange>
          </w:tcPr>
          <w:p>
            <w:pPr>
              <w:rPr>
                <w:b/>
                <w:sz w:val="21"/>
                <w:szCs w:val="22"/>
              </w:rPr>
            </w:pPr>
            <w:ins w:id="1922" w:author="hyx" w:date="2018-11-10T18:50:00Z">
              <w:r>
                <w:rPr>
                  <w:rFonts w:hint="eastAsia"/>
                  <w:b/>
                  <w:color w:val="000000"/>
                  <w:sz w:val="21"/>
                  <w:szCs w:val="21"/>
                </w:rPr>
                <w:t>QQ号</w:t>
              </w:r>
            </w:ins>
            <w:del w:id="1923" w:author="hyx" w:date="2018-11-10T18:50:00Z">
              <w:r>
                <w:rPr>
                  <w:rFonts w:hint="eastAsia"/>
                  <w:b/>
                  <w:sz w:val="21"/>
                  <w:szCs w:val="22"/>
                </w:rPr>
                <w:delText>学号</w:delText>
              </w:r>
            </w:del>
          </w:p>
        </w:tc>
        <w:tc>
          <w:tcPr>
            <w:tcW w:w="1418" w:type="dxa"/>
            <w:shd w:val="clear" w:color="auto" w:fill="BDD6EE" w:themeFill="accent1" w:themeFillTint="66"/>
            <w:vAlign w:val="center"/>
            <w:tcPrChange w:id="1924" w:author="hyx" w:date="2018-11-10T18:52:00Z">
              <w:tcPr>
                <w:tcW w:w="1560" w:type="dxa"/>
                <w:shd w:val="clear" w:color="auto" w:fill="BDD6EE" w:themeFill="accent1" w:themeFillTint="66"/>
                <w:vAlign w:val="center"/>
              </w:tcPr>
            </w:tcPrChange>
          </w:tcPr>
          <w:p>
            <w:pPr>
              <w:rPr>
                <w:b/>
                <w:sz w:val="21"/>
                <w:szCs w:val="22"/>
              </w:rPr>
            </w:pPr>
            <w:r>
              <w:rPr>
                <w:rFonts w:hint="eastAsia"/>
                <w:b/>
                <w:sz w:val="21"/>
                <w:szCs w:val="22"/>
              </w:rPr>
              <w:t>电话号码</w:t>
            </w:r>
          </w:p>
        </w:tc>
        <w:tc>
          <w:tcPr>
            <w:tcW w:w="850" w:type="dxa"/>
            <w:shd w:val="clear" w:color="auto" w:fill="BDD6EE" w:themeFill="accent1" w:themeFillTint="66"/>
            <w:vAlign w:val="center"/>
            <w:tcPrChange w:id="1925" w:author="hyx" w:date="2018-11-10T18:52:00Z">
              <w:tcPr>
                <w:tcW w:w="1112" w:type="dxa"/>
                <w:shd w:val="clear" w:color="auto" w:fill="BDD6EE" w:themeFill="accent1" w:themeFillTint="66"/>
                <w:vAlign w:val="center"/>
              </w:tcPr>
            </w:tcPrChange>
          </w:tcPr>
          <w:p>
            <w:pPr>
              <w:rPr>
                <w:b/>
                <w:sz w:val="21"/>
                <w:szCs w:val="22"/>
              </w:rPr>
            </w:pPr>
            <w:r>
              <w:rPr>
                <w:rFonts w:hint="eastAsia"/>
                <w:b/>
                <w:sz w:val="21"/>
                <w:szCs w:val="22"/>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926" w:author="hyx" w:date="2018-11-10T18:52: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927" w:author="hyx" w:date="2018-11-10T18:52:00Z">
              <w:tcPr>
                <w:tcW w:w="1094" w:type="dxa"/>
                <w:vAlign w:val="center"/>
              </w:tcPr>
            </w:tcPrChange>
          </w:tcPr>
          <w:p>
            <w:pPr>
              <w:rPr>
                <w:sz w:val="21"/>
                <w:szCs w:val="22"/>
              </w:rPr>
            </w:pPr>
            <w:del w:id="1928" w:author="hyx" w:date="2018-11-10T18:52:00Z">
              <w:r>
                <w:rPr>
                  <w:rFonts w:hint="eastAsia"/>
                  <w:sz w:val="21"/>
                  <w:szCs w:val="22"/>
                </w:rPr>
                <w:delText>PPT整合员</w:delText>
              </w:r>
            </w:del>
            <w:ins w:id="1929" w:author="hyx" w:date="2018-11-10T18:52:00Z">
              <w:r>
                <w:rPr>
                  <w:rFonts w:hint="eastAsia"/>
                  <w:sz w:val="21"/>
                  <w:szCs w:val="22"/>
                </w:rPr>
                <w:t>录音记录员</w:t>
              </w:r>
            </w:ins>
          </w:p>
        </w:tc>
        <w:tc>
          <w:tcPr>
            <w:tcW w:w="992" w:type="dxa"/>
            <w:vAlign w:val="center"/>
            <w:tcPrChange w:id="1930" w:author="hyx" w:date="2018-11-10T18:52:00Z">
              <w:tcPr>
                <w:tcW w:w="1093" w:type="dxa"/>
                <w:vAlign w:val="center"/>
              </w:tcPr>
            </w:tcPrChange>
          </w:tcPr>
          <w:p>
            <w:pPr>
              <w:rPr>
                <w:sz w:val="21"/>
                <w:szCs w:val="22"/>
              </w:rPr>
            </w:pPr>
            <w:r>
              <w:rPr>
                <w:rFonts w:hint="eastAsia"/>
                <w:sz w:val="21"/>
                <w:szCs w:val="22"/>
              </w:rPr>
              <w:t>徐双铅</w:t>
            </w:r>
          </w:p>
        </w:tc>
        <w:tc>
          <w:tcPr>
            <w:tcW w:w="1985" w:type="dxa"/>
            <w:vAlign w:val="center"/>
            <w:tcPrChange w:id="1931" w:author="hyx" w:date="2018-11-10T18:52:00Z">
              <w:tcPr>
                <w:tcW w:w="1120" w:type="dxa"/>
                <w:vAlign w:val="center"/>
              </w:tcPr>
            </w:tcPrChange>
          </w:tcPr>
          <w:p>
            <w:pPr>
              <w:rPr>
                <w:sz w:val="21"/>
                <w:szCs w:val="22"/>
              </w:rPr>
            </w:pPr>
            <w:r>
              <w:rPr>
                <w:rFonts w:hint="eastAsia"/>
                <w:sz w:val="21"/>
                <w:szCs w:val="22"/>
              </w:rPr>
              <w:t>开会时、上课时、审核时、用户访谈师，进行录音，录音链接上传Git</w:t>
            </w:r>
          </w:p>
        </w:tc>
        <w:tc>
          <w:tcPr>
            <w:tcW w:w="1134" w:type="dxa"/>
            <w:vAlign w:val="center"/>
            <w:tcPrChange w:id="1932" w:author="hyx" w:date="2018-11-10T18:52:00Z">
              <w:tcPr>
                <w:tcW w:w="1123" w:type="dxa"/>
                <w:vAlign w:val="center"/>
              </w:tcPr>
            </w:tcPrChange>
          </w:tcPr>
          <w:p>
            <w:pPr>
              <w:rPr>
                <w:sz w:val="21"/>
                <w:szCs w:val="22"/>
              </w:rPr>
            </w:pPr>
            <w:ins w:id="1933" w:author="hyx" w:date="2018-11-10T18:51:00Z">
              <w:r>
                <w:rPr>
                  <w:sz w:val="20"/>
                  <w:szCs w:val="20"/>
                </w:rPr>
                <w:t>CXM1064081300</w:t>
              </w:r>
            </w:ins>
            <w:del w:id="1934" w:author="hyx" w:date="2018-11-10T18:51:00Z">
              <w:r>
                <w:rPr>
                  <w:rFonts w:hint="eastAsia"/>
                  <w:sz w:val="21"/>
                  <w:szCs w:val="22"/>
                </w:rPr>
                <w:delText>软工1601</w:delText>
              </w:r>
            </w:del>
          </w:p>
        </w:tc>
        <w:tc>
          <w:tcPr>
            <w:tcW w:w="1417" w:type="dxa"/>
            <w:vAlign w:val="center"/>
            <w:tcPrChange w:id="1935" w:author="hyx" w:date="2018-11-10T18:52:00Z">
              <w:tcPr>
                <w:tcW w:w="1194" w:type="dxa"/>
                <w:vAlign w:val="center"/>
              </w:tcPr>
            </w:tcPrChange>
          </w:tcPr>
          <w:p>
            <w:pPr>
              <w:rPr>
                <w:sz w:val="21"/>
                <w:szCs w:val="22"/>
              </w:rPr>
            </w:pPr>
            <w:ins w:id="1936" w:author="hyx" w:date="2018-11-10T18:51:00Z">
              <w:r>
                <w:rPr>
                  <w:sz w:val="20"/>
                  <w:szCs w:val="20"/>
                </w:rPr>
                <w:t>1227442409</w:t>
              </w:r>
            </w:ins>
            <w:del w:id="1937" w:author="hyx" w:date="2018-11-10T18:51:00Z">
              <w:r>
                <w:rPr>
                  <w:rFonts w:hint="eastAsia"/>
                  <w:sz w:val="21"/>
                  <w:szCs w:val="22"/>
                </w:rPr>
                <w:delText>31601221</w:delText>
              </w:r>
            </w:del>
          </w:p>
        </w:tc>
        <w:tc>
          <w:tcPr>
            <w:tcW w:w="1418" w:type="dxa"/>
            <w:vAlign w:val="center"/>
            <w:tcPrChange w:id="1938" w:author="hyx" w:date="2018-11-10T18:52:00Z">
              <w:tcPr>
                <w:tcW w:w="1560" w:type="dxa"/>
                <w:vAlign w:val="center"/>
              </w:tcPr>
            </w:tcPrChange>
          </w:tcPr>
          <w:p>
            <w:pPr>
              <w:rPr>
                <w:sz w:val="21"/>
                <w:szCs w:val="22"/>
              </w:rPr>
            </w:pPr>
            <w:r>
              <w:rPr>
                <w:sz w:val="21"/>
                <w:szCs w:val="22"/>
              </w:rPr>
              <w:t>18094711647</w:t>
            </w:r>
          </w:p>
        </w:tc>
        <w:tc>
          <w:tcPr>
            <w:tcW w:w="850" w:type="dxa"/>
            <w:vAlign w:val="center"/>
            <w:tcPrChange w:id="1939" w:author="hyx" w:date="2018-11-10T18:52:00Z">
              <w:tcPr>
                <w:tcW w:w="1112" w:type="dxa"/>
                <w:vAlign w:val="center"/>
              </w:tcPr>
            </w:tcPrChange>
          </w:tcPr>
          <w:p>
            <w:pPr>
              <w:rPr>
                <w:sz w:val="21"/>
                <w:szCs w:val="22"/>
              </w:rPr>
            </w:pPr>
            <w:r>
              <w:rPr>
                <w:sz w:val="21"/>
                <w:szCs w:val="22"/>
              </w:rPr>
              <w:t>弘毅2-206</w:t>
            </w:r>
          </w:p>
        </w:tc>
      </w:tr>
    </w:tbl>
    <w:p>
      <w:pPr>
        <w:rPr>
          <w:ins w:id="1940" w:author="hyx" w:date="2018-11-10T18:52:00Z"/>
          <w:b/>
        </w:rPr>
      </w:pPr>
    </w:p>
    <w:p>
      <w:pPr>
        <w:rPr>
          <w:ins w:id="1941" w:author="hyx" w:date="2018-11-10T18:52:00Z"/>
          <w:b/>
        </w:rPr>
      </w:pPr>
    </w:p>
    <w:p>
      <w:pPr>
        <w:rPr>
          <w:ins w:id="1942" w:author="hyx" w:date="2018-11-10T18:52:00Z"/>
          <w:b/>
        </w:rPr>
      </w:pPr>
    </w:p>
    <w:p>
      <w:pPr>
        <w:rPr>
          <w:b/>
        </w:rPr>
      </w:pPr>
    </w:p>
    <w:p>
      <w:pPr>
        <w:pStyle w:val="70"/>
      </w:pPr>
      <w:bookmarkStart w:id="105" w:name="_Toc497072232"/>
      <w:bookmarkStart w:id="106" w:name="_Toc497223490"/>
      <w:bookmarkStart w:id="107" w:name="_Toc19701"/>
      <w:r>
        <w:rPr>
          <w:rFonts w:hint="eastAsia"/>
        </w:rPr>
        <w:t>配置</w:t>
      </w:r>
      <w:bookmarkEnd w:id="105"/>
      <w:r>
        <w:rPr>
          <w:rFonts w:hint="eastAsia"/>
        </w:rPr>
        <w:t>管理员</w:t>
      </w:r>
      <w:bookmarkEnd w:id="106"/>
      <w:bookmarkEnd w:id="107"/>
    </w:p>
    <w:p>
      <w:pPr>
        <w:ind w:left="420" w:leftChars="200"/>
      </w:pPr>
      <w:r>
        <w:rPr>
          <w:rFonts w:hint="eastAsia"/>
        </w:rPr>
        <w:t>本职概述：</w:t>
      </w:r>
    </w:p>
    <w:p>
      <w:pPr>
        <w:ind w:left="420" w:leftChars="200" w:firstLine="420"/>
        <w:rPr>
          <w:del w:id="1943" w:author="hyx" w:date="2018-11-11T18:39:00Z"/>
        </w:rPr>
      </w:pPr>
      <w:r>
        <w:rPr>
          <w:rFonts w:hint="eastAsia"/>
        </w:rPr>
        <w:t>负责计划软件配置管理活动</w:t>
      </w:r>
      <w:ins w:id="1944" w:author="hyx" w:date="2018-11-10T18:55:00Z">
        <w:r>
          <w:rPr>
            <w:rFonts w:hint="eastAsia"/>
          </w:rPr>
          <w:t>，</w:t>
        </w:r>
      </w:ins>
      <w:del w:id="1945" w:author="hyx" w:date="2018-11-10T18:55:00Z">
        <w:r>
          <w:rPr>
            <w:rFonts w:hint="eastAsia"/>
          </w:rPr>
          <w:delText>，标识配置项，建立基线，</w:delText>
        </w:r>
      </w:del>
      <w:r>
        <w:rPr>
          <w:rFonts w:hint="eastAsia"/>
        </w:rPr>
        <w:t>进行版本和变更控制，保证相关人员能够方便地通过软件配置管理获得有用的信息</w:t>
      </w:r>
    </w:p>
    <w:p>
      <w:pPr>
        <w:ind w:left="420" w:leftChars="200" w:firstLine="420"/>
        <w:pPrChange w:id="1946" w:author="hyx" w:date="2018-11-11T18:39:00Z">
          <w:pPr/>
        </w:pPrChange>
      </w:pPr>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947" w:author="hyx" w:date="2018-11-10T18:53:00Z">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992"/>
        <w:gridCol w:w="1985"/>
        <w:gridCol w:w="1134"/>
        <w:gridCol w:w="1275"/>
        <w:gridCol w:w="1560"/>
        <w:gridCol w:w="850"/>
        <w:tblGridChange w:id="1948">
          <w:tblGrid>
            <w:gridCol w:w="1094"/>
            <w:gridCol w:w="1093"/>
            <w:gridCol w:w="1120"/>
            <w:gridCol w:w="1123"/>
            <w:gridCol w:w="1194"/>
            <w:gridCol w:w="1560"/>
            <w:gridCol w:w="1112"/>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949" w:author="hyx" w:date="2018-11-10T18:5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shd w:val="clear" w:color="auto" w:fill="BDD6EE" w:themeFill="accent1" w:themeFillTint="66"/>
            <w:vAlign w:val="center"/>
            <w:tcPrChange w:id="1950" w:author="hyx" w:date="2018-11-10T18:53:00Z">
              <w:tcPr>
                <w:tcW w:w="1094" w:type="dxa"/>
                <w:shd w:val="clear" w:color="auto" w:fill="BDD6EE" w:themeFill="accent1" w:themeFillTint="66"/>
                <w:vAlign w:val="center"/>
              </w:tcPr>
            </w:tcPrChange>
          </w:tcPr>
          <w:p>
            <w:pPr>
              <w:rPr>
                <w:b/>
                <w:sz w:val="20"/>
                <w:szCs w:val="21"/>
              </w:rPr>
            </w:pPr>
            <w:bookmarkStart w:id="108" w:name="_Toc497072233"/>
            <w:r>
              <w:rPr>
                <w:rFonts w:hint="eastAsia"/>
                <w:b/>
                <w:color w:val="000000"/>
                <w:sz w:val="20"/>
                <w:szCs w:val="21"/>
              </w:rPr>
              <w:t>职务</w:t>
            </w:r>
          </w:p>
        </w:tc>
        <w:tc>
          <w:tcPr>
            <w:tcW w:w="992" w:type="dxa"/>
            <w:shd w:val="clear" w:color="auto" w:fill="BDD6EE" w:themeFill="accent1" w:themeFillTint="66"/>
            <w:vAlign w:val="center"/>
            <w:tcPrChange w:id="1951" w:author="hyx" w:date="2018-11-10T18:53:00Z">
              <w:tcPr>
                <w:tcW w:w="1093" w:type="dxa"/>
                <w:shd w:val="clear" w:color="auto" w:fill="BDD6EE" w:themeFill="accent1" w:themeFillTint="66"/>
                <w:vAlign w:val="center"/>
              </w:tcPr>
            </w:tcPrChange>
          </w:tcPr>
          <w:p>
            <w:pPr>
              <w:rPr>
                <w:b/>
                <w:sz w:val="20"/>
                <w:szCs w:val="21"/>
              </w:rPr>
            </w:pPr>
            <w:r>
              <w:rPr>
                <w:rFonts w:hint="eastAsia"/>
                <w:b/>
                <w:color w:val="000000"/>
                <w:sz w:val="20"/>
                <w:szCs w:val="21"/>
              </w:rPr>
              <w:t>姓名</w:t>
            </w:r>
          </w:p>
        </w:tc>
        <w:tc>
          <w:tcPr>
            <w:tcW w:w="1985" w:type="dxa"/>
            <w:shd w:val="clear" w:color="auto" w:fill="BDD6EE" w:themeFill="accent1" w:themeFillTint="66"/>
            <w:vAlign w:val="center"/>
            <w:tcPrChange w:id="1952" w:author="hyx" w:date="2018-11-10T18:53:00Z">
              <w:tcPr>
                <w:tcW w:w="1120" w:type="dxa"/>
                <w:shd w:val="clear" w:color="auto" w:fill="BDD6EE" w:themeFill="accent1" w:themeFillTint="66"/>
                <w:vAlign w:val="center"/>
              </w:tcPr>
            </w:tcPrChange>
          </w:tcPr>
          <w:p>
            <w:pPr>
              <w:rPr>
                <w:b/>
                <w:sz w:val="20"/>
                <w:szCs w:val="21"/>
              </w:rPr>
            </w:pPr>
            <w:r>
              <w:rPr>
                <w:rFonts w:hint="eastAsia"/>
                <w:b/>
                <w:color w:val="000000"/>
                <w:sz w:val="20"/>
                <w:szCs w:val="21"/>
              </w:rPr>
              <w:t>负责内容</w:t>
            </w:r>
          </w:p>
        </w:tc>
        <w:tc>
          <w:tcPr>
            <w:tcW w:w="1134" w:type="dxa"/>
            <w:shd w:val="clear" w:color="auto" w:fill="BDD6EE" w:themeFill="accent1" w:themeFillTint="66"/>
            <w:vAlign w:val="center"/>
            <w:tcPrChange w:id="1953" w:author="hyx" w:date="2018-11-10T18:53:00Z">
              <w:tcPr>
                <w:tcW w:w="1123" w:type="dxa"/>
                <w:shd w:val="clear" w:color="auto" w:fill="BDD6EE" w:themeFill="accent1" w:themeFillTint="66"/>
                <w:vAlign w:val="center"/>
              </w:tcPr>
            </w:tcPrChange>
          </w:tcPr>
          <w:p>
            <w:pPr>
              <w:rPr>
                <w:b/>
                <w:sz w:val="20"/>
                <w:szCs w:val="21"/>
              </w:rPr>
            </w:pPr>
            <w:ins w:id="1954" w:author="hyx" w:date="2018-11-10T18:52:00Z">
              <w:r>
                <w:rPr>
                  <w:rFonts w:hint="eastAsia"/>
                  <w:b/>
                  <w:color w:val="000000"/>
                  <w:sz w:val="21"/>
                  <w:szCs w:val="21"/>
                </w:rPr>
                <w:t>微信号</w:t>
              </w:r>
            </w:ins>
            <w:del w:id="1955" w:author="hyx" w:date="2018-11-10T18:52:00Z">
              <w:r>
                <w:rPr>
                  <w:rFonts w:hint="eastAsia"/>
                  <w:b/>
                  <w:color w:val="000000"/>
                  <w:sz w:val="20"/>
                  <w:szCs w:val="21"/>
                </w:rPr>
                <w:delText>班级</w:delText>
              </w:r>
            </w:del>
          </w:p>
        </w:tc>
        <w:tc>
          <w:tcPr>
            <w:tcW w:w="1275" w:type="dxa"/>
            <w:shd w:val="clear" w:color="auto" w:fill="BDD6EE" w:themeFill="accent1" w:themeFillTint="66"/>
            <w:vAlign w:val="center"/>
            <w:tcPrChange w:id="1956" w:author="hyx" w:date="2018-11-10T18:53:00Z">
              <w:tcPr>
                <w:tcW w:w="1194" w:type="dxa"/>
                <w:shd w:val="clear" w:color="auto" w:fill="BDD6EE" w:themeFill="accent1" w:themeFillTint="66"/>
                <w:vAlign w:val="center"/>
              </w:tcPr>
            </w:tcPrChange>
          </w:tcPr>
          <w:p>
            <w:pPr>
              <w:rPr>
                <w:b/>
                <w:sz w:val="20"/>
                <w:szCs w:val="21"/>
              </w:rPr>
            </w:pPr>
            <w:ins w:id="1957" w:author="hyx" w:date="2018-11-10T18:52:00Z">
              <w:r>
                <w:rPr>
                  <w:rFonts w:hint="eastAsia"/>
                  <w:b/>
                  <w:color w:val="000000"/>
                  <w:sz w:val="21"/>
                  <w:szCs w:val="21"/>
                </w:rPr>
                <w:t>QQ号</w:t>
              </w:r>
            </w:ins>
            <w:del w:id="1958" w:author="hyx" w:date="2018-11-10T18:52:00Z">
              <w:r>
                <w:rPr>
                  <w:rFonts w:hint="eastAsia"/>
                  <w:b/>
                  <w:color w:val="000000"/>
                  <w:sz w:val="20"/>
                  <w:szCs w:val="21"/>
                </w:rPr>
                <w:delText>学号</w:delText>
              </w:r>
            </w:del>
          </w:p>
        </w:tc>
        <w:tc>
          <w:tcPr>
            <w:tcW w:w="1560" w:type="dxa"/>
            <w:shd w:val="clear" w:color="auto" w:fill="BDD6EE" w:themeFill="accent1" w:themeFillTint="66"/>
            <w:vAlign w:val="center"/>
            <w:tcPrChange w:id="1959" w:author="hyx" w:date="2018-11-10T18:53:00Z">
              <w:tcPr>
                <w:tcW w:w="1560" w:type="dxa"/>
                <w:shd w:val="clear" w:color="auto" w:fill="BDD6EE" w:themeFill="accent1" w:themeFillTint="66"/>
                <w:vAlign w:val="center"/>
              </w:tcPr>
            </w:tcPrChange>
          </w:tcPr>
          <w:p>
            <w:pPr>
              <w:rPr>
                <w:b/>
                <w:sz w:val="20"/>
                <w:szCs w:val="21"/>
              </w:rPr>
            </w:pPr>
            <w:r>
              <w:rPr>
                <w:rFonts w:hint="eastAsia"/>
                <w:b/>
                <w:color w:val="000000"/>
                <w:sz w:val="20"/>
                <w:szCs w:val="21"/>
              </w:rPr>
              <w:t>电话号码</w:t>
            </w:r>
          </w:p>
        </w:tc>
        <w:tc>
          <w:tcPr>
            <w:tcW w:w="850" w:type="dxa"/>
            <w:shd w:val="clear" w:color="auto" w:fill="BDD6EE" w:themeFill="accent1" w:themeFillTint="66"/>
            <w:vAlign w:val="center"/>
            <w:tcPrChange w:id="1960" w:author="hyx" w:date="2018-11-10T18:53:00Z">
              <w:tcPr>
                <w:tcW w:w="1112" w:type="dxa"/>
                <w:shd w:val="clear" w:color="auto" w:fill="BDD6EE" w:themeFill="accent1" w:themeFillTint="66"/>
                <w:vAlign w:val="center"/>
              </w:tcPr>
            </w:tcPrChange>
          </w:tcPr>
          <w:p>
            <w:pPr>
              <w:rPr>
                <w:b/>
                <w:sz w:val="20"/>
                <w:szCs w:val="21"/>
              </w:rPr>
            </w:pPr>
            <w:r>
              <w:rPr>
                <w:rFonts w:hint="eastAsia"/>
                <w:b/>
                <w:color w:val="000000"/>
                <w:sz w:val="2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961" w:author="hyx" w:date="2018-11-10T18:53: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962" w:author="hyx" w:date="2018-11-10T18:53:00Z">
              <w:tcPr>
                <w:tcW w:w="1094" w:type="dxa"/>
                <w:vAlign w:val="center"/>
              </w:tcPr>
            </w:tcPrChange>
          </w:tcPr>
          <w:p>
            <w:pPr>
              <w:rPr>
                <w:sz w:val="20"/>
                <w:szCs w:val="21"/>
              </w:rPr>
            </w:pPr>
            <w:r>
              <w:rPr>
                <w:rFonts w:hint="eastAsia"/>
                <w:bCs/>
                <w:color w:val="000000"/>
                <w:sz w:val="20"/>
                <w:szCs w:val="21"/>
              </w:rPr>
              <w:t>配置管理员</w:t>
            </w:r>
          </w:p>
        </w:tc>
        <w:tc>
          <w:tcPr>
            <w:tcW w:w="992" w:type="dxa"/>
            <w:vAlign w:val="center"/>
            <w:tcPrChange w:id="1963" w:author="hyx" w:date="2018-11-10T18:53:00Z">
              <w:tcPr>
                <w:tcW w:w="1093" w:type="dxa"/>
                <w:vAlign w:val="center"/>
              </w:tcPr>
            </w:tcPrChange>
          </w:tcPr>
          <w:p>
            <w:pPr>
              <w:rPr>
                <w:sz w:val="20"/>
                <w:szCs w:val="21"/>
              </w:rPr>
            </w:pPr>
            <w:r>
              <w:rPr>
                <w:rFonts w:hint="eastAsia"/>
                <w:sz w:val="20"/>
                <w:szCs w:val="20"/>
              </w:rPr>
              <w:t>陈俊仁</w:t>
            </w:r>
          </w:p>
        </w:tc>
        <w:tc>
          <w:tcPr>
            <w:tcW w:w="1985" w:type="dxa"/>
            <w:vAlign w:val="center"/>
            <w:tcPrChange w:id="1964" w:author="hyx" w:date="2018-11-10T18:53:00Z">
              <w:tcPr>
                <w:tcW w:w="1120" w:type="dxa"/>
                <w:vAlign w:val="center"/>
              </w:tcPr>
            </w:tcPrChange>
          </w:tcPr>
          <w:p>
            <w:pPr>
              <w:rPr>
                <w:sz w:val="20"/>
                <w:szCs w:val="21"/>
              </w:rPr>
            </w:pPr>
            <w:r>
              <w:rPr>
                <w:rFonts w:hint="eastAsia"/>
                <w:color w:val="000000"/>
                <w:sz w:val="20"/>
                <w:szCs w:val="21"/>
              </w:rPr>
              <w:t>负责维护配置管理 ，</w:t>
            </w:r>
            <w:del w:id="1965" w:author="hyx" w:date="2018-11-10T18:55:00Z">
              <w:r>
                <w:rPr>
                  <w:rFonts w:hint="eastAsia"/>
                  <w:color w:val="000000"/>
                  <w:sz w:val="20"/>
                  <w:szCs w:val="21"/>
                </w:rPr>
                <w:delText>系统，制定标识配置项，建立基线，</w:delText>
              </w:r>
            </w:del>
            <w:r>
              <w:rPr>
                <w:rFonts w:hint="eastAsia"/>
                <w:color w:val="000000"/>
                <w:sz w:val="20"/>
                <w:szCs w:val="21"/>
              </w:rPr>
              <w:t>进行版本和变更控制，负责日常提交项目产出与过程文档，帮助其他成员解决配置管理的问题。　</w:t>
            </w:r>
          </w:p>
        </w:tc>
        <w:tc>
          <w:tcPr>
            <w:tcW w:w="1134" w:type="dxa"/>
            <w:vAlign w:val="center"/>
            <w:tcPrChange w:id="1966" w:author="hyx" w:date="2018-11-10T18:53:00Z">
              <w:tcPr>
                <w:tcW w:w="1123" w:type="dxa"/>
                <w:vAlign w:val="center"/>
              </w:tcPr>
            </w:tcPrChange>
          </w:tcPr>
          <w:p>
            <w:pPr>
              <w:rPr>
                <w:sz w:val="20"/>
                <w:szCs w:val="21"/>
              </w:rPr>
            </w:pPr>
            <w:ins w:id="1967" w:author="hyx" w:date="2018-11-10T18:53:00Z">
              <w:r>
                <w:rPr>
                  <w:sz w:val="20"/>
                  <w:szCs w:val="20"/>
                </w:rPr>
                <w:t>chenjunren6745</w:t>
              </w:r>
            </w:ins>
            <w:del w:id="1968" w:author="hyx" w:date="2018-11-10T18:53:00Z">
              <w:r>
                <w:rPr>
                  <w:rFonts w:hint="eastAsia"/>
                  <w:bCs/>
                  <w:color w:val="000000"/>
                  <w:sz w:val="20"/>
                  <w:szCs w:val="21"/>
                </w:rPr>
                <w:delText>软工</w:delText>
              </w:r>
            </w:del>
            <w:del w:id="1969" w:author="hyx" w:date="2018-11-10T18:53:00Z">
              <w:r>
                <w:rPr>
                  <w:bCs/>
                  <w:color w:val="000000"/>
                  <w:sz w:val="20"/>
                  <w:szCs w:val="21"/>
                </w:rPr>
                <w:delText>1601</w:delText>
              </w:r>
            </w:del>
          </w:p>
        </w:tc>
        <w:tc>
          <w:tcPr>
            <w:tcW w:w="1275" w:type="dxa"/>
            <w:vAlign w:val="center"/>
            <w:tcPrChange w:id="1970" w:author="hyx" w:date="2018-11-10T18:53:00Z">
              <w:tcPr>
                <w:tcW w:w="1194" w:type="dxa"/>
                <w:vAlign w:val="center"/>
              </w:tcPr>
            </w:tcPrChange>
          </w:tcPr>
          <w:p>
            <w:pPr>
              <w:rPr>
                <w:sz w:val="20"/>
                <w:szCs w:val="21"/>
              </w:rPr>
            </w:pPr>
            <w:ins w:id="1971" w:author="hyx" w:date="2018-11-10T18:53:00Z">
              <w:r>
                <w:rPr>
                  <w:sz w:val="20"/>
                  <w:szCs w:val="20"/>
                </w:rPr>
                <w:t>374955336</w:t>
              </w:r>
            </w:ins>
            <w:del w:id="1972" w:author="hyx" w:date="2018-11-10T18:53:00Z">
              <w:r>
                <w:rPr>
                  <w:bCs/>
                  <w:color w:val="000000"/>
                  <w:sz w:val="20"/>
                  <w:szCs w:val="21"/>
                </w:rPr>
                <w:delText>31601240</w:delText>
              </w:r>
            </w:del>
          </w:p>
        </w:tc>
        <w:tc>
          <w:tcPr>
            <w:tcW w:w="1560" w:type="dxa"/>
            <w:vAlign w:val="center"/>
            <w:tcPrChange w:id="1973" w:author="hyx" w:date="2018-11-10T18:53:00Z">
              <w:tcPr>
                <w:tcW w:w="1560" w:type="dxa"/>
                <w:vAlign w:val="center"/>
              </w:tcPr>
            </w:tcPrChange>
          </w:tcPr>
          <w:p>
            <w:pPr>
              <w:rPr>
                <w:sz w:val="20"/>
                <w:szCs w:val="21"/>
              </w:rPr>
            </w:pPr>
            <w:r>
              <w:rPr>
                <w:rFonts w:cs="Helvetica Neue" w:asciiTheme="minorEastAsia" w:hAnsiTheme="minorEastAsia"/>
                <w:color w:val="000000"/>
                <w:sz w:val="22"/>
                <w:szCs w:val="26"/>
              </w:rPr>
              <w:t>17376503405</w:t>
            </w:r>
          </w:p>
        </w:tc>
        <w:tc>
          <w:tcPr>
            <w:tcW w:w="850" w:type="dxa"/>
            <w:vAlign w:val="center"/>
            <w:tcPrChange w:id="1974" w:author="hyx" w:date="2018-11-10T18:53:00Z">
              <w:tcPr>
                <w:tcW w:w="1112" w:type="dxa"/>
                <w:vAlign w:val="center"/>
              </w:tcPr>
            </w:tcPrChange>
          </w:tcPr>
          <w:p>
            <w:pPr>
              <w:rPr>
                <w:sz w:val="20"/>
                <w:szCs w:val="21"/>
              </w:rPr>
            </w:pPr>
            <w:r>
              <w:rPr>
                <w:rFonts w:cs="Helvetica Neue" w:asciiTheme="minorEastAsia" w:hAnsiTheme="minorEastAsia"/>
                <w:color w:val="000000"/>
                <w:sz w:val="22"/>
                <w:szCs w:val="26"/>
              </w:rPr>
              <w:t>弘毅2-209</w:t>
            </w:r>
          </w:p>
        </w:tc>
      </w:tr>
    </w:tbl>
    <w:p/>
    <w:p/>
    <w:p/>
    <w:p/>
    <w:p>
      <w:pPr>
        <w:pStyle w:val="70"/>
      </w:pPr>
      <w:bookmarkStart w:id="109" w:name="_Toc2273"/>
      <w:bookmarkStart w:id="110" w:name="_Toc497223493"/>
      <w:r>
        <w:rPr>
          <w:rFonts w:hint="eastAsia"/>
        </w:rPr>
        <w:t>原型设计员</w:t>
      </w:r>
      <w:bookmarkEnd w:id="109"/>
      <w:bookmarkEnd w:id="110"/>
    </w:p>
    <w:p>
      <w:pPr>
        <w:ind w:left="420" w:leftChars="200"/>
      </w:pPr>
      <w:r>
        <w:rPr>
          <w:rFonts w:hint="eastAsia"/>
        </w:rPr>
        <w:t>本职概述：</w:t>
      </w:r>
    </w:p>
    <w:p>
      <w:pPr>
        <w:ind w:left="420" w:leftChars="200" w:firstLine="420"/>
      </w:pPr>
      <w:r>
        <w:rPr>
          <w:rFonts w:hint="eastAsia"/>
        </w:rPr>
        <w:t>负责网站原型设计</w:t>
      </w:r>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975" w:author="hyx" w:date="2018-11-10T18:57:00Z">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992"/>
        <w:gridCol w:w="1985"/>
        <w:gridCol w:w="1134"/>
        <w:gridCol w:w="1275"/>
        <w:gridCol w:w="1560"/>
        <w:gridCol w:w="850"/>
        <w:tblGridChange w:id="1976">
          <w:tblGrid>
            <w:gridCol w:w="1094"/>
            <w:gridCol w:w="1093"/>
            <w:gridCol w:w="1120"/>
            <w:gridCol w:w="1123"/>
            <w:gridCol w:w="1194"/>
            <w:gridCol w:w="1560"/>
            <w:gridCol w:w="1112"/>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977" w:author="hyx" w:date="2018-11-10T18:5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shd w:val="clear" w:color="auto" w:fill="BDD6EE" w:themeFill="accent1" w:themeFillTint="66"/>
            <w:vAlign w:val="center"/>
            <w:tcPrChange w:id="1978" w:author="hyx" w:date="2018-11-10T18:57:00Z">
              <w:tcPr>
                <w:tcW w:w="1094" w:type="dxa"/>
                <w:shd w:val="clear" w:color="auto" w:fill="BDD6EE" w:themeFill="accent1" w:themeFillTint="66"/>
                <w:vAlign w:val="center"/>
              </w:tcPr>
            </w:tcPrChange>
          </w:tcPr>
          <w:p>
            <w:pPr>
              <w:rPr>
                <w:b/>
                <w:sz w:val="21"/>
                <w:szCs w:val="22"/>
              </w:rPr>
            </w:pPr>
            <w:r>
              <w:rPr>
                <w:rFonts w:hint="eastAsia"/>
                <w:b/>
                <w:sz w:val="21"/>
                <w:szCs w:val="22"/>
              </w:rPr>
              <w:t>职务</w:t>
            </w:r>
          </w:p>
        </w:tc>
        <w:tc>
          <w:tcPr>
            <w:tcW w:w="992" w:type="dxa"/>
            <w:shd w:val="clear" w:color="auto" w:fill="BDD6EE" w:themeFill="accent1" w:themeFillTint="66"/>
            <w:vAlign w:val="center"/>
            <w:tcPrChange w:id="1979" w:author="hyx" w:date="2018-11-10T18:57:00Z">
              <w:tcPr>
                <w:tcW w:w="1093" w:type="dxa"/>
                <w:shd w:val="clear" w:color="auto" w:fill="BDD6EE" w:themeFill="accent1" w:themeFillTint="66"/>
                <w:vAlign w:val="center"/>
              </w:tcPr>
            </w:tcPrChange>
          </w:tcPr>
          <w:p>
            <w:pPr>
              <w:rPr>
                <w:b/>
                <w:sz w:val="21"/>
                <w:szCs w:val="22"/>
              </w:rPr>
            </w:pPr>
            <w:r>
              <w:rPr>
                <w:rFonts w:hint="eastAsia"/>
                <w:b/>
                <w:sz w:val="21"/>
                <w:szCs w:val="22"/>
              </w:rPr>
              <w:t>姓名</w:t>
            </w:r>
          </w:p>
        </w:tc>
        <w:tc>
          <w:tcPr>
            <w:tcW w:w="1985" w:type="dxa"/>
            <w:shd w:val="clear" w:color="auto" w:fill="BDD6EE" w:themeFill="accent1" w:themeFillTint="66"/>
            <w:vAlign w:val="center"/>
            <w:tcPrChange w:id="1980" w:author="hyx" w:date="2018-11-10T18:57:00Z">
              <w:tcPr>
                <w:tcW w:w="1120" w:type="dxa"/>
                <w:shd w:val="clear" w:color="auto" w:fill="BDD6EE" w:themeFill="accent1" w:themeFillTint="66"/>
                <w:vAlign w:val="center"/>
              </w:tcPr>
            </w:tcPrChange>
          </w:tcPr>
          <w:p>
            <w:pPr>
              <w:rPr>
                <w:b/>
                <w:sz w:val="21"/>
                <w:szCs w:val="22"/>
              </w:rPr>
            </w:pPr>
            <w:r>
              <w:rPr>
                <w:rFonts w:hint="eastAsia"/>
                <w:b/>
                <w:sz w:val="21"/>
                <w:szCs w:val="22"/>
              </w:rPr>
              <w:t>负责内容</w:t>
            </w:r>
          </w:p>
        </w:tc>
        <w:tc>
          <w:tcPr>
            <w:tcW w:w="1134" w:type="dxa"/>
            <w:shd w:val="clear" w:color="auto" w:fill="BDD6EE" w:themeFill="accent1" w:themeFillTint="66"/>
            <w:vAlign w:val="center"/>
            <w:tcPrChange w:id="1981" w:author="hyx" w:date="2018-11-10T18:57:00Z">
              <w:tcPr>
                <w:tcW w:w="1123" w:type="dxa"/>
                <w:shd w:val="clear" w:color="auto" w:fill="BDD6EE" w:themeFill="accent1" w:themeFillTint="66"/>
                <w:vAlign w:val="center"/>
              </w:tcPr>
            </w:tcPrChange>
          </w:tcPr>
          <w:p>
            <w:pPr>
              <w:rPr>
                <w:b/>
                <w:sz w:val="21"/>
                <w:szCs w:val="22"/>
              </w:rPr>
            </w:pPr>
            <w:ins w:id="1982" w:author="hyx" w:date="2018-11-10T18:56:00Z">
              <w:r>
                <w:rPr>
                  <w:rFonts w:hint="eastAsia"/>
                  <w:b/>
                  <w:color w:val="000000"/>
                  <w:sz w:val="21"/>
                  <w:szCs w:val="21"/>
                </w:rPr>
                <w:t>微信号</w:t>
              </w:r>
            </w:ins>
            <w:del w:id="1983" w:author="hyx" w:date="2018-11-10T18:56:00Z">
              <w:r>
                <w:rPr>
                  <w:rFonts w:hint="eastAsia"/>
                  <w:b/>
                  <w:sz w:val="21"/>
                  <w:szCs w:val="22"/>
                </w:rPr>
                <w:delText>班级</w:delText>
              </w:r>
            </w:del>
          </w:p>
        </w:tc>
        <w:tc>
          <w:tcPr>
            <w:tcW w:w="1275" w:type="dxa"/>
            <w:shd w:val="clear" w:color="auto" w:fill="BDD6EE" w:themeFill="accent1" w:themeFillTint="66"/>
            <w:vAlign w:val="center"/>
            <w:tcPrChange w:id="1984" w:author="hyx" w:date="2018-11-10T18:57:00Z">
              <w:tcPr>
                <w:tcW w:w="1194" w:type="dxa"/>
                <w:shd w:val="clear" w:color="auto" w:fill="BDD6EE" w:themeFill="accent1" w:themeFillTint="66"/>
                <w:vAlign w:val="center"/>
              </w:tcPr>
            </w:tcPrChange>
          </w:tcPr>
          <w:p>
            <w:pPr>
              <w:rPr>
                <w:b/>
                <w:sz w:val="21"/>
                <w:szCs w:val="22"/>
              </w:rPr>
            </w:pPr>
            <w:ins w:id="1985" w:author="hyx" w:date="2018-11-10T18:56:00Z">
              <w:r>
                <w:rPr>
                  <w:rFonts w:hint="eastAsia"/>
                  <w:b/>
                  <w:color w:val="000000"/>
                  <w:sz w:val="21"/>
                  <w:szCs w:val="21"/>
                </w:rPr>
                <w:t>QQ号</w:t>
              </w:r>
            </w:ins>
            <w:del w:id="1986" w:author="hyx" w:date="2018-11-10T18:56:00Z">
              <w:r>
                <w:rPr>
                  <w:rFonts w:hint="eastAsia"/>
                  <w:b/>
                  <w:sz w:val="21"/>
                  <w:szCs w:val="22"/>
                </w:rPr>
                <w:delText>学号</w:delText>
              </w:r>
            </w:del>
          </w:p>
        </w:tc>
        <w:tc>
          <w:tcPr>
            <w:tcW w:w="1560" w:type="dxa"/>
            <w:shd w:val="clear" w:color="auto" w:fill="BDD6EE" w:themeFill="accent1" w:themeFillTint="66"/>
            <w:vAlign w:val="center"/>
            <w:tcPrChange w:id="1987" w:author="hyx" w:date="2018-11-10T18:57:00Z">
              <w:tcPr>
                <w:tcW w:w="1560" w:type="dxa"/>
                <w:shd w:val="clear" w:color="auto" w:fill="BDD6EE" w:themeFill="accent1" w:themeFillTint="66"/>
                <w:vAlign w:val="center"/>
              </w:tcPr>
            </w:tcPrChange>
          </w:tcPr>
          <w:p>
            <w:pPr>
              <w:rPr>
                <w:b/>
                <w:sz w:val="21"/>
                <w:szCs w:val="22"/>
              </w:rPr>
            </w:pPr>
            <w:r>
              <w:rPr>
                <w:rFonts w:hint="eastAsia"/>
                <w:b/>
                <w:sz w:val="21"/>
                <w:szCs w:val="22"/>
              </w:rPr>
              <w:t>电话号码</w:t>
            </w:r>
          </w:p>
        </w:tc>
        <w:tc>
          <w:tcPr>
            <w:tcW w:w="850" w:type="dxa"/>
            <w:shd w:val="clear" w:color="auto" w:fill="BDD6EE" w:themeFill="accent1" w:themeFillTint="66"/>
            <w:vAlign w:val="center"/>
            <w:tcPrChange w:id="1988" w:author="hyx" w:date="2018-11-10T18:57:00Z">
              <w:tcPr>
                <w:tcW w:w="1112" w:type="dxa"/>
                <w:shd w:val="clear" w:color="auto" w:fill="BDD6EE" w:themeFill="accent1" w:themeFillTint="66"/>
                <w:vAlign w:val="center"/>
              </w:tcPr>
            </w:tcPrChange>
          </w:tcPr>
          <w:p>
            <w:pPr>
              <w:rPr>
                <w:b/>
                <w:sz w:val="21"/>
                <w:szCs w:val="22"/>
              </w:rPr>
            </w:pPr>
            <w:r>
              <w:rPr>
                <w:rFonts w:hint="eastAsia"/>
                <w:b/>
                <w:sz w:val="21"/>
                <w:szCs w:val="22"/>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1989" w:author="hyx" w:date="2018-11-10T18:5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c>
          <w:tcPr>
            <w:tcW w:w="959" w:type="dxa"/>
            <w:vAlign w:val="center"/>
            <w:tcPrChange w:id="1990" w:author="hyx" w:date="2018-11-10T18:57:00Z">
              <w:tcPr>
                <w:tcW w:w="1094" w:type="dxa"/>
                <w:vAlign w:val="center"/>
              </w:tcPr>
            </w:tcPrChange>
          </w:tcPr>
          <w:p>
            <w:pPr>
              <w:rPr>
                <w:sz w:val="21"/>
                <w:szCs w:val="22"/>
              </w:rPr>
            </w:pPr>
            <w:r>
              <w:rPr>
                <w:rFonts w:hint="eastAsia"/>
                <w:sz w:val="20"/>
                <w:szCs w:val="20"/>
              </w:rPr>
              <w:t>原型设计员</w:t>
            </w:r>
          </w:p>
        </w:tc>
        <w:tc>
          <w:tcPr>
            <w:tcW w:w="992" w:type="dxa"/>
            <w:vAlign w:val="center"/>
            <w:tcPrChange w:id="1991" w:author="hyx" w:date="2018-11-10T18:57:00Z">
              <w:tcPr>
                <w:tcW w:w="1093" w:type="dxa"/>
                <w:vAlign w:val="center"/>
              </w:tcPr>
            </w:tcPrChange>
          </w:tcPr>
          <w:p>
            <w:pPr>
              <w:rPr>
                <w:sz w:val="21"/>
                <w:szCs w:val="22"/>
              </w:rPr>
            </w:pPr>
            <w:r>
              <w:rPr>
                <w:rFonts w:hint="eastAsia"/>
                <w:sz w:val="20"/>
                <w:szCs w:val="20"/>
              </w:rPr>
              <w:t>陈苏民</w:t>
            </w:r>
          </w:p>
        </w:tc>
        <w:tc>
          <w:tcPr>
            <w:tcW w:w="1985" w:type="dxa"/>
            <w:vAlign w:val="center"/>
            <w:tcPrChange w:id="1992" w:author="hyx" w:date="2018-11-10T18:57:00Z">
              <w:tcPr>
                <w:tcW w:w="1120" w:type="dxa"/>
                <w:vAlign w:val="center"/>
              </w:tcPr>
            </w:tcPrChange>
          </w:tcPr>
          <w:p>
            <w:pPr>
              <w:rPr>
                <w:sz w:val="21"/>
                <w:szCs w:val="22"/>
              </w:rPr>
            </w:pPr>
            <w:r>
              <w:rPr>
                <w:rFonts w:hint="eastAsia"/>
                <w:sz w:val="20"/>
                <w:szCs w:val="20"/>
              </w:rPr>
              <w:t>负责网站的原型设计，上传</w:t>
            </w:r>
            <w:r>
              <w:rPr>
                <w:sz w:val="20"/>
                <w:szCs w:val="20"/>
              </w:rPr>
              <w:t>Git</w:t>
            </w:r>
          </w:p>
        </w:tc>
        <w:tc>
          <w:tcPr>
            <w:tcW w:w="1134" w:type="dxa"/>
            <w:vAlign w:val="center"/>
            <w:tcPrChange w:id="1993" w:author="hyx" w:date="2018-11-10T18:57:00Z">
              <w:tcPr>
                <w:tcW w:w="1123" w:type="dxa"/>
                <w:vAlign w:val="center"/>
              </w:tcPr>
            </w:tcPrChange>
          </w:tcPr>
          <w:p>
            <w:pPr>
              <w:rPr>
                <w:sz w:val="21"/>
                <w:szCs w:val="22"/>
              </w:rPr>
            </w:pPr>
            <w:ins w:id="1994" w:author="hyx" w:date="2018-11-10T18:57:00Z">
              <w:r>
                <w:rPr>
                  <w:sz w:val="20"/>
                  <w:szCs w:val="20"/>
                </w:rPr>
                <w:t>c96s1m</w:t>
              </w:r>
            </w:ins>
            <w:del w:id="1995" w:author="hyx" w:date="2018-11-10T18:57:00Z">
              <w:r>
                <w:rPr>
                  <w:rFonts w:hint="eastAsia"/>
                  <w:sz w:val="20"/>
                  <w:szCs w:val="20"/>
                </w:rPr>
                <w:delText>软工</w:delText>
              </w:r>
            </w:del>
            <w:del w:id="1996" w:author="hyx" w:date="2018-11-10T18:57:00Z">
              <w:r>
                <w:rPr>
                  <w:sz w:val="20"/>
                  <w:szCs w:val="20"/>
                </w:rPr>
                <w:delText>1601</w:delText>
              </w:r>
            </w:del>
          </w:p>
        </w:tc>
        <w:tc>
          <w:tcPr>
            <w:tcW w:w="1275" w:type="dxa"/>
            <w:vAlign w:val="center"/>
            <w:tcPrChange w:id="1997" w:author="hyx" w:date="2018-11-10T18:57:00Z">
              <w:tcPr>
                <w:tcW w:w="1194" w:type="dxa"/>
                <w:vAlign w:val="center"/>
              </w:tcPr>
            </w:tcPrChange>
          </w:tcPr>
          <w:p>
            <w:pPr>
              <w:rPr>
                <w:sz w:val="21"/>
                <w:szCs w:val="22"/>
              </w:rPr>
            </w:pPr>
            <w:ins w:id="1998" w:author="hyx" w:date="2018-11-10T18:57:00Z">
              <w:r>
                <w:rPr>
                  <w:bCs/>
                  <w:color w:val="000000"/>
                  <w:sz w:val="20"/>
                  <w:szCs w:val="21"/>
                </w:rPr>
                <w:t>245023559</w:t>
              </w:r>
            </w:ins>
            <w:del w:id="1999" w:author="hyx" w:date="2018-11-10T18:57:00Z">
              <w:r>
                <w:rPr>
                  <w:bCs/>
                  <w:sz w:val="20"/>
                  <w:szCs w:val="20"/>
                </w:rPr>
                <w:delText>31602227</w:delText>
              </w:r>
            </w:del>
          </w:p>
        </w:tc>
        <w:tc>
          <w:tcPr>
            <w:tcW w:w="1560" w:type="dxa"/>
            <w:vAlign w:val="center"/>
            <w:tcPrChange w:id="2000" w:author="hyx" w:date="2018-11-10T18:57:00Z">
              <w:tcPr>
                <w:tcW w:w="1560" w:type="dxa"/>
                <w:vAlign w:val="center"/>
              </w:tcPr>
            </w:tcPrChange>
          </w:tcPr>
          <w:p>
            <w:pPr>
              <w:rPr>
                <w:sz w:val="21"/>
                <w:szCs w:val="22"/>
              </w:rPr>
            </w:pPr>
            <w:r>
              <w:rPr>
                <w:sz w:val="20"/>
                <w:szCs w:val="20"/>
              </w:rPr>
              <w:t>13071869207</w:t>
            </w:r>
          </w:p>
        </w:tc>
        <w:tc>
          <w:tcPr>
            <w:tcW w:w="850" w:type="dxa"/>
            <w:vAlign w:val="center"/>
            <w:tcPrChange w:id="2001" w:author="hyx" w:date="2018-11-10T18:57:00Z">
              <w:tcPr>
                <w:tcW w:w="1112" w:type="dxa"/>
                <w:vAlign w:val="center"/>
              </w:tcPr>
            </w:tcPrChange>
          </w:tcPr>
          <w:p>
            <w:pPr>
              <w:rPr>
                <w:sz w:val="21"/>
                <w:szCs w:val="22"/>
              </w:rPr>
            </w:pPr>
            <w:r>
              <w:rPr>
                <w:rFonts w:hint="eastAsia"/>
                <w:sz w:val="20"/>
                <w:szCs w:val="20"/>
              </w:rPr>
              <w:t>弘毅</w:t>
            </w:r>
            <w:r>
              <w:rPr>
                <w:sz w:val="20"/>
                <w:szCs w:val="20"/>
              </w:rPr>
              <w:t>1-124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003" w:author="hyx" w:date="2018-11-10T18:57: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2002" w:author="hyx" w:date="2018-11-10T18:56:00Z"/>
        </w:trPr>
        <w:tc>
          <w:tcPr>
            <w:tcW w:w="959" w:type="dxa"/>
            <w:vAlign w:val="center"/>
            <w:tcPrChange w:id="2004" w:author="hyx" w:date="2018-11-10T18:57:00Z">
              <w:tcPr>
                <w:tcW w:w="1094" w:type="dxa"/>
                <w:vAlign w:val="center"/>
              </w:tcPr>
            </w:tcPrChange>
          </w:tcPr>
          <w:p>
            <w:pPr>
              <w:rPr>
                <w:ins w:id="2005" w:author="hyx" w:date="2018-11-10T18:56:00Z"/>
                <w:sz w:val="20"/>
                <w:szCs w:val="20"/>
              </w:rPr>
            </w:pPr>
            <w:ins w:id="2006" w:author="hyx" w:date="2018-11-10T18:58:00Z">
              <w:r>
                <w:rPr>
                  <w:rFonts w:hint="eastAsia"/>
                  <w:sz w:val="20"/>
                  <w:szCs w:val="20"/>
                </w:rPr>
                <w:t>原型设计员</w:t>
              </w:r>
            </w:ins>
          </w:p>
        </w:tc>
        <w:tc>
          <w:tcPr>
            <w:tcW w:w="992" w:type="dxa"/>
            <w:vAlign w:val="center"/>
            <w:tcPrChange w:id="2007" w:author="hyx" w:date="2018-11-10T18:57:00Z">
              <w:tcPr>
                <w:tcW w:w="1093" w:type="dxa"/>
                <w:vAlign w:val="center"/>
              </w:tcPr>
            </w:tcPrChange>
          </w:tcPr>
          <w:p>
            <w:pPr>
              <w:rPr>
                <w:ins w:id="2008" w:author="hyx" w:date="2018-11-10T18:56:00Z"/>
                <w:sz w:val="20"/>
                <w:szCs w:val="20"/>
              </w:rPr>
            </w:pPr>
            <w:ins w:id="2009" w:author="hyx" w:date="2018-11-10T18:58:00Z">
              <w:r>
                <w:rPr>
                  <w:rFonts w:hint="eastAsia"/>
                  <w:sz w:val="20"/>
                  <w:szCs w:val="20"/>
                </w:rPr>
                <w:t>黄叶轩</w:t>
              </w:r>
            </w:ins>
          </w:p>
        </w:tc>
        <w:tc>
          <w:tcPr>
            <w:tcW w:w="1985" w:type="dxa"/>
            <w:vAlign w:val="center"/>
            <w:tcPrChange w:id="2010" w:author="hyx" w:date="2018-11-10T18:57:00Z">
              <w:tcPr>
                <w:tcW w:w="1120" w:type="dxa"/>
                <w:vAlign w:val="center"/>
              </w:tcPr>
            </w:tcPrChange>
          </w:tcPr>
          <w:p>
            <w:pPr>
              <w:rPr>
                <w:ins w:id="2011" w:author="hyx" w:date="2018-11-10T18:56:00Z"/>
                <w:sz w:val="20"/>
                <w:szCs w:val="20"/>
              </w:rPr>
            </w:pPr>
            <w:ins w:id="2012" w:author="hyx" w:date="2018-11-10T18:58:00Z">
              <w:r>
                <w:rPr>
                  <w:rFonts w:hint="eastAsia"/>
                  <w:sz w:val="20"/>
                  <w:szCs w:val="20"/>
                </w:rPr>
                <w:t>负责网站的原型设计，上传</w:t>
              </w:r>
            </w:ins>
            <w:ins w:id="2013" w:author="hyx" w:date="2018-11-10T18:58:00Z">
              <w:r>
                <w:rPr>
                  <w:sz w:val="20"/>
                  <w:szCs w:val="20"/>
                </w:rPr>
                <w:t>Git</w:t>
              </w:r>
            </w:ins>
          </w:p>
        </w:tc>
        <w:tc>
          <w:tcPr>
            <w:tcW w:w="1134" w:type="dxa"/>
            <w:vAlign w:val="center"/>
            <w:tcPrChange w:id="2014" w:author="hyx" w:date="2018-11-10T18:57:00Z">
              <w:tcPr>
                <w:tcW w:w="1123" w:type="dxa"/>
                <w:vAlign w:val="center"/>
              </w:tcPr>
            </w:tcPrChange>
          </w:tcPr>
          <w:p>
            <w:pPr>
              <w:rPr>
                <w:ins w:id="2015" w:author="hyx" w:date="2018-11-10T18:56:00Z"/>
                <w:sz w:val="20"/>
                <w:szCs w:val="20"/>
              </w:rPr>
            </w:pPr>
            <w:ins w:id="2016" w:author="hyx" w:date="2018-11-10T18:58:00Z">
              <w:r>
                <w:rPr>
                  <w:color w:val="000000"/>
                  <w:sz w:val="20"/>
                  <w:szCs w:val="21"/>
                </w:rPr>
                <w:t>Hyxzucc</w:t>
              </w:r>
            </w:ins>
          </w:p>
        </w:tc>
        <w:tc>
          <w:tcPr>
            <w:tcW w:w="1275" w:type="dxa"/>
            <w:vAlign w:val="center"/>
            <w:tcPrChange w:id="2017" w:author="hyx" w:date="2018-11-10T18:57:00Z">
              <w:tcPr>
                <w:tcW w:w="1194" w:type="dxa"/>
                <w:vAlign w:val="center"/>
              </w:tcPr>
            </w:tcPrChange>
          </w:tcPr>
          <w:p>
            <w:pPr>
              <w:rPr>
                <w:ins w:id="2018" w:author="hyx" w:date="2018-11-10T18:56:00Z"/>
                <w:bCs/>
                <w:sz w:val="20"/>
                <w:szCs w:val="20"/>
              </w:rPr>
            </w:pPr>
            <w:ins w:id="2019" w:author="hyx" w:date="2018-11-10T18:58:00Z">
              <w:r>
                <w:rPr>
                  <w:bCs/>
                  <w:color w:val="000000"/>
                  <w:sz w:val="20"/>
                  <w:szCs w:val="21"/>
                </w:rPr>
                <w:t>1103057282</w:t>
              </w:r>
            </w:ins>
          </w:p>
        </w:tc>
        <w:tc>
          <w:tcPr>
            <w:tcW w:w="1560" w:type="dxa"/>
            <w:vAlign w:val="center"/>
            <w:tcPrChange w:id="2020" w:author="hyx" w:date="2018-11-10T18:57:00Z">
              <w:tcPr>
                <w:tcW w:w="1560" w:type="dxa"/>
                <w:vAlign w:val="center"/>
              </w:tcPr>
            </w:tcPrChange>
          </w:tcPr>
          <w:p>
            <w:pPr>
              <w:rPr>
                <w:ins w:id="2021" w:author="hyx" w:date="2018-11-10T18:56:00Z"/>
                <w:sz w:val="20"/>
                <w:szCs w:val="20"/>
              </w:rPr>
            </w:pPr>
            <w:ins w:id="2022" w:author="hyx" w:date="2018-11-10T18:58:00Z">
              <w:r>
                <w:rPr>
                  <w:bCs/>
                  <w:color w:val="000000"/>
                  <w:sz w:val="20"/>
                  <w:szCs w:val="21"/>
                </w:rPr>
                <w:t>13588899102</w:t>
              </w:r>
            </w:ins>
          </w:p>
        </w:tc>
        <w:tc>
          <w:tcPr>
            <w:tcW w:w="850" w:type="dxa"/>
            <w:vAlign w:val="center"/>
            <w:tcPrChange w:id="2023" w:author="hyx" w:date="2018-11-10T18:57:00Z">
              <w:tcPr>
                <w:tcW w:w="1112" w:type="dxa"/>
                <w:vAlign w:val="center"/>
              </w:tcPr>
            </w:tcPrChange>
          </w:tcPr>
          <w:p>
            <w:pPr>
              <w:rPr>
                <w:ins w:id="2024" w:author="hyx" w:date="2018-11-10T18:58:00Z"/>
                <w:rFonts w:ascii="宋体" w:hAnsi="宋体" w:eastAsia="宋体" w:cs="Helvetica Neue"/>
                <w:color w:val="000000"/>
                <w:sz w:val="20"/>
                <w:szCs w:val="20"/>
                <w:rPrChange w:id="2025" w:author="hyx" w:date="2018-11-10T18:58:00Z">
                  <w:rPr>
                    <w:ins w:id="2026" w:author="hyx" w:date="2018-11-10T18:58:00Z"/>
                    <w:rFonts w:cs="Helvetica Neue" w:asciiTheme="majorEastAsia" w:hAnsiTheme="majorEastAsia" w:eastAsiaTheme="majorEastAsia"/>
                    <w:color w:val="000000"/>
                    <w:szCs w:val="26"/>
                  </w:rPr>
                </w:rPrChange>
              </w:rPr>
            </w:pPr>
            <w:ins w:id="2027" w:author="hyx" w:date="2018-11-10T18:58:00Z">
              <w:r>
                <w:rPr>
                  <w:rFonts w:ascii="宋体" w:hAnsi="宋体" w:eastAsia="宋体" w:cs="Helvetica Neue"/>
                  <w:color w:val="000000"/>
                  <w:sz w:val="20"/>
                  <w:szCs w:val="26"/>
                  <w:rPrChange w:id="2028" w:author="hyx" w:date="2018-11-10T18:58:00Z">
                    <w:rPr>
                      <w:rFonts w:cs="Helvetica Neue" w:asciiTheme="majorEastAsia" w:hAnsiTheme="majorEastAsia" w:eastAsiaTheme="majorEastAsia"/>
                      <w:color w:val="000000"/>
                      <w:szCs w:val="26"/>
                    </w:rPr>
                  </w:rPrChange>
                </w:rPr>
                <w:t>弘毅</w:t>
              </w:r>
            </w:ins>
          </w:p>
          <w:p>
            <w:pPr>
              <w:rPr>
                <w:ins w:id="2029" w:author="hyx" w:date="2018-11-10T18:56:00Z"/>
                <w:sz w:val="20"/>
                <w:szCs w:val="20"/>
              </w:rPr>
            </w:pPr>
            <w:ins w:id="2030" w:author="hyx" w:date="2018-11-10T18:58:00Z">
              <w:r>
                <w:rPr>
                  <w:rFonts w:ascii="宋体" w:hAnsi="宋体" w:eastAsia="宋体" w:cs="Helvetica Neue"/>
                  <w:color w:val="000000"/>
                  <w:sz w:val="20"/>
                  <w:szCs w:val="26"/>
                  <w:rPrChange w:id="2031" w:author="hyx" w:date="2018-11-10T18:58:00Z">
                    <w:rPr>
                      <w:rFonts w:cs="Helvetica Neue" w:asciiTheme="majorEastAsia" w:hAnsiTheme="majorEastAsia" w:eastAsiaTheme="majorEastAsia"/>
                      <w:color w:val="000000"/>
                      <w:szCs w:val="26"/>
                    </w:rPr>
                  </w:rPrChange>
                </w:rPr>
                <w:t>2-210</w:t>
              </w:r>
            </w:ins>
          </w:p>
        </w:tc>
      </w:tr>
    </w:tbl>
    <w:p>
      <w:pPr>
        <w:rPr>
          <w:del w:id="2032" w:author="hyx" w:date="2018-11-10T19:00:00Z"/>
        </w:rPr>
      </w:pPr>
    </w:p>
    <w:p>
      <w:pPr>
        <w:rPr>
          <w:del w:id="2033" w:author="hyx" w:date="2018-11-10T19:00:00Z"/>
        </w:rPr>
      </w:pPr>
    </w:p>
    <w:p>
      <w:pPr>
        <w:pStyle w:val="70"/>
        <w:numPr>
          <w:ilvl w:val="2"/>
          <w:numId w:val="0"/>
        </w:numPr>
        <w:ind w:leftChars="0"/>
      </w:pPr>
      <w:bookmarkStart w:id="111" w:name="_Toc497223494"/>
    </w:p>
    <w:p>
      <w:pPr>
        <w:pStyle w:val="70"/>
      </w:pPr>
      <w:bookmarkStart w:id="112" w:name="_Toc6134"/>
      <w:r>
        <w:rPr>
          <w:rFonts w:hint="eastAsia"/>
        </w:rPr>
        <w:t>用户访谈员</w:t>
      </w:r>
      <w:bookmarkEnd w:id="111"/>
      <w:bookmarkEnd w:id="112"/>
    </w:p>
    <w:p>
      <w:pPr>
        <w:ind w:left="420" w:leftChars="200"/>
      </w:pPr>
      <w:r>
        <w:rPr>
          <w:rFonts w:hint="eastAsia"/>
        </w:rPr>
        <w:t>本职概述：</w:t>
      </w:r>
    </w:p>
    <w:p>
      <w:pPr>
        <w:ind w:left="420" w:leftChars="200" w:firstLine="420"/>
      </w:pPr>
      <w:r>
        <w:rPr>
          <w:rFonts w:hint="eastAsia"/>
        </w:rPr>
        <w:t>负责用户访谈</w:t>
      </w:r>
    </w:p>
    <w:tbl>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2034" w:author="hyx" w:date="2018-11-10T19:00:00Z">
          <w:tblPr>
            <w:tblStyle w:val="43"/>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959"/>
        <w:gridCol w:w="184"/>
        <w:gridCol w:w="808"/>
        <w:gridCol w:w="336"/>
        <w:gridCol w:w="1155"/>
        <w:gridCol w:w="494"/>
        <w:gridCol w:w="661"/>
        <w:gridCol w:w="473"/>
        <w:gridCol w:w="705"/>
        <w:gridCol w:w="854"/>
        <w:gridCol w:w="517"/>
        <w:gridCol w:w="868"/>
        <w:gridCol w:w="282"/>
        <w:gridCol w:w="459"/>
        <w:tblGridChange w:id="2035">
          <w:tblGrid>
            <w:gridCol w:w="959"/>
            <w:gridCol w:w="184"/>
            <w:gridCol w:w="808"/>
            <w:gridCol w:w="336"/>
            <w:gridCol w:w="1155"/>
            <w:gridCol w:w="494"/>
            <w:gridCol w:w="661"/>
            <w:gridCol w:w="473"/>
            <w:gridCol w:w="705"/>
            <w:gridCol w:w="854"/>
            <w:gridCol w:w="517"/>
            <w:gridCol w:w="868"/>
            <w:gridCol w:w="282"/>
            <w:gridCol w:w="459"/>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037"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2036" w:author="hyx" w:date="2018-11-10T19:00:00Z"/>
        </w:trPr>
        <w:tc>
          <w:tcPr>
            <w:tcW w:w="959" w:type="dxa"/>
            <w:shd w:val="clear" w:color="auto" w:fill="BDD6EE" w:themeFill="accent1" w:themeFillTint="66"/>
            <w:vAlign w:val="center"/>
            <w:tcPrChange w:id="2038" w:author="hyx" w:date="2018-11-10T19:00:00Z">
              <w:tcPr>
                <w:tcW w:w="959" w:type="dxa"/>
                <w:shd w:val="clear" w:color="auto" w:fill="BDD6EE" w:themeFill="accent1" w:themeFillTint="66"/>
                <w:vAlign w:val="center"/>
              </w:tcPr>
            </w:tcPrChange>
          </w:tcPr>
          <w:p>
            <w:pPr>
              <w:rPr>
                <w:ins w:id="2039" w:author="hyx" w:date="2018-11-10T19:00:00Z"/>
                <w:sz w:val="21"/>
                <w:szCs w:val="21"/>
              </w:rPr>
            </w:pPr>
            <w:ins w:id="2040" w:author="hyx" w:date="2018-11-10T19:00:00Z">
              <w:r>
                <w:rPr>
                  <w:rFonts w:hint="eastAsia"/>
                  <w:b/>
                  <w:color w:val="000000"/>
                  <w:sz w:val="21"/>
                  <w:szCs w:val="21"/>
                </w:rPr>
                <w:t>职务</w:t>
              </w:r>
            </w:ins>
          </w:p>
        </w:tc>
        <w:tc>
          <w:tcPr>
            <w:tcW w:w="992" w:type="dxa"/>
            <w:gridSpan w:val="2"/>
            <w:shd w:val="clear" w:color="auto" w:fill="BDD6EE" w:themeFill="accent1" w:themeFillTint="66"/>
            <w:vAlign w:val="center"/>
            <w:tcPrChange w:id="2041" w:author="hyx" w:date="2018-11-10T19:00:00Z">
              <w:tcPr>
                <w:tcW w:w="992" w:type="dxa"/>
                <w:gridSpan w:val="2"/>
                <w:shd w:val="clear" w:color="auto" w:fill="BDD6EE" w:themeFill="accent1" w:themeFillTint="66"/>
                <w:vAlign w:val="center"/>
              </w:tcPr>
            </w:tcPrChange>
          </w:tcPr>
          <w:p>
            <w:pPr>
              <w:rPr>
                <w:ins w:id="2042" w:author="hyx" w:date="2018-11-10T19:00:00Z"/>
                <w:sz w:val="21"/>
                <w:szCs w:val="21"/>
              </w:rPr>
            </w:pPr>
            <w:ins w:id="2043" w:author="hyx" w:date="2018-11-10T19:00:00Z">
              <w:r>
                <w:rPr>
                  <w:rFonts w:hint="eastAsia"/>
                  <w:b/>
                  <w:color w:val="000000"/>
                  <w:sz w:val="21"/>
                  <w:szCs w:val="21"/>
                </w:rPr>
                <w:t>姓名</w:t>
              </w:r>
            </w:ins>
          </w:p>
        </w:tc>
        <w:tc>
          <w:tcPr>
            <w:tcW w:w="1985" w:type="dxa"/>
            <w:gridSpan w:val="3"/>
            <w:shd w:val="clear" w:color="auto" w:fill="BDD6EE" w:themeFill="accent1" w:themeFillTint="66"/>
            <w:vAlign w:val="center"/>
            <w:tcPrChange w:id="2044" w:author="hyx" w:date="2018-11-10T19:00:00Z">
              <w:tcPr>
                <w:tcW w:w="1985" w:type="dxa"/>
                <w:gridSpan w:val="3"/>
                <w:shd w:val="clear" w:color="auto" w:fill="BDD6EE" w:themeFill="accent1" w:themeFillTint="66"/>
                <w:vAlign w:val="center"/>
              </w:tcPr>
            </w:tcPrChange>
          </w:tcPr>
          <w:p>
            <w:pPr>
              <w:rPr>
                <w:ins w:id="2045" w:author="hyx" w:date="2018-11-10T19:00:00Z"/>
                <w:sz w:val="21"/>
                <w:szCs w:val="21"/>
              </w:rPr>
            </w:pPr>
            <w:ins w:id="2046" w:author="hyx" w:date="2018-11-10T19:00:00Z">
              <w:r>
                <w:rPr>
                  <w:rFonts w:hint="eastAsia"/>
                  <w:b/>
                  <w:color w:val="000000"/>
                  <w:sz w:val="21"/>
                  <w:szCs w:val="21"/>
                </w:rPr>
                <w:t>负责内容</w:t>
              </w:r>
            </w:ins>
          </w:p>
        </w:tc>
        <w:tc>
          <w:tcPr>
            <w:tcW w:w="1134" w:type="dxa"/>
            <w:gridSpan w:val="2"/>
            <w:shd w:val="clear" w:color="auto" w:fill="BDD6EE" w:themeFill="accent1" w:themeFillTint="66"/>
            <w:vAlign w:val="center"/>
            <w:tcPrChange w:id="2047" w:author="hyx" w:date="2018-11-10T19:00:00Z">
              <w:tcPr>
                <w:tcW w:w="1134" w:type="dxa"/>
                <w:gridSpan w:val="2"/>
                <w:shd w:val="clear" w:color="auto" w:fill="BDD6EE" w:themeFill="accent1" w:themeFillTint="66"/>
                <w:vAlign w:val="center"/>
              </w:tcPr>
            </w:tcPrChange>
          </w:tcPr>
          <w:p>
            <w:pPr>
              <w:rPr>
                <w:ins w:id="2048" w:author="hyx" w:date="2018-11-10T19:00:00Z"/>
                <w:sz w:val="21"/>
                <w:szCs w:val="21"/>
              </w:rPr>
            </w:pPr>
            <w:ins w:id="2049" w:author="hyx" w:date="2018-11-10T19:00:00Z">
              <w:r>
                <w:rPr>
                  <w:rFonts w:hint="eastAsia"/>
                  <w:b/>
                  <w:color w:val="000000"/>
                  <w:sz w:val="21"/>
                  <w:szCs w:val="21"/>
                </w:rPr>
                <w:t>微信号</w:t>
              </w:r>
            </w:ins>
          </w:p>
        </w:tc>
        <w:tc>
          <w:tcPr>
            <w:tcW w:w="1559" w:type="dxa"/>
            <w:gridSpan w:val="2"/>
            <w:shd w:val="clear" w:color="auto" w:fill="BDD6EE" w:themeFill="accent1" w:themeFillTint="66"/>
            <w:vAlign w:val="center"/>
            <w:tcPrChange w:id="2050" w:author="hyx" w:date="2018-11-10T19:00:00Z">
              <w:tcPr>
                <w:tcW w:w="1559" w:type="dxa"/>
                <w:gridSpan w:val="2"/>
                <w:shd w:val="clear" w:color="auto" w:fill="BDD6EE" w:themeFill="accent1" w:themeFillTint="66"/>
                <w:vAlign w:val="center"/>
              </w:tcPr>
            </w:tcPrChange>
          </w:tcPr>
          <w:p>
            <w:pPr>
              <w:rPr>
                <w:ins w:id="2051" w:author="hyx" w:date="2018-11-10T19:00:00Z"/>
                <w:sz w:val="21"/>
                <w:szCs w:val="21"/>
              </w:rPr>
            </w:pPr>
            <w:ins w:id="2052" w:author="hyx" w:date="2018-11-10T19:00:00Z">
              <w:r>
                <w:rPr>
                  <w:rFonts w:hint="eastAsia"/>
                  <w:b/>
                  <w:color w:val="000000"/>
                  <w:sz w:val="21"/>
                  <w:szCs w:val="21"/>
                </w:rPr>
                <w:t>QQ号</w:t>
              </w:r>
            </w:ins>
          </w:p>
        </w:tc>
        <w:tc>
          <w:tcPr>
            <w:tcW w:w="1385" w:type="dxa"/>
            <w:gridSpan w:val="2"/>
            <w:shd w:val="clear" w:color="auto" w:fill="BDD6EE" w:themeFill="accent1" w:themeFillTint="66"/>
            <w:vAlign w:val="center"/>
            <w:tcPrChange w:id="2053" w:author="hyx" w:date="2018-11-10T19:00:00Z">
              <w:tcPr>
                <w:tcW w:w="1385" w:type="dxa"/>
                <w:gridSpan w:val="2"/>
                <w:shd w:val="clear" w:color="auto" w:fill="BDD6EE" w:themeFill="accent1" w:themeFillTint="66"/>
                <w:vAlign w:val="center"/>
              </w:tcPr>
            </w:tcPrChange>
          </w:tcPr>
          <w:p>
            <w:pPr>
              <w:rPr>
                <w:ins w:id="2054" w:author="hyx" w:date="2018-11-10T19:00:00Z"/>
                <w:sz w:val="21"/>
                <w:szCs w:val="21"/>
              </w:rPr>
            </w:pPr>
            <w:ins w:id="2055" w:author="hyx" w:date="2018-11-10T19:00:00Z">
              <w:r>
                <w:rPr>
                  <w:rFonts w:hint="eastAsia"/>
                  <w:b/>
                  <w:color w:val="000000"/>
                  <w:sz w:val="21"/>
                  <w:szCs w:val="21"/>
                </w:rPr>
                <w:t>电话号码</w:t>
              </w:r>
            </w:ins>
          </w:p>
        </w:tc>
        <w:tc>
          <w:tcPr>
            <w:tcW w:w="741" w:type="dxa"/>
            <w:gridSpan w:val="2"/>
            <w:shd w:val="clear" w:color="auto" w:fill="BDD6EE" w:themeFill="accent1" w:themeFillTint="66"/>
            <w:vAlign w:val="center"/>
            <w:tcPrChange w:id="2056" w:author="hyx" w:date="2018-11-10T19:00:00Z">
              <w:tcPr>
                <w:tcW w:w="741" w:type="dxa"/>
                <w:gridSpan w:val="2"/>
                <w:shd w:val="clear" w:color="auto" w:fill="BDD6EE" w:themeFill="accent1" w:themeFillTint="66"/>
                <w:vAlign w:val="center"/>
              </w:tcPr>
            </w:tcPrChange>
          </w:tcPr>
          <w:p>
            <w:pPr>
              <w:rPr>
                <w:ins w:id="2057" w:author="hyx" w:date="2018-11-10T19:00:00Z"/>
                <w:sz w:val="21"/>
                <w:szCs w:val="21"/>
              </w:rPr>
            </w:pPr>
            <w:ins w:id="2058" w:author="hyx" w:date="2018-11-10T19:00:00Z">
              <w:r>
                <w:rPr>
                  <w:rFonts w:hint="eastAsia"/>
                  <w:b/>
                  <w:color w:val="000000"/>
                  <w:sz w:val="21"/>
                  <w:szCs w:val="21"/>
                </w:rPr>
                <w:t>寝室号</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060"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2059" w:author="hyx" w:date="2018-11-10T19:00:00Z"/>
        </w:trPr>
        <w:tc>
          <w:tcPr>
            <w:tcW w:w="959" w:type="dxa"/>
            <w:vAlign w:val="center"/>
            <w:tcPrChange w:id="2061" w:author="hyx" w:date="2018-11-10T19:00:00Z">
              <w:tcPr>
                <w:tcW w:w="959" w:type="dxa"/>
                <w:vAlign w:val="center"/>
              </w:tcPr>
            </w:tcPrChange>
          </w:tcPr>
          <w:p>
            <w:pPr>
              <w:rPr>
                <w:ins w:id="2062" w:author="hyx" w:date="2018-11-10T19:00:00Z"/>
                <w:sz w:val="21"/>
                <w:szCs w:val="21"/>
              </w:rPr>
            </w:pPr>
            <w:ins w:id="2063" w:author="hyx" w:date="2018-11-10T19:00:00Z">
              <w:r>
                <w:rPr>
                  <w:rFonts w:hint="eastAsia"/>
                  <w:sz w:val="21"/>
                  <w:szCs w:val="21"/>
                </w:rPr>
                <w:t>用户访谈员</w:t>
              </w:r>
            </w:ins>
          </w:p>
        </w:tc>
        <w:tc>
          <w:tcPr>
            <w:tcW w:w="992" w:type="dxa"/>
            <w:gridSpan w:val="2"/>
            <w:vAlign w:val="center"/>
            <w:tcPrChange w:id="2064" w:author="hyx" w:date="2018-11-10T19:00:00Z">
              <w:tcPr>
                <w:tcW w:w="992" w:type="dxa"/>
                <w:gridSpan w:val="2"/>
                <w:vAlign w:val="center"/>
              </w:tcPr>
            </w:tcPrChange>
          </w:tcPr>
          <w:p>
            <w:pPr>
              <w:rPr>
                <w:ins w:id="2065" w:author="hyx" w:date="2018-11-10T19:00:00Z"/>
                <w:sz w:val="21"/>
                <w:szCs w:val="21"/>
              </w:rPr>
            </w:pPr>
            <w:ins w:id="2066" w:author="hyx" w:date="2018-11-10T19:00:00Z">
              <w:r>
                <w:rPr>
                  <w:rFonts w:hint="eastAsia"/>
                  <w:bCs/>
                  <w:color w:val="000000"/>
                  <w:sz w:val="21"/>
                  <w:szCs w:val="21"/>
                </w:rPr>
                <w:t>黄叶轩</w:t>
              </w:r>
            </w:ins>
          </w:p>
        </w:tc>
        <w:tc>
          <w:tcPr>
            <w:tcW w:w="1985" w:type="dxa"/>
            <w:gridSpan w:val="3"/>
            <w:vAlign w:val="center"/>
            <w:tcPrChange w:id="2067" w:author="hyx" w:date="2018-11-10T19:00:00Z">
              <w:tcPr>
                <w:tcW w:w="1985" w:type="dxa"/>
                <w:gridSpan w:val="3"/>
                <w:vAlign w:val="center"/>
              </w:tcPr>
            </w:tcPrChange>
          </w:tcPr>
          <w:p>
            <w:pPr>
              <w:rPr>
                <w:ins w:id="2068" w:author="hyx" w:date="2018-11-10T19:00:00Z"/>
                <w:sz w:val="21"/>
                <w:szCs w:val="21"/>
              </w:rPr>
            </w:pPr>
            <w:ins w:id="2069" w:author="hyx" w:date="2018-11-10T19:01:00Z">
              <w:r>
                <w:rPr>
                  <w:rFonts w:hint="eastAsia"/>
                  <w:color w:val="000000"/>
                  <w:sz w:val="21"/>
                  <w:szCs w:val="21"/>
                </w:rPr>
                <w:t>负责访谈问题的编写</w:t>
              </w:r>
            </w:ins>
          </w:p>
        </w:tc>
        <w:tc>
          <w:tcPr>
            <w:tcW w:w="1134" w:type="dxa"/>
            <w:gridSpan w:val="2"/>
            <w:vAlign w:val="center"/>
            <w:tcPrChange w:id="2070" w:author="hyx" w:date="2018-11-10T19:00:00Z">
              <w:tcPr>
                <w:tcW w:w="1134" w:type="dxa"/>
                <w:gridSpan w:val="2"/>
                <w:vAlign w:val="center"/>
              </w:tcPr>
            </w:tcPrChange>
          </w:tcPr>
          <w:p>
            <w:pPr>
              <w:rPr>
                <w:ins w:id="2071" w:author="hyx" w:date="2018-11-10T19:00:00Z"/>
                <w:sz w:val="21"/>
                <w:szCs w:val="21"/>
              </w:rPr>
            </w:pPr>
            <w:ins w:id="2072" w:author="hyx" w:date="2018-11-10T19:00:00Z">
              <w:r>
                <w:rPr>
                  <w:rFonts w:hint="eastAsia"/>
                  <w:color w:val="000000"/>
                  <w:sz w:val="21"/>
                  <w:szCs w:val="21"/>
                </w:rPr>
                <w:t>Hyxzucc</w:t>
              </w:r>
            </w:ins>
          </w:p>
        </w:tc>
        <w:tc>
          <w:tcPr>
            <w:tcW w:w="1559" w:type="dxa"/>
            <w:gridSpan w:val="2"/>
            <w:vAlign w:val="center"/>
            <w:tcPrChange w:id="2073" w:author="hyx" w:date="2018-11-10T19:00:00Z">
              <w:tcPr>
                <w:tcW w:w="1559" w:type="dxa"/>
                <w:gridSpan w:val="2"/>
                <w:vAlign w:val="center"/>
              </w:tcPr>
            </w:tcPrChange>
          </w:tcPr>
          <w:p>
            <w:pPr>
              <w:rPr>
                <w:ins w:id="2074" w:author="hyx" w:date="2018-11-10T19:00:00Z"/>
                <w:sz w:val="21"/>
                <w:szCs w:val="21"/>
              </w:rPr>
            </w:pPr>
            <w:ins w:id="2075" w:author="hyx" w:date="2018-11-10T19:00:00Z">
              <w:r>
                <w:rPr>
                  <w:bCs/>
                  <w:color w:val="000000"/>
                  <w:sz w:val="21"/>
                  <w:szCs w:val="21"/>
                </w:rPr>
                <w:t>1103057282</w:t>
              </w:r>
            </w:ins>
          </w:p>
        </w:tc>
        <w:tc>
          <w:tcPr>
            <w:tcW w:w="1385" w:type="dxa"/>
            <w:gridSpan w:val="2"/>
            <w:vAlign w:val="center"/>
            <w:tcPrChange w:id="2076" w:author="hyx" w:date="2018-11-10T19:00:00Z">
              <w:tcPr>
                <w:tcW w:w="1385" w:type="dxa"/>
                <w:gridSpan w:val="2"/>
                <w:vAlign w:val="center"/>
              </w:tcPr>
            </w:tcPrChange>
          </w:tcPr>
          <w:p>
            <w:pPr>
              <w:rPr>
                <w:ins w:id="2077" w:author="hyx" w:date="2018-11-10T19:00:00Z"/>
                <w:sz w:val="21"/>
                <w:szCs w:val="21"/>
              </w:rPr>
            </w:pPr>
            <w:ins w:id="2078" w:author="hyx" w:date="2018-11-10T19:00:00Z">
              <w:r>
                <w:rPr>
                  <w:bCs/>
                  <w:color w:val="000000"/>
                  <w:sz w:val="21"/>
                  <w:szCs w:val="21"/>
                </w:rPr>
                <w:t>13588899102</w:t>
              </w:r>
            </w:ins>
          </w:p>
        </w:tc>
        <w:tc>
          <w:tcPr>
            <w:tcW w:w="741" w:type="dxa"/>
            <w:gridSpan w:val="2"/>
            <w:vAlign w:val="center"/>
            <w:tcPrChange w:id="2079" w:author="hyx" w:date="2018-11-10T19:00:00Z">
              <w:tcPr>
                <w:tcW w:w="741" w:type="dxa"/>
                <w:gridSpan w:val="2"/>
                <w:vAlign w:val="center"/>
              </w:tcPr>
            </w:tcPrChange>
          </w:tcPr>
          <w:p>
            <w:pPr>
              <w:rPr>
                <w:ins w:id="2080" w:author="hyx" w:date="2018-11-10T19:00:00Z"/>
                <w:rFonts w:cs="Helvetica Neue" w:asciiTheme="majorEastAsia" w:hAnsiTheme="majorEastAsia" w:eastAsiaTheme="majorEastAsia"/>
                <w:color w:val="000000"/>
                <w:sz w:val="20"/>
                <w:szCs w:val="26"/>
              </w:rPr>
            </w:pPr>
            <w:ins w:id="2081" w:author="hyx" w:date="2018-11-10T19:00:00Z">
              <w:r>
                <w:rPr>
                  <w:rFonts w:cs="Helvetica Neue" w:asciiTheme="majorEastAsia" w:hAnsiTheme="majorEastAsia" w:eastAsiaTheme="majorEastAsia"/>
                  <w:color w:val="000000"/>
                  <w:sz w:val="20"/>
                  <w:szCs w:val="26"/>
                </w:rPr>
                <w:t>弘毅</w:t>
              </w:r>
            </w:ins>
          </w:p>
          <w:p>
            <w:pPr>
              <w:rPr>
                <w:ins w:id="2082" w:author="hyx" w:date="2018-11-10T19:00:00Z"/>
                <w:sz w:val="21"/>
                <w:szCs w:val="21"/>
              </w:rPr>
            </w:pPr>
            <w:ins w:id="2083" w:author="hyx" w:date="2018-11-10T19:00:00Z">
              <w:r>
                <w:rPr>
                  <w:rFonts w:cs="Helvetica Neue" w:asciiTheme="majorEastAsia" w:hAnsiTheme="majorEastAsia" w:eastAsiaTheme="majorEastAsia"/>
                  <w:color w:val="000000"/>
                  <w:sz w:val="20"/>
                  <w:szCs w:val="26"/>
                </w:rPr>
                <w:t>2-210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085"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2084" w:author="hyx" w:date="2018-11-10T19:00:00Z"/>
        </w:trPr>
        <w:tc>
          <w:tcPr>
            <w:tcW w:w="959" w:type="dxa"/>
            <w:vAlign w:val="center"/>
            <w:tcPrChange w:id="2086" w:author="hyx" w:date="2018-11-10T19:00:00Z">
              <w:tcPr>
                <w:tcW w:w="959" w:type="dxa"/>
                <w:vAlign w:val="center"/>
              </w:tcPr>
            </w:tcPrChange>
          </w:tcPr>
          <w:p>
            <w:pPr>
              <w:rPr>
                <w:ins w:id="2087" w:author="hyx" w:date="2018-11-10T19:00:00Z"/>
                <w:sz w:val="21"/>
                <w:szCs w:val="21"/>
              </w:rPr>
            </w:pPr>
            <w:ins w:id="2088" w:author="hyx" w:date="2018-11-10T19:01:00Z">
              <w:r>
                <w:rPr>
                  <w:rFonts w:hint="eastAsia"/>
                  <w:sz w:val="21"/>
                  <w:szCs w:val="21"/>
                </w:rPr>
                <w:t>用户访谈员</w:t>
              </w:r>
            </w:ins>
          </w:p>
        </w:tc>
        <w:tc>
          <w:tcPr>
            <w:tcW w:w="992" w:type="dxa"/>
            <w:gridSpan w:val="2"/>
            <w:vAlign w:val="center"/>
            <w:tcPrChange w:id="2089" w:author="hyx" w:date="2018-11-10T19:00:00Z">
              <w:tcPr>
                <w:tcW w:w="992" w:type="dxa"/>
                <w:gridSpan w:val="2"/>
                <w:vAlign w:val="center"/>
              </w:tcPr>
            </w:tcPrChange>
          </w:tcPr>
          <w:p>
            <w:pPr>
              <w:rPr>
                <w:ins w:id="2090" w:author="hyx" w:date="2018-11-10T19:00:00Z"/>
                <w:sz w:val="21"/>
                <w:szCs w:val="21"/>
              </w:rPr>
            </w:pPr>
            <w:ins w:id="2091" w:author="hyx" w:date="2018-11-10T19:00:00Z">
              <w:r>
                <w:rPr>
                  <w:rFonts w:hint="eastAsia"/>
                  <w:bCs/>
                  <w:color w:val="000000"/>
                  <w:sz w:val="21"/>
                  <w:szCs w:val="21"/>
                </w:rPr>
                <w:t>陈俊仁</w:t>
              </w:r>
            </w:ins>
          </w:p>
        </w:tc>
        <w:tc>
          <w:tcPr>
            <w:tcW w:w="1985" w:type="dxa"/>
            <w:gridSpan w:val="3"/>
            <w:vAlign w:val="center"/>
            <w:tcPrChange w:id="2092" w:author="hyx" w:date="2018-11-10T19:00:00Z">
              <w:tcPr>
                <w:tcW w:w="1985" w:type="dxa"/>
                <w:gridSpan w:val="3"/>
                <w:vAlign w:val="center"/>
              </w:tcPr>
            </w:tcPrChange>
          </w:tcPr>
          <w:p>
            <w:pPr>
              <w:rPr>
                <w:ins w:id="2093" w:author="hyx" w:date="2018-11-10T19:00:00Z"/>
                <w:sz w:val="21"/>
                <w:szCs w:val="21"/>
              </w:rPr>
            </w:pPr>
            <w:ins w:id="2094" w:author="hyx" w:date="2018-11-10T19:01:00Z">
              <w:r>
                <w:rPr>
                  <w:rFonts w:hint="eastAsia"/>
                  <w:sz w:val="21"/>
                  <w:szCs w:val="21"/>
                </w:rPr>
                <w:t>负责记录访谈</w:t>
              </w:r>
            </w:ins>
          </w:p>
        </w:tc>
        <w:tc>
          <w:tcPr>
            <w:tcW w:w="1134" w:type="dxa"/>
            <w:gridSpan w:val="2"/>
            <w:vAlign w:val="center"/>
            <w:tcPrChange w:id="2095" w:author="hyx" w:date="2018-11-10T19:00:00Z">
              <w:tcPr>
                <w:tcW w:w="1134" w:type="dxa"/>
                <w:gridSpan w:val="2"/>
                <w:vAlign w:val="center"/>
              </w:tcPr>
            </w:tcPrChange>
          </w:tcPr>
          <w:p>
            <w:pPr>
              <w:rPr>
                <w:ins w:id="2096" w:author="hyx" w:date="2018-11-10T19:00:00Z"/>
                <w:sz w:val="21"/>
                <w:szCs w:val="21"/>
              </w:rPr>
            </w:pPr>
            <w:ins w:id="2097" w:author="hyx" w:date="2018-11-10T19:00:00Z">
              <w:r>
                <w:rPr>
                  <w:sz w:val="20"/>
                  <w:szCs w:val="20"/>
                </w:rPr>
                <w:t>chenjunren6745</w:t>
              </w:r>
            </w:ins>
          </w:p>
        </w:tc>
        <w:tc>
          <w:tcPr>
            <w:tcW w:w="1559" w:type="dxa"/>
            <w:gridSpan w:val="2"/>
            <w:vAlign w:val="center"/>
            <w:tcPrChange w:id="2098" w:author="hyx" w:date="2018-11-10T19:00:00Z">
              <w:tcPr>
                <w:tcW w:w="1559" w:type="dxa"/>
                <w:gridSpan w:val="2"/>
                <w:vAlign w:val="center"/>
              </w:tcPr>
            </w:tcPrChange>
          </w:tcPr>
          <w:p>
            <w:pPr>
              <w:rPr>
                <w:ins w:id="2099" w:author="hyx" w:date="2018-11-10T19:00:00Z"/>
                <w:sz w:val="21"/>
                <w:szCs w:val="21"/>
              </w:rPr>
            </w:pPr>
            <w:ins w:id="2100" w:author="hyx" w:date="2018-11-10T19:00:00Z">
              <w:r>
                <w:rPr>
                  <w:sz w:val="20"/>
                  <w:szCs w:val="20"/>
                </w:rPr>
                <w:t>374955336</w:t>
              </w:r>
            </w:ins>
          </w:p>
        </w:tc>
        <w:tc>
          <w:tcPr>
            <w:tcW w:w="1385" w:type="dxa"/>
            <w:gridSpan w:val="2"/>
            <w:vAlign w:val="center"/>
            <w:tcPrChange w:id="2101" w:author="hyx" w:date="2018-11-10T19:00:00Z">
              <w:tcPr>
                <w:tcW w:w="1385" w:type="dxa"/>
                <w:gridSpan w:val="2"/>
                <w:vAlign w:val="center"/>
              </w:tcPr>
            </w:tcPrChange>
          </w:tcPr>
          <w:p>
            <w:pPr>
              <w:rPr>
                <w:ins w:id="2102" w:author="hyx" w:date="2018-11-10T19:00:00Z"/>
                <w:sz w:val="21"/>
                <w:szCs w:val="21"/>
              </w:rPr>
            </w:pPr>
            <w:ins w:id="2103" w:author="hyx" w:date="2018-11-10T19:00:00Z">
              <w:r>
                <w:rPr>
                  <w:sz w:val="20"/>
                  <w:szCs w:val="20"/>
                </w:rPr>
                <w:t>17376503405</w:t>
              </w:r>
            </w:ins>
          </w:p>
        </w:tc>
        <w:tc>
          <w:tcPr>
            <w:tcW w:w="741" w:type="dxa"/>
            <w:gridSpan w:val="2"/>
            <w:vAlign w:val="center"/>
            <w:tcPrChange w:id="2104" w:author="hyx" w:date="2018-11-10T19:00:00Z">
              <w:tcPr>
                <w:tcW w:w="741" w:type="dxa"/>
                <w:gridSpan w:val="2"/>
                <w:vAlign w:val="center"/>
              </w:tcPr>
            </w:tcPrChange>
          </w:tcPr>
          <w:p>
            <w:pPr>
              <w:rPr>
                <w:ins w:id="2105" w:author="hyx" w:date="2018-11-10T19:00:00Z"/>
                <w:rFonts w:cs="Helvetica Neue" w:asciiTheme="majorEastAsia" w:hAnsiTheme="majorEastAsia" w:eastAsiaTheme="majorEastAsia"/>
                <w:color w:val="000000"/>
                <w:sz w:val="20"/>
                <w:szCs w:val="26"/>
              </w:rPr>
            </w:pPr>
            <w:ins w:id="2106" w:author="hyx" w:date="2018-11-10T19:00:00Z">
              <w:r>
                <w:rPr>
                  <w:rFonts w:cs="Helvetica Neue" w:asciiTheme="majorEastAsia" w:hAnsiTheme="majorEastAsia" w:eastAsiaTheme="majorEastAsia"/>
                  <w:color w:val="000000"/>
                  <w:sz w:val="20"/>
                  <w:szCs w:val="26"/>
                </w:rPr>
                <w:t>弘毅</w:t>
              </w:r>
            </w:ins>
          </w:p>
          <w:p>
            <w:pPr>
              <w:rPr>
                <w:ins w:id="2107" w:author="hyx" w:date="2018-11-10T19:00:00Z"/>
                <w:sz w:val="21"/>
                <w:szCs w:val="21"/>
              </w:rPr>
            </w:pPr>
            <w:ins w:id="2108" w:author="hyx" w:date="2018-11-10T19:00:00Z">
              <w:r>
                <w:rPr>
                  <w:rFonts w:cs="Helvetica Neue" w:asciiTheme="majorEastAsia" w:hAnsiTheme="majorEastAsia" w:eastAsiaTheme="majorEastAsia"/>
                  <w:color w:val="000000"/>
                  <w:sz w:val="20"/>
                  <w:szCs w:val="26"/>
                </w:rPr>
                <w:t>2-209</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110"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2109" w:author="hyx" w:date="2018-11-10T19:00:00Z"/>
        </w:trPr>
        <w:tc>
          <w:tcPr>
            <w:tcW w:w="959" w:type="dxa"/>
            <w:vAlign w:val="center"/>
            <w:tcPrChange w:id="2111" w:author="hyx" w:date="2018-11-10T19:00:00Z">
              <w:tcPr>
                <w:tcW w:w="959" w:type="dxa"/>
                <w:vAlign w:val="center"/>
              </w:tcPr>
            </w:tcPrChange>
          </w:tcPr>
          <w:p>
            <w:pPr>
              <w:rPr>
                <w:ins w:id="2112" w:author="hyx" w:date="2018-11-10T19:00:00Z"/>
                <w:sz w:val="21"/>
                <w:szCs w:val="21"/>
              </w:rPr>
            </w:pPr>
            <w:ins w:id="2113" w:author="hyx" w:date="2018-11-10T19:01:00Z">
              <w:r>
                <w:rPr>
                  <w:rFonts w:hint="eastAsia"/>
                  <w:sz w:val="21"/>
                  <w:szCs w:val="21"/>
                </w:rPr>
                <w:t>用户访谈员</w:t>
              </w:r>
            </w:ins>
          </w:p>
        </w:tc>
        <w:tc>
          <w:tcPr>
            <w:tcW w:w="992" w:type="dxa"/>
            <w:gridSpan w:val="2"/>
            <w:vAlign w:val="center"/>
            <w:tcPrChange w:id="2114" w:author="hyx" w:date="2018-11-10T19:00:00Z">
              <w:tcPr>
                <w:tcW w:w="992" w:type="dxa"/>
                <w:gridSpan w:val="2"/>
                <w:vAlign w:val="center"/>
              </w:tcPr>
            </w:tcPrChange>
          </w:tcPr>
          <w:p>
            <w:pPr>
              <w:rPr>
                <w:ins w:id="2115" w:author="hyx" w:date="2018-11-10T19:00:00Z"/>
                <w:sz w:val="21"/>
                <w:szCs w:val="21"/>
              </w:rPr>
            </w:pPr>
            <w:ins w:id="2116" w:author="hyx" w:date="2018-11-10T19:00:00Z">
              <w:r>
                <w:rPr>
                  <w:rFonts w:hint="eastAsia"/>
                  <w:bCs/>
                  <w:color w:val="000000"/>
                  <w:sz w:val="21"/>
                  <w:szCs w:val="21"/>
                </w:rPr>
                <w:t>陈苏民</w:t>
              </w:r>
            </w:ins>
          </w:p>
        </w:tc>
        <w:tc>
          <w:tcPr>
            <w:tcW w:w="1985" w:type="dxa"/>
            <w:gridSpan w:val="3"/>
            <w:vAlign w:val="center"/>
            <w:tcPrChange w:id="2117" w:author="hyx" w:date="2018-11-10T19:00:00Z">
              <w:tcPr>
                <w:tcW w:w="1985" w:type="dxa"/>
                <w:gridSpan w:val="3"/>
                <w:vAlign w:val="center"/>
              </w:tcPr>
            </w:tcPrChange>
          </w:tcPr>
          <w:p>
            <w:pPr>
              <w:rPr>
                <w:ins w:id="2118" w:author="hyx" w:date="2018-11-10T19:00:00Z"/>
                <w:sz w:val="21"/>
                <w:szCs w:val="21"/>
              </w:rPr>
            </w:pPr>
            <w:ins w:id="2119" w:author="hyx" w:date="2018-11-10T19:01:00Z">
              <w:r>
                <w:rPr>
                  <w:rFonts w:hint="eastAsia"/>
                  <w:color w:val="000000"/>
                  <w:sz w:val="21"/>
                  <w:szCs w:val="21"/>
                </w:rPr>
                <w:t>负责访谈问题的编写</w:t>
              </w:r>
            </w:ins>
          </w:p>
        </w:tc>
        <w:tc>
          <w:tcPr>
            <w:tcW w:w="1134" w:type="dxa"/>
            <w:gridSpan w:val="2"/>
            <w:vAlign w:val="center"/>
            <w:tcPrChange w:id="2120" w:author="hyx" w:date="2018-11-10T19:00:00Z">
              <w:tcPr>
                <w:tcW w:w="1134" w:type="dxa"/>
                <w:gridSpan w:val="2"/>
                <w:vAlign w:val="center"/>
              </w:tcPr>
            </w:tcPrChange>
          </w:tcPr>
          <w:p>
            <w:pPr>
              <w:rPr>
                <w:ins w:id="2121" w:author="hyx" w:date="2018-11-10T19:00:00Z"/>
                <w:sz w:val="21"/>
                <w:szCs w:val="21"/>
              </w:rPr>
            </w:pPr>
            <w:ins w:id="2122" w:author="hyx" w:date="2018-11-10T19:00:00Z">
              <w:r>
                <w:rPr>
                  <w:sz w:val="20"/>
                  <w:szCs w:val="20"/>
                </w:rPr>
                <w:t>c96s1m</w:t>
              </w:r>
            </w:ins>
          </w:p>
        </w:tc>
        <w:tc>
          <w:tcPr>
            <w:tcW w:w="1559" w:type="dxa"/>
            <w:gridSpan w:val="2"/>
            <w:vAlign w:val="center"/>
            <w:tcPrChange w:id="2123" w:author="hyx" w:date="2018-11-10T19:00:00Z">
              <w:tcPr>
                <w:tcW w:w="1559" w:type="dxa"/>
                <w:gridSpan w:val="2"/>
                <w:vAlign w:val="center"/>
              </w:tcPr>
            </w:tcPrChange>
          </w:tcPr>
          <w:p>
            <w:pPr>
              <w:rPr>
                <w:ins w:id="2124" w:author="hyx" w:date="2018-11-10T19:00:00Z"/>
                <w:sz w:val="21"/>
                <w:szCs w:val="21"/>
              </w:rPr>
            </w:pPr>
            <w:ins w:id="2125" w:author="hyx" w:date="2018-11-10T19:00:00Z">
              <w:r>
                <w:rPr>
                  <w:bCs/>
                  <w:color w:val="000000"/>
                  <w:sz w:val="20"/>
                  <w:szCs w:val="21"/>
                </w:rPr>
                <w:t>245023559</w:t>
              </w:r>
            </w:ins>
          </w:p>
        </w:tc>
        <w:tc>
          <w:tcPr>
            <w:tcW w:w="1385" w:type="dxa"/>
            <w:gridSpan w:val="2"/>
            <w:vAlign w:val="center"/>
            <w:tcPrChange w:id="2126" w:author="hyx" w:date="2018-11-10T19:00:00Z">
              <w:tcPr>
                <w:tcW w:w="1385" w:type="dxa"/>
                <w:gridSpan w:val="2"/>
                <w:vAlign w:val="center"/>
              </w:tcPr>
            </w:tcPrChange>
          </w:tcPr>
          <w:p>
            <w:pPr>
              <w:rPr>
                <w:ins w:id="2127" w:author="hyx" w:date="2018-11-10T19:00:00Z"/>
                <w:sz w:val="21"/>
                <w:szCs w:val="21"/>
              </w:rPr>
            </w:pPr>
            <w:ins w:id="2128" w:author="hyx" w:date="2018-11-10T19:00:00Z">
              <w:r>
                <w:rPr>
                  <w:rFonts w:ascii="Times New Roman" w:hAnsi="Times New Roman" w:cs="Times New Roman"/>
                  <w:sz w:val="20"/>
                  <w:szCs w:val="24"/>
                </w:rPr>
                <w:t>19967308296</w:t>
              </w:r>
            </w:ins>
          </w:p>
        </w:tc>
        <w:tc>
          <w:tcPr>
            <w:tcW w:w="741" w:type="dxa"/>
            <w:gridSpan w:val="2"/>
            <w:vAlign w:val="center"/>
            <w:tcPrChange w:id="2129" w:author="hyx" w:date="2018-11-10T19:00:00Z">
              <w:tcPr>
                <w:tcW w:w="741" w:type="dxa"/>
                <w:gridSpan w:val="2"/>
                <w:vAlign w:val="center"/>
              </w:tcPr>
            </w:tcPrChange>
          </w:tcPr>
          <w:p>
            <w:pPr>
              <w:rPr>
                <w:ins w:id="2130" w:author="hyx" w:date="2018-11-10T19:00:00Z"/>
                <w:rFonts w:cs="Helvetica Neue" w:asciiTheme="majorEastAsia" w:hAnsiTheme="majorEastAsia" w:eastAsiaTheme="majorEastAsia"/>
                <w:color w:val="000000"/>
                <w:sz w:val="20"/>
                <w:szCs w:val="26"/>
              </w:rPr>
            </w:pPr>
            <w:ins w:id="2131" w:author="hyx" w:date="2018-11-10T19:00:00Z">
              <w:r>
                <w:rPr>
                  <w:rFonts w:cs="Helvetica Neue" w:asciiTheme="majorEastAsia" w:hAnsiTheme="majorEastAsia" w:eastAsiaTheme="majorEastAsia"/>
                  <w:color w:val="000000"/>
                  <w:sz w:val="20"/>
                  <w:szCs w:val="26"/>
                </w:rPr>
                <w:t>弘毅</w:t>
              </w:r>
            </w:ins>
          </w:p>
          <w:p>
            <w:pPr>
              <w:rPr>
                <w:ins w:id="2132" w:author="hyx" w:date="2018-11-10T19:00:00Z"/>
                <w:sz w:val="21"/>
                <w:szCs w:val="21"/>
              </w:rPr>
            </w:pPr>
            <w:ins w:id="2133" w:author="hyx" w:date="2018-11-10T19:00:00Z">
              <w:r>
                <w:rPr>
                  <w:rFonts w:cs="Helvetica Neue" w:asciiTheme="majorEastAsia" w:hAnsiTheme="majorEastAsia" w:eastAsiaTheme="majorEastAsia"/>
                  <w:color w:val="000000"/>
                  <w:sz w:val="20"/>
                  <w:szCs w:val="26"/>
                </w:rPr>
                <w:t>1-124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135"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2134" w:author="hyx" w:date="2018-11-10T19:00:00Z"/>
        </w:trPr>
        <w:tc>
          <w:tcPr>
            <w:tcW w:w="959" w:type="dxa"/>
            <w:vAlign w:val="center"/>
            <w:tcPrChange w:id="2136" w:author="hyx" w:date="2018-11-10T19:00:00Z">
              <w:tcPr>
                <w:tcW w:w="959" w:type="dxa"/>
                <w:vAlign w:val="center"/>
              </w:tcPr>
            </w:tcPrChange>
          </w:tcPr>
          <w:p>
            <w:pPr>
              <w:rPr>
                <w:ins w:id="2137" w:author="hyx" w:date="2018-11-10T19:00:00Z"/>
                <w:sz w:val="21"/>
                <w:szCs w:val="21"/>
              </w:rPr>
            </w:pPr>
            <w:ins w:id="2138" w:author="hyx" w:date="2018-11-10T19:01:00Z">
              <w:r>
                <w:rPr>
                  <w:rFonts w:hint="eastAsia"/>
                  <w:sz w:val="21"/>
                  <w:szCs w:val="21"/>
                </w:rPr>
                <w:t>用户访谈员</w:t>
              </w:r>
            </w:ins>
          </w:p>
        </w:tc>
        <w:tc>
          <w:tcPr>
            <w:tcW w:w="992" w:type="dxa"/>
            <w:gridSpan w:val="2"/>
            <w:vAlign w:val="center"/>
            <w:tcPrChange w:id="2139" w:author="hyx" w:date="2018-11-10T19:00:00Z">
              <w:tcPr>
                <w:tcW w:w="992" w:type="dxa"/>
                <w:gridSpan w:val="2"/>
                <w:vAlign w:val="center"/>
              </w:tcPr>
            </w:tcPrChange>
          </w:tcPr>
          <w:p>
            <w:pPr>
              <w:rPr>
                <w:ins w:id="2140" w:author="hyx" w:date="2018-11-10T19:00:00Z"/>
                <w:sz w:val="21"/>
                <w:szCs w:val="21"/>
              </w:rPr>
            </w:pPr>
            <w:ins w:id="2141" w:author="hyx" w:date="2018-11-10T19:00:00Z">
              <w:r>
                <w:rPr>
                  <w:rFonts w:hint="eastAsia"/>
                  <w:bCs/>
                  <w:color w:val="000000"/>
                  <w:sz w:val="21"/>
                  <w:szCs w:val="21"/>
                </w:rPr>
                <w:t>徐双铅</w:t>
              </w:r>
            </w:ins>
          </w:p>
        </w:tc>
        <w:tc>
          <w:tcPr>
            <w:tcW w:w="1985" w:type="dxa"/>
            <w:gridSpan w:val="3"/>
            <w:vAlign w:val="center"/>
            <w:tcPrChange w:id="2142" w:author="hyx" w:date="2018-11-10T19:00:00Z">
              <w:tcPr>
                <w:tcW w:w="1985" w:type="dxa"/>
                <w:gridSpan w:val="3"/>
                <w:vAlign w:val="center"/>
              </w:tcPr>
            </w:tcPrChange>
          </w:tcPr>
          <w:p>
            <w:pPr>
              <w:rPr>
                <w:ins w:id="2143" w:author="hyx" w:date="2018-11-10T19:00:00Z"/>
                <w:sz w:val="21"/>
                <w:szCs w:val="21"/>
              </w:rPr>
            </w:pPr>
            <w:ins w:id="2144" w:author="hyx" w:date="2018-11-10T19:01:00Z">
              <w:r>
                <w:rPr>
                  <w:rFonts w:hint="eastAsia"/>
                  <w:sz w:val="21"/>
                  <w:szCs w:val="22"/>
                </w:rPr>
                <w:t>负责访谈录音</w:t>
              </w:r>
            </w:ins>
          </w:p>
        </w:tc>
        <w:tc>
          <w:tcPr>
            <w:tcW w:w="1134" w:type="dxa"/>
            <w:gridSpan w:val="2"/>
            <w:vAlign w:val="center"/>
            <w:tcPrChange w:id="2145" w:author="hyx" w:date="2018-11-10T19:00:00Z">
              <w:tcPr>
                <w:tcW w:w="1134" w:type="dxa"/>
                <w:gridSpan w:val="2"/>
                <w:vAlign w:val="center"/>
              </w:tcPr>
            </w:tcPrChange>
          </w:tcPr>
          <w:p>
            <w:pPr>
              <w:rPr>
                <w:ins w:id="2146" w:author="hyx" w:date="2018-11-10T19:00:00Z"/>
                <w:sz w:val="21"/>
                <w:szCs w:val="21"/>
              </w:rPr>
            </w:pPr>
            <w:ins w:id="2147" w:author="hyx" w:date="2018-11-10T19:00:00Z">
              <w:r>
                <w:rPr>
                  <w:sz w:val="20"/>
                  <w:szCs w:val="20"/>
                </w:rPr>
                <w:t>CXM1064081300</w:t>
              </w:r>
            </w:ins>
          </w:p>
        </w:tc>
        <w:tc>
          <w:tcPr>
            <w:tcW w:w="1559" w:type="dxa"/>
            <w:gridSpan w:val="2"/>
            <w:vAlign w:val="center"/>
            <w:tcPrChange w:id="2148" w:author="hyx" w:date="2018-11-10T19:00:00Z">
              <w:tcPr>
                <w:tcW w:w="1559" w:type="dxa"/>
                <w:gridSpan w:val="2"/>
                <w:vAlign w:val="center"/>
              </w:tcPr>
            </w:tcPrChange>
          </w:tcPr>
          <w:p>
            <w:pPr>
              <w:rPr>
                <w:ins w:id="2149" w:author="hyx" w:date="2018-11-10T19:00:00Z"/>
                <w:sz w:val="21"/>
                <w:szCs w:val="21"/>
              </w:rPr>
            </w:pPr>
            <w:ins w:id="2150" w:author="hyx" w:date="2018-11-10T19:00:00Z">
              <w:r>
                <w:rPr>
                  <w:sz w:val="20"/>
                  <w:szCs w:val="20"/>
                </w:rPr>
                <w:t>1227442409</w:t>
              </w:r>
            </w:ins>
          </w:p>
        </w:tc>
        <w:tc>
          <w:tcPr>
            <w:tcW w:w="1385" w:type="dxa"/>
            <w:gridSpan w:val="2"/>
            <w:vAlign w:val="center"/>
            <w:tcPrChange w:id="2151" w:author="hyx" w:date="2018-11-10T19:00:00Z">
              <w:tcPr>
                <w:tcW w:w="1385" w:type="dxa"/>
                <w:gridSpan w:val="2"/>
                <w:vAlign w:val="center"/>
              </w:tcPr>
            </w:tcPrChange>
          </w:tcPr>
          <w:p>
            <w:pPr>
              <w:rPr>
                <w:ins w:id="2152" w:author="hyx" w:date="2018-11-10T19:00:00Z"/>
                <w:sz w:val="21"/>
                <w:szCs w:val="21"/>
              </w:rPr>
            </w:pPr>
            <w:ins w:id="2153" w:author="hyx" w:date="2018-11-10T19:00:00Z">
              <w:r>
                <w:rPr>
                  <w:sz w:val="20"/>
                  <w:szCs w:val="20"/>
                </w:rPr>
                <w:t>18094711647</w:t>
              </w:r>
            </w:ins>
          </w:p>
        </w:tc>
        <w:tc>
          <w:tcPr>
            <w:tcW w:w="741" w:type="dxa"/>
            <w:gridSpan w:val="2"/>
            <w:vAlign w:val="center"/>
            <w:tcPrChange w:id="2154" w:author="hyx" w:date="2018-11-10T19:00:00Z">
              <w:tcPr>
                <w:tcW w:w="741" w:type="dxa"/>
                <w:gridSpan w:val="2"/>
                <w:vAlign w:val="center"/>
              </w:tcPr>
            </w:tcPrChange>
          </w:tcPr>
          <w:p>
            <w:pPr>
              <w:rPr>
                <w:ins w:id="2155" w:author="hyx" w:date="2018-11-10T19:00:00Z"/>
                <w:rFonts w:cs="Helvetica Neue" w:asciiTheme="majorEastAsia" w:hAnsiTheme="majorEastAsia" w:eastAsiaTheme="majorEastAsia"/>
                <w:color w:val="000000"/>
                <w:sz w:val="20"/>
                <w:szCs w:val="26"/>
              </w:rPr>
            </w:pPr>
            <w:ins w:id="2156" w:author="hyx" w:date="2018-11-10T19:00:00Z">
              <w:r>
                <w:rPr>
                  <w:rFonts w:cs="Helvetica Neue" w:asciiTheme="majorEastAsia" w:hAnsiTheme="majorEastAsia" w:eastAsiaTheme="majorEastAsia"/>
                  <w:color w:val="000000"/>
                  <w:sz w:val="20"/>
                  <w:szCs w:val="26"/>
                </w:rPr>
                <w:t>弘毅</w:t>
              </w:r>
            </w:ins>
          </w:p>
          <w:p>
            <w:pPr>
              <w:rPr>
                <w:ins w:id="2157" w:author="hyx" w:date="2018-11-10T19:00:00Z"/>
                <w:sz w:val="21"/>
                <w:szCs w:val="21"/>
              </w:rPr>
            </w:pPr>
            <w:ins w:id="2158" w:author="hyx" w:date="2018-11-10T19:00:00Z">
              <w:r>
                <w:rPr>
                  <w:rFonts w:cs="Helvetica Neue" w:asciiTheme="majorEastAsia" w:hAnsiTheme="majorEastAsia" w:eastAsiaTheme="majorEastAsia"/>
                  <w:color w:val="000000"/>
                  <w:sz w:val="20"/>
                  <w:szCs w:val="26"/>
                </w:rPr>
                <w:t>2-207</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160"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ins w:id="2159" w:author="hyx" w:date="2018-11-10T19:00:00Z"/>
        </w:trPr>
        <w:tc>
          <w:tcPr>
            <w:tcW w:w="959" w:type="dxa"/>
            <w:vAlign w:val="center"/>
            <w:tcPrChange w:id="2161" w:author="hyx" w:date="2018-11-10T19:00:00Z">
              <w:tcPr>
                <w:tcW w:w="959" w:type="dxa"/>
                <w:vAlign w:val="center"/>
              </w:tcPr>
            </w:tcPrChange>
          </w:tcPr>
          <w:p>
            <w:pPr>
              <w:rPr>
                <w:ins w:id="2162" w:author="hyx" w:date="2018-11-10T19:00:00Z"/>
                <w:color w:val="000000"/>
                <w:sz w:val="20"/>
                <w:szCs w:val="21"/>
              </w:rPr>
            </w:pPr>
            <w:ins w:id="2163" w:author="hyx" w:date="2018-11-10T19:01:00Z">
              <w:r>
                <w:rPr>
                  <w:rFonts w:hint="eastAsia"/>
                  <w:sz w:val="21"/>
                  <w:szCs w:val="21"/>
                </w:rPr>
                <w:t>用户访谈员</w:t>
              </w:r>
            </w:ins>
          </w:p>
        </w:tc>
        <w:tc>
          <w:tcPr>
            <w:tcW w:w="992" w:type="dxa"/>
            <w:gridSpan w:val="2"/>
            <w:vAlign w:val="center"/>
            <w:tcPrChange w:id="2164" w:author="hyx" w:date="2018-11-10T19:00:00Z">
              <w:tcPr>
                <w:tcW w:w="992" w:type="dxa"/>
                <w:gridSpan w:val="2"/>
                <w:vAlign w:val="center"/>
              </w:tcPr>
            </w:tcPrChange>
          </w:tcPr>
          <w:p>
            <w:pPr>
              <w:rPr>
                <w:ins w:id="2165" w:author="hyx" w:date="2018-11-10T19:00:00Z"/>
                <w:color w:val="000000"/>
                <w:sz w:val="21"/>
                <w:szCs w:val="21"/>
              </w:rPr>
            </w:pPr>
            <w:ins w:id="2166" w:author="hyx" w:date="2018-11-10T19:00:00Z">
              <w:r>
                <w:rPr>
                  <w:rFonts w:hint="eastAsia"/>
                  <w:bCs/>
                  <w:color w:val="000000"/>
                  <w:sz w:val="21"/>
                  <w:szCs w:val="21"/>
                </w:rPr>
                <w:t>吕迪</w:t>
              </w:r>
            </w:ins>
          </w:p>
        </w:tc>
        <w:tc>
          <w:tcPr>
            <w:tcW w:w="1985" w:type="dxa"/>
            <w:gridSpan w:val="3"/>
            <w:vAlign w:val="center"/>
            <w:tcPrChange w:id="2167" w:author="hyx" w:date="2018-11-10T19:00:00Z">
              <w:tcPr>
                <w:tcW w:w="1985" w:type="dxa"/>
                <w:gridSpan w:val="3"/>
                <w:vAlign w:val="center"/>
              </w:tcPr>
            </w:tcPrChange>
          </w:tcPr>
          <w:p>
            <w:pPr>
              <w:rPr>
                <w:ins w:id="2168" w:author="hyx" w:date="2018-11-10T19:00:00Z"/>
                <w:color w:val="000000"/>
                <w:sz w:val="20"/>
                <w:szCs w:val="21"/>
              </w:rPr>
            </w:pPr>
            <w:ins w:id="2169" w:author="hyx" w:date="2018-11-10T19:01:00Z">
              <w:r>
                <w:rPr>
                  <w:rFonts w:hint="eastAsia"/>
                  <w:color w:val="000000"/>
                  <w:sz w:val="21"/>
                  <w:szCs w:val="21"/>
                </w:rPr>
                <w:t>负责预约访谈客户</w:t>
              </w:r>
            </w:ins>
          </w:p>
        </w:tc>
        <w:tc>
          <w:tcPr>
            <w:tcW w:w="1134" w:type="dxa"/>
            <w:gridSpan w:val="2"/>
            <w:vAlign w:val="center"/>
            <w:tcPrChange w:id="2170" w:author="hyx" w:date="2018-11-10T19:00:00Z">
              <w:tcPr>
                <w:tcW w:w="1134" w:type="dxa"/>
                <w:gridSpan w:val="2"/>
                <w:vAlign w:val="center"/>
              </w:tcPr>
            </w:tcPrChange>
          </w:tcPr>
          <w:p>
            <w:pPr>
              <w:rPr>
                <w:ins w:id="2171" w:author="hyx" w:date="2018-11-10T19:00:00Z"/>
                <w:color w:val="000000"/>
                <w:sz w:val="20"/>
                <w:szCs w:val="21"/>
              </w:rPr>
            </w:pPr>
            <w:ins w:id="2172" w:author="hyx" w:date="2018-11-10T19:00:00Z">
              <w:r>
                <w:rPr>
                  <w:sz w:val="20"/>
                  <w:szCs w:val="20"/>
                </w:rPr>
                <w:t>di62289</w:t>
              </w:r>
            </w:ins>
          </w:p>
        </w:tc>
        <w:tc>
          <w:tcPr>
            <w:tcW w:w="1559" w:type="dxa"/>
            <w:gridSpan w:val="2"/>
            <w:vAlign w:val="center"/>
            <w:tcPrChange w:id="2173" w:author="hyx" w:date="2018-11-10T19:00:00Z">
              <w:tcPr>
                <w:tcW w:w="1559" w:type="dxa"/>
                <w:gridSpan w:val="2"/>
                <w:vAlign w:val="center"/>
              </w:tcPr>
            </w:tcPrChange>
          </w:tcPr>
          <w:p>
            <w:pPr>
              <w:rPr>
                <w:ins w:id="2174" w:author="hyx" w:date="2018-11-10T19:00:00Z"/>
                <w:color w:val="000000"/>
                <w:sz w:val="20"/>
                <w:szCs w:val="21"/>
              </w:rPr>
            </w:pPr>
            <w:ins w:id="2175" w:author="hyx" w:date="2018-11-10T19:00:00Z">
              <w:r>
                <w:rPr>
                  <w:sz w:val="20"/>
                  <w:szCs w:val="20"/>
                </w:rPr>
                <w:t>935162289</w:t>
              </w:r>
            </w:ins>
          </w:p>
        </w:tc>
        <w:tc>
          <w:tcPr>
            <w:tcW w:w="1385" w:type="dxa"/>
            <w:gridSpan w:val="2"/>
            <w:vAlign w:val="center"/>
            <w:tcPrChange w:id="2176" w:author="hyx" w:date="2018-11-10T19:00:00Z">
              <w:tcPr>
                <w:tcW w:w="1385" w:type="dxa"/>
                <w:gridSpan w:val="2"/>
                <w:vAlign w:val="center"/>
              </w:tcPr>
            </w:tcPrChange>
          </w:tcPr>
          <w:p>
            <w:pPr>
              <w:rPr>
                <w:ins w:id="2177" w:author="hyx" w:date="2018-11-10T19:00:00Z"/>
                <w:color w:val="000000"/>
                <w:sz w:val="20"/>
                <w:szCs w:val="21"/>
              </w:rPr>
            </w:pPr>
            <w:ins w:id="2178" w:author="hyx" w:date="2018-11-10T19:00:00Z">
              <w:r>
                <w:rPr>
                  <w:sz w:val="20"/>
                  <w:szCs w:val="20"/>
                </w:rPr>
                <w:t>17306413358</w:t>
              </w:r>
            </w:ins>
          </w:p>
        </w:tc>
        <w:tc>
          <w:tcPr>
            <w:tcW w:w="741" w:type="dxa"/>
            <w:gridSpan w:val="2"/>
            <w:vAlign w:val="center"/>
            <w:tcPrChange w:id="2179" w:author="hyx" w:date="2018-11-10T19:00:00Z">
              <w:tcPr>
                <w:tcW w:w="741" w:type="dxa"/>
                <w:gridSpan w:val="2"/>
                <w:vAlign w:val="center"/>
              </w:tcPr>
            </w:tcPrChange>
          </w:tcPr>
          <w:p>
            <w:pPr>
              <w:rPr>
                <w:ins w:id="2180" w:author="hyx" w:date="2018-11-10T19:00:00Z"/>
                <w:rFonts w:cs="Helvetica Neue" w:asciiTheme="majorEastAsia" w:hAnsiTheme="majorEastAsia" w:eastAsiaTheme="majorEastAsia"/>
                <w:color w:val="000000"/>
                <w:sz w:val="20"/>
                <w:szCs w:val="26"/>
              </w:rPr>
            </w:pPr>
            <w:ins w:id="2181" w:author="hyx" w:date="2018-11-10T19:00:00Z">
              <w:r>
                <w:rPr>
                  <w:rFonts w:hint="eastAsia" w:cs="Helvetica Neue" w:asciiTheme="majorEastAsia" w:hAnsiTheme="majorEastAsia" w:eastAsiaTheme="majorEastAsia"/>
                  <w:color w:val="000000"/>
                  <w:sz w:val="20"/>
                  <w:szCs w:val="26"/>
                </w:rPr>
                <w:t>求真</w:t>
              </w:r>
            </w:ins>
          </w:p>
          <w:p>
            <w:pPr>
              <w:rPr>
                <w:ins w:id="2182" w:author="hyx" w:date="2018-11-10T19:00:00Z"/>
                <w:color w:val="000000"/>
                <w:sz w:val="20"/>
                <w:szCs w:val="21"/>
              </w:rPr>
            </w:pPr>
            <w:ins w:id="2183" w:author="hyx" w:date="2018-11-10T19:00:00Z">
              <w:r>
                <w:rPr>
                  <w:rFonts w:cs="Helvetica Neue" w:asciiTheme="majorEastAsia" w:hAnsiTheme="majorEastAsia" w:eastAsiaTheme="majorEastAsia"/>
                  <w:color w:val="000000"/>
                  <w:sz w:val="20"/>
                  <w:szCs w:val="26"/>
                </w:rPr>
                <w:t>1-125</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185"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2184" w:author="hyx" w:date="2018-11-10T19:00:00Z"/>
          <w:trPrChange w:id="2185" w:author="hyx" w:date="2018-11-10T19:00:00Z">
            <w:trPr>
              <w:gridAfter w:val="1"/>
              <w:wAfter w:w="459" w:type="dxa"/>
            </w:trPr>
          </w:trPrChange>
        </w:trPr>
        <w:tc>
          <w:tcPr>
            <w:tcW w:w="1143" w:type="dxa"/>
            <w:gridSpan w:val="2"/>
            <w:shd w:val="clear" w:color="auto" w:fill="BDD6EE" w:themeFill="accent1" w:themeFillTint="66"/>
            <w:vAlign w:val="center"/>
            <w:tcPrChange w:id="2186" w:author="hyx" w:date="2018-11-10T19:00:00Z">
              <w:tcPr>
                <w:tcW w:w="1143" w:type="dxa"/>
                <w:gridSpan w:val="2"/>
                <w:shd w:val="clear" w:color="auto" w:fill="BDD6EE" w:themeFill="accent1" w:themeFillTint="66"/>
                <w:vAlign w:val="center"/>
              </w:tcPr>
            </w:tcPrChange>
          </w:tcPr>
          <w:p>
            <w:pPr>
              <w:rPr>
                <w:del w:id="2187" w:author="hyx" w:date="2018-11-10T19:00:00Z"/>
                <w:sz w:val="21"/>
                <w:szCs w:val="22"/>
              </w:rPr>
            </w:pPr>
            <w:del w:id="2188" w:author="hyx" w:date="2018-11-10T19:00:00Z">
              <w:r>
                <w:rPr>
                  <w:rFonts w:hint="eastAsia"/>
                  <w:b/>
                  <w:sz w:val="21"/>
                  <w:szCs w:val="22"/>
                </w:rPr>
                <w:delText>职务</w:delText>
              </w:r>
            </w:del>
          </w:p>
        </w:tc>
        <w:tc>
          <w:tcPr>
            <w:tcW w:w="1144" w:type="dxa"/>
            <w:gridSpan w:val="2"/>
            <w:shd w:val="clear" w:color="auto" w:fill="BDD6EE" w:themeFill="accent1" w:themeFillTint="66"/>
            <w:vAlign w:val="center"/>
            <w:tcPrChange w:id="2189" w:author="hyx" w:date="2018-11-10T19:00:00Z">
              <w:tcPr>
                <w:tcW w:w="1144" w:type="dxa"/>
                <w:gridSpan w:val="2"/>
                <w:shd w:val="clear" w:color="auto" w:fill="BDD6EE" w:themeFill="accent1" w:themeFillTint="66"/>
                <w:vAlign w:val="center"/>
              </w:tcPr>
            </w:tcPrChange>
          </w:tcPr>
          <w:p>
            <w:pPr>
              <w:rPr>
                <w:del w:id="2190" w:author="hyx" w:date="2018-11-10T19:00:00Z"/>
                <w:sz w:val="21"/>
                <w:szCs w:val="22"/>
              </w:rPr>
            </w:pPr>
            <w:del w:id="2191" w:author="hyx" w:date="2018-11-10T19:00:00Z">
              <w:r>
                <w:rPr>
                  <w:rFonts w:hint="eastAsia"/>
                  <w:b/>
                  <w:sz w:val="21"/>
                  <w:szCs w:val="22"/>
                </w:rPr>
                <w:delText>姓名</w:delText>
              </w:r>
            </w:del>
          </w:p>
        </w:tc>
        <w:tc>
          <w:tcPr>
            <w:tcW w:w="1155" w:type="dxa"/>
            <w:shd w:val="clear" w:color="auto" w:fill="BDD6EE" w:themeFill="accent1" w:themeFillTint="66"/>
            <w:vAlign w:val="center"/>
            <w:tcPrChange w:id="2192" w:author="hyx" w:date="2018-11-10T19:00:00Z">
              <w:tcPr>
                <w:tcW w:w="1155" w:type="dxa"/>
                <w:shd w:val="clear" w:color="auto" w:fill="BDD6EE" w:themeFill="accent1" w:themeFillTint="66"/>
                <w:vAlign w:val="center"/>
              </w:tcPr>
            </w:tcPrChange>
          </w:tcPr>
          <w:p>
            <w:pPr>
              <w:rPr>
                <w:del w:id="2193" w:author="hyx" w:date="2018-11-10T19:00:00Z"/>
                <w:sz w:val="21"/>
                <w:szCs w:val="22"/>
              </w:rPr>
            </w:pPr>
            <w:del w:id="2194" w:author="hyx" w:date="2018-11-10T19:00:00Z">
              <w:r>
                <w:rPr>
                  <w:rFonts w:hint="eastAsia"/>
                  <w:b/>
                  <w:sz w:val="21"/>
                  <w:szCs w:val="22"/>
                </w:rPr>
                <w:delText>负责内容</w:delText>
              </w:r>
            </w:del>
          </w:p>
        </w:tc>
        <w:tc>
          <w:tcPr>
            <w:tcW w:w="1155" w:type="dxa"/>
            <w:gridSpan w:val="2"/>
            <w:shd w:val="clear" w:color="auto" w:fill="BDD6EE" w:themeFill="accent1" w:themeFillTint="66"/>
            <w:vAlign w:val="center"/>
            <w:tcPrChange w:id="2195" w:author="hyx" w:date="2018-11-10T19:00:00Z">
              <w:tcPr>
                <w:tcW w:w="1155" w:type="dxa"/>
                <w:gridSpan w:val="2"/>
                <w:shd w:val="clear" w:color="auto" w:fill="BDD6EE" w:themeFill="accent1" w:themeFillTint="66"/>
                <w:vAlign w:val="center"/>
              </w:tcPr>
            </w:tcPrChange>
          </w:tcPr>
          <w:p>
            <w:pPr>
              <w:rPr>
                <w:del w:id="2196" w:author="hyx" w:date="2018-11-10T19:00:00Z"/>
                <w:sz w:val="21"/>
                <w:szCs w:val="22"/>
              </w:rPr>
            </w:pPr>
            <w:del w:id="2197" w:author="hyx" w:date="2018-11-10T19:00:00Z">
              <w:r>
                <w:rPr>
                  <w:rFonts w:hint="eastAsia"/>
                  <w:b/>
                  <w:sz w:val="21"/>
                  <w:szCs w:val="22"/>
                </w:rPr>
                <w:delText>班级</w:delText>
              </w:r>
            </w:del>
          </w:p>
        </w:tc>
        <w:tc>
          <w:tcPr>
            <w:tcW w:w="1178" w:type="dxa"/>
            <w:gridSpan w:val="2"/>
            <w:shd w:val="clear" w:color="auto" w:fill="BDD6EE" w:themeFill="accent1" w:themeFillTint="66"/>
            <w:vAlign w:val="center"/>
            <w:tcPrChange w:id="2198" w:author="hyx" w:date="2018-11-10T19:00:00Z">
              <w:tcPr>
                <w:tcW w:w="1178" w:type="dxa"/>
                <w:gridSpan w:val="2"/>
                <w:shd w:val="clear" w:color="auto" w:fill="BDD6EE" w:themeFill="accent1" w:themeFillTint="66"/>
                <w:vAlign w:val="center"/>
              </w:tcPr>
            </w:tcPrChange>
          </w:tcPr>
          <w:p>
            <w:pPr>
              <w:rPr>
                <w:del w:id="2199" w:author="hyx" w:date="2018-11-10T19:00:00Z"/>
                <w:sz w:val="21"/>
                <w:szCs w:val="22"/>
              </w:rPr>
            </w:pPr>
            <w:del w:id="2200" w:author="hyx" w:date="2018-11-10T19:00:00Z">
              <w:r>
                <w:rPr>
                  <w:rFonts w:hint="eastAsia"/>
                  <w:b/>
                  <w:sz w:val="21"/>
                  <w:szCs w:val="22"/>
                </w:rPr>
                <w:delText>学号</w:delText>
              </w:r>
            </w:del>
          </w:p>
        </w:tc>
        <w:tc>
          <w:tcPr>
            <w:tcW w:w="1371" w:type="dxa"/>
            <w:gridSpan w:val="2"/>
            <w:shd w:val="clear" w:color="auto" w:fill="BDD6EE" w:themeFill="accent1" w:themeFillTint="66"/>
            <w:vAlign w:val="center"/>
            <w:tcPrChange w:id="2201" w:author="hyx" w:date="2018-11-10T19:00:00Z">
              <w:tcPr>
                <w:tcW w:w="1371" w:type="dxa"/>
                <w:gridSpan w:val="2"/>
                <w:shd w:val="clear" w:color="auto" w:fill="BDD6EE" w:themeFill="accent1" w:themeFillTint="66"/>
                <w:vAlign w:val="center"/>
              </w:tcPr>
            </w:tcPrChange>
          </w:tcPr>
          <w:p>
            <w:pPr>
              <w:rPr>
                <w:del w:id="2202" w:author="hyx" w:date="2018-11-10T19:00:00Z"/>
                <w:sz w:val="21"/>
                <w:szCs w:val="22"/>
              </w:rPr>
            </w:pPr>
            <w:del w:id="2203" w:author="hyx" w:date="2018-11-10T19:00:00Z">
              <w:r>
                <w:rPr>
                  <w:rFonts w:hint="eastAsia"/>
                  <w:b/>
                  <w:sz w:val="21"/>
                  <w:szCs w:val="22"/>
                </w:rPr>
                <w:delText>电话号码</w:delText>
              </w:r>
            </w:del>
          </w:p>
        </w:tc>
        <w:tc>
          <w:tcPr>
            <w:tcW w:w="1150" w:type="dxa"/>
            <w:gridSpan w:val="2"/>
            <w:shd w:val="clear" w:color="auto" w:fill="BDD6EE" w:themeFill="accent1" w:themeFillTint="66"/>
            <w:vAlign w:val="center"/>
            <w:tcPrChange w:id="2204" w:author="hyx" w:date="2018-11-10T19:00:00Z">
              <w:tcPr>
                <w:tcW w:w="1150" w:type="dxa"/>
                <w:gridSpan w:val="2"/>
                <w:shd w:val="clear" w:color="auto" w:fill="BDD6EE" w:themeFill="accent1" w:themeFillTint="66"/>
                <w:vAlign w:val="center"/>
              </w:tcPr>
            </w:tcPrChange>
          </w:tcPr>
          <w:p>
            <w:pPr>
              <w:rPr>
                <w:del w:id="2205" w:author="hyx" w:date="2018-11-10T19:00:00Z"/>
                <w:sz w:val="21"/>
                <w:szCs w:val="22"/>
              </w:rPr>
            </w:pPr>
            <w:del w:id="2206" w:author="hyx" w:date="2018-11-10T19:00:00Z">
              <w:r>
                <w:rPr>
                  <w:rFonts w:hint="eastAsia"/>
                  <w:b/>
                  <w:sz w:val="21"/>
                  <w:szCs w:val="22"/>
                </w:rPr>
                <w:delText>寝室号</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208"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2207" w:author="hyx" w:date="2018-11-10T19:00:00Z"/>
          <w:trPrChange w:id="2208" w:author="hyx" w:date="2018-11-10T19:00:00Z">
            <w:trPr>
              <w:gridAfter w:val="1"/>
              <w:wAfter w:w="459" w:type="dxa"/>
            </w:trPr>
          </w:trPrChange>
        </w:trPr>
        <w:tc>
          <w:tcPr>
            <w:tcW w:w="1143" w:type="dxa"/>
            <w:gridSpan w:val="2"/>
            <w:vAlign w:val="center"/>
            <w:tcPrChange w:id="2209" w:author="hyx" w:date="2018-11-10T19:00:00Z">
              <w:tcPr>
                <w:tcW w:w="1143" w:type="dxa"/>
                <w:gridSpan w:val="2"/>
                <w:vAlign w:val="center"/>
              </w:tcPr>
            </w:tcPrChange>
          </w:tcPr>
          <w:p>
            <w:pPr>
              <w:rPr>
                <w:del w:id="2210" w:author="hyx" w:date="2018-11-10T19:00:00Z"/>
                <w:sz w:val="21"/>
                <w:szCs w:val="22"/>
              </w:rPr>
            </w:pPr>
            <w:del w:id="2211" w:author="hyx" w:date="2018-11-10T19:00:00Z">
              <w:r>
                <w:rPr>
                  <w:rFonts w:hint="eastAsia"/>
                  <w:sz w:val="21"/>
                  <w:szCs w:val="22"/>
                </w:rPr>
                <w:delText>用户访谈员</w:delText>
              </w:r>
            </w:del>
          </w:p>
        </w:tc>
        <w:tc>
          <w:tcPr>
            <w:tcW w:w="1144" w:type="dxa"/>
            <w:gridSpan w:val="2"/>
            <w:vAlign w:val="center"/>
            <w:tcPrChange w:id="2212" w:author="hyx" w:date="2018-11-10T19:00:00Z">
              <w:tcPr>
                <w:tcW w:w="1144" w:type="dxa"/>
                <w:gridSpan w:val="2"/>
                <w:vAlign w:val="center"/>
              </w:tcPr>
            </w:tcPrChange>
          </w:tcPr>
          <w:p>
            <w:pPr>
              <w:rPr>
                <w:del w:id="2213" w:author="hyx" w:date="2018-11-10T19:00:00Z"/>
                <w:sz w:val="21"/>
                <w:szCs w:val="22"/>
              </w:rPr>
            </w:pPr>
            <w:del w:id="2214" w:author="hyx" w:date="2018-11-10T19:00:00Z">
              <w:r>
                <w:rPr>
                  <w:rFonts w:hint="eastAsia"/>
                  <w:sz w:val="21"/>
                  <w:szCs w:val="22"/>
                </w:rPr>
                <w:delText>黄叶轩</w:delText>
              </w:r>
            </w:del>
          </w:p>
        </w:tc>
        <w:tc>
          <w:tcPr>
            <w:tcW w:w="1155" w:type="dxa"/>
            <w:vAlign w:val="center"/>
            <w:tcPrChange w:id="2215" w:author="hyx" w:date="2018-11-10T19:00:00Z">
              <w:tcPr>
                <w:tcW w:w="1155" w:type="dxa"/>
                <w:vAlign w:val="center"/>
              </w:tcPr>
            </w:tcPrChange>
          </w:tcPr>
          <w:p>
            <w:pPr>
              <w:rPr>
                <w:del w:id="2216" w:author="hyx" w:date="2018-11-10T19:00:00Z"/>
                <w:sz w:val="21"/>
                <w:szCs w:val="22"/>
              </w:rPr>
            </w:pPr>
            <w:del w:id="2217" w:author="hyx" w:date="2018-11-10T19:00:00Z">
              <w:r>
                <w:rPr>
                  <w:rFonts w:hint="eastAsia"/>
                  <w:sz w:val="21"/>
                  <w:szCs w:val="22"/>
                </w:rPr>
                <w:delText>负责访谈问题的编写</w:delText>
              </w:r>
            </w:del>
          </w:p>
        </w:tc>
        <w:tc>
          <w:tcPr>
            <w:tcW w:w="1155" w:type="dxa"/>
            <w:gridSpan w:val="2"/>
            <w:vAlign w:val="center"/>
            <w:tcPrChange w:id="2218" w:author="hyx" w:date="2018-11-10T19:00:00Z">
              <w:tcPr>
                <w:tcW w:w="1155" w:type="dxa"/>
                <w:gridSpan w:val="2"/>
                <w:vAlign w:val="center"/>
              </w:tcPr>
            </w:tcPrChange>
          </w:tcPr>
          <w:p>
            <w:pPr>
              <w:rPr>
                <w:del w:id="2219" w:author="hyx" w:date="2018-11-10T19:00:00Z"/>
                <w:sz w:val="21"/>
                <w:szCs w:val="22"/>
              </w:rPr>
            </w:pPr>
            <w:del w:id="2220" w:author="hyx" w:date="2018-11-10T19:00:00Z">
              <w:r>
                <w:rPr>
                  <w:rFonts w:hint="eastAsia"/>
                  <w:sz w:val="21"/>
                  <w:szCs w:val="22"/>
                </w:rPr>
                <w:delText>软工1602</w:delText>
              </w:r>
            </w:del>
          </w:p>
        </w:tc>
        <w:tc>
          <w:tcPr>
            <w:tcW w:w="1178" w:type="dxa"/>
            <w:gridSpan w:val="2"/>
            <w:vAlign w:val="center"/>
            <w:tcPrChange w:id="2221" w:author="hyx" w:date="2018-11-10T19:00:00Z">
              <w:tcPr>
                <w:tcW w:w="1178" w:type="dxa"/>
                <w:gridSpan w:val="2"/>
                <w:vAlign w:val="center"/>
              </w:tcPr>
            </w:tcPrChange>
          </w:tcPr>
          <w:p>
            <w:pPr>
              <w:rPr>
                <w:del w:id="2222" w:author="hyx" w:date="2018-11-10T19:00:00Z"/>
                <w:sz w:val="21"/>
                <w:szCs w:val="22"/>
              </w:rPr>
            </w:pPr>
            <w:del w:id="2223" w:author="hyx" w:date="2018-11-10T19:00:00Z">
              <w:r>
                <w:rPr>
                  <w:rFonts w:hint="eastAsia"/>
                  <w:sz w:val="21"/>
                  <w:szCs w:val="22"/>
                </w:rPr>
                <w:delText>31601246　</w:delText>
              </w:r>
            </w:del>
          </w:p>
        </w:tc>
        <w:tc>
          <w:tcPr>
            <w:tcW w:w="1371" w:type="dxa"/>
            <w:gridSpan w:val="2"/>
            <w:vAlign w:val="center"/>
            <w:tcPrChange w:id="2224" w:author="hyx" w:date="2018-11-10T19:00:00Z">
              <w:tcPr>
                <w:tcW w:w="1371" w:type="dxa"/>
                <w:gridSpan w:val="2"/>
                <w:vAlign w:val="center"/>
              </w:tcPr>
            </w:tcPrChange>
          </w:tcPr>
          <w:p>
            <w:pPr>
              <w:rPr>
                <w:del w:id="2225" w:author="hyx" w:date="2018-11-10T19:00:00Z"/>
                <w:sz w:val="21"/>
                <w:szCs w:val="22"/>
              </w:rPr>
            </w:pPr>
            <w:del w:id="2226" w:author="hyx" w:date="2018-11-10T19:00:00Z">
              <w:r>
                <w:rPr>
                  <w:sz w:val="21"/>
                  <w:szCs w:val="22"/>
                </w:rPr>
                <w:delText>13588899102</w:delText>
              </w:r>
            </w:del>
          </w:p>
        </w:tc>
        <w:tc>
          <w:tcPr>
            <w:tcW w:w="1150" w:type="dxa"/>
            <w:gridSpan w:val="2"/>
            <w:vAlign w:val="center"/>
            <w:tcPrChange w:id="2227" w:author="hyx" w:date="2018-11-10T19:00:00Z">
              <w:tcPr>
                <w:tcW w:w="1150" w:type="dxa"/>
                <w:gridSpan w:val="2"/>
                <w:vAlign w:val="center"/>
              </w:tcPr>
            </w:tcPrChange>
          </w:tcPr>
          <w:p>
            <w:pPr>
              <w:rPr>
                <w:del w:id="2228" w:author="hyx" w:date="2018-11-10T19:00:00Z"/>
                <w:sz w:val="21"/>
                <w:szCs w:val="22"/>
              </w:rPr>
            </w:pPr>
            <w:del w:id="2229" w:author="hyx" w:date="2018-11-10T19:00:00Z">
              <w:r>
                <w:rPr>
                  <w:sz w:val="21"/>
                  <w:szCs w:val="22"/>
                </w:rPr>
                <w:delText>弘毅2-210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231"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2230" w:author="hyx" w:date="2018-11-10T19:00:00Z"/>
          <w:trPrChange w:id="2231" w:author="hyx" w:date="2018-11-10T19:00:00Z">
            <w:trPr>
              <w:gridAfter w:val="1"/>
              <w:wAfter w:w="459" w:type="dxa"/>
            </w:trPr>
          </w:trPrChange>
        </w:trPr>
        <w:tc>
          <w:tcPr>
            <w:tcW w:w="1143" w:type="dxa"/>
            <w:gridSpan w:val="2"/>
            <w:vAlign w:val="center"/>
            <w:tcPrChange w:id="2232" w:author="hyx" w:date="2018-11-10T19:00:00Z">
              <w:tcPr>
                <w:tcW w:w="1143" w:type="dxa"/>
                <w:gridSpan w:val="2"/>
                <w:vAlign w:val="center"/>
              </w:tcPr>
            </w:tcPrChange>
          </w:tcPr>
          <w:p>
            <w:pPr>
              <w:rPr>
                <w:del w:id="2233" w:author="hyx" w:date="2018-11-10T19:00:00Z"/>
                <w:sz w:val="21"/>
                <w:szCs w:val="22"/>
              </w:rPr>
            </w:pPr>
            <w:del w:id="2234" w:author="hyx" w:date="2018-11-10T19:00:00Z">
              <w:r>
                <w:rPr>
                  <w:rFonts w:hint="eastAsia"/>
                  <w:sz w:val="21"/>
                  <w:szCs w:val="22"/>
                </w:rPr>
                <w:delText>用户访谈员</w:delText>
              </w:r>
            </w:del>
          </w:p>
        </w:tc>
        <w:tc>
          <w:tcPr>
            <w:tcW w:w="1144" w:type="dxa"/>
            <w:gridSpan w:val="2"/>
            <w:vAlign w:val="center"/>
            <w:tcPrChange w:id="2235" w:author="hyx" w:date="2018-11-10T19:00:00Z">
              <w:tcPr>
                <w:tcW w:w="1144" w:type="dxa"/>
                <w:gridSpan w:val="2"/>
                <w:vAlign w:val="center"/>
              </w:tcPr>
            </w:tcPrChange>
          </w:tcPr>
          <w:p>
            <w:pPr>
              <w:rPr>
                <w:del w:id="2236" w:author="hyx" w:date="2018-11-10T19:00:00Z"/>
                <w:sz w:val="21"/>
                <w:szCs w:val="22"/>
              </w:rPr>
            </w:pPr>
            <w:del w:id="2237" w:author="hyx" w:date="2018-11-10T19:00:00Z">
              <w:r>
                <w:rPr>
                  <w:rFonts w:hint="eastAsia"/>
                  <w:sz w:val="21"/>
                  <w:szCs w:val="22"/>
                </w:rPr>
                <w:delText>徐双铅</w:delText>
              </w:r>
            </w:del>
          </w:p>
        </w:tc>
        <w:tc>
          <w:tcPr>
            <w:tcW w:w="1155" w:type="dxa"/>
            <w:vAlign w:val="center"/>
            <w:tcPrChange w:id="2238" w:author="hyx" w:date="2018-11-10T19:00:00Z">
              <w:tcPr>
                <w:tcW w:w="1155" w:type="dxa"/>
                <w:vAlign w:val="center"/>
              </w:tcPr>
            </w:tcPrChange>
          </w:tcPr>
          <w:p>
            <w:pPr>
              <w:rPr>
                <w:del w:id="2239" w:author="hyx" w:date="2018-11-10T19:00:00Z"/>
                <w:sz w:val="21"/>
                <w:szCs w:val="22"/>
              </w:rPr>
            </w:pPr>
            <w:del w:id="2240" w:author="hyx" w:date="2018-11-10T19:00:00Z">
              <w:r>
                <w:rPr>
                  <w:rFonts w:hint="eastAsia"/>
                  <w:sz w:val="21"/>
                  <w:szCs w:val="22"/>
                </w:rPr>
                <w:delText>负责访谈录音</w:delText>
              </w:r>
            </w:del>
          </w:p>
        </w:tc>
        <w:tc>
          <w:tcPr>
            <w:tcW w:w="1155" w:type="dxa"/>
            <w:gridSpan w:val="2"/>
            <w:vAlign w:val="center"/>
            <w:tcPrChange w:id="2241" w:author="hyx" w:date="2018-11-10T19:00:00Z">
              <w:tcPr>
                <w:tcW w:w="1155" w:type="dxa"/>
                <w:gridSpan w:val="2"/>
                <w:vAlign w:val="center"/>
              </w:tcPr>
            </w:tcPrChange>
          </w:tcPr>
          <w:p>
            <w:pPr>
              <w:rPr>
                <w:del w:id="2242" w:author="hyx" w:date="2018-11-10T19:00:00Z"/>
                <w:sz w:val="21"/>
                <w:szCs w:val="22"/>
              </w:rPr>
            </w:pPr>
            <w:del w:id="2243" w:author="hyx" w:date="2018-11-10T19:00:00Z">
              <w:r>
                <w:rPr>
                  <w:rFonts w:hint="eastAsia"/>
                  <w:sz w:val="21"/>
                  <w:szCs w:val="22"/>
                </w:rPr>
                <w:delText>软工1601</w:delText>
              </w:r>
            </w:del>
          </w:p>
        </w:tc>
        <w:tc>
          <w:tcPr>
            <w:tcW w:w="1178" w:type="dxa"/>
            <w:gridSpan w:val="2"/>
            <w:vAlign w:val="center"/>
            <w:tcPrChange w:id="2244" w:author="hyx" w:date="2018-11-10T19:00:00Z">
              <w:tcPr>
                <w:tcW w:w="1178" w:type="dxa"/>
                <w:gridSpan w:val="2"/>
                <w:vAlign w:val="center"/>
              </w:tcPr>
            </w:tcPrChange>
          </w:tcPr>
          <w:p>
            <w:pPr>
              <w:rPr>
                <w:del w:id="2245" w:author="hyx" w:date="2018-11-10T19:00:00Z"/>
                <w:sz w:val="21"/>
                <w:szCs w:val="22"/>
              </w:rPr>
            </w:pPr>
            <w:del w:id="2246" w:author="hyx" w:date="2018-11-10T19:00:00Z">
              <w:r>
                <w:rPr>
                  <w:rFonts w:hint="eastAsia"/>
                  <w:sz w:val="21"/>
                  <w:szCs w:val="22"/>
                </w:rPr>
                <w:delText>31601221</w:delText>
              </w:r>
            </w:del>
          </w:p>
        </w:tc>
        <w:tc>
          <w:tcPr>
            <w:tcW w:w="1371" w:type="dxa"/>
            <w:gridSpan w:val="2"/>
            <w:vAlign w:val="center"/>
            <w:tcPrChange w:id="2247" w:author="hyx" w:date="2018-11-10T19:00:00Z">
              <w:tcPr>
                <w:tcW w:w="1371" w:type="dxa"/>
                <w:gridSpan w:val="2"/>
                <w:vAlign w:val="center"/>
              </w:tcPr>
            </w:tcPrChange>
          </w:tcPr>
          <w:p>
            <w:pPr>
              <w:rPr>
                <w:del w:id="2248" w:author="hyx" w:date="2018-11-10T19:00:00Z"/>
                <w:sz w:val="21"/>
                <w:szCs w:val="22"/>
              </w:rPr>
            </w:pPr>
            <w:del w:id="2249" w:author="hyx" w:date="2018-11-10T19:00:00Z">
              <w:r>
                <w:rPr>
                  <w:sz w:val="21"/>
                  <w:szCs w:val="22"/>
                </w:rPr>
                <w:delText>18094711647</w:delText>
              </w:r>
            </w:del>
          </w:p>
        </w:tc>
        <w:tc>
          <w:tcPr>
            <w:tcW w:w="1150" w:type="dxa"/>
            <w:gridSpan w:val="2"/>
            <w:vAlign w:val="center"/>
            <w:tcPrChange w:id="2250" w:author="hyx" w:date="2018-11-10T19:00:00Z">
              <w:tcPr>
                <w:tcW w:w="1150" w:type="dxa"/>
                <w:gridSpan w:val="2"/>
                <w:vAlign w:val="center"/>
              </w:tcPr>
            </w:tcPrChange>
          </w:tcPr>
          <w:p>
            <w:pPr>
              <w:rPr>
                <w:del w:id="2251" w:author="hyx" w:date="2018-11-10T19:00:00Z"/>
                <w:sz w:val="21"/>
                <w:szCs w:val="22"/>
              </w:rPr>
            </w:pPr>
            <w:del w:id="2252" w:author="hyx" w:date="2018-11-10T19:00:00Z">
              <w:r>
                <w:rPr>
                  <w:sz w:val="21"/>
                  <w:szCs w:val="22"/>
                </w:rPr>
                <w:delText>弘毅2-206</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254"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2253" w:author="hyx" w:date="2018-11-10T19:00:00Z"/>
          <w:trPrChange w:id="2254" w:author="hyx" w:date="2018-11-10T19:00:00Z">
            <w:trPr>
              <w:gridAfter w:val="1"/>
              <w:wAfter w:w="459" w:type="dxa"/>
            </w:trPr>
          </w:trPrChange>
        </w:trPr>
        <w:tc>
          <w:tcPr>
            <w:tcW w:w="1143" w:type="dxa"/>
            <w:gridSpan w:val="2"/>
            <w:vAlign w:val="center"/>
            <w:tcPrChange w:id="2255" w:author="hyx" w:date="2018-11-10T19:00:00Z">
              <w:tcPr>
                <w:tcW w:w="1143" w:type="dxa"/>
                <w:gridSpan w:val="2"/>
                <w:vAlign w:val="center"/>
              </w:tcPr>
            </w:tcPrChange>
          </w:tcPr>
          <w:p>
            <w:pPr>
              <w:rPr>
                <w:del w:id="2256" w:author="hyx" w:date="2018-11-10T19:00:00Z"/>
                <w:sz w:val="21"/>
                <w:szCs w:val="22"/>
              </w:rPr>
            </w:pPr>
            <w:del w:id="2257" w:author="hyx" w:date="2018-11-10T19:00:00Z">
              <w:r>
                <w:rPr>
                  <w:rFonts w:hint="eastAsia"/>
                  <w:sz w:val="21"/>
                  <w:szCs w:val="22"/>
                </w:rPr>
                <w:delText>用户访谈员</w:delText>
              </w:r>
            </w:del>
          </w:p>
        </w:tc>
        <w:tc>
          <w:tcPr>
            <w:tcW w:w="1144" w:type="dxa"/>
            <w:gridSpan w:val="2"/>
            <w:vAlign w:val="center"/>
            <w:tcPrChange w:id="2258" w:author="hyx" w:date="2018-11-10T19:00:00Z">
              <w:tcPr>
                <w:tcW w:w="1144" w:type="dxa"/>
                <w:gridSpan w:val="2"/>
                <w:vAlign w:val="center"/>
              </w:tcPr>
            </w:tcPrChange>
          </w:tcPr>
          <w:p>
            <w:pPr>
              <w:rPr>
                <w:del w:id="2259" w:author="hyx" w:date="2018-11-10T19:00:00Z"/>
                <w:sz w:val="21"/>
                <w:szCs w:val="22"/>
              </w:rPr>
            </w:pPr>
            <w:del w:id="2260" w:author="hyx" w:date="2018-11-10T19:00:00Z">
              <w:r>
                <w:rPr>
                  <w:rFonts w:hint="eastAsia"/>
                  <w:sz w:val="21"/>
                  <w:szCs w:val="22"/>
                </w:rPr>
                <w:delText>陈俊仁</w:delText>
              </w:r>
            </w:del>
          </w:p>
        </w:tc>
        <w:tc>
          <w:tcPr>
            <w:tcW w:w="1155" w:type="dxa"/>
            <w:vAlign w:val="center"/>
            <w:tcPrChange w:id="2261" w:author="hyx" w:date="2018-11-10T19:00:00Z">
              <w:tcPr>
                <w:tcW w:w="1155" w:type="dxa"/>
                <w:vAlign w:val="center"/>
              </w:tcPr>
            </w:tcPrChange>
          </w:tcPr>
          <w:p>
            <w:pPr>
              <w:rPr>
                <w:del w:id="2262" w:author="hyx" w:date="2018-11-10T19:00:00Z"/>
                <w:sz w:val="21"/>
                <w:szCs w:val="22"/>
              </w:rPr>
            </w:pPr>
            <w:del w:id="2263" w:author="hyx" w:date="2018-11-10T19:00:00Z">
              <w:r>
                <w:rPr>
                  <w:rFonts w:hint="eastAsia"/>
                  <w:sz w:val="21"/>
                  <w:szCs w:val="22"/>
                </w:rPr>
                <w:delText>负责记录访谈</w:delText>
              </w:r>
            </w:del>
          </w:p>
        </w:tc>
        <w:tc>
          <w:tcPr>
            <w:tcW w:w="1155" w:type="dxa"/>
            <w:gridSpan w:val="2"/>
            <w:vAlign w:val="center"/>
            <w:tcPrChange w:id="2264" w:author="hyx" w:date="2018-11-10T19:00:00Z">
              <w:tcPr>
                <w:tcW w:w="1155" w:type="dxa"/>
                <w:gridSpan w:val="2"/>
                <w:vAlign w:val="center"/>
              </w:tcPr>
            </w:tcPrChange>
          </w:tcPr>
          <w:p>
            <w:pPr>
              <w:rPr>
                <w:del w:id="2265" w:author="hyx" w:date="2018-11-10T19:00:00Z"/>
                <w:sz w:val="21"/>
                <w:szCs w:val="22"/>
              </w:rPr>
            </w:pPr>
            <w:del w:id="2266" w:author="hyx" w:date="2018-11-10T19:00:00Z">
              <w:r>
                <w:rPr>
                  <w:rFonts w:hint="eastAsia"/>
                  <w:bCs/>
                  <w:sz w:val="21"/>
                  <w:szCs w:val="22"/>
                </w:rPr>
                <w:delText>软工1601</w:delText>
              </w:r>
            </w:del>
          </w:p>
        </w:tc>
        <w:tc>
          <w:tcPr>
            <w:tcW w:w="1178" w:type="dxa"/>
            <w:gridSpan w:val="2"/>
            <w:vAlign w:val="center"/>
            <w:tcPrChange w:id="2267" w:author="hyx" w:date="2018-11-10T19:00:00Z">
              <w:tcPr>
                <w:tcW w:w="1178" w:type="dxa"/>
                <w:gridSpan w:val="2"/>
                <w:vAlign w:val="center"/>
              </w:tcPr>
            </w:tcPrChange>
          </w:tcPr>
          <w:p>
            <w:pPr>
              <w:rPr>
                <w:del w:id="2268" w:author="hyx" w:date="2018-11-10T19:00:00Z"/>
                <w:sz w:val="21"/>
                <w:szCs w:val="22"/>
              </w:rPr>
            </w:pPr>
            <w:del w:id="2269" w:author="hyx" w:date="2018-11-10T19:00:00Z">
              <w:r>
                <w:rPr>
                  <w:rFonts w:hint="eastAsia"/>
                  <w:bCs/>
                  <w:sz w:val="21"/>
                  <w:szCs w:val="22"/>
                </w:rPr>
                <w:delText>31601240</w:delText>
              </w:r>
            </w:del>
          </w:p>
        </w:tc>
        <w:tc>
          <w:tcPr>
            <w:tcW w:w="1371" w:type="dxa"/>
            <w:gridSpan w:val="2"/>
            <w:vAlign w:val="center"/>
            <w:tcPrChange w:id="2270" w:author="hyx" w:date="2018-11-10T19:00:00Z">
              <w:tcPr>
                <w:tcW w:w="1371" w:type="dxa"/>
                <w:gridSpan w:val="2"/>
                <w:vAlign w:val="center"/>
              </w:tcPr>
            </w:tcPrChange>
          </w:tcPr>
          <w:p>
            <w:pPr>
              <w:rPr>
                <w:del w:id="2271" w:author="hyx" w:date="2018-11-10T19:00:00Z"/>
                <w:sz w:val="21"/>
                <w:szCs w:val="22"/>
              </w:rPr>
            </w:pPr>
            <w:del w:id="2272" w:author="hyx" w:date="2018-11-10T19:00:00Z">
              <w:r>
                <w:rPr>
                  <w:sz w:val="21"/>
                  <w:szCs w:val="22"/>
                </w:rPr>
                <w:delText>17376503405</w:delText>
              </w:r>
            </w:del>
          </w:p>
        </w:tc>
        <w:tc>
          <w:tcPr>
            <w:tcW w:w="1150" w:type="dxa"/>
            <w:gridSpan w:val="2"/>
            <w:vAlign w:val="center"/>
            <w:tcPrChange w:id="2273" w:author="hyx" w:date="2018-11-10T19:00:00Z">
              <w:tcPr>
                <w:tcW w:w="1150" w:type="dxa"/>
                <w:gridSpan w:val="2"/>
                <w:vAlign w:val="center"/>
              </w:tcPr>
            </w:tcPrChange>
          </w:tcPr>
          <w:p>
            <w:pPr>
              <w:rPr>
                <w:del w:id="2274" w:author="hyx" w:date="2018-11-10T19:00:00Z"/>
                <w:sz w:val="21"/>
                <w:szCs w:val="22"/>
              </w:rPr>
            </w:pPr>
            <w:del w:id="2275" w:author="hyx" w:date="2018-11-10T19:00:00Z">
              <w:r>
                <w:rPr>
                  <w:sz w:val="21"/>
                  <w:szCs w:val="22"/>
                </w:rPr>
                <w:delText>弘毅2-209</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277"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2276" w:author="hyx" w:date="2018-11-10T19:00:00Z"/>
          <w:trPrChange w:id="2277" w:author="hyx" w:date="2018-11-10T19:00:00Z">
            <w:trPr>
              <w:gridAfter w:val="1"/>
              <w:wAfter w:w="459" w:type="dxa"/>
            </w:trPr>
          </w:trPrChange>
        </w:trPr>
        <w:tc>
          <w:tcPr>
            <w:tcW w:w="1143" w:type="dxa"/>
            <w:gridSpan w:val="2"/>
            <w:vAlign w:val="center"/>
            <w:tcPrChange w:id="2278" w:author="hyx" w:date="2018-11-10T19:00:00Z">
              <w:tcPr>
                <w:tcW w:w="1143" w:type="dxa"/>
                <w:gridSpan w:val="2"/>
                <w:vAlign w:val="center"/>
              </w:tcPr>
            </w:tcPrChange>
          </w:tcPr>
          <w:p>
            <w:pPr>
              <w:rPr>
                <w:del w:id="2279" w:author="hyx" w:date="2018-11-10T19:00:00Z"/>
                <w:sz w:val="21"/>
                <w:szCs w:val="22"/>
              </w:rPr>
            </w:pPr>
            <w:del w:id="2280" w:author="hyx" w:date="2018-11-10T19:00:00Z">
              <w:r>
                <w:rPr>
                  <w:rFonts w:hint="eastAsia"/>
                  <w:sz w:val="21"/>
                  <w:szCs w:val="22"/>
                </w:rPr>
                <w:delText>用户访谈员</w:delText>
              </w:r>
            </w:del>
          </w:p>
        </w:tc>
        <w:tc>
          <w:tcPr>
            <w:tcW w:w="1144" w:type="dxa"/>
            <w:gridSpan w:val="2"/>
            <w:vAlign w:val="center"/>
            <w:tcPrChange w:id="2281" w:author="hyx" w:date="2018-11-10T19:00:00Z">
              <w:tcPr>
                <w:tcW w:w="1144" w:type="dxa"/>
                <w:gridSpan w:val="2"/>
                <w:vAlign w:val="center"/>
              </w:tcPr>
            </w:tcPrChange>
          </w:tcPr>
          <w:p>
            <w:pPr>
              <w:rPr>
                <w:del w:id="2282" w:author="hyx" w:date="2018-11-10T19:00:00Z"/>
                <w:sz w:val="21"/>
                <w:szCs w:val="22"/>
              </w:rPr>
            </w:pPr>
            <w:del w:id="2283" w:author="hyx" w:date="2018-11-10T19:00:00Z">
              <w:r>
                <w:rPr>
                  <w:rFonts w:hint="eastAsia"/>
                  <w:sz w:val="21"/>
                  <w:szCs w:val="22"/>
                </w:rPr>
                <w:delText>陈苏民</w:delText>
              </w:r>
            </w:del>
          </w:p>
        </w:tc>
        <w:tc>
          <w:tcPr>
            <w:tcW w:w="1155" w:type="dxa"/>
            <w:vAlign w:val="center"/>
            <w:tcPrChange w:id="2284" w:author="hyx" w:date="2018-11-10T19:00:00Z">
              <w:tcPr>
                <w:tcW w:w="1155" w:type="dxa"/>
                <w:vAlign w:val="center"/>
              </w:tcPr>
            </w:tcPrChange>
          </w:tcPr>
          <w:p>
            <w:pPr>
              <w:rPr>
                <w:del w:id="2285" w:author="hyx" w:date="2018-11-10T19:00:00Z"/>
                <w:sz w:val="21"/>
                <w:szCs w:val="22"/>
              </w:rPr>
            </w:pPr>
            <w:del w:id="2286" w:author="hyx" w:date="2018-11-10T19:00:00Z">
              <w:r>
                <w:rPr>
                  <w:rFonts w:hint="eastAsia"/>
                  <w:sz w:val="21"/>
                  <w:szCs w:val="22"/>
                </w:rPr>
                <w:delText>负责访谈问题的编写</w:delText>
              </w:r>
            </w:del>
          </w:p>
        </w:tc>
        <w:tc>
          <w:tcPr>
            <w:tcW w:w="1155" w:type="dxa"/>
            <w:gridSpan w:val="2"/>
            <w:vAlign w:val="center"/>
            <w:tcPrChange w:id="2287" w:author="hyx" w:date="2018-11-10T19:00:00Z">
              <w:tcPr>
                <w:tcW w:w="1155" w:type="dxa"/>
                <w:gridSpan w:val="2"/>
                <w:vAlign w:val="center"/>
              </w:tcPr>
            </w:tcPrChange>
          </w:tcPr>
          <w:p>
            <w:pPr>
              <w:rPr>
                <w:del w:id="2288" w:author="hyx" w:date="2018-11-10T19:00:00Z"/>
                <w:sz w:val="21"/>
                <w:szCs w:val="22"/>
              </w:rPr>
            </w:pPr>
            <w:del w:id="2289" w:author="hyx" w:date="2018-11-10T19:00:00Z">
              <w:r>
                <w:rPr>
                  <w:rFonts w:hint="eastAsia"/>
                  <w:sz w:val="21"/>
                  <w:szCs w:val="22"/>
                </w:rPr>
                <w:delText>软工1601</w:delText>
              </w:r>
            </w:del>
          </w:p>
        </w:tc>
        <w:tc>
          <w:tcPr>
            <w:tcW w:w="1178" w:type="dxa"/>
            <w:gridSpan w:val="2"/>
            <w:vAlign w:val="center"/>
            <w:tcPrChange w:id="2290" w:author="hyx" w:date="2018-11-10T19:00:00Z">
              <w:tcPr>
                <w:tcW w:w="1178" w:type="dxa"/>
                <w:gridSpan w:val="2"/>
                <w:vAlign w:val="center"/>
              </w:tcPr>
            </w:tcPrChange>
          </w:tcPr>
          <w:p>
            <w:pPr>
              <w:rPr>
                <w:del w:id="2291" w:author="hyx" w:date="2018-11-10T19:00:00Z"/>
                <w:sz w:val="21"/>
                <w:szCs w:val="22"/>
              </w:rPr>
            </w:pPr>
            <w:del w:id="2292" w:author="hyx" w:date="2018-11-10T19:00:00Z">
              <w:r>
                <w:rPr>
                  <w:rFonts w:hint="eastAsia"/>
                  <w:bCs/>
                  <w:sz w:val="21"/>
                  <w:szCs w:val="22"/>
                </w:rPr>
                <w:delText>31602227</w:delText>
              </w:r>
            </w:del>
          </w:p>
        </w:tc>
        <w:tc>
          <w:tcPr>
            <w:tcW w:w="1371" w:type="dxa"/>
            <w:gridSpan w:val="2"/>
            <w:vAlign w:val="center"/>
            <w:tcPrChange w:id="2293" w:author="hyx" w:date="2018-11-10T19:00:00Z">
              <w:tcPr>
                <w:tcW w:w="1371" w:type="dxa"/>
                <w:gridSpan w:val="2"/>
                <w:vAlign w:val="center"/>
              </w:tcPr>
            </w:tcPrChange>
          </w:tcPr>
          <w:p>
            <w:pPr>
              <w:rPr>
                <w:del w:id="2294" w:author="hyx" w:date="2018-11-10T19:00:00Z"/>
                <w:sz w:val="21"/>
                <w:szCs w:val="22"/>
              </w:rPr>
            </w:pPr>
            <w:del w:id="2295" w:author="hyx" w:date="2018-11-10T19:00:00Z">
              <w:r>
                <w:rPr>
                  <w:rFonts w:hint="eastAsia"/>
                  <w:sz w:val="21"/>
                  <w:szCs w:val="22"/>
                </w:rPr>
                <w:delText>13071869207</w:delText>
              </w:r>
            </w:del>
          </w:p>
        </w:tc>
        <w:tc>
          <w:tcPr>
            <w:tcW w:w="1150" w:type="dxa"/>
            <w:gridSpan w:val="2"/>
            <w:vAlign w:val="center"/>
            <w:tcPrChange w:id="2296" w:author="hyx" w:date="2018-11-10T19:00:00Z">
              <w:tcPr>
                <w:tcW w:w="1150" w:type="dxa"/>
                <w:gridSpan w:val="2"/>
                <w:vAlign w:val="center"/>
              </w:tcPr>
            </w:tcPrChange>
          </w:tcPr>
          <w:p>
            <w:pPr>
              <w:rPr>
                <w:del w:id="2297" w:author="hyx" w:date="2018-11-10T19:00:00Z"/>
                <w:sz w:val="21"/>
                <w:szCs w:val="22"/>
              </w:rPr>
            </w:pPr>
            <w:del w:id="2298" w:author="hyx" w:date="2018-11-10T19:00:00Z">
              <w:r>
                <w:rPr>
                  <w:rFonts w:hint="eastAsia"/>
                  <w:sz w:val="21"/>
                  <w:szCs w:val="22"/>
                </w:rPr>
                <w:delText>弘毅1-124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300" w:author="hyx" w:date="2018-11-10T19:00: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gridAfter w:val="1"/>
          <w:wAfter w:w="459" w:type="dxa"/>
          <w:del w:id="2299" w:author="hyx" w:date="2018-11-10T19:00:00Z"/>
          <w:trPrChange w:id="2300" w:author="hyx" w:date="2018-11-10T19:00:00Z">
            <w:trPr>
              <w:gridAfter w:val="1"/>
              <w:wAfter w:w="459" w:type="dxa"/>
            </w:trPr>
          </w:trPrChange>
        </w:trPr>
        <w:tc>
          <w:tcPr>
            <w:tcW w:w="1143" w:type="dxa"/>
            <w:gridSpan w:val="2"/>
            <w:vAlign w:val="center"/>
            <w:tcPrChange w:id="2301" w:author="hyx" w:date="2018-11-10T19:00:00Z">
              <w:tcPr>
                <w:tcW w:w="1143" w:type="dxa"/>
                <w:gridSpan w:val="2"/>
                <w:vAlign w:val="center"/>
              </w:tcPr>
            </w:tcPrChange>
          </w:tcPr>
          <w:p>
            <w:pPr>
              <w:rPr>
                <w:del w:id="2302" w:author="hyx" w:date="2018-11-10T19:00:00Z"/>
                <w:sz w:val="21"/>
                <w:szCs w:val="22"/>
              </w:rPr>
            </w:pPr>
            <w:del w:id="2303" w:author="hyx" w:date="2018-11-10T19:00:00Z">
              <w:r>
                <w:rPr>
                  <w:rFonts w:hint="eastAsia"/>
                  <w:sz w:val="21"/>
                  <w:szCs w:val="22"/>
                </w:rPr>
                <w:delText>用户访谈员</w:delText>
              </w:r>
            </w:del>
          </w:p>
        </w:tc>
        <w:tc>
          <w:tcPr>
            <w:tcW w:w="1144" w:type="dxa"/>
            <w:gridSpan w:val="2"/>
            <w:vAlign w:val="center"/>
            <w:tcPrChange w:id="2304" w:author="hyx" w:date="2018-11-10T19:00:00Z">
              <w:tcPr>
                <w:tcW w:w="1144" w:type="dxa"/>
                <w:gridSpan w:val="2"/>
                <w:vAlign w:val="center"/>
              </w:tcPr>
            </w:tcPrChange>
          </w:tcPr>
          <w:p>
            <w:pPr>
              <w:rPr>
                <w:del w:id="2305" w:author="hyx" w:date="2018-11-10T19:00:00Z"/>
                <w:sz w:val="21"/>
                <w:szCs w:val="22"/>
              </w:rPr>
            </w:pPr>
            <w:del w:id="2306" w:author="hyx" w:date="2018-11-10T19:00:00Z">
              <w:r>
                <w:rPr>
                  <w:rFonts w:hint="eastAsia"/>
                  <w:sz w:val="21"/>
                  <w:szCs w:val="22"/>
                </w:rPr>
                <w:delText>吕迪</w:delText>
              </w:r>
            </w:del>
          </w:p>
        </w:tc>
        <w:tc>
          <w:tcPr>
            <w:tcW w:w="1155" w:type="dxa"/>
            <w:vAlign w:val="center"/>
            <w:tcPrChange w:id="2307" w:author="hyx" w:date="2018-11-10T19:00:00Z">
              <w:tcPr>
                <w:tcW w:w="1155" w:type="dxa"/>
                <w:vAlign w:val="center"/>
              </w:tcPr>
            </w:tcPrChange>
          </w:tcPr>
          <w:p>
            <w:pPr>
              <w:rPr>
                <w:del w:id="2308" w:author="hyx" w:date="2018-11-10T19:00:00Z"/>
                <w:sz w:val="21"/>
                <w:szCs w:val="22"/>
              </w:rPr>
            </w:pPr>
            <w:del w:id="2309" w:author="hyx" w:date="2018-11-10T19:00:00Z">
              <w:r>
                <w:rPr>
                  <w:rFonts w:hint="eastAsia"/>
                  <w:sz w:val="21"/>
                  <w:szCs w:val="22"/>
                </w:rPr>
                <w:delText>负责预约访谈客户</w:delText>
              </w:r>
            </w:del>
          </w:p>
        </w:tc>
        <w:tc>
          <w:tcPr>
            <w:tcW w:w="1155" w:type="dxa"/>
            <w:gridSpan w:val="2"/>
            <w:vAlign w:val="center"/>
            <w:tcPrChange w:id="2310" w:author="hyx" w:date="2018-11-10T19:00:00Z">
              <w:tcPr>
                <w:tcW w:w="1155" w:type="dxa"/>
                <w:gridSpan w:val="2"/>
                <w:vAlign w:val="center"/>
              </w:tcPr>
            </w:tcPrChange>
          </w:tcPr>
          <w:p>
            <w:pPr>
              <w:rPr>
                <w:del w:id="2311" w:author="hyx" w:date="2018-11-10T19:00:00Z"/>
                <w:sz w:val="21"/>
                <w:szCs w:val="22"/>
              </w:rPr>
            </w:pPr>
            <w:del w:id="2312" w:author="hyx" w:date="2018-11-10T19:00:00Z">
              <w:r>
                <w:rPr>
                  <w:rFonts w:hint="eastAsia"/>
                  <w:bCs/>
                  <w:sz w:val="21"/>
                  <w:szCs w:val="22"/>
                </w:rPr>
                <w:delText>软工1601</w:delText>
              </w:r>
            </w:del>
          </w:p>
        </w:tc>
        <w:tc>
          <w:tcPr>
            <w:tcW w:w="1178" w:type="dxa"/>
            <w:gridSpan w:val="2"/>
            <w:vAlign w:val="center"/>
            <w:tcPrChange w:id="2313" w:author="hyx" w:date="2018-11-10T19:00:00Z">
              <w:tcPr>
                <w:tcW w:w="1178" w:type="dxa"/>
                <w:gridSpan w:val="2"/>
                <w:vAlign w:val="center"/>
              </w:tcPr>
            </w:tcPrChange>
          </w:tcPr>
          <w:p>
            <w:pPr>
              <w:rPr>
                <w:del w:id="2314" w:author="hyx" w:date="2018-11-10T19:00:00Z"/>
                <w:sz w:val="21"/>
                <w:szCs w:val="22"/>
              </w:rPr>
            </w:pPr>
            <w:del w:id="2315" w:author="hyx" w:date="2018-11-10T19:00:00Z">
              <w:r>
                <w:rPr>
                  <w:rFonts w:hint="eastAsia"/>
                  <w:bCs/>
                  <w:sz w:val="21"/>
                  <w:szCs w:val="22"/>
                </w:rPr>
                <w:delText>31504251</w:delText>
              </w:r>
            </w:del>
          </w:p>
        </w:tc>
        <w:tc>
          <w:tcPr>
            <w:tcW w:w="1371" w:type="dxa"/>
            <w:gridSpan w:val="2"/>
            <w:vAlign w:val="center"/>
            <w:tcPrChange w:id="2316" w:author="hyx" w:date="2018-11-10T19:00:00Z">
              <w:tcPr>
                <w:tcW w:w="1371" w:type="dxa"/>
                <w:gridSpan w:val="2"/>
                <w:vAlign w:val="center"/>
              </w:tcPr>
            </w:tcPrChange>
          </w:tcPr>
          <w:p>
            <w:pPr>
              <w:rPr>
                <w:del w:id="2317" w:author="hyx" w:date="2018-11-10T19:00:00Z"/>
                <w:sz w:val="21"/>
                <w:szCs w:val="22"/>
              </w:rPr>
            </w:pPr>
            <w:del w:id="2318" w:author="hyx" w:date="2018-11-10T19:00:00Z">
              <w:r>
                <w:rPr>
                  <w:sz w:val="21"/>
                  <w:szCs w:val="22"/>
                </w:rPr>
                <w:delText>17306413358</w:delText>
              </w:r>
            </w:del>
          </w:p>
        </w:tc>
        <w:tc>
          <w:tcPr>
            <w:tcW w:w="1150" w:type="dxa"/>
            <w:gridSpan w:val="2"/>
            <w:vAlign w:val="center"/>
            <w:tcPrChange w:id="2319" w:author="hyx" w:date="2018-11-10T19:00:00Z">
              <w:tcPr>
                <w:tcW w:w="1150" w:type="dxa"/>
                <w:gridSpan w:val="2"/>
                <w:vAlign w:val="center"/>
              </w:tcPr>
            </w:tcPrChange>
          </w:tcPr>
          <w:p>
            <w:pPr>
              <w:rPr>
                <w:del w:id="2320" w:author="hyx" w:date="2018-11-10T19:00:00Z"/>
                <w:sz w:val="21"/>
                <w:szCs w:val="22"/>
              </w:rPr>
            </w:pPr>
            <w:del w:id="2321" w:author="hyx" w:date="2018-11-10T19:00:00Z">
              <w:r>
                <w:rPr>
                  <w:sz w:val="21"/>
                  <w:szCs w:val="22"/>
                </w:rPr>
                <w:delText>求真1-125</w:delText>
              </w:r>
            </w:del>
          </w:p>
        </w:tc>
      </w:tr>
    </w:tbl>
    <w:p>
      <w:pPr>
        <w:rPr>
          <w:del w:id="2322" w:author="hyx" w:date="2018-11-13T10:30:00Z"/>
        </w:rPr>
      </w:pPr>
    </w:p>
    <w:p>
      <w:pPr>
        <w:pStyle w:val="62"/>
        <w:rPr>
          <w:del w:id="2323" w:author="hyx" w:date="2018-11-13T10:25:00Z"/>
        </w:rPr>
      </w:pPr>
      <w:del w:id="2324" w:author="hyx" w:date="2018-11-13T10:25:00Z">
        <w:bookmarkStart w:id="113" w:name="_Toc16662"/>
        <w:bookmarkStart w:id="114" w:name="_Toc497223495"/>
        <w:r>
          <w:rPr/>
          <w:delText>项目组织结构</w:delText>
        </w:r>
      </w:del>
      <w:del w:id="2325" w:author="hyx" w:date="2018-11-13T10:25:00Z">
        <w:r>
          <w:rPr>
            <w:rFonts w:hint="eastAsia"/>
          </w:rPr>
          <w:delText>（OBS）</w:delText>
        </w:r>
        <w:bookmarkEnd w:id="108"/>
        <w:bookmarkEnd w:id="113"/>
        <w:bookmarkEnd w:id="114"/>
      </w:del>
    </w:p>
    <w:p>
      <w:pPr>
        <w:rPr>
          <w:del w:id="2326" w:author="hyx" w:date="2018-11-13T10:25:00Z"/>
        </w:rPr>
      </w:pPr>
      <w:del w:id="2327" w:author="hyx" w:date="2018-11-13T10:21:00Z">
        <w:r>
          <w:rPr/>
          <w:fldChar w:fldCharType="begin"/>
        </w:r>
      </w:del>
      <w:del w:id="2328" w:author="hyx" w:date="2018-11-13T10:21:00Z">
        <w:r>
          <w:rPr/>
          <w:delInstrText xml:space="preserve"> INCLUDEPICTURE "C:\\Users\\hyx\\Documents\\Tencent Files\\1103057282\\Image\\C2C\\[Y}H$)K511~JHFGU}QL`8%0.png" \* MERGEFORMATINET </w:delInstrText>
        </w:r>
      </w:del>
      <w:del w:id="2329" w:author="hyx" w:date="2018-11-13T10:21:00Z">
        <w:r>
          <w:rPr/>
          <w:fldChar w:fldCharType="separate"/>
        </w:r>
      </w:del>
      <w:del w:id="2330" w:author="hyx" w:date="2018-11-13T10:21:00Z">
        <w:r>
          <w:rPr/>
          <w:fldChar w:fldCharType="begin"/>
        </w:r>
      </w:del>
      <w:del w:id="2331" w:author="hyx" w:date="2018-11-13T10:21:00Z">
        <w:r>
          <w:rPr/>
          <w:delInstrText xml:space="preserve"> INCLUDEPICTURE  "C:\\Users\\hyx\\Documents\\Tencent Files\\1103057282\\Image\\C2C\\[Y}H$)K511~JHFGU}QL`8%0.png" \* MERGEFORMATINET </w:delInstrText>
        </w:r>
      </w:del>
      <w:del w:id="2332" w:author="hyx" w:date="2018-11-13T10:21:00Z">
        <w:r>
          <w:rPr/>
          <w:fldChar w:fldCharType="separate"/>
        </w:r>
      </w:del>
      <w:del w:id="2333" w:author="hyx" w:date="2018-11-13T10:21:00Z">
        <w:r>
          <w:rPr/>
          <w:fldChar w:fldCharType="begin"/>
        </w:r>
      </w:del>
      <w:del w:id="2334" w:author="hyx" w:date="2018-11-13T10:21:00Z">
        <w:r>
          <w:rPr/>
          <w:delInstrText xml:space="preserve"> INCLUDEPICTURE  "C:\\Users\\hyx\\Documents\\Tencent Files\\1103057282\\Image\\C2C\\[Y}H$)K511~JHFGU}QL`8%0.png" \* MERGEFORMATINET </w:delInstrText>
        </w:r>
      </w:del>
      <w:del w:id="2335" w:author="hyx" w:date="2018-11-13T10:21:00Z">
        <w:r>
          <w:rPr/>
          <w:fldChar w:fldCharType="separate"/>
        </w:r>
      </w:del>
      <w:del w:id="2336" w:author="hyx" w:date="2018-11-13T10:21:00Z">
        <w:r>
          <w:rPr/>
          <w:fldChar w:fldCharType="begin"/>
        </w:r>
      </w:del>
      <w:del w:id="2337" w:author="hyx" w:date="2018-11-13T10:21:00Z">
        <w:r>
          <w:rPr/>
          <w:delInstrText xml:space="preserve"> INCLUDEPICTURE  "E:\\GitHub\\Documents\\Tencent Files\\1103057282\\Image\\C2C\\[Y}H$)K511~JHFGU}QL`8%0.png" \* MERGEFORMATINET </w:delInstrText>
        </w:r>
      </w:del>
      <w:del w:id="2338" w:author="hyx" w:date="2018-11-13T10:21:00Z">
        <w:r>
          <w:rPr/>
          <w:fldChar w:fldCharType="separate"/>
        </w:r>
      </w:del>
      <w:del w:id="2339" w:author="hyx" w:date="2018-11-13T10:21:00Z">
        <w:r>
          <w:rPr/>
          <w:fldChar w:fldCharType="begin"/>
        </w:r>
      </w:del>
      <w:del w:id="2340" w:author="hyx" w:date="2018-11-13T10:21:00Z">
        <w:r>
          <w:rPr/>
          <w:delInstrText xml:space="preserve"> INCLUDEPICTURE  "C:\\Documents\\Tencent Files\\1103057282\\Image\\C2C\\[Y}H$)K511~JHFGU}QL`8%0.png" \* MERGEFORMATINET </w:delInstrText>
        </w:r>
      </w:del>
      <w:del w:id="2341" w:author="hyx" w:date="2018-11-13T10:21:00Z">
        <w:r>
          <w:rPr/>
          <w:fldChar w:fldCharType="separate"/>
        </w:r>
      </w:del>
      <w:del w:id="2342" w:author="hyx" w:date="2018-11-13T10:21:00Z">
        <w:r>
          <w:rPr/>
          <w:fldChar w:fldCharType="begin"/>
        </w:r>
      </w:del>
      <w:del w:id="2343" w:author="hyx" w:date="2018-11-13T10:21:00Z">
        <w:r>
          <w:rPr/>
          <w:delInstrText xml:space="preserve"> INCLUDEPICTURE  "C:\\Users\\Documents\\Tencent Files\\1103057282\\Image\\C2C\\[Y}H$)K511~JHFGU}QL`8%0.png" \* MERGEFORMATINET </w:delInstrText>
        </w:r>
      </w:del>
      <w:del w:id="2344" w:author="hyx" w:date="2018-11-13T10:21:00Z">
        <w:r>
          <w:rPr/>
          <w:fldChar w:fldCharType="separate"/>
        </w:r>
      </w:del>
      <w:del w:id="2345" w:author="hyx" w:date="2018-11-13T10:21:00Z">
        <w:r>
          <w:rPr/>
          <w:fldChar w:fldCharType="begin"/>
        </w:r>
      </w:del>
      <w:del w:id="2346" w:author="hyx" w:date="2018-11-13T10:21:00Z">
        <w:r>
          <w:rPr/>
          <w:delInstrText xml:space="preserve"> INCLUDEPICTURE  "C:\\Documents\\Tencent Files\\1103057282\\Image\\C2C\\[Y}H$)K511~JHFGU}QL`8%0.png" \* MERGEFORMATINET </w:delInstrText>
        </w:r>
      </w:del>
      <w:del w:id="2347" w:author="hyx" w:date="2018-11-13T10:21:00Z">
        <w:r>
          <w:rPr/>
          <w:fldChar w:fldCharType="separate"/>
        </w:r>
      </w:del>
      <w:del w:id="2348" w:author="hyx" w:date="2018-11-13T10:21:00Z">
        <w:r>
          <w:rPr/>
          <w:fldChar w:fldCharType="begin"/>
        </w:r>
      </w:del>
      <w:del w:id="2349" w:author="hyx" w:date="2018-11-13T10:21:00Z">
        <w:r>
          <w:rPr/>
          <w:delInstrText xml:space="preserve"> INCLUDEPICTURE  "C:\\Users\\Documents\\Tencent Files\\1103057282\\Image\\C2C\\[Y}H$)K511~JHFGU}QL`8%0.png" \* MERGEFORMATINET </w:delInstrText>
        </w:r>
      </w:del>
      <w:del w:id="2350" w:author="hyx" w:date="2018-11-13T10:21:00Z">
        <w:r>
          <w:rPr/>
          <w:fldChar w:fldCharType="separate"/>
        </w:r>
      </w:del>
      <w:del w:id="2351" w:author="hyx" w:date="2018-11-13T10:21:00Z">
        <w:r>
          <w:rPr/>
          <w:fldChar w:fldCharType="begin"/>
        </w:r>
      </w:del>
      <w:del w:id="2352" w:author="hyx" w:date="2018-11-13T10:21:00Z">
        <w:r>
          <w:rPr/>
          <w:delInstrText xml:space="preserve"> INCLUDEPICTURE  "C:\\Documents\\Tencent Files\\1103057282\\Image\\C2C\\[Y}H$)K511~JHFGU}QL`8%0.png" \* MERGEFORMATINET </w:delInstrText>
        </w:r>
      </w:del>
      <w:del w:id="2353" w:author="hyx" w:date="2018-11-13T10:21:00Z">
        <w:r>
          <w:rPr/>
          <w:fldChar w:fldCharType="separate"/>
        </w:r>
      </w:del>
      <w:del w:id="2354" w:author="hyx" w:date="2018-11-13T10:21:00Z">
        <w:r>
          <w:rPr/>
          <w:fldChar w:fldCharType="begin"/>
        </w:r>
      </w:del>
      <w:del w:id="2355" w:author="hyx" w:date="2018-11-13T10:21:00Z">
        <w:r>
          <w:rPr/>
          <w:delInstrText xml:space="preserve"> INCLUDEPICTURE  "C:\\Documents\\Tencent Files\\1103057282\\Image\\C2C\\[Y}H$)K511~JHFGU}QL`8%0.png" \* MERGEFORMATINET </w:delInstrText>
        </w:r>
      </w:del>
      <w:del w:id="2356" w:author="hyx" w:date="2018-11-13T10:21:00Z">
        <w:r>
          <w:rPr/>
          <w:fldChar w:fldCharType="separate"/>
        </w:r>
      </w:del>
      <w:del w:id="2357" w:author="hyx" w:date="2018-11-13T10:21:00Z">
        <w:r>
          <w:rPr/>
          <w:fldChar w:fldCharType="begin"/>
        </w:r>
      </w:del>
      <w:del w:id="2358" w:author="hyx" w:date="2018-11-13T10:21:00Z">
        <w:r>
          <w:rPr/>
          <w:delInstrText xml:space="preserve"> INCLUDEPICTURE  "C:\\Users\\Documents\\Tencent Files\\1103057282\\Image\\C2C\\[Y}H$)K511~JHFGU}QL`8%0.png" \* MERGEFORMATINET </w:delInstrText>
        </w:r>
      </w:del>
      <w:del w:id="2359" w:author="hyx" w:date="2018-11-13T10:21:00Z">
        <w:r>
          <w:rPr/>
          <w:fldChar w:fldCharType="separate"/>
        </w:r>
      </w:del>
      <w:del w:id="2360" w:author="hyx" w:date="2018-11-13T10:21:00Z">
        <w:r>
          <w:rPr/>
          <w:fldChar w:fldCharType="begin"/>
        </w:r>
      </w:del>
      <w:del w:id="2361" w:author="hyx" w:date="2018-11-13T10:21:00Z">
        <w:r>
          <w:rPr/>
          <w:delInstrText xml:space="preserve"> INCLUDEPICTURE  "C:\\Users\\Documents\\Tencent Files\\1103057282\\Image\\C2C\\[Y}H$)K511~JHFGU}QL`8%0.png" \* MERGEFORMATINET </w:delInstrText>
        </w:r>
      </w:del>
      <w:del w:id="2362" w:author="hyx" w:date="2018-11-13T10:21:00Z">
        <w:r>
          <w:rPr/>
          <w:fldChar w:fldCharType="separate"/>
        </w:r>
      </w:del>
      <w:del w:id="2363" w:author="hyx" w:date="2018-11-13T10:21:00Z">
        <w:r>
          <w:rPr/>
          <w:fldChar w:fldCharType="begin"/>
        </w:r>
      </w:del>
      <w:del w:id="2364" w:author="hyx" w:date="2018-11-13T10:21:00Z">
        <w:r>
          <w:rPr/>
          <w:delInstrText xml:space="preserve"> INCLUDEPICTURE  "C:\\Users\\Documents\\Tencent Files\\1103057282\\Image\\C2C\\[Y}H$)K511~JHFGU}QL`8%0.png" \* MERGEFORMATINET </w:delInstrText>
        </w:r>
      </w:del>
      <w:del w:id="2365" w:author="hyx" w:date="2018-11-13T10:21:00Z">
        <w:r>
          <w:rPr/>
          <w:fldChar w:fldCharType="separate"/>
        </w:r>
      </w:del>
      <w:del w:id="2366" w:author="hyx" w:date="2018-11-13T10:21:00Z">
        <w:r>
          <w:rPr/>
          <w:fldChar w:fldCharType="begin"/>
        </w:r>
      </w:del>
      <w:del w:id="2367" w:author="hyx" w:date="2018-11-13T10:21:00Z">
        <w:r>
          <w:rPr/>
          <w:delInstrText xml:space="preserve"> INCLUDEPICTURE  "C:\\Users\\Documents\\Tencent Files\\1103057282\\Image\\C2C\\[Y}H$)K511~JHFGU}QL`8%0.png" \* MERGEFORMATINET </w:delInstrText>
        </w:r>
      </w:del>
      <w:del w:id="2368" w:author="hyx" w:date="2018-11-13T10:21:00Z">
        <w:r>
          <w:rPr/>
          <w:fldChar w:fldCharType="separate"/>
        </w:r>
      </w:del>
      <w:del w:id="2369" w:author="hyx" w:date="2018-11-13T10:21:00Z">
        <w:r>
          <w:rPr/>
          <w:fldChar w:fldCharType="begin"/>
        </w:r>
      </w:del>
      <w:del w:id="2370" w:author="hyx" w:date="2018-11-13T10:21:00Z">
        <w:r>
          <w:rPr/>
          <w:delInstrText xml:space="preserve"> INCLUDEPICTURE  "C:\\Users\\Documents\\Tencent Files\\1103057282\\Image\\C2C\\[Y}H$)K511~JHFGU}QL`8%0.png" \* MERGEFORMATINET </w:delInstrText>
        </w:r>
      </w:del>
      <w:del w:id="2371" w:author="hyx" w:date="2018-11-13T10:21:00Z">
        <w:r>
          <w:rPr/>
          <w:fldChar w:fldCharType="separate"/>
        </w:r>
      </w:del>
      <w:del w:id="2372" w:author="hyx" w:date="2018-11-13T10:21:00Z">
        <w:r>
          <w:rPr/>
          <w:fldChar w:fldCharType="begin"/>
        </w:r>
      </w:del>
      <w:del w:id="2373" w:author="hyx" w:date="2018-11-13T10:21:00Z">
        <w:r>
          <w:rPr/>
          <w:delInstrText xml:space="preserve"> INCLUDEPICTURE  "C:\\Users\\Documents\\Tencent Files\\1103057282\\Image\\C2C\\[Y}H$)K511~JHFGU}QL`8%0.png" \* MERGEFORMATINET </w:delInstrText>
        </w:r>
      </w:del>
      <w:del w:id="2374" w:author="hyx" w:date="2018-11-13T10:21:00Z">
        <w:r>
          <w:rPr/>
          <w:fldChar w:fldCharType="separate"/>
        </w:r>
      </w:del>
      <w:del w:id="2375" w:author="hyx" w:date="2018-11-13T10:21:00Z">
        <w:r>
          <w:rPr/>
          <w:fldChar w:fldCharType="begin"/>
        </w:r>
      </w:del>
      <w:del w:id="2376" w:author="hyx" w:date="2018-11-13T10:21:00Z">
        <w:r>
          <w:rPr/>
          <w:delInstrText xml:space="preserve"> INCLUDEPICTURE  "C:\\Users\\Documents\\Tencent Files\\1103057282\\Image\\C2C\\[Y}H$)K511~JHFGU}QL`8%0.png" \* MERGEFORMATINET </w:delInstrText>
        </w:r>
      </w:del>
      <w:del w:id="2377" w:author="hyx" w:date="2018-11-13T10:21:00Z">
        <w:r>
          <w:rPr/>
          <w:fldChar w:fldCharType="separate"/>
        </w:r>
      </w:del>
      <w:del w:id="2378" w:author="hyx" w:date="2018-11-13T10:21:00Z">
        <w:r>
          <w:rPr/>
          <w:pict>
            <v:shape id="_x0000_i1026" o:spt="75" type="#_x0000_t75" style="height:235.5pt;width:444pt;" filled="f" o:preferrelative="t" stroked="f" coordsize="21600,21600">
              <v:path/>
              <v:fill on="f" focussize="0,0"/>
              <v:stroke on="f" joinstyle="miter"/>
              <v:imagedata r:id="rId11" r:href="rId12" o:title=""/>
              <o:lock v:ext="edit" aspectratio="t"/>
              <w10:wrap type="none"/>
              <w10:anchorlock/>
            </v:shape>
          </w:pict>
        </w:r>
      </w:del>
      <w:del w:id="2380" w:author="hyx" w:date="2018-11-13T10:21:00Z">
        <w:r>
          <w:rPr/>
          <w:fldChar w:fldCharType="end"/>
        </w:r>
      </w:del>
      <w:del w:id="2381" w:author="hyx" w:date="2018-11-13T10:21:00Z">
        <w:r>
          <w:rPr/>
          <w:fldChar w:fldCharType="end"/>
        </w:r>
      </w:del>
      <w:del w:id="2382" w:author="hyx" w:date="2018-11-13T10:21:00Z">
        <w:r>
          <w:rPr/>
          <w:fldChar w:fldCharType="end"/>
        </w:r>
      </w:del>
      <w:del w:id="2383" w:author="hyx" w:date="2018-11-13T10:21:00Z">
        <w:r>
          <w:rPr/>
          <w:fldChar w:fldCharType="end"/>
        </w:r>
      </w:del>
      <w:del w:id="2384" w:author="hyx" w:date="2018-11-13T10:21:00Z">
        <w:r>
          <w:rPr/>
          <w:fldChar w:fldCharType="end"/>
        </w:r>
      </w:del>
      <w:del w:id="2385" w:author="hyx" w:date="2018-11-13T10:21:00Z">
        <w:r>
          <w:rPr/>
          <w:fldChar w:fldCharType="end"/>
        </w:r>
      </w:del>
      <w:del w:id="2386" w:author="hyx" w:date="2018-11-13T10:21:00Z">
        <w:r>
          <w:rPr/>
          <w:fldChar w:fldCharType="end"/>
        </w:r>
      </w:del>
      <w:del w:id="2387" w:author="hyx" w:date="2018-11-13T10:21:00Z">
        <w:r>
          <w:rPr/>
          <w:fldChar w:fldCharType="end"/>
        </w:r>
      </w:del>
      <w:del w:id="2388" w:author="hyx" w:date="2018-11-13T10:21:00Z">
        <w:r>
          <w:rPr/>
          <w:fldChar w:fldCharType="end"/>
        </w:r>
      </w:del>
      <w:del w:id="2389" w:author="hyx" w:date="2018-11-13T10:21:00Z">
        <w:r>
          <w:rPr/>
          <w:fldChar w:fldCharType="end"/>
        </w:r>
      </w:del>
      <w:del w:id="2390" w:author="hyx" w:date="2018-11-13T10:21:00Z">
        <w:r>
          <w:rPr/>
          <w:fldChar w:fldCharType="end"/>
        </w:r>
      </w:del>
      <w:del w:id="2391" w:author="hyx" w:date="2018-11-13T10:21:00Z">
        <w:r>
          <w:rPr/>
          <w:fldChar w:fldCharType="end"/>
        </w:r>
      </w:del>
      <w:del w:id="2392" w:author="hyx" w:date="2018-11-13T10:21:00Z">
        <w:r>
          <w:rPr/>
          <w:fldChar w:fldCharType="end"/>
        </w:r>
      </w:del>
      <w:del w:id="2393" w:author="hyx" w:date="2018-11-13T10:21:00Z">
        <w:r>
          <w:rPr/>
          <w:fldChar w:fldCharType="end"/>
        </w:r>
      </w:del>
      <w:del w:id="2394" w:author="hyx" w:date="2018-11-13T10:21:00Z">
        <w:r>
          <w:rPr/>
          <w:fldChar w:fldCharType="end"/>
        </w:r>
      </w:del>
      <w:del w:id="2395" w:author="hyx" w:date="2018-11-13T10:21:00Z">
        <w:r>
          <w:rPr/>
          <w:fldChar w:fldCharType="end"/>
        </w:r>
      </w:del>
      <w:del w:id="2396" w:author="hyx" w:date="2018-11-13T10:21:00Z">
        <w:r>
          <w:rPr/>
          <w:fldChar w:fldCharType="end"/>
        </w:r>
      </w:del>
    </w:p>
    <w:p>
      <w:pPr>
        <w:rPr>
          <w:del w:id="2397" w:author="hyx" w:date="2018-11-13T10:25:00Z"/>
        </w:rPr>
      </w:pPr>
    </w:p>
    <w:p>
      <w:pPr>
        <w:rPr>
          <w:del w:id="2398" w:author="hyx" w:date="2018-11-13T10:30:00Z"/>
        </w:rPr>
      </w:pPr>
    </w:p>
    <w:p>
      <w:bookmarkStart w:id="115" w:name="_Toc497072234"/>
      <w:bookmarkStart w:id="116" w:name="_Toc497223496"/>
    </w:p>
    <w:p/>
    <w:p/>
    <w:p>
      <w:pPr>
        <w:pStyle w:val="62"/>
      </w:pPr>
      <w:bookmarkStart w:id="117" w:name="_Toc9674"/>
      <w:r>
        <w:t>人员配备管理计划</w:t>
      </w:r>
      <w:bookmarkEnd w:id="115"/>
      <w:bookmarkEnd w:id="116"/>
      <w:bookmarkEnd w:id="117"/>
    </w:p>
    <w:p/>
    <w:p/>
    <w:p/>
    <w:p/>
    <w:p>
      <w:pPr>
        <w:pStyle w:val="70"/>
      </w:pPr>
      <w:bookmarkStart w:id="118" w:name="_Toc497223497"/>
      <w:bookmarkStart w:id="119" w:name="_Toc496816783"/>
      <w:bookmarkStart w:id="120" w:name="_Toc497072235"/>
      <w:bookmarkStart w:id="121" w:name="_Toc28135"/>
      <w:r>
        <w:t>人员招募</w:t>
      </w:r>
      <w:bookmarkEnd w:id="118"/>
      <w:bookmarkEnd w:id="119"/>
      <w:bookmarkEnd w:id="120"/>
      <w:bookmarkEnd w:id="121"/>
    </w:p>
    <w:p>
      <w:pPr>
        <w:ind w:left="420" w:firstLine="420"/>
        <w:rPr>
          <w:rFonts w:hint="eastAsia"/>
        </w:rPr>
      </w:pPr>
      <w:r>
        <w:rPr>
          <w:rFonts w:hint="eastAsia"/>
        </w:rPr>
        <w:t>在上学期的软件工程基础课上，我们5人决定在下学期组成一个小组，共同开发项目</w:t>
      </w:r>
    </w:p>
    <w:p>
      <w:pPr>
        <w:ind w:left="420" w:firstLine="420"/>
        <w:rPr>
          <w:rFonts w:hint="eastAsia"/>
        </w:rPr>
      </w:pPr>
    </w:p>
    <w:p>
      <w:pPr>
        <w:ind w:left="420" w:firstLine="420"/>
        <w:rPr>
          <w:rFonts w:hint="eastAsia"/>
        </w:rPr>
      </w:pPr>
    </w:p>
    <w:p>
      <w:pPr>
        <w:ind w:left="420" w:firstLine="420"/>
        <w:rPr>
          <w:rFonts w:hint="eastAsia"/>
        </w:rPr>
      </w:pPr>
    </w:p>
    <w:p>
      <w:pPr>
        <w:pStyle w:val="70"/>
      </w:pPr>
      <w:bookmarkStart w:id="122" w:name="_Toc12185"/>
      <w:bookmarkStart w:id="123" w:name="_Toc496816788"/>
      <w:bookmarkStart w:id="124" w:name="_Toc497223502"/>
      <w:bookmarkStart w:id="125" w:name="_Toc497072240"/>
      <w:r>
        <w:rPr>
          <w:rFonts w:hint="eastAsia"/>
          <w:lang w:eastAsia="zh-CN"/>
        </w:rPr>
        <w:t>资源日历</w:t>
      </w:r>
      <w:bookmarkEnd w:id="122"/>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2399" w:author="hyx" w:date="2018-11-10T19:08:00Z">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1068"/>
        <w:gridCol w:w="1050"/>
        <w:gridCol w:w="1051"/>
        <w:gridCol w:w="1051"/>
        <w:gridCol w:w="1052"/>
        <w:gridCol w:w="1052"/>
        <w:gridCol w:w="986"/>
        <w:gridCol w:w="986"/>
        <w:tblGridChange w:id="2400">
          <w:tblGrid>
            <w:gridCol w:w="1068"/>
            <w:gridCol w:w="1050"/>
            <w:gridCol w:w="1051"/>
            <w:gridCol w:w="1051"/>
            <w:gridCol w:w="1052"/>
            <w:gridCol w:w="1052"/>
            <w:gridCol w:w="986"/>
            <w:gridCol w:w="986"/>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402"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right"/>
          <w:ins w:id="2401" w:author="hyx" w:date="2018-11-10T19:07:00Z"/>
          <w:trPrChange w:id="2402" w:author="hyx" w:date="2018-11-10T19:08:00Z">
            <w:trPr>
              <w:jc w:val="right"/>
            </w:trPr>
          </w:trPrChange>
        </w:trPr>
        <w:tc>
          <w:tcPr>
            <w:tcW w:w="1068" w:type="dxa"/>
            <w:shd w:val="clear" w:color="auto" w:fill="9CC2E5" w:themeFill="accent1" w:themeFillTint="99"/>
            <w:tcPrChange w:id="2403" w:author="hyx" w:date="2018-11-10T19:08:00Z">
              <w:tcPr>
                <w:tcW w:w="1068" w:type="dxa"/>
                <w:shd w:val="clear" w:color="auto" w:fill="auto"/>
              </w:tcPr>
            </w:tcPrChange>
          </w:tcPr>
          <w:p>
            <w:pPr>
              <w:rPr>
                <w:ins w:id="2404" w:author="hyx" w:date="2018-11-10T19:07:00Z"/>
              </w:rPr>
            </w:pPr>
          </w:p>
        </w:tc>
        <w:tc>
          <w:tcPr>
            <w:tcW w:w="1050" w:type="dxa"/>
            <w:shd w:val="clear" w:color="auto" w:fill="9CC2E5" w:themeFill="accent1" w:themeFillTint="99"/>
            <w:tcPrChange w:id="2405" w:author="hyx" w:date="2018-11-10T19:08:00Z">
              <w:tcPr>
                <w:tcW w:w="1050" w:type="dxa"/>
                <w:shd w:val="clear" w:color="auto" w:fill="auto"/>
              </w:tcPr>
            </w:tcPrChange>
          </w:tcPr>
          <w:p>
            <w:pPr>
              <w:rPr>
                <w:ins w:id="2406" w:author="hyx" w:date="2018-11-10T19:07:00Z"/>
              </w:rPr>
            </w:pPr>
            <w:ins w:id="2407" w:author="hyx" w:date="2018-11-10T19:07:00Z">
              <w:r>
                <w:rPr>
                  <w:rFonts w:hint="eastAsia"/>
                </w:rPr>
                <w:t>周一</w:t>
              </w:r>
            </w:ins>
          </w:p>
        </w:tc>
        <w:tc>
          <w:tcPr>
            <w:tcW w:w="1051" w:type="dxa"/>
            <w:shd w:val="clear" w:color="auto" w:fill="9CC2E5" w:themeFill="accent1" w:themeFillTint="99"/>
            <w:tcPrChange w:id="2408" w:author="hyx" w:date="2018-11-10T19:08:00Z">
              <w:tcPr>
                <w:tcW w:w="1051" w:type="dxa"/>
                <w:shd w:val="clear" w:color="auto" w:fill="auto"/>
              </w:tcPr>
            </w:tcPrChange>
          </w:tcPr>
          <w:p>
            <w:pPr>
              <w:rPr>
                <w:ins w:id="2409" w:author="hyx" w:date="2018-11-10T19:07:00Z"/>
              </w:rPr>
            </w:pPr>
            <w:ins w:id="2410" w:author="hyx" w:date="2018-11-10T19:07:00Z">
              <w:r>
                <w:rPr>
                  <w:rFonts w:hint="eastAsia"/>
                </w:rPr>
                <w:t>周二</w:t>
              </w:r>
            </w:ins>
          </w:p>
        </w:tc>
        <w:tc>
          <w:tcPr>
            <w:tcW w:w="1051" w:type="dxa"/>
            <w:shd w:val="clear" w:color="auto" w:fill="9CC2E5" w:themeFill="accent1" w:themeFillTint="99"/>
            <w:tcPrChange w:id="2411" w:author="hyx" w:date="2018-11-10T19:08:00Z">
              <w:tcPr>
                <w:tcW w:w="1051" w:type="dxa"/>
                <w:shd w:val="clear" w:color="auto" w:fill="auto"/>
              </w:tcPr>
            </w:tcPrChange>
          </w:tcPr>
          <w:p>
            <w:pPr>
              <w:rPr>
                <w:ins w:id="2412" w:author="hyx" w:date="2018-11-10T19:07:00Z"/>
              </w:rPr>
            </w:pPr>
            <w:ins w:id="2413" w:author="hyx" w:date="2018-11-10T19:07:00Z">
              <w:r>
                <w:rPr>
                  <w:rFonts w:hint="eastAsia"/>
                </w:rPr>
                <w:t>周三</w:t>
              </w:r>
            </w:ins>
          </w:p>
        </w:tc>
        <w:tc>
          <w:tcPr>
            <w:tcW w:w="1052" w:type="dxa"/>
            <w:shd w:val="clear" w:color="auto" w:fill="9CC2E5" w:themeFill="accent1" w:themeFillTint="99"/>
            <w:tcPrChange w:id="2414" w:author="hyx" w:date="2018-11-10T19:08:00Z">
              <w:tcPr>
                <w:tcW w:w="1052" w:type="dxa"/>
                <w:shd w:val="clear" w:color="auto" w:fill="auto"/>
              </w:tcPr>
            </w:tcPrChange>
          </w:tcPr>
          <w:p>
            <w:pPr>
              <w:rPr>
                <w:ins w:id="2415" w:author="hyx" w:date="2018-11-10T19:07:00Z"/>
              </w:rPr>
            </w:pPr>
            <w:ins w:id="2416" w:author="hyx" w:date="2018-11-10T19:07:00Z">
              <w:r>
                <w:rPr>
                  <w:rFonts w:hint="eastAsia"/>
                </w:rPr>
                <w:t>周四</w:t>
              </w:r>
            </w:ins>
          </w:p>
        </w:tc>
        <w:tc>
          <w:tcPr>
            <w:tcW w:w="1052" w:type="dxa"/>
            <w:shd w:val="clear" w:color="auto" w:fill="9CC2E5" w:themeFill="accent1" w:themeFillTint="99"/>
            <w:tcPrChange w:id="2417" w:author="hyx" w:date="2018-11-10T19:08:00Z">
              <w:tcPr>
                <w:tcW w:w="1052" w:type="dxa"/>
                <w:shd w:val="clear" w:color="auto" w:fill="auto"/>
              </w:tcPr>
            </w:tcPrChange>
          </w:tcPr>
          <w:p>
            <w:pPr>
              <w:rPr>
                <w:ins w:id="2418" w:author="hyx" w:date="2018-11-10T19:07:00Z"/>
              </w:rPr>
            </w:pPr>
            <w:ins w:id="2419" w:author="hyx" w:date="2018-11-10T19:07:00Z">
              <w:r>
                <w:rPr>
                  <w:rFonts w:hint="eastAsia"/>
                </w:rPr>
                <w:t>周五</w:t>
              </w:r>
            </w:ins>
          </w:p>
        </w:tc>
        <w:tc>
          <w:tcPr>
            <w:tcW w:w="986" w:type="dxa"/>
            <w:shd w:val="clear" w:color="auto" w:fill="9CC2E5" w:themeFill="accent1" w:themeFillTint="99"/>
            <w:tcPrChange w:id="2420" w:author="hyx" w:date="2018-11-10T19:08:00Z">
              <w:tcPr>
                <w:tcW w:w="986" w:type="dxa"/>
                <w:shd w:val="clear" w:color="auto" w:fill="auto"/>
              </w:tcPr>
            </w:tcPrChange>
          </w:tcPr>
          <w:p>
            <w:pPr>
              <w:rPr>
                <w:ins w:id="2421" w:author="hyx" w:date="2018-11-10T19:07:00Z"/>
              </w:rPr>
            </w:pPr>
            <w:ins w:id="2422" w:author="hyx" w:date="2018-11-10T19:07:00Z">
              <w:r>
                <w:rPr>
                  <w:rFonts w:hint="eastAsia"/>
                </w:rPr>
                <w:t>周六</w:t>
              </w:r>
            </w:ins>
          </w:p>
        </w:tc>
        <w:tc>
          <w:tcPr>
            <w:tcW w:w="986" w:type="dxa"/>
            <w:shd w:val="clear" w:color="auto" w:fill="9CC2E5" w:themeFill="accent1" w:themeFillTint="99"/>
            <w:tcPrChange w:id="2423" w:author="hyx" w:date="2018-11-10T19:08:00Z">
              <w:tcPr>
                <w:tcW w:w="986" w:type="dxa"/>
                <w:shd w:val="clear" w:color="auto" w:fill="auto"/>
              </w:tcPr>
            </w:tcPrChange>
          </w:tcPr>
          <w:p>
            <w:pPr>
              <w:rPr>
                <w:ins w:id="2424" w:author="hyx" w:date="2018-11-10T19:07:00Z"/>
              </w:rPr>
            </w:pPr>
            <w:ins w:id="2425" w:author="hyx" w:date="2018-11-10T19:07:00Z">
              <w:r>
                <w:rPr>
                  <w:rFonts w:hint="eastAsia"/>
                </w:rPr>
                <w:t>周日</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427"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right"/>
          <w:ins w:id="2426" w:author="hyx" w:date="2018-11-10T19:07:00Z"/>
          <w:trPrChange w:id="2427" w:author="hyx" w:date="2018-11-10T19:08:00Z">
            <w:trPr>
              <w:jc w:val="right"/>
            </w:trPr>
          </w:trPrChange>
        </w:trPr>
        <w:tc>
          <w:tcPr>
            <w:tcW w:w="1068" w:type="dxa"/>
            <w:shd w:val="clear" w:color="auto" w:fill="9CC2E5" w:themeFill="accent1" w:themeFillTint="99"/>
            <w:tcPrChange w:id="2428" w:author="hyx" w:date="2018-11-10T19:08:00Z">
              <w:tcPr>
                <w:tcW w:w="1068" w:type="dxa"/>
                <w:shd w:val="clear" w:color="auto" w:fill="auto"/>
              </w:tcPr>
            </w:tcPrChange>
          </w:tcPr>
          <w:p>
            <w:pPr>
              <w:rPr>
                <w:ins w:id="2429" w:author="hyx" w:date="2018-11-10T19:07:00Z"/>
              </w:rPr>
            </w:pPr>
            <w:ins w:id="2430" w:author="hyx" w:date="2018-11-10T19:07:00Z">
              <w:r>
                <w:rPr>
                  <w:rFonts w:hint="eastAsia"/>
                </w:rPr>
                <w:t>上午-1</w:t>
              </w:r>
            </w:ins>
          </w:p>
        </w:tc>
        <w:tc>
          <w:tcPr>
            <w:tcW w:w="1050" w:type="dxa"/>
            <w:shd w:val="clear" w:color="auto" w:fill="auto"/>
            <w:tcPrChange w:id="2431" w:author="hyx" w:date="2018-11-10T19:08:00Z">
              <w:tcPr>
                <w:tcW w:w="1050" w:type="dxa"/>
                <w:shd w:val="clear" w:color="auto" w:fill="auto"/>
              </w:tcPr>
            </w:tcPrChange>
          </w:tcPr>
          <w:p>
            <w:pPr>
              <w:rPr>
                <w:ins w:id="2432" w:author="hyx" w:date="2018-11-10T19:07:00Z"/>
              </w:rPr>
            </w:pPr>
            <w:ins w:id="2433" w:author="hyx" w:date="2018-11-10T19:07:00Z">
              <w:r>
                <w:rPr>
                  <w:rFonts w:hint="eastAsia"/>
                </w:rPr>
                <w:t>吕、陈2</w:t>
              </w:r>
            </w:ins>
          </w:p>
          <w:p>
            <w:pPr>
              <w:rPr>
                <w:ins w:id="2434" w:author="hyx" w:date="2018-11-10T19:07:00Z"/>
              </w:rPr>
            </w:pPr>
            <w:ins w:id="2435" w:author="hyx" w:date="2018-11-10T19:07:00Z">
              <w:r>
                <w:rPr>
                  <w:rFonts w:hint="eastAsia"/>
                </w:rPr>
                <w:t>徐、陈1</w:t>
              </w:r>
            </w:ins>
          </w:p>
        </w:tc>
        <w:tc>
          <w:tcPr>
            <w:tcW w:w="1051" w:type="dxa"/>
            <w:shd w:val="clear" w:color="auto" w:fill="auto"/>
            <w:tcPrChange w:id="2436" w:author="hyx" w:date="2018-11-10T19:08:00Z">
              <w:tcPr>
                <w:tcW w:w="1051" w:type="dxa"/>
                <w:shd w:val="clear" w:color="auto" w:fill="auto"/>
              </w:tcPr>
            </w:tcPrChange>
          </w:tcPr>
          <w:p>
            <w:pPr>
              <w:rPr>
                <w:ins w:id="2437" w:author="hyx" w:date="2018-11-10T19:07:00Z"/>
              </w:rPr>
            </w:pPr>
            <w:ins w:id="2438" w:author="hyx" w:date="2018-11-10T19:07:00Z">
              <w:r>
                <w:rPr>
                  <w:rFonts w:hint="eastAsia"/>
                </w:rPr>
                <w:t>吕、黄</w:t>
              </w:r>
            </w:ins>
          </w:p>
          <w:p>
            <w:pPr>
              <w:rPr>
                <w:ins w:id="2439" w:author="hyx" w:date="2018-11-10T19:07:00Z"/>
              </w:rPr>
            </w:pPr>
            <w:ins w:id="2440" w:author="hyx" w:date="2018-11-10T19:07:00Z">
              <w:r>
                <w:rPr>
                  <w:rFonts w:hint="eastAsia"/>
                </w:rPr>
                <w:t>徐、陈1</w:t>
              </w:r>
            </w:ins>
          </w:p>
        </w:tc>
        <w:tc>
          <w:tcPr>
            <w:tcW w:w="1051" w:type="dxa"/>
            <w:shd w:val="clear" w:color="auto" w:fill="auto"/>
            <w:tcPrChange w:id="2441" w:author="hyx" w:date="2018-11-10T19:08:00Z">
              <w:tcPr>
                <w:tcW w:w="1051" w:type="dxa"/>
                <w:shd w:val="clear" w:color="auto" w:fill="auto"/>
              </w:tcPr>
            </w:tcPrChange>
          </w:tcPr>
          <w:p>
            <w:pPr>
              <w:rPr>
                <w:ins w:id="2442" w:author="hyx" w:date="2018-11-10T19:07:00Z"/>
              </w:rPr>
            </w:pPr>
            <w:ins w:id="2443" w:author="hyx" w:date="2018-11-10T19:07:00Z">
              <w:r>
                <w:rPr>
                  <w:rFonts w:hint="eastAsia"/>
                </w:rPr>
                <w:t>吕、黄</w:t>
              </w:r>
            </w:ins>
          </w:p>
        </w:tc>
        <w:tc>
          <w:tcPr>
            <w:tcW w:w="1052" w:type="dxa"/>
            <w:shd w:val="clear" w:color="auto" w:fill="auto"/>
            <w:tcPrChange w:id="2444" w:author="hyx" w:date="2018-11-10T19:08:00Z">
              <w:tcPr>
                <w:tcW w:w="1052" w:type="dxa"/>
                <w:shd w:val="clear" w:color="auto" w:fill="auto"/>
              </w:tcPr>
            </w:tcPrChange>
          </w:tcPr>
          <w:p>
            <w:pPr>
              <w:rPr>
                <w:ins w:id="2445" w:author="hyx" w:date="2018-11-10T19:07:00Z"/>
              </w:rPr>
            </w:pPr>
            <w:ins w:id="2446" w:author="hyx" w:date="2018-11-10T19:07:00Z">
              <w:r>
                <w:rPr>
                  <w:rFonts w:hint="eastAsia"/>
                </w:rPr>
                <w:t>吕、陈2</w:t>
              </w:r>
            </w:ins>
          </w:p>
          <w:p>
            <w:pPr>
              <w:rPr>
                <w:ins w:id="2447" w:author="hyx" w:date="2018-11-10T19:07:00Z"/>
              </w:rPr>
            </w:pPr>
            <w:ins w:id="2448" w:author="hyx" w:date="2018-11-10T19:07:00Z">
              <w:r>
                <w:rPr>
                  <w:rFonts w:hint="eastAsia"/>
                </w:rPr>
                <w:t>徐、陈1</w:t>
              </w:r>
            </w:ins>
          </w:p>
        </w:tc>
        <w:tc>
          <w:tcPr>
            <w:tcW w:w="1052" w:type="dxa"/>
            <w:shd w:val="clear" w:color="auto" w:fill="auto"/>
            <w:tcPrChange w:id="2449" w:author="hyx" w:date="2018-11-10T19:08:00Z">
              <w:tcPr>
                <w:tcW w:w="1052" w:type="dxa"/>
                <w:shd w:val="clear" w:color="auto" w:fill="auto"/>
              </w:tcPr>
            </w:tcPrChange>
          </w:tcPr>
          <w:p>
            <w:pPr>
              <w:rPr>
                <w:ins w:id="2450" w:author="hyx" w:date="2018-11-10T19:07:00Z"/>
              </w:rPr>
            </w:pPr>
          </w:p>
        </w:tc>
        <w:tc>
          <w:tcPr>
            <w:tcW w:w="986" w:type="dxa"/>
            <w:shd w:val="clear" w:color="auto" w:fill="auto"/>
            <w:tcPrChange w:id="2451" w:author="hyx" w:date="2018-11-10T19:08:00Z">
              <w:tcPr>
                <w:tcW w:w="986" w:type="dxa"/>
                <w:shd w:val="clear" w:color="auto" w:fill="auto"/>
              </w:tcPr>
            </w:tcPrChange>
          </w:tcPr>
          <w:p>
            <w:pPr>
              <w:rPr>
                <w:ins w:id="2452" w:author="hyx" w:date="2018-11-10T19:07:00Z"/>
              </w:rPr>
            </w:pPr>
            <w:ins w:id="2453" w:author="hyx" w:date="2018-11-10T19:07:00Z">
              <w:r>
                <w:rPr>
                  <w:rFonts w:hint="eastAsia"/>
                </w:rPr>
                <w:t>吕、陈2</w:t>
              </w:r>
            </w:ins>
          </w:p>
          <w:p>
            <w:pPr>
              <w:rPr>
                <w:ins w:id="2454" w:author="hyx" w:date="2018-11-10T19:07:00Z"/>
              </w:rPr>
            </w:pPr>
            <w:ins w:id="2455" w:author="hyx" w:date="2018-11-10T19:07:00Z">
              <w:r>
                <w:rPr>
                  <w:rFonts w:hint="eastAsia"/>
                </w:rPr>
                <w:t>徐、陈1</w:t>
              </w:r>
            </w:ins>
          </w:p>
          <w:p>
            <w:pPr>
              <w:rPr>
                <w:ins w:id="2456" w:author="hyx" w:date="2018-11-10T19:07:00Z"/>
              </w:rPr>
            </w:pPr>
            <w:ins w:id="2457" w:author="hyx" w:date="2018-11-10T19:07:00Z">
              <w:r>
                <w:rPr>
                  <w:rFonts w:hint="eastAsia"/>
                </w:rPr>
                <w:t>黄</w:t>
              </w:r>
            </w:ins>
          </w:p>
        </w:tc>
        <w:tc>
          <w:tcPr>
            <w:tcW w:w="986" w:type="dxa"/>
            <w:shd w:val="clear" w:color="auto" w:fill="auto"/>
            <w:tcPrChange w:id="2458" w:author="hyx" w:date="2018-11-10T19:08:00Z">
              <w:tcPr>
                <w:tcW w:w="986" w:type="dxa"/>
                <w:shd w:val="clear" w:color="auto" w:fill="auto"/>
              </w:tcPr>
            </w:tcPrChange>
          </w:tcPr>
          <w:p>
            <w:pPr>
              <w:rPr>
                <w:ins w:id="2459" w:author="hyx" w:date="2018-11-10T19:07:00Z"/>
              </w:rPr>
            </w:pPr>
            <w:ins w:id="2460" w:author="hyx" w:date="2018-11-10T19:07:00Z">
              <w:r>
                <w:rPr>
                  <w:rFonts w:hint="eastAsia"/>
                </w:rPr>
                <w:t>吕、陈2</w:t>
              </w:r>
            </w:ins>
          </w:p>
          <w:p>
            <w:pPr>
              <w:rPr>
                <w:ins w:id="2461" w:author="hyx" w:date="2018-11-10T19:07:00Z"/>
              </w:rPr>
            </w:pPr>
            <w:ins w:id="2462" w:author="hyx" w:date="2018-11-10T19:07:00Z">
              <w:r>
                <w:rPr>
                  <w:rFonts w:hint="eastAsia"/>
                </w:rPr>
                <w:t>徐、陈1</w:t>
              </w:r>
            </w:ins>
          </w:p>
          <w:p>
            <w:pPr>
              <w:rPr>
                <w:ins w:id="2463" w:author="hyx" w:date="2018-11-10T19:07:00Z"/>
              </w:rPr>
            </w:pPr>
            <w:ins w:id="2464" w:author="hyx" w:date="2018-11-10T19:07:00Z">
              <w:r>
                <w:rPr>
                  <w:rFonts w:hint="eastAsia"/>
                </w:rPr>
                <w:t>黄</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466"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right"/>
          <w:ins w:id="2465" w:author="hyx" w:date="2018-11-10T19:07:00Z"/>
          <w:trPrChange w:id="2466" w:author="hyx" w:date="2018-11-10T19:08:00Z">
            <w:trPr>
              <w:jc w:val="right"/>
            </w:trPr>
          </w:trPrChange>
        </w:trPr>
        <w:tc>
          <w:tcPr>
            <w:tcW w:w="1068" w:type="dxa"/>
            <w:shd w:val="clear" w:color="auto" w:fill="9CC2E5" w:themeFill="accent1" w:themeFillTint="99"/>
            <w:tcPrChange w:id="2467" w:author="hyx" w:date="2018-11-10T19:08:00Z">
              <w:tcPr>
                <w:tcW w:w="1068" w:type="dxa"/>
                <w:shd w:val="clear" w:color="auto" w:fill="auto"/>
              </w:tcPr>
            </w:tcPrChange>
          </w:tcPr>
          <w:p>
            <w:pPr>
              <w:rPr>
                <w:ins w:id="2468" w:author="hyx" w:date="2018-11-10T19:07:00Z"/>
              </w:rPr>
            </w:pPr>
            <w:ins w:id="2469" w:author="hyx" w:date="2018-11-10T19:07:00Z">
              <w:r>
                <w:rPr>
                  <w:rFonts w:hint="eastAsia"/>
                </w:rPr>
                <w:t>上午-2</w:t>
              </w:r>
            </w:ins>
          </w:p>
        </w:tc>
        <w:tc>
          <w:tcPr>
            <w:tcW w:w="1050" w:type="dxa"/>
            <w:shd w:val="clear" w:color="auto" w:fill="auto"/>
            <w:tcPrChange w:id="2470" w:author="hyx" w:date="2018-11-10T19:08:00Z">
              <w:tcPr>
                <w:tcW w:w="1050" w:type="dxa"/>
                <w:shd w:val="clear" w:color="auto" w:fill="auto"/>
              </w:tcPr>
            </w:tcPrChange>
          </w:tcPr>
          <w:p>
            <w:pPr>
              <w:rPr>
                <w:ins w:id="2471" w:author="hyx" w:date="2018-11-10T19:07:00Z"/>
              </w:rPr>
            </w:pPr>
          </w:p>
        </w:tc>
        <w:tc>
          <w:tcPr>
            <w:tcW w:w="1051" w:type="dxa"/>
            <w:shd w:val="clear" w:color="auto" w:fill="auto"/>
            <w:tcPrChange w:id="2472" w:author="hyx" w:date="2018-11-10T19:08:00Z">
              <w:tcPr>
                <w:tcW w:w="1051" w:type="dxa"/>
                <w:shd w:val="clear" w:color="auto" w:fill="auto"/>
              </w:tcPr>
            </w:tcPrChange>
          </w:tcPr>
          <w:p>
            <w:pPr>
              <w:rPr>
                <w:ins w:id="2473" w:author="hyx" w:date="2018-11-10T19:07:00Z"/>
              </w:rPr>
            </w:pPr>
            <w:ins w:id="2474" w:author="hyx" w:date="2018-11-10T19:07:00Z">
              <w:r>
                <w:rPr>
                  <w:rFonts w:hint="eastAsia"/>
                </w:rPr>
                <w:t>吕、徐</w:t>
              </w:r>
            </w:ins>
          </w:p>
        </w:tc>
        <w:tc>
          <w:tcPr>
            <w:tcW w:w="1051" w:type="dxa"/>
            <w:shd w:val="clear" w:color="auto" w:fill="auto"/>
            <w:tcPrChange w:id="2475" w:author="hyx" w:date="2018-11-10T19:08:00Z">
              <w:tcPr>
                <w:tcW w:w="1051" w:type="dxa"/>
                <w:shd w:val="clear" w:color="auto" w:fill="auto"/>
              </w:tcPr>
            </w:tcPrChange>
          </w:tcPr>
          <w:p>
            <w:pPr>
              <w:rPr>
                <w:ins w:id="2476" w:author="hyx" w:date="2018-11-10T19:07:00Z"/>
              </w:rPr>
            </w:pPr>
          </w:p>
        </w:tc>
        <w:tc>
          <w:tcPr>
            <w:tcW w:w="1052" w:type="dxa"/>
            <w:shd w:val="clear" w:color="auto" w:fill="auto"/>
            <w:tcPrChange w:id="2477" w:author="hyx" w:date="2018-11-10T19:08:00Z">
              <w:tcPr>
                <w:tcW w:w="1052" w:type="dxa"/>
                <w:shd w:val="clear" w:color="auto" w:fill="auto"/>
              </w:tcPr>
            </w:tcPrChange>
          </w:tcPr>
          <w:p>
            <w:pPr>
              <w:rPr>
                <w:ins w:id="2478" w:author="hyx" w:date="2018-11-10T19:07:00Z"/>
              </w:rPr>
            </w:pPr>
            <w:ins w:id="2479" w:author="hyx" w:date="2018-11-10T19:07:00Z">
              <w:r>
                <w:rPr>
                  <w:rFonts w:hint="eastAsia"/>
                </w:rPr>
                <w:t>吕、陈2</w:t>
              </w:r>
            </w:ins>
          </w:p>
          <w:p>
            <w:pPr>
              <w:rPr>
                <w:ins w:id="2480" w:author="hyx" w:date="2018-11-10T19:07:00Z"/>
              </w:rPr>
            </w:pPr>
            <w:ins w:id="2481" w:author="hyx" w:date="2018-11-10T19:07:00Z">
              <w:r>
                <w:rPr>
                  <w:rFonts w:hint="eastAsia"/>
                </w:rPr>
                <w:t>徐</w:t>
              </w:r>
            </w:ins>
          </w:p>
        </w:tc>
        <w:tc>
          <w:tcPr>
            <w:tcW w:w="1052" w:type="dxa"/>
            <w:shd w:val="clear" w:color="auto" w:fill="auto"/>
            <w:tcPrChange w:id="2482" w:author="hyx" w:date="2018-11-10T19:08:00Z">
              <w:tcPr>
                <w:tcW w:w="1052" w:type="dxa"/>
                <w:shd w:val="clear" w:color="auto" w:fill="auto"/>
              </w:tcPr>
            </w:tcPrChange>
          </w:tcPr>
          <w:p>
            <w:pPr>
              <w:rPr>
                <w:ins w:id="2483" w:author="hyx" w:date="2018-11-10T19:07:00Z"/>
              </w:rPr>
            </w:pPr>
          </w:p>
        </w:tc>
        <w:tc>
          <w:tcPr>
            <w:tcW w:w="986" w:type="dxa"/>
            <w:shd w:val="clear" w:color="auto" w:fill="auto"/>
            <w:tcPrChange w:id="2484" w:author="hyx" w:date="2018-11-10T19:08:00Z">
              <w:tcPr>
                <w:tcW w:w="986" w:type="dxa"/>
                <w:shd w:val="clear" w:color="auto" w:fill="auto"/>
              </w:tcPr>
            </w:tcPrChange>
          </w:tcPr>
          <w:p>
            <w:pPr>
              <w:rPr>
                <w:ins w:id="2485" w:author="hyx" w:date="2018-11-10T19:07:00Z"/>
              </w:rPr>
            </w:pPr>
            <w:ins w:id="2486" w:author="hyx" w:date="2018-11-10T19:07:00Z">
              <w:r>
                <w:rPr>
                  <w:rFonts w:hint="eastAsia"/>
                </w:rPr>
                <w:t>吕、陈2</w:t>
              </w:r>
            </w:ins>
          </w:p>
          <w:p>
            <w:pPr>
              <w:rPr>
                <w:ins w:id="2487" w:author="hyx" w:date="2018-11-10T19:07:00Z"/>
              </w:rPr>
            </w:pPr>
            <w:ins w:id="2488" w:author="hyx" w:date="2018-11-10T19:07:00Z">
              <w:r>
                <w:rPr>
                  <w:rFonts w:hint="eastAsia"/>
                </w:rPr>
                <w:t>徐、陈1</w:t>
              </w:r>
            </w:ins>
          </w:p>
          <w:p>
            <w:pPr>
              <w:rPr>
                <w:ins w:id="2489" w:author="hyx" w:date="2018-11-10T19:07:00Z"/>
              </w:rPr>
            </w:pPr>
            <w:ins w:id="2490" w:author="hyx" w:date="2018-11-10T19:07:00Z">
              <w:r>
                <w:rPr>
                  <w:rFonts w:hint="eastAsia"/>
                </w:rPr>
                <w:t>黄</w:t>
              </w:r>
            </w:ins>
          </w:p>
        </w:tc>
        <w:tc>
          <w:tcPr>
            <w:tcW w:w="986" w:type="dxa"/>
            <w:shd w:val="clear" w:color="auto" w:fill="auto"/>
            <w:tcPrChange w:id="2491" w:author="hyx" w:date="2018-11-10T19:08:00Z">
              <w:tcPr>
                <w:tcW w:w="986" w:type="dxa"/>
                <w:shd w:val="clear" w:color="auto" w:fill="auto"/>
              </w:tcPr>
            </w:tcPrChange>
          </w:tcPr>
          <w:p>
            <w:pPr>
              <w:rPr>
                <w:ins w:id="2492" w:author="hyx" w:date="2018-11-10T19:07:00Z"/>
              </w:rPr>
            </w:pPr>
            <w:ins w:id="2493" w:author="hyx" w:date="2018-11-10T19:07:00Z">
              <w:r>
                <w:rPr>
                  <w:rFonts w:hint="eastAsia"/>
                </w:rPr>
                <w:t>吕、陈2</w:t>
              </w:r>
            </w:ins>
          </w:p>
          <w:p>
            <w:pPr>
              <w:rPr>
                <w:ins w:id="2494" w:author="hyx" w:date="2018-11-10T19:07:00Z"/>
              </w:rPr>
            </w:pPr>
            <w:ins w:id="2495" w:author="hyx" w:date="2018-11-10T19:07:00Z">
              <w:r>
                <w:rPr>
                  <w:rFonts w:hint="eastAsia"/>
                </w:rPr>
                <w:t>徐、陈1</w:t>
              </w:r>
            </w:ins>
          </w:p>
          <w:p>
            <w:pPr>
              <w:rPr>
                <w:ins w:id="2496" w:author="hyx" w:date="2018-11-10T19:07:00Z"/>
              </w:rPr>
            </w:pPr>
            <w:ins w:id="2497" w:author="hyx" w:date="2018-11-10T19:07:00Z">
              <w:r>
                <w:rPr>
                  <w:rFonts w:hint="eastAsia"/>
                </w:rPr>
                <w:t>黄</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499"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trHeight w:val="641" w:hRule="atLeast"/>
          <w:jc w:val="right"/>
          <w:ins w:id="2498" w:author="hyx" w:date="2018-11-10T19:07:00Z"/>
          <w:trPrChange w:id="2499" w:author="hyx" w:date="2018-11-10T19:08:00Z">
            <w:trPr>
              <w:trHeight w:val="641" w:hRule="atLeast"/>
              <w:jc w:val="right"/>
            </w:trPr>
          </w:trPrChange>
        </w:trPr>
        <w:tc>
          <w:tcPr>
            <w:tcW w:w="1068" w:type="dxa"/>
            <w:shd w:val="clear" w:color="auto" w:fill="9CC2E5" w:themeFill="accent1" w:themeFillTint="99"/>
            <w:tcPrChange w:id="2500" w:author="hyx" w:date="2018-11-10T19:08:00Z">
              <w:tcPr>
                <w:tcW w:w="1068" w:type="dxa"/>
                <w:shd w:val="clear" w:color="auto" w:fill="auto"/>
              </w:tcPr>
            </w:tcPrChange>
          </w:tcPr>
          <w:p>
            <w:pPr>
              <w:rPr>
                <w:ins w:id="2501" w:author="hyx" w:date="2018-11-10T19:07:00Z"/>
              </w:rPr>
            </w:pPr>
            <w:ins w:id="2502" w:author="hyx" w:date="2018-11-10T19:07:00Z">
              <w:r>
                <w:rPr>
                  <w:rFonts w:hint="eastAsia"/>
                </w:rPr>
                <w:t>下午-1</w:t>
              </w:r>
            </w:ins>
          </w:p>
        </w:tc>
        <w:tc>
          <w:tcPr>
            <w:tcW w:w="1050" w:type="dxa"/>
            <w:shd w:val="clear" w:color="auto" w:fill="auto"/>
            <w:tcPrChange w:id="2503" w:author="hyx" w:date="2018-11-10T19:08:00Z">
              <w:tcPr>
                <w:tcW w:w="1050" w:type="dxa"/>
                <w:shd w:val="clear" w:color="auto" w:fill="auto"/>
              </w:tcPr>
            </w:tcPrChange>
          </w:tcPr>
          <w:p>
            <w:pPr>
              <w:rPr>
                <w:ins w:id="2504" w:author="hyx" w:date="2018-11-10T19:07:00Z"/>
              </w:rPr>
            </w:pPr>
            <w:ins w:id="2505" w:author="hyx" w:date="2018-11-10T19:07:00Z">
              <w:r>
                <w:rPr>
                  <w:rFonts w:hint="eastAsia"/>
                </w:rPr>
                <w:t>吕、陈2</w:t>
              </w:r>
            </w:ins>
          </w:p>
        </w:tc>
        <w:tc>
          <w:tcPr>
            <w:tcW w:w="1051" w:type="dxa"/>
            <w:shd w:val="clear" w:color="auto" w:fill="auto"/>
            <w:tcPrChange w:id="2506" w:author="hyx" w:date="2018-11-10T19:08:00Z">
              <w:tcPr>
                <w:tcW w:w="1051" w:type="dxa"/>
                <w:shd w:val="clear" w:color="auto" w:fill="auto"/>
              </w:tcPr>
            </w:tcPrChange>
          </w:tcPr>
          <w:p>
            <w:pPr>
              <w:rPr>
                <w:ins w:id="2507" w:author="hyx" w:date="2018-11-10T19:07:00Z"/>
              </w:rPr>
            </w:pPr>
          </w:p>
        </w:tc>
        <w:tc>
          <w:tcPr>
            <w:tcW w:w="1051" w:type="dxa"/>
            <w:shd w:val="clear" w:color="auto" w:fill="auto"/>
            <w:tcPrChange w:id="2508" w:author="hyx" w:date="2018-11-10T19:08:00Z">
              <w:tcPr>
                <w:tcW w:w="1051" w:type="dxa"/>
                <w:shd w:val="clear" w:color="auto" w:fill="auto"/>
              </w:tcPr>
            </w:tcPrChange>
          </w:tcPr>
          <w:p>
            <w:pPr>
              <w:rPr>
                <w:ins w:id="2509" w:author="hyx" w:date="2018-11-10T19:07:00Z"/>
              </w:rPr>
            </w:pPr>
            <w:ins w:id="2510" w:author="hyx" w:date="2018-11-10T19:07:00Z">
              <w:r>
                <w:rPr>
                  <w:rFonts w:hint="eastAsia"/>
                </w:rPr>
                <w:t>黄</w:t>
              </w:r>
            </w:ins>
          </w:p>
        </w:tc>
        <w:tc>
          <w:tcPr>
            <w:tcW w:w="1052" w:type="dxa"/>
            <w:shd w:val="clear" w:color="auto" w:fill="auto"/>
            <w:tcPrChange w:id="2511" w:author="hyx" w:date="2018-11-10T19:08:00Z">
              <w:tcPr>
                <w:tcW w:w="1052" w:type="dxa"/>
                <w:shd w:val="clear" w:color="auto" w:fill="auto"/>
              </w:tcPr>
            </w:tcPrChange>
          </w:tcPr>
          <w:p>
            <w:pPr>
              <w:rPr>
                <w:ins w:id="2512" w:author="hyx" w:date="2018-11-10T19:07:00Z"/>
              </w:rPr>
            </w:pPr>
          </w:p>
        </w:tc>
        <w:tc>
          <w:tcPr>
            <w:tcW w:w="1052" w:type="dxa"/>
            <w:shd w:val="clear" w:color="auto" w:fill="auto"/>
            <w:tcPrChange w:id="2513" w:author="hyx" w:date="2018-11-10T19:08:00Z">
              <w:tcPr>
                <w:tcW w:w="1052" w:type="dxa"/>
                <w:shd w:val="clear" w:color="auto" w:fill="auto"/>
              </w:tcPr>
            </w:tcPrChange>
          </w:tcPr>
          <w:p>
            <w:pPr>
              <w:rPr>
                <w:ins w:id="2514" w:author="hyx" w:date="2018-11-10T19:07:00Z"/>
              </w:rPr>
            </w:pPr>
          </w:p>
        </w:tc>
        <w:tc>
          <w:tcPr>
            <w:tcW w:w="986" w:type="dxa"/>
            <w:shd w:val="clear" w:color="auto" w:fill="auto"/>
            <w:tcPrChange w:id="2515" w:author="hyx" w:date="2018-11-10T19:08:00Z">
              <w:tcPr>
                <w:tcW w:w="986" w:type="dxa"/>
                <w:shd w:val="clear" w:color="auto" w:fill="auto"/>
              </w:tcPr>
            </w:tcPrChange>
          </w:tcPr>
          <w:p>
            <w:pPr>
              <w:rPr>
                <w:ins w:id="2516" w:author="hyx" w:date="2018-11-10T19:07:00Z"/>
              </w:rPr>
            </w:pPr>
            <w:ins w:id="2517" w:author="hyx" w:date="2018-11-10T19:07:00Z">
              <w:r>
                <w:rPr>
                  <w:rFonts w:hint="eastAsia"/>
                </w:rPr>
                <w:t>吕、陈2</w:t>
              </w:r>
            </w:ins>
          </w:p>
          <w:p>
            <w:pPr>
              <w:rPr>
                <w:ins w:id="2518" w:author="hyx" w:date="2018-11-10T19:07:00Z"/>
              </w:rPr>
            </w:pPr>
            <w:ins w:id="2519" w:author="hyx" w:date="2018-11-10T19:07:00Z">
              <w:r>
                <w:rPr>
                  <w:rFonts w:hint="eastAsia"/>
                </w:rPr>
                <w:t>徐、陈1</w:t>
              </w:r>
            </w:ins>
          </w:p>
          <w:p>
            <w:pPr>
              <w:rPr>
                <w:ins w:id="2520" w:author="hyx" w:date="2018-11-10T19:07:00Z"/>
              </w:rPr>
            </w:pPr>
            <w:ins w:id="2521" w:author="hyx" w:date="2018-11-10T19:07:00Z">
              <w:r>
                <w:rPr>
                  <w:rFonts w:hint="eastAsia"/>
                </w:rPr>
                <w:t>黄</w:t>
              </w:r>
            </w:ins>
          </w:p>
        </w:tc>
        <w:tc>
          <w:tcPr>
            <w:tcW w:w="986" w:type="dxa"/>
            <w:shd w:val="clear" w:color="auto" w:fill="auto"/>
            <w:tcPrChange w:id="2522" w:author="hyx" w:date="2018-11-10T19:08:00Z">
              <w:tcPr>
                <w:tcW w:w="986" w:type="dxa"/>
                <w:shd w:val="clear" w:color="auto" w:fill="auto"/>
              </w:tcPr>
            </w:tcPrChange>
          </w:tcPr>
          <w:p>
            <w:pPr>
              <w:rPr>
                <w:ins w:id="2523" w:author="hyx" w:date="2018-11-10T19:07:00Z"/>
              </w:rPr>
            </w:pPr>
            <w:ins w:id="2524" w:author="hyx" w:date="2018-11-10T19:07:00Z">
              <w:r>
                <w:rPr>
                  <w:rFonts w:hint="eastAsia"/>
                </w:rPr>
                <w:t>吕、陈2</w:t>
              </w:r>
            </w:ins>
          </w:p>
          <w:p>
            <w:pPr>
              <w:rPr>
                <w:ins w:id="2525" w:author="hyx" w:date="2018-11-10T19:07:00Z"/>
              </w:rPr>
            </w:pPr>
            <w:ins w:id="2526" w:author="hyx" w:date="2018-11-10T19:07:00Z">
              <w:r>
                <w:rPr>
                  <w:rFonts w:hint="eastAsia"/>
                </w:rPr>
                <w:t>徐、陈1</w:t>
              </w:r>
            </w:ins>
          </w:p>
          <w:p>
            <w:pPr>
              <w:rPr>
                <w:ins w:id="2527" w:author="hyx" w:date="2018-11-10T19:07:00Z"/>
              </w:rPr>
            </w:pPr>
            <w:ins w:id="2528" w:author="hyx" w:date="2018-11-10T19:07:00Z">
              <w:r>
                <w:rPr>
                  <w:rFonts w:hint="eastAsia"/>
                </w:rPr>
                <w:t>黄</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530"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right"/>
          <w:ins w:id="2529" w:author="hyx" w:date="2018-11-10T19:07:00Z"/>
          <w:trPrChange w:id="2530" w:author="hyx" w:date="2018-11-10T19:08:00Z">
            <w:trPr>
              <w:jc w:val="right"/>
            </w:trPr>
          </w:trPrChange>
        </w:trPr>
        <w:tc>
          <w:tcPr>
            <w:tcW w:w="1068" w:type="dxa"/>
            <w:shd w:val="clear" w:color="auto" w:fill="9CC2E5" w:themeFill="accent1" w:themeFillTint="99"/>
            <w:tcPrChange w:id="2531" w:author="hyx" w:date="2018-11-10T19:08:00Z">
              <w:tcPr>
                <w:tcW w:w="1068" w:type="dxa"/>
                <w:shd w:val="clear" w:color="auto" w:fill="auto"/>
              </w:tcPr>
            </w:tcPrChange>
          </w:tcPr>
          <w:p>
            <w:pPr>
              <w:rPr>
                <w:ins w:id="2532" w:author="hyx" w:date="2018-11-10T19:07:00Z"/>
              </w:rPr>
            </w:pPr>
            <w:ins w:id="2533" w:author="hyx" w:date="2018-11-10T19:07:00Z">
              <w:r>
                <w:rPr>
                  <w:rFonts w:hint="eastAsia"/>
                </w:rPr>
                <w:t>下午-2</w:t>
              </w:r>
            </w:ins>
          </w:p>
        </w:tc>
        <w:tc>
          <w:tcPr>
            <w:tcW w:w="1050" w:type="dxa"/>
            <w:shd w:val="clear" w:color="auto" w:fill="auto"/>
            <w:tcPrChange w:id="2534" w:author="hyx" w:date="2018-11-10T19:08:00Z">
              <w:tcPr>
                <w:tcW w:w="1050" w:type="dxa"/>
                <w:shd w:val="clear" w:color="auto" w:fill="auto"/>
              </w:tcPr>
            </w:tcPrChange>
          </w:tcPr>
          <w:p>
            <w:pPr>
              <w:rPr>
                <w:ins w:id="2535" w:author="hyx" w:date="2018-11-10T19:07:00Z"/>
              </w:rPr>
            </w:pPr>
            <w:ins w:id="2536" w:author="hyx" w:date="2018-11-10T19:07:00Z">
              <w:r>
                <w:rPr>
                  <w:rFonts w:hint="eastAsia"/>
                </w:rPr>
                <w:t>吕、徐</w:t>
              </w:r>
            </w:ins>
          </w:p>
        </w:tc>
        <w:tc>
          <w:tcPr>
            <w:tcW w:w="1051" w:type="dxa"/>
            <w:shd w:val="clear" w:color="auto" w:fill="auto"/>
            <w:tcPrChange w:id="2537" w:author="hyx" w:date="2018-11-10T19:08:00Z">
              <w:tcPr>
                <w:tcW w:w="1051" w:type="dxa"/>
                <w:shd w:val="clear" w:color="auto" w:fill="auto"/>
              </w:tcPr>
            </w:tcPrChange>
          </w:tcPr>
          <w:p>
            <w:pPr>
              <w:rPr>
                <w:ins w:id="2538" w:author="hyx" w:date="2018-11-10T19:07:00Z"/>
              </w:rPr>
            </w:pPr>
          </w:p>
        </w:tc>
        <w:tc>
          <w:tcPr>
            <w:tcW w:w="1051" w:type="dxa"/>
            <w:shd w:val="clear" w:color="auto" w:fill="auto"/>
            <w:tcPrChange w:id="2539" w:author="hyx" w:date="2018-11-10T19:08:00Z">
              <w:tcPr>
                <w:tcW w:w="1051" w:type="dxa"/>
                <w:shd w:val="clear" w:color="auto" w:fill="auto"/>
              </w:tcPr>
            </w:tcPrChange>
          </w:tcPr>
          <w:p>
            <w:pPr>
              <w:rPr>
                <w:ins w:id="2540" w:author="hyx" w:date="2018-11-10T19:07:00Z"/>
              </w:rPr>
            </w:pPr>
            <w:ins w:id="2541" w:author="hyx" w:date="2018-11-10T19:07:00Z">
              <w:r>
                <w:rPr>
                  <w:rFonts w:hint="eastAsia"/>
                </w:rPr>
                <w:t>黄、陈2</w:t>
              </w:r>
            </w:ins>
          </w:p>
        </w:tc>
        <w:tc>
          <w:tcPr>
            <w:tcW w:w="1052" w:type="dxa"/>
            <w:shd w:val="clear" w:color="auto" w:fill="auto"/>
            <w:tcPrChange w:id="2542" w:author="hyx" w:date="2018-11-10T19:08:00Z">
              <w:tcPr>
                <w:tcW w:w="1052" w:type="dxa"/>
                <w:shd w:val="clear" w:color="auto" w:fill="auto"/>
              </w:tcPr>
            </w:tcPrChange>
          </w:tcPr>
          <w:p>
            <w:pPr>
              <w:rPr>
                <w:ins w:id="2543" w:author="hyx" w:date="2018-11-10T19:07:00Z"/>
              </w:rPr>
            </w:pPr>
          </w:p>
        </w:tc>
        <w:tc>
          <w:tcPr>
            <w:tcW w:w="1052" w:type="dxa"/>
            <w:shd w:val="clear" w:color="auto" w:fill="auto"/>
            <w:tcPrChange w:id="2544" w:author="hyx" w:date="2018-11-10T19:08:00Z">
              <w:tcPr>
                <w:tcW w:w="1052" w:type="dxa"/>
                <w:shd w:val="clear" w:color="auto" w:fill="auto"/>
              </w:tcPr>
            </w:tcPrChange>
          </w:tcPr>
          <w:p>
            <w:pPr>
              <w:rPr>
                <w:ins w:id="2545" w:author="hyx" w:date="2018-11-10T19:07:00Z"/>
              </w:rPr>
            </w:pPr>
          </w:p>
        </w:tc>
        <w:tc>
          <w:tcPr>
            <w:tcW w:w="986" w:type="dxa"/>
            <w:shd w:val="clear" w:color="auto" w:fill="auto"/>
            <w:tcPrChange w:id="2546" w:author="hyx" w:date="2018-11-10T19:08:00Z">
              <w:tcPr>
                <w:tcW w:w="986" w:type="dxa"/>
                <w:shd w:val="clear" w:color="auto" w:fill="auto"/>
              </w:tcPr>
            </w:tcPrChange>
          </w:tcPr>
          <w:p>
            <w:pPr>
              <w:rPr>
                <w:ins w:id="2547" w:author="hyx" w:date="2018-11-10T19:07:00Z"/>
              </w:rPr>
            </w:pPr>
            <w:ins w:id="2548" w:author="hyx" w:date="2018-11-10T19:07:00Z">
              <w:r>
                <w:rPr>
                  <w:rFonts w:hint="eastAsia"/>
                </w:rPr>
                <w:t>吕、陈2</w:t>
              </w:r>
            </w:ins>
          </w:p>
          <w:p>
            <w:pPr>
              <w:rPr>
                <w:ins w:id="2549" w:author="hyx" w:date="2018-11-10T19:07:00Z"/>
              </w:rPr>
            </w:pPr>
            <w:ins w:id="2550" w:author="hyx" w:date="2018-11-10T19:07:00Z">
              <w:r>
                <w:rPr>
                  <w:rFonts w:hint="eastAsia"/>
                </w:rPr>
                <w:t>徐、陈1</w:t>
              </w:r>
            </w:ins>
          </w:p>
          <w:p>
            <w:pPr>
              <w:rPr>
                <w:ins w:id="2551" w:author="hyx" w:date="2018-11-10T19:07:00Z"/>
              </w:rPr>
            </w:pPr>
            <w:ins w:id="2552" w:author="hyx" w:date="2018-11-10T19:07:00Z">
              <w:r>
                <w:rPr>
                  <w:rFonts w:hint="eastAsia"/>
                </w:rPr>
                <w:t xml:space="preserve">黄 </w:t>
              </w:r>
            </w:ins>
          </w:p>
        </w:tc>
        <w:tc>
          <w:tcPr>
            <w:tcW w:w="986" w:type="dxa"/>
            <w:shd w:val="clear" w:color="auto" w:fill="auto"/>
            <w:tcPrChange w:id="2553" w:author="hyx" w:date="2018-11-10T19:08:00Z">
              <w:tcPr>
                <w:tcW w:w="986" w:type="dxa"/>
                <w:shd w:val="clear" w:color="auto" w:fill="auto"/>
              </w:tcPr>
            </w:tcPrChange>
          </w:tcPr>
          <w:p>
            <w:pPr>
              <w:rPr>
                <w:ins w:id="2554" w:author="hyx" w:date="2018-11-10T19:07:00Z"/>
              </w:rPr>
            </w:pPr>
            <w:ins w:id="2555" w:author="hyx" w:date="2018-11-10T19:07:00Z">
              <w:r>
                <w:rPr>
                  <w:rFonts w:hint="eastAsia"/>
                </w:rPr>
                <w:t>吕、陈2</w:t>
              </w:r>
            </w:ins>
          </w:p>
          <w:p>
            <w:pPr>
              <w:rPr>
                <w:ins w:id="2556" w:author="hyx" w:date="2018-11-10T19:07:00Z"/>
              </w:rPr>
            </w:pPr>
            <w:ins w:id="2557" w:author="hyx" w:date="2018-11-10T19:07:00Z">
              <w:r>
                <w:rPr>
                  <w:rFonts w:hint="eastAsia"/>
                </w:rPr>
                <w:t>徐、陈1</w:t>
              </w:r>
            </w:ins>
          </w:p>
          <w:p>
            <w:pPr>
              <w:rPr>
                <w:ins w:id="2558" w:author="hyx" w:date="2018-11-10T19:07:00Z"/>
              </w:rPr>
            </w:pPr>
            <w:ins w:id="2559" w:author="hyx" w:date="2018-11-10T19:07:00Z">
              <w:r>
                <w:rPr>
                  <w:rFonts w:hint="eastAsia"/>
                </w:rPr>
                <w:t>黄</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Change w:id="2561" w:author="hyx" w:date="2018-11-10T19:08:00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blPrExChange>
        </w:tblPrEx>
        <w:trPr>
          <w:jc w:val="right"/>
          <w:ins w:id="2560" w:author="hyx" w:date="2018-11-10T19:07:00Z"/>
          <w:trPrChange w:id="2561" w:author="hyx" w:date="2018-11-10T19:08:00Z">
            <w:trPr>
              <w:jc w:val="right"/>
            </w:trPr>
          </w:trPrChange>
        </w:trPr>
        <w:tc>
          <w:tcPr>
            <w:tcW w:w="1068" w:type="dxa"/>
            <w:shd w:val="clear" w:color="auto" w:fill="9CC2E5" w:themeFill="accent1" w:themeFillTint="99"/>
            <w:tcPrChange w:id="2562" w:author="hyx" w:date="2018-11-10T19:08:00Z">
              <w:tcPr>
                <w:tcW w:w="1068" w:type="dxa"/>
                <w:shd w:val="clear" w:color="auto" w:fill="auto"/>
              </w:tcPr>
            </w:tcPrChange>
          </w:tcPr>
          <w:p>
            <w:pPr>
              <w:rPr>
                <w:ins w:id="2563" w:author="hyx" w:date="2018-11-10T19:07:00Z"/>
              </w:rPr>
            </w:pPr>
            <w:ins w:id="2564" w:author="hyx" w:date="2018-11-10T19:07:00Z">
              <w:r>
                <w:rPr>
                  <w:rFonts w:hint="eastAsia"/>
                </w:rPr>
                <w:t>晚修</w:t>
              </w:r>
            </w:ins>
          </w:p>
        </w:tc>
        <w:tc>
          <w:tcPr>
            <w:tcW w:w="1050" w:type="dxa"/>
            <w:shd w:val="clear" w:color="auto" w:fill="auto"/>
            <w:tcPrChange w:id="2565" w:author="hyx" w:date="2018-11-10T19:08:00Z">
              <w:tcPr>
                <w:tcW w:w="1050" w:type="dxa"/>
                <w:shd w:val="clear" w:color="auto" w:fill="auto"/>
              </w:tcPr>
            </w:tcPrChange>
          </w:tcPr>
          <w:p>
            <w:pPr>
              <w:rPr>
                <w:ins w:id="2566" w:author="hyx" w:date="2018-11-10T19:07:00Z"/>
              </w:rPr>
            </w:pPr>
            <w:ins w:id="2567" w:author="hyx" w:date="2018-11-10T19:07:00Z">
              <w:r>
                <w:rPr>
                  <w:rFonts w:hint="eastAsia"/>
                </w:rPr>
                <w:t>吕、陈2</w:t>
              </w:r>
            </w:ins>
          </w:p>
          <w:p>
            <w:pPr>
              <w:rPr>
                <w:ins w:id="2568" w:author="hyx" w:date="2018-11-10T19:07:00Z"/>
              </w:rPr>
            </w:pPr>
            <w:ins w:id="2569" w:author="hyx" w:date="2018-11-10T19:07:00Z">
              <w:r>
                <w:rPr>
                  <w:rFonts w:hint="eastAsia"/>
                </w:rPr>
                <w:t>徐、陈1</w:t>
              </w:r>
            </w:ins>
          </w:p>
          <w:p>
            <w:pPr>
              <w:rPr>
                <w:ins w:id="2570" w:author="hyx" w:date="2018-11-10T19:07:00Z"/>
              </w:rPr>
            </w:pPr>
            <w:ins w:id="2571" w:author="hyx" w:date="2018-11-10T19:07:00Z">
              <w:r>
                <w:rPr>
                  <w:rFonts w:hint="eastAsia"/>
                </w:rPr>
                <w:t>黄</w:t>
              </w:r>
            </w:ins>
          </w:p>
        </w:tc>
        <w:tc>
          <w:tcPr>
            <w:tcW w:w="1051" w:type="dxa"/>
            <w:shd w:val="clear" w:color="auto" w:fill="auto"/>
            <w:tcPrChange w:id="2572" w:author="hyx" w:date="2018-11-10T19:08:00Z">
              <w:tcPr>
                <w:tcW w:w="1051" w:type="dxa"/>
                <w:shd w:val="clear" w:color="auto" w:fill="auto"/>
              </w:tcPr>
            </w:tcPrChange>
          </w:tcPr>
          <w:p>
            <w:pPr>
              <w:rPr>
                <w:ins w:id="2573" w:author="hyx" w:date="2018-11-10T19:07:00Z"/>
              </w:rPr>
            </w:pPr>
            <w:ins w:id="2574" w:author="hyx" w:date="2018-11-10T19:07:00Z">
              <w:r>
                <w:rPr>
                  <w:rFonts w:hint="eastAsia"/>
                </w:rPr>
                <w:t>吕、陈2</w:t>
              </w:r>
            </w:ins>
          </w:p>
          <w:p>
            <w:pPr>
              <w:rPr>
                <w:ins w:id="2575" w:author="hyx" w:date="2018-11-10T19:07:00Z"/>
              </w:rPr>
            </w:pPr>
            <w:ins w:id="2576" w:author="hyx" w:date="2018-11-10T19:07:00Z">
              <w:r>
                <w:rPr>
                  <w:rFonts w:hint="eastAsia"/>
                </w:rPr>
                <w:t>徐、陈1</w:t>
              </w:r>
            </w:ins>
          </w:p>
          <w:p>
            <w:pPr>
              <w:rPr>
                <w:ins w:id="2577" w:author="hyx" w:date="2018-11-10T19:07:00Z"/>
              </w:rPr>
            </w:pPr>
            <w:ins w:id="2578" w:author="hyx" w:date="2018-11-10T19:07:00Z">
              <w:r>
                <w:rPr>
                  <w:rFonts w:hint="eastAsia"/>
                </w:rPr>
                <w:t>黄</w:t>
              </w:r>
            </w:ins>
          </w:p>
        </w:tc>
        <w:tc>
          <w:tcPr>
            <w:tcW w:w="1051" w:type="dxa"/>
            <w:shd w:val="clear" w:color="auto" w:fill="auto"/>
            <w:tcPrChange w:id="2579" w:author="hyx" w:date="2018-11-10T19:08:00Z">
              <w:tcPr>
                <w:tcW w:w="1051" w:type="dxa"/>
                <w:shd w:val="clear" w:color="auto" w:fill="auto"/>
              </w:tcPr>
            </w:tcPrChange>
          </w:tcPr>
          <w:p>
            <w:pPr>
              <w:rPr>
                <w:ins w:id="2580" w:author="hyx" w:date="2018-11-10T19:07:00Z"/>
              </w:rPr>
            </w:pPr>
            <w:ins w:id="2581" w:author="hyx" w:date="2018-11-10T19:07:00Z">
              <w:r>
                <w:rPr>
                  <w:rFonts w:hint="eastAsia"/>
                </w:rPr>
                <w:t>吕、陈2</w:t>
              </w:r>
            </w:ins>
          </w:p>
          <w:p>
            <w:pPr>
              <w:rPr>
                <w:ins w:id="2582" w:author="hyx" w:date="2018-11-10T19:07:00Z"/>
              </w:rPr>
            </w:pPr>
            <w:ins w:id="2583" w:author="hyx" w:date="2018-11-10T19:07:00Z">
              <w:r>
                <w:rPr>
                  <w:rFonts w:hint="eastAsia"/>
                </w:rPr>
                <w:t>徐、陈1</w:t>
              </w:r>
            </w:ins>
          </w:p>
          <w:p>
            <w:pPr>
              <w:rPr>
                <w:ins w:id="2584" w:author="hyx" w:date="2018-11-10T19:07:00Z"/>
              </w:rPr>
            </w:pPr>
            <w:ins w:id="2585" w:author="hyx" w:date="2018-11-10T19:07:00Z">
              <w:r>
                <w:rPr>
                  <w:rFonts w:hint="eastAsia"/>
                </w:rPr>
                <w:t>黄</w:t>
              </w:r>
            </w:ins>
          </w:p>
        </w:tc>
        <w:tc>
          <w:tcPr>
            <w:tcW w:w="1052" w:type="dxa"/>
            <w:shd w:val="clear" w:color="auto" w:fill="auto"/>
            <w:tcPrChange w:id="2586" w:author="hyx" w:date="2018-11-10T19:08:00Z">
              <w:tcPr>
                <w:tcW w:w="1052" w:type="dxa"/>
                <w:shd w:val="clear" w:color="auto" w:fill="auto"/>
              </w:tcPr>
            </w:tcPrChange>
          </w:tcPr>
          <w:p>
            <w:pPr>
              <w:rPr>
                <w:ins w:id="2587" w:author="hyx" w:date="2018-11-10T19:07:00Z"/>
              </w:rPr>
            </w:pPr>
            <w:ins w:id="2588" w:author="hyx" w:date="2018-11-10T19:07:00Z">
              <w:r>
                <w:rPr>
                  <w:rFonts w:hint="eastAsia"/>
                </w:rPr>
                <w:t>吕、陈2</w:t>
              </w:r>
            </w:ins>
          </w:p>
          <w:p>
            <w:pPr>
              <w:rPr>
                <w:ins w:id="2589" w:author="hyx" w:date="2018-11-10T19:07:00Z"/>
              </w:rPr>
            </w:pPr>
            <w:ins w:id="2590" w:author="hyx" w:date="2018-11-10T19:07:00Z">
              <w:r>
                <w:rPr>
                  <w:rFonts w:hint="eastAsia"/>
                </w:rPr>
                <w:t>徐、陈1</w:t>
              </w:r>
            </w:ins>
          </w:p>
          <w:p>
            <w:pPr>
              <w:rPr>
                <w:ins w:id="2591" w:author="hyx" w:date="2018-11-10T19:07:00Z"/>
              </w:rPr>
            </w:pPr>
            <w:ins w:id="2592" w:author="hyx" w:date="2018-11-10T19:07:00Z">
              <w:r>
                <w:rPr>
                  <w:rFonts w:hint="eastAsia"/>
                </w:rPr>
                <w:t>黄</w:t>
              </w:r>
            </w:ins>
          </w:p>
        </w:tc>
        <w:tc>
          <w:tcPr>
            <w:tcW w:w="1052" w:type="dxa"/>
            <w:shd w:val="clear" w:color="auto" w:fill="auto"/>
            <w:tcPrChange w:id="2593" w:author="hyx" w:date="2018-11-10T19:08:00Z">
              <w:tcPr>
                <w:tcW w:w="1052" w:type="dxa"/>
                <w:shd w:val="clear" w:color="auto" w:fill="auto"/>
              </w:tcPr>
            </w:tcPrChange>
          </w:tcPr>
          <w:p>
            <w:pPr>
              <w:rPr>
                <w:ins w:id="2594" w:author="hyx" w:date="2018-11-10T19:07:00Z"/>
              </w:rPr>
            </w:pPr>
            <w:ins w:id="2595" w:author="hyx" w:date="2018-11-10T19:07:00Z">
              <w:r>
                <w:rPr>
                  <w:rFonts w:hint="eastAsia"/>
                </w:rPr>
                <w:t>吕、陈2</w:t>
              </w:r>
            </w:ins>
          </w:p>
          <w:p>
            <w:pPr>
              <w:rPr>
                <w:ins w:id="2596" w:author="hyx" w:date="2018-11-10T19:07:00Z"/>
              </w:rPr>
            </w:pPr>
            <w:ins w:id="2597" w:author="hyx" w:date="2018-11-10T19:07:00Z">
              <w:r>
                <w:rPr>
                  <w:rFonts w:hint="eastAsia"/>
                </w:rPr>
                <w:t>徐、陈1</w:t>
              </w:r>
            </w:ins>
          </w:p>
          <w:p>
            <w:pPr>
              <w:rPr>
                <w:ins w:id="2598" w:author="hyx" w:date="2018-11-10T19:07:00Z"/>
              </w:rPr>
            </w:pPr>
            <w:ins w:id="2599" w:author="hyx" w:date="2018-11-10T19:07:00Z">
              <w:r>
                <w:rPr>
                  <w:rFonts w:hint="eastAsia"/>
                </w:rPr>
                <w:t>黄</w:t>
              </w:r>
            </w:ins>
          </w:p>
        </w:tc>
        <w:tc>
          <w:tcPr>
            <w:tcW w:w="986" w:type="dxa"/>
            <w:shd w:val="clear" w:color="auto" w:fill="auto"/>
            <w:tcPrChange w:id="2600" w:author="hyx" w:date="2018-11-10T19:08:00Z">
              <w:tcPr>
                <w:tcW w:w="986" w:type="dxa"/>
                <w:shd w:val="clear" w:color="auto" w:fill="auto"/>
              </w:tcPr>
            </w:tcPrChange>
          </w:tcPr>
          <w:p>
            <w:pPr>
              <w:rPr>
                <w:ins w:id="2601" w:author="hyx" w:date="2018-11-10T19:07:00Z"/>
              </w:rPr>
            </w:pPr>
            <w:ins w:id="2602" w:author="hyx" w:date="2018-11-10T19:07:00Z">
              <w:r>
                <w:rPr>
                  <w:rFonts w:hint="eastAsia"/>
                </w:rPr>
                <w:t>吕、陈2</w:t>
              </w:r>
            </w:ins>
          </w:p>
          <w:p>
            <w:pPr>
              <w:rPr>
                <w:ins w:id="2603" w:author="hyx" w:date="2018-11-10T19:07:00Z"/>
              </w:rPr>
            </w:pPr>
            <w:ins w:id="2604" w:author="hyx" w:date="2018-11-10T19:07:00Z">
              <w:r>
                <w:rPr>
                  <w:rFonts w:hint="eastAsia"/>
                </w:rPr>
                <w:t>徐、陈1</w:t>
              </w:r>
            </w:ins>
          </w:p>
          <w:p>
            <w:pPr>
              <w:rPr>
                <w:ins w:id="2605" w:author="hyx" w:date="2018-11-10T19:07:00Z"/>
              </w:rPr>
            </w:pPr>
            <w:ins w:id="2606" w:author="hyx" w:date="2018-11-10T19:07:00Z">
              <w:r>
                <w:rPr>
                  <w:rFonts w:hint="eastAsia"/>
                </w:rPr>
                <w:t>黄</w:t>
              </w:r>
            </w:ins>
          </w:p>
        </w:tc>
        <w:tc>
          <w:tcPr>
            <w:tcW w:w="986" w:type="dxa"/>
            <w:shd w:val="clear" w:color="auto" w:fill="auto"/>
            <w:tcPrChange w:id="2607" w:author="hyx" w:date="2018-11-10T19:08:00Z">
              <w:tcPr>
                <w:tcW w:w="986" w:type="dxa"/>
                <w:shd w:val="clear" w:color="auto" w:fill="auto"/>
              </w:tcPr>
            </w:tcPrChange>
          </w:tcPr>
          <w:p>
            <w:pPr>
              <w:rPr>
                <w:ins w:id="2608" w:author="hyx" w:date="2018-11-10T19:07:00Z"/>
              </w:rPr>
            </w:pPr>
            <w:ins w:id="2609" w:author="hyx" w:date="2018-11-10T19:07:00Z">
              <w:r>
                <w:rPr>
                  <w:rFonts w:hint="eastAsia"/>
                </w:rPr>
                <w:t>吕、陈2</w:t>
              </w:r>
            </w:ins>
          </w:p>
          <w:p>
            <w:pPr>
              <w:rPr>
                <w:ins w:id="2610" w:author="hyx" w:date="2018-11-10T19:07:00Z"/>
              </w:rPr>
            </w:pPr>
            <w:ins w:id="2611" w:author="hyx" w:date="2018-11-10T19:07:00Z">
              <w:r>
                <w:rPr>
                  <w:rFonts w:hint="eastAsia"/>
                </w:rPr>
                <w:t>徐、陈1</w:t>
              </w:r>
            </w:ins>
          </w:p>
          <w:p>
            <w:pPr>
              <w:rPr>
                <w:ins w:id="2612" w:author="hyx" w:date="2018-11-10T19:07:00Z"/>
              </w:rPr>
            </w:pPr>
            <w:ins w:id="2613" w:author="hyx" w:date="2018-11-10T19:07:00Z">
              <w:r>
                <w:rPr>
                  <w:rFonts w:hint="eastAsia"/>
                </w:rPr>
                <w:t>黄</w:t>
              </w:r>
            </w:ins>
          </w:p>
        </w:tc>
      </w:tr>
    </w:tbl>
    <w:p>
      <w:pPr>
        <w:rPr>
          <w:ins w:id="2614" w:author="hyx" w:date="2018-11-10T19:07:00Z"/>
          <w:rFonts w:hint="eastAsia" w:eastAsia="宋体"/>
          <w:lang w:val="en-US" w:eastAsia="zh-CN"/>
        </w:rPr>
      </w:pPr>
      <w:ins w:id="2615" w:author="hyx" w:date="2018-11-10T19:07:00Z">
        <w:r>
          <w:rPr>
            <w:rFonts w:hint="eastAsia"/>
          </w:rPr>
          <w:t>吕：吕迪        徐：徐双铅      陈1：陈俊仁      陈2：陈苏民</w:t>
        </w:r>
      </w:ins>
      <w:r>
        <w:rPr>
          <w:rFonts w:hint="eastAsia"/>
          <w:lang w:val="en-US" w:eastAsia="zh-CN"/>
        </w:rPr>
        <w:t xml:space="preserve">   黄：黄叶轩</w:t>
      </w:r>
    </w:p>
    <w:p/>
    <w:p/>
    <w:p/>
    <w:p>
      <w:pPr>
        <w:pStyle w:val="70"/>
      </w:pPr>
      <w:del w:id="2616" w:author="hyx" w:date="2018-11-13T10:31:00Z">
        <w:bookmarkStart w:id="126" w:name="_Toc26197"/>
        <w:r>
          <w:rPr>
            <w:rFonts w:hint="eastAsia"/>
          </w:rPr>
          <w:delText>认可与奖励</w:delText>
        </w:r>
        <w:bookmarkEnd w:id="123"/>
        <w:bookmarkEnd w:id="124"/>
        <w:bookmarkEnd w:id="125"/>
      </w:del>
      <w:ins w:id="2617" w:author="hyx" w:date="2018-11-13T10:31:00Z">
        <w:r>
          <w:rPr>
            <w:rFonts w:hint="eastAsia"/>
          </w:rPr>
          <w:t>绩效考核</w:t>
        </w:r>
        <w:bookmarkEnd w:id="126"/>
      </w:ins>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3162"/>
        <w:gridCol w:w="23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1"/>
                <w:szCs w:val="22"/>
              </w:rPr>
            </w:pPr>
            <w:r>
              <w:rPr>
                <w:rFonts w:hint="eastAsia"/>
                <w:b/>
                <w:sz w:val="21"/>
                <w:szCs w:val="22"/>
              </w:rPr>
              <w:t>等级</w:t>
            </w:r>
          </w:p>
        </w:tc>
        <w:tc>
          <w:tcPr>
            <w:tcW w:w="3162" w:type="dxa"/>
            <w:shd w:val="clear" w:color="auto" w:fill="BDD6EE" w:themeFill="accent1" w:themeFillTint="66"/>
          </w:tcPr>
          <w:p>
            <w:pPr>
              <w:rPr>
                <w:b/>
                <w:sz w:val="21"/>
                <w:szCs w:val="22"/>
              </w:rPr>
            </w:pPr>
            <w:r>
              <w:rPr>
                <w:rFonts w:hint="eastAsia"/>
                <w:b/>
                <w:sz w:val="21"/>
                <w:szCs w:val="22"/>
              </w:rPr>
              <w:t>原因</w:t>
            </w:r>
          </w:p>
        </w:tc>
        <w:tc>
          <w:tcPr>
            <w:tcW w:w="2347" w:type="dxa"/>
            <w:shd w:val="clear" w:color="auto" w:fill="BDD6EE" w:themeFill="accent1" w:themeFillTint="66"/>
          </w:tcPr>
          <w:p>
            <w:pPr>
              <w:rPr>
                <w:b/>
                <w:sz w:val="21"/>
                <w:szCs w:val="22"/>
              </w:rPr>
            </w:pPr>
            <w:r>
              <w:rPr>
                <w:rFonts w:hint="eastAsia"/>
                <w:b/>
                <w:sz w:val="21"/>
                <w:szCs w:val="22"/>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1"/>
                <w:szCs w:val="22"/>
              </w:rPr>
            </w:pPr>
            <w:r>
              <w:rPr>
                <w:rFonts w:hint="eastAsia"/>
                <w:sz w:val="21"/>
                <w:szCs w:val="22"/>
              </w:rPr>
              <w:t>不合格</w:t>
            </w:r>
          </w:p>
        </w:tc>
        <w:tc>
          <w:tcPr>
            <w:tcW w:w="3162" w:type="dxa"/>
            <w:shd w:val="clear" w:color="auto" w:fill="auto"/>
          </w:tcPr>
          <w:p>
            <w:pPr>
              <w:rPr>
                <w:sz w:val="21"/>
                <w:szCs w:val="22"/>
              </w:rPr>
            </w:pPr>
            <w:r>
              <w:rPr>
                <w:rFonts w:hint="eastAsia"/>
                <w:sz w:val="21"/>
                <w:szCs w:val="22"/>
              </w:rPr>
              <w:t>没有按时完成任务，或以其他原因导致全组扣分</w:t>
            </w:r>
          </w:p>
        </w:tc>
        <w:tc>
          <w:tcPr>
            <w:tcW w:w="2347" w:type="dxa"/>
          </w:tcPr>
          <w:p>
            <w:pPr>
              <w:rPr>
                <w:sz w:val="21"/>
                <w:szCs w:val="22"/>
              </w:rPr>
            </w:pPr>
            <w:del w:id="2618" w:author="hyx" w:date="2018-11-10T19:09:00Z">
              <w:r>
                <w:rPr>
                  <w:rFonts w:hint="eastAsia"/>
                  <w:sz w:val="21"/>
                  <w:szCs w:val="22"/>
                </w:rPr>
                <w:delText>暂无</w:delText>
              </w:r>
            </w:del>
            <w:ins w:id="2619" w:author="hyx" w:date="2018-11-10T19:10:00Z">
              <w:r>
                <w:rPr>
                  <w:rFonts w:hint="eastAsia"/>
                  <w:sz w:val="21"/>
                  <w:szCs w:val="22"/>
                </w:rPr>
                <w:t>批评教育，请客吃饭</w:t>
              </w:r>
            </w:ins>
            <w:ins w:id="2620" w:author="hyx" w:date="2018-11-10T19:11:00Z">
              <w:r>
                <w:rPr>
                  <w:rFonts w:hint="eastAsia"/>
                  <w:sz w:val="21"/>
                  <w:szCs w:val="22"/>
                </w:rPr>
                <w:t>，组内</w:t>
              </w:r>
            </w:ins>
            <w:ins w:id="2621" w:author="hyx" w:date="2018-11-10T19:12:00Z">
              <w:r>
                <w:rPr>
                  <w:rFonts w:hint="eastAsia"/>
                  <w:sz w:val="21"/>
                  <w:szCs w:val="22"/>
                </w:rPr>
                <w:t>个人评分减分</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1"/>
                <w:szCs w:val="22"/>
              </w:rPr>
            </w:pPr>
            <w:r>
              <w:rPr>
                <w:rFonts w:hint="eastAsia"/>
                <w:sz w:val="21"/>
                <w:szCs w:val="22"/>
              </w:rPr>
              <w:t>合格</w:t>
            </w:r>
          </w:p>
        </w:tc>
        <w:tc>
          <w:tcPr>
            <w:tcW w:w="3162" w:type="dxa"/>
          </w:tcPr>
          <w:p>
            <w:pPr>
              <w:rPr>
                <w:sz w:val="21"/>
                <w:szCs w:val="22"/>
              </w:rPr>
            </w:pPr>
            <w:r>
              <w:rPr>
                <w:rFonts w:hint="eastAsia"/>
                <w:sz w:val="21"/>
                <w:szCs w:val="22"/>
              </w:rPr>
              <w:t>能完成布置的任务，但质量不高</w:t>
            </w:r>
          </w:p>
        </w:tc>
        <w:tc>
          <w:tcPr>
            <w:tcW w:w="2347" w:type="dxa"/>
          </w:tcPr>
          <w:p>
            <w:pPr>
              <w:rPr>
                <w:sz w:val="21"/>
                <w:szCs w:val="22"/>
              </w:rPr>
            </w:pPr>
            <w:del w:id="2622" w:author="hyx" w:date="2018-11-10T19:10:00Z">
              <w:r>
                <w:rPr>
                  <w:rFonts w:hint="eastAsia"/>
                  <w:sz w:val="21"/>
                  <w:szCs w:val="22"/>
                </w:rPr>
                <w:delText>暂无</w:delText>
              </w:r>
            </w:del>
            <w:ins w:id="2623" w:author="hyx" w:date="2018-11-10T19:11:00Z">
              <w:r>
                <w:rPr>
                  <w:rFonts w:hint="eastAsia"/>
                  <w:sz w:val="21"/>
                  <w:szCs w:val="22"/>
                </w:rPr>
                <w:t>教育并提出改进点</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1"/>
                <w:szCs w:val="22"/>
              </w:rPr>
            </w:pPr>
            <w:r>
              <w:rPr>
                <w:rFonts w:hint="eastAsia"/>
                <w:sz w:val="21"/>
                <w:szCs w:val="22"/>
              </w:rPr>
              <w:t>良好</w:t>
            </w:r>
          </w:p>
        </w:tc>
        <w:tc>
          <w:tcPr>
            <w:tcW w:w="3162" w:type="dxa"/>
          </w:tcPr>
          <w:p>
            <w:pPr>
              <w:rPr>
                <w:sz w:val="21"/>
                <w:szCs w:val="22"/>
              </w:rPr>
            </w:pPr>
            <w:r>
              <w:rPr>
                <w:rFonts w:hint="eastAsia"/>
                <w:sz w:val="21"/>
                <w:szCs w:val="22"/>
              </w:rPr>
              <w:t>能完成布置的任务，且质量达到要求</w:t>
            </w:r>
          </w:p>
        </w:tc>
        <w:tc>
          <w:tcPr>
            <w:tcW w:w="2347" w:type="dxa"/>
          </w:tcPr>
          <w:p>
            <w:pPr>
              <w:rPr>
                <w:sz w:val="21"/>
                <w:szCs w:val="22"/>
              </w:rPr>
            </w:pPr>
            <w:del w:id="2624" w:author="hyx" w:date="2018-11-10T19:12:00Z">
              <w:r>
                <w:rPr>
                  <w:rFonts w:hint="eastAsia"/>
                  <w:sz w:val="21"/>
                  <w:szCs w:val="22"/>
                </w:rPr>
                <w:delText>暂无</w:delText>
              </w:r>
            </w:del>
            <w:ins w:id="2625" w:author="hyx" w:date="2018-11-10T19:12:00Z">
              <w:r>
                <w:rPr>
                  <w:rFonts w:hint="eastAsia"/>
                  <w:sz w:val="21"/>
                  <w:szCs w:val="22"/>
                </w:rPr>
                <w:t>无</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1"/>
                <w:szCs w:val="22"/>
              </w:rPr>
            </w:pPr>
            <w:r>
              <w:rPr>
                <w:rFonts w:hint="eastAsia"/>
                <w:sz w:val="21"/>
                <w:szCs w:val="22"/>
              </w:rPr>
              <w:t>优秀</w:t>
            </w:r>
          </w:p>
        </w:tc>
        <w:tc>
          <w:tcPr>
            <w:tcW w:w="3162" w:type="dxa"/>
          </w:tcPr>
          <w:p>
            <w:pPr>
              <w:rPr>
                <w:sz w:val="21"/>
                <w:szCs w:val="22"/>
              </w:rPr>
            </w:pPr>
            <w:r>
              <w:rPr>
                <w:rFonts w:hint="eastAsia"/>
                <w:sz w:val="21"/>
                <w:szCs w:val="22"/>
              </w:rPr>
              <w:t>能完高质量的完成布置的任务，或以其他原因使全组加分</w:t>
            </w:r>
          </w:p>
        </w:tc>
        <w:tc>
          <w:tcPr>
            <w:tcW w:w="2347" w:type="dxa"/>
          </w:tcPr>
          <w:p>
            <w:pPr>
              <w:rPr>
                <w:sz w:val="21"/>
                <w:szCs w:val="22"/>
              </w:rPr>
            </w:pPr>
            <w:ins w:id="2626" w:author="hyx" w:date="2018-11-10T19:13:00Z">
              <w:r>
                <w:rPr>
                  <w:rFonts w:hint="eastAsia"/>
                  <w:sz w:val="21"/>
                  <w:szCs w:val="22"/>
                </w:rPr>
                <w:t>表扬该同学并在组内个人评分上加分</w:t>
              </w:r>
            </w:ins>
            <w:del w:id="2627" w:author="hyx" w:date="2018-11-10T19:12:00Z">
              <w:r>
                <w:rPr>
                  <w:rFonts w:hint="eastAsia"/>
                  <w:sz w:val="21"/>
                  <w:szCs w:val="22"/>
                </w:rPr>
                <w:delText>暂无</w:delText>
              </w:r>
            </w:del>
          </w:p>
        </w:tc>
      </w:tr>
    </w:tbl>
    <w:p/>
    <w:p>
      <w:pPr>
        <w:pStyle w:val="70"/>
      </w:pPr>
      <w:bookmarkStart w:id="127" w:name="_Toc12505"/>
      <w:bookmarkStart w:id="128" w:name="_Toc497223503"/>
      <w:bookmarkStart w:id="129" w:name="_Toc497072241"/>
      <w:bookmarkStart w:id="130" w:name="_Toc496816789"/>
      <w:r>
        <w:t>合规性</w:t>
      </w:r>
      <w:bookmarkEnd w:id="127"/>
      <w:bookmarkEnd w:id="128"/>
      <w:bookmarkEnd w:id="129"/>
      <w:bookmarkEnd w:id="130"/>
    </w:p>
    <w:p>
      <w:pPr>
        <w:pStyle w:val="65"/>
        <w:numPr>
          <w:ilvl w:val="0"/>
          <w:numId w:val="6"/>
        </w:numPr>
        <w:ind w:firstLineChars="0"/>
      </w:pPr>
      <w:r>
        <w:rPr>
          <w:rFonts w:hint="eastAsia"/>
        </w:rPr>
        <w:t>不得</w:t>
      </w:r>
      <w:del w:id="2628" w:author="hyx" w:date="2018-11-10T19:13:00Z">
        <w:r>
          <w:rPr>
            <w:rFonts w:hint="eastAsia"/>
          </w:rPr>
          <w:delText>违反校纪校规。</w:delText>
        </w:r>
      </w:del>
      <w:ins w:id="2629" w:author="hyx" w:date="2018-11-10T19:13:00Z">
        <w:r>
          <w:rPr>
            <w:rFonts w:hint="eastAsia"/>
          </w:rPr>
          <w:t>抄袭他人</w:t>
        </w:r>
      </w:ins>
    </w:p>
    <w:p>
      <w:pPr>
        <w:pStyle w:val="65"/>
        <w:numPr>
          <w:ilvl w:val="0"/>
          <w:numId w:val="6"/>
        </w:numPr>
        <w:ind w:firstLineChars="0"/>
        <w:rPr>
          <w:del w:id="2630" w:author="hyx" w:date="2018-11-10T19:14:00Z"/>
        </w:rPr>
      </w:pPr>
      <w:del w:id="2631" w:author="hyx" w:date="2018-11-10T19:14:00Z">
        <w:r>
          <w:rPr>
            <w:rFonts w:hint="eastAsia"/>
          </w:rPr>
          <w:delText>使用正当途径获得的资源和软件，不得使用和散播损坏他人利益等违法软件和资源。</w:delText>
        </w:r>
      </w:del>
    </w:p>
    <w:p>
      <w:pPr>
        <w:pStyle w:val="65"/>
        <w:numPr>
          <w:ilvl w:val="0"/>
          <w:numId w:val="6"/>
        </w:numPr>
        <w:ind w:firstLineChars="0"/>
        <w:rPr>
          <w:ins w:id="2632" w:author="hyx" w:date="2018-11-10T19:15:00Z"/>
        </w:rPr>
      </w:pPr>
      <w:ins w:id="2633" w:author="hyx" w:date="2018-11-10T19:15:00Z">
        <w:r>
          <w:rPr>
            <w:rFonts w:hint="eastAsia"/>
          </w:rPr>
          <w:t>必须按时完成工作任务若无特殊情况</w:t>
        </w:r>
      </w:ins>
    </w:p>
    <w:p>
      <w:pPr>
        <w:pStyle w:val="65"/>
        <w:numPr>
          <w:ilvl w:val="0"/>
          <w:numId w:val="6"/>
        </w:numPr>
        <w:ind w:firstLineChars="0"/>
      </w:pPr>
      <w:ins w:id="2634" w:author="hyx" w:date="2018-11-10T19:17:00Z">
        <w:r>
          <w:rPr>
            <w:rFonts w:hint="eastAsia"/>
          </w:rPr>
          <w:t>不得擅自做出可能对小组有危害的事情</w:t>
        </w:r>
      </w:ins>
      <w:del w:id="2635" w:author="hyx" w:date="2018-11-10T19:14:00Z">
        <w:r>
          <w:rPr>
            <w:rFonts w:hint="eastAsia"/>
          </w:rPr>
          <w:delText>不得做出损害小组利益之事。</w:delText>
        </w:r>
      </w:del>
    </w:p>
    <w:p>
      <w:pPr>
        <w:pStyle w:val="60"/>
        <w:numPr>
          <w:ilvl w:val="0"/>
          <w:numId w:val="0"/>
        </w:numPr>
        <w:ind w:leftChars="0"/>
      </w:pPr>
    </w:p>
    <w:p>
      <w:pPr>
        <w:pStyle w:val="60"/>
        <w:numPr>
          <w:ilvl w:val="0"/>
          <w:numId w:val="0"/>
        </w:numPr>
        <w:ind w:leftChars="0"/>
      </w:pPr>
      <w:bookmarkStart w:id="192" w:name="_GoBack"/>
      <w:bookmarkEnd w:id="192"/>
    </w:p>
    <w:p>
      <w:pPr>
        <w:pStyle w:val="60"/>
      </w:pPr>
      <w:bookmarkStart w:id="131" w:name="_Toc7829"/>
      <w:r>
        <w:t>沟通管理计划</w:t>
      </w:r>
      <w:bookmarkEnd w:id="131"/>
    </w:p>
    <w:p>
      <w:pPr>
        <w:pStyle w:val="62"/>
      </w:pPr>
      <w:bookmarkStart w:id="132" w:name="_Toc24887"/>
      <w:r>
        <w:t>干系人手册</w:t>
      </w:r>
      <w:bookmarkEnd w:id="132"/>
    </w:p>
    <w:tbl>
      <w:tblPr>
        <w:tblStyle w:val="42"/>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Change w:id="2636" w:author="hyx" w:date="2018-11-10T19:48:00Z">
          <w:tblPr>
            <w:tblStyle w:val="42"/>
            <w:tblW w:w="739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PrChange>
      </w:tblPr>
      <w:tblGrid>
        <w:gridCol w:w="1262"/>
        <w:gridCol w:w="741"/>
        <w:gridCol w:w="630"/>
        <w:gridCol w:w="525"/>
        <w:gridCol w:w="741"/>
        <w:gridCol w:w="630"/>
        <w:gridCol w:w="1686"/>
        <w:gridCol w:w="1266"/>
        <w:gridCol w:w="741"/>
        <w:tblGridChange w:id="2637">
          <w:tblGrid>
            <w:gridCol w:w="1262"/>
            <w:gridCol w:w="741"/>
            <w:gridCol w:w="1155"/>
            <w:gridCol w:w="357"/>
            <w:gridCol w:w="2253"/>
            <w:gridCol w:w="442"/>
            <w:gridCol w:w="438"/>
            <w:gridCol w:w="744"/>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Change w:id="2638" w:author="hyx" w:date="2018-11-10T19:48: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trPrChange w:id="2638" w:author="hyx" w:date="2018-11-10T19:48:00Z">
            <w:trPr>
              <w:trHeight w:val="260" w:hRule="atLeast"/>
            </w:trPr>
          </w:trPrChange>
        </w:trPr>
        <w:tc>
          <w:tcPr>
            <w:tcW w:w="1262" w:type="dxa"/>
            <w:shd w:val="clear" w:color="auto" w:fill="9CC2E5" w:themeFill="accent1" w:themeFillTint="99"/>
            <w:noWrap/>
            <w:vAlign w:val="center"/>
            <w:tcPrChange w:id="2639" w:author="hyx" w:date="2018-11-10T19:48:00Z">
              <w:tcPr>
                <w:tcW w:w="1262" w:type="dxa"/>
                <w:shd w:val="clear" w:color="auto" w:fill="FFFFFF" w:themeFill="background1"/>
                <w:noWrap/>
                <w:vAlign w:val="center"/>
              </w:tcPr>
            </w:tcPrChange>
          </w:tcPr>
          <w:p>
            <w:pPr>
              <w:rPr>
                <w:rFonts w:ascii="宋体" w:hAnsi="宋体" w:eastAsia="宋体"/>
                <w:b/>
                <w:color w:val="000000"/>
                <w:sz w:val="22"/>
                <w:rPrChange w:id="2640" w:author="hyx" w:date="2018-11-10T19:18:00Z">
                  <w:rPr>
                    <w:rFonts w:ascii="等线" w:hAnsi="等线" w:eastAsia="等线"/>
                    <w:b/>
                    <w:color w:val="000000"/>
                    <w:sz w:val="22"/>
                  </w:rPr>
                </w:rPrChange>
              </w:rPr>
            </w:pPr>
            <w:bookmarkStart w:id="133" w:name="_Hlk497347495"/>
            <w:r>
              <w:rPr>
                <w:rFonts w:hint="eastAsia" w:ascii="宋体" w:hAnsi="宋体" w:eastAsia="宋体"/>
                <w:b/>
                <w:color w:val="000000"/>
                <w:sz w:val="22"/>
                <w:rPrChange w:id="2641" w:author="hyx" w:date="2018-11-10T19:18:00Z">
                  <w:rPr>
                    <w:rFonts w:hint="eastAsia" w:ascii="等线" w:hAnsi="等线" w:eastAsia="等线"/>
                    <w:b/>
                    <w:color w:val="000000"/>
                    <w:sz w:val="22"/>
                  </w:rPr>
                </w:rPrChange>
              </w:rPr>
              <w:t>积极干系人</w:t>
            </w:r>
          </w:p>
        </w:tc>
        <w:tc>
          <w:tcPr>
            <w:tcW w:w="1371" w:type="dxa"/>
            <w:gridSpan w:val="2"/>
            <w:shd w:val="clear" w:color="auto" w:fill="9CC2E5" w:themeFill="accent1" w:themeFillTint="99"/>
            <w:tcPrChange w:id="2642" w:author="hyx" w:date="2018-11-10T19:48:00Z">
              <w:tcPr>
                <w:tcW w:w="2253" w:type="dxa"/>
                <w:gridSpan w:val="3"/>
                <w:shd w:val="clear" w:color="auto" w:fill="FFFFFF" w:themeFill="background1"/>
              </w:tcPr>
            </w:tcPrChange>
          </w:tcPr>
          <w:p>
            <w:pPr>
              <w:rPr>
                <w:ins w:id="2643" w:author="hyx" w:date="2018-11-10T19:43:00Z"/>
                <w:b/>
                <w:color w:val="000000"/>
                <w:sz w:val="22"/>
              </w:rPr>
            </w:pPr>
            <w:ins w:id="2644" w:author="hyx" w:date="2018-11-10T19:43:00Z">
              <w:r>
                <w:rPr>
                  <w:rFonts w:hint="eastAsia"/>
                  <w:b/>
                  <w:color w:val="000000"/>
                  <w:sz w:val="22"/>
                </w:rPr>
                <w:t>联系方式</w:t>
              </w:r>
            </w:ins>
          </w:p>
        </w:tc>
        <w:tc>
          <w:tcPr>
            <w:tcW w:w="1896" w:type="dxa"/>
            <w:gridSpan w:val="3"/>
            <w:shd w:val="clear" w:color="auto" w:fill="9CC2E5" w:themeFill="accent1" w:themeFillTint="99"/>
            <w:tcPrChange w:id="2645" w:author="hyx" w:date="2018-11-10T19:48:00Z">
              <w:tcPr>
                <w:tcW w:w="2253" w:type="dxa"/>
                <w:shd w:val="clear" w:color="auto" w:fill="FFFFFF" w:themeFill="background1"/>
              </w:tcPr>
            </w:tcPrChange>
          </w:tcPr>
          <w:p>
            <w:pPr>
              <w:rPr>
                <w:ins w:id="2646" w:author="hyx" w:date="2018-11-10T19:18:00Z"/>
                <w:b/>
                <w:color w:val="000000"/>
                <w:sz w:val="22"/>
              </w:rPr>
            </w:pPr>
            <w:ins w:id="2647" w:author="hyx" w:date="2018-11-10T19:18:00Z">
              <w:r>
                <w:rPr>
                  <w:rFonts w:hint="eastAsia"/>
                  <w:b/>
                  <w:color w:val="000000"/>
                  <w:sz w:val="22"/>
                </w:rPr>
                <w:t>邮箱</w:t>
              </w:r>
            </w:ins>
          </w:p>
        </w:tc>
        <w:tc>
          <w:tcPr>
            <w:tcW w:w="1686" w:type="dxa"/>
            <w:shd w:val="clear" w:color="auto" w:fill="9CC2E5" w:themeFill="accent1" w:themeFillTint="99"/>
            <w:tcPrChange w:id="2648" w:author="hyx" w:date="2018-11-10T19:48:00Z">
              <w:tcPr>
                <w:tcW w:w="442" w:type="dxa"/>
                <w:shd w:val="clear" w:color="auto" w:fill="FFFFFF" w:themeFill="background1"/>
              </w:tcPr>
            </w:tcPrChange>
          </w:tcPr>
          <w:p>
            <w:pPr>
              <w:rPr>
                <w:ins w:id="2649" w:author="hyx" w:date="2018-11-10T19:18:00Z"/>
                <w:b/>
                <w:color w:val="000000"/>
                <w:sz w:val="22"/>
              </w:rPr>
            </w:pPr>
            <w:ins w:id="2650" w:author="hyx" w:date="2018-11-10T19:18:00Z">
              <w:r>
                <w:rPr>
                  <w:rFonts w:hint="eastAsia"/>
                  <w:b/>
                  <w:color w:val="000000"/>
                  <w:sz w:val="22"/>
                </w:rPr>
                <w:t>微信</w:t>
              </w:r>
            </w:ins>
          </w:p>
        </w:tc>
        <w:tc>
          <w:tcPr>
            <w:tcW w:w="1266" w:type="dxa"/>
            <w:shd w:val="clear" w:color="auto" w:fill="9CC2E5" w:themeFill="accent1" w:themeFillTint="99"/>
            <w:tcPrChange w:id="2651" w:author="hyx" w:date="2018-11-10T19:48:00Z">
              <w:tcPr>
                <w:tcW w:w="438" w:type="dxa"/>
                <w:shd w:val="clear" w:color="auto" w:fill="FFFFFF" w:themeFill="background1"/>
              </w:tcPr>
            </w:tcPrChange>
          </w:tcPr>
          <w:p>
            <w:pPr>
              <w:rPr>
                <w:ins w:id="2652" w:author="hyx" w:date="2018-11-10T19:19:00Z"/>
                <w:b/>
                <w:color w:val="000000"/>
                <w:sz w:val="22"/>
              </w:rPr>
            </w:pPr>
            <w:ins w:id="2653" w:author="hyx" w:date="2018-11-10T19:19:00Z">
              <w:r>
                <w:rPr>
                  <w:rFonts w:hint="eastAsia"/>
                  <w:b/>
                  <w:color w:val="000000"/>
                  <w:sz w:val="22"/>
                </w:rPr>
                <w:t>QQ</w:t>
              </w:r>
            </w:ins>
          </w:p>
        </w:tc>
        <w:tc>
          <w:tcPr>
            <w:tcW w:w="741" w:type="dxa"/>
            <w:shd w:val="clear" w:color="auto" w:fill="9CC2E5" w:themeFill="accent1" w:themeFillTint="99"/>
            <w:tcPrChange w:id="2654" w:author="hyx" w:date="2018-11-10T19:48:00Z">
              <w:tcPr>
                <w:tcW w:w="744" w:type="dxa"/>
                <w:shd w:val="clear" w:color="auto" w:fill="FFFFFF" w:themeFill="background1"/>
              </w:tcPr>
            </w:tcPrChange>
          </w:tcPr>
          <w:p>
            <w:pPr>
              <w:rPr>
                <w:rFonts w:ascii="宋体" w:hAnsi="宋体" w:eastAsia="宋体"/>
                <w:b/>
                <w:color w:val="000000"/>
                <w:sz w:val="22"/>
                <w:rPrChange w:id="2655" w:author="hyx" w:date="2018-11-10T19:18:00Z">
                  <w:rPr>
                    <w:rFonts w:ascii="等线" w:hAnsi="等线" w:eastAsia="等线"/>
                    <w:b/>
                    <w:color w:val="000000"/>
                    <w:sz w:val="22"/>
                  </w:rPr>
                </w:rPrChange>
              </w:rPr>
            </w:pPr>
            <w:r>
              <w:rPr>
                <w:rFonts w:hint="eastAsia" w:ascii="宋体" w:hAnsi="宋体" w:eastAsia="宋体"/>
                <w:b/>
                <w:color w:val="000000"/>
                <w:sz w:val="22"/>
                <w:rPrChange w:id="2656" w:author="hyx" w:date="2018-11-10T19:18:00Z">
                  <w:rPr>
                    <w:rFonts w:hint="eastAsia" w:ascii="等线" w:hAnsi="等线" w:eastAsia="等线"/>
                    <w:b/>
                    <w:color w:val="000000"/>
                    <w:sz w:val="22"/>
                  </w:rPr>
                </w:rPrChange>
              </w:rPr>
              <w:t>所在地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657"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trPrChange w:id="2657" w:author="hyx" w:date="2018-11-10T19:45:00Z">
            <w:trPr>
              <w:trHeight w:val="260" w:hRule="atLeast"/>
            </w:trPr>
          </w:trPrChange>
        </w:trPr>
        <w:tc>
          <w:tcPr>
            <w:tcW w:w="1262" w:type="dxa"/>
            <w:shd w:val="clear" w:color="auto" w:fill="FFFFFF" w:themeFill="background1"/>
            <w:noWrap/>
            <w:tcPrChange w:id="2658" w:author="hyx" w:date="2018-11-10T19:45:00Z">
              <w:tcPr>
                <w:tcW w:w="1262" w:type="dxa"/>
                <w:shd w:val="clear" w:color="auto" w:fill="FFFFFF" w:themeFill="background1"/>
                <w:noWrap/>
              </w:tcPr>
            </w:tcPrChange>
          </w:tcPr>
          <w:p>
            <w:pPr>
              <w:rPr>
                <w:rFonts w:ascii="宋体" w:hAnsi="宋体" w:eastAsia="宋体"/>
                <w:color w:val="000000"/>
                <w:sz w:val="21"/>
                <w:szCs w:val="21"/>
                <w:rPrChange w:id="2659" w:author="hyx" w:date="2018-11-10T19:42:00Z">
                  <w:rPr>
                    <w:rFonts w:ascii="等线" w:hAnsi="等线" w:eastAsia="等线"/>
                    <w:color w:val="000000"/>
                    <w:sz w:val="22"/>
                  </w:rPr>
                </w:rPrChange>
              </w:rPr>
            </w:pPr>
            <w:r>
              <w:rPr>
                <w:rFonts w:hint="eastAsia"/>
                <w:szCs w:val="21"/>
              </w:rPr>
              <w:t>黄叶轩</w:t>
            </w:r>
          </w:p>
        </w:tc>
        <w:tc>
          <w:tcPr>
            <w:tcW w:w="1371" w:type="dxa"/>
            <w:gridSpan w:val="2"/>
            <w:shd w:val="clear" w:color="auto" w:fill="FFFFFF" w:themeFill="background1"/>
            <w:tcPrChange w:id="2660" w:author="hyx" w:date="2018-11-10T19:45:00Z">
              <w:tcPr>
                <w:tcW w:w="2253" w:type="dxa"/>
                <w:gridSpan w:val="3"/>
                <w:shd w:val="clear" w:color="auto" w:fill="FFFFFF" w:themeFill="background1"/>
              </w:tcPr>
            </w:tcPrChange>
          </w:tcPr>
          <w:p>
            <w:pPr>
              <w:rPr>
                <w:ins w:id="2661" w:author="hyx" w:date="2018-11-10T19:43:00Z"/>
                <w:rFonts w:cs="Times New Roman"/>
                <w:szCs w:val="21"/>
              </w:rPr>
            </w:pPr>
            <w:ins w:id="2662" w:author="hyx" w:date="2018-11-10T19:44:00Z">
              <w:r>
                <w:rPr>
                  <w:rFonts w:cs="Helvetica Neue"/>
                  <w:color w:val="000000"/>
                  <w:szCs w:val="21"/>
                </w:rPr>
                <w:t>13588899102</w:t>
              </w:r>
            </w:ins>
          </w:p>
        </w:tc>
        <w:tc>
          <w:tcPr>
            <w:tcW w:w="1896" w:type="dxa"/>
            <w:gridSpan w:val="3"/>
            <w:shd w:val="clear" w:color="auto" w:fill="FFFFFF" w:themeFill="background1"/>
            <w:tcPrChange w:id="2663" w:author="hyx" w:date="2018-11-10T19:45:00Z">
              <w:tcPr>
                <w:tcW w:w="2253" w:type="dxa"/>
                <w:shd w:val="clear" w:color="auto" w:fill="FFFFFF" w:themeFill="background1"/>
              </w:tcPr>
            </w:tcPrChange>
          </w:tcPr>
          <w:p>
            <w:pPr>
              <w:rPr>
                <w:ins w:id="2664" w:author="hyx" w:date="2018-11-10T19:40:00Z"/>
                <w:rFonts w:ascii="宋体" w:hAnsi="宋体" w:cs="Times New Roman"/>
                <w:szCs w:val="21"/>
                <w:rPrChange w:id="2665" w:author="hyx" w:date="2018-11-10T19:42:00Z">
                  <w:rPr>
                    <w:ins w:id="2666" w:author="hyx" w:date="2018-11-10T19:40:00Z"/>
                    <w:rFonts w:ascii="Times New Roman" w:hAnsi="Times New Roman" w:cs="Times New Roman"/>
                    <w:szCs w:val="24"/>
                  </w:rPr>
                </w:rPrChange>
              </w:rPr>
            </w:pPr>
            <w:ins w:id="2667" w:author="hyx" w:date="2018-11-10T19:40:00Z">
              <w:r>
                <w:rPr>
                  <w:rFonts w:ascii="宋体" w:hAnsi="宋体" w:cs="Times New Roman"/>
                  <w:szCs w:val="21"/>
                  <w:rPrChange w:id="2668" w:author="hyx" w:date="2018-11-10T19:42:00Z">
                    <w:rPr>
                      <w:rFonts w:ascii="Times New Roman" w:hAnsi="Times New Roman" w:cs="Times New Roman"/>
                      <w:szCs w:val="24"/>
                    </w:rPr>
                  </w:rPrChange>
                </w:rPr>
                <w:t>31601246</w:t>
              </w:r>
            </w:ins>
          </w:p>
          <w:p>
            <w:pPr>
              <w:rPr>
                <w:ins w:id="2669" w:author="hyx" w:date="2018-11-10T19:18:00Z"/>
                <w:rFonts w:cs="Helvetica Neue"/>
                <w:color w:val="000000"/>
                <w:szCs w:val="21"/>
              </w:rPr>
            </w:pPr>
            <w:ins w:id="2670" w:author="hyx" w:date="2018-11-10T19:40:00Z">
              <w:r>
                <w:rPr>
                  <w:rFonts w:ascii="宋体" w:hAnsi="宋体" w:cs="Times New Roman"/>
                  <w:szCs w:val="21"/>
                  <w:rPrChange w:id="2671"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672" w:author="hyx" w:date="2018-11-10T19:45:00Z">
              <w:tcPr>
                <w:tcW w:w="442" w:type="dxa"/>
                <w:shd w:val="clear" w:color="auto" w:fill="FFFFFF" w:themeFill="background1"/>
              </w:tcPr>
            </w:tcPrChange>
          </w:tcPr>
          <w:p>
            <w:pPr>
              <w:rPr>
                <w:ins w:id="2673" w:author="hyx" w:date="2018-11-10T19:18:00Z"/>
                <w:rFonts w:cs="Helvetica Neue"/>
                <w:color w:val="000000"/>
                <w:szCs w:val="21"/>
              </w:rPr>
            </w:pPr>
            <w:ins w:id="2674" w:author="hyx" w:date="2018-11-10T19:45:00Z">
              <w:r>
                <w:rPr>
                  <w:rFonts w:hint="eastAsia"/>
                  <w:color w:val="000000"/>
                  <w:szCs w:val="21"/>
                </w:rPr>
                <w:t>Hyxzucc</w:t>
              </w:r>
            </w:ins>
          </w:p>
        </w:tc>
        <w:tc>
          <w:tcPr>
            <w:tcW w:w="1266" w:type="dxa"/>
            <w:shd w:val="clear" w:color="auto" w:fill="FFFFFF" w:themeFill="background1"/>
            <w:vAlign w:val="center"/>
            <w:tcPrChange w:id="2675" w:author="hyx" w:date="2018-11-10T19:45:00Z">
              <w:tcPr>
                <w:tcW w:w="438" w:type="dxa"/>
                <w:shd w:val="clear" w:color="auto" w:fill="FFFFFF" w:themeFill="background1"/>
              </w:tcPr>
            </w:tcPrChange>
          </w:tcPr>
          <w:p>
            <w:pPr>
              <w:rPr>
                <w:ins w:id="2676" w:author="hyx" w:date="2018-11-10T19:19:00Z"/>
                <w:rFonts w:cs="Helvetica Neue"/>
                <w:color w:val="000000"/>
                <w:szCs w:val="21"/>
              </w:rPr>
            </w:pPr>
            <w:ins w:id="2677" w:author="hyx" w:date="2018-11-10T19:45:00Z">
              <w:r>
                <w:rPr>
                  <w:bCs/>
                  <w:color w:val="000000"/>
                  <w:szCs w:val="21"/>
                </w:rPr>
                <w:t>1103057282</w:t>
              </w:r>
            </w:ins>
          </w:p>
        </w:tc>
        <w:tc>
          <w:tcPr>
            <w:tcW w:w="741" w:type="dxa"/>
            <w:shd w:val="clear" w:color="auto" w:fill="FFFFFF" w:themeFill="background1"/>
            <w:tcPrChange w:id="2678" w:author="hyx" w:date="2018-11-10T19:45:00Z">
              <w:tcPr>
                <w:tcW w:w="744" w:type="dxa"/>
                <w:shd w:val="clear" w:color="auto" w:fill="FFFFFF" w:themeFill="background1"/>
              </w:tcPr>
            </w:tcPrChange>
          </w:tcPr>
          <w:p>
            <w:pPr>
              <w:rPr>
                <w:sz w:val="21"/>
                <w:szCs w:val="21"/>
                <w:rPrChange w:id="2679" w:author="hyx" w:date="2018-11-10T19:42:00Z">
                  <w:rPr>
                    <w:sz w:val="20"/>
                    <w:szCs w:val="20"/>
                  </w:rPr>
                </w:rPrChange>
              </w:rPr>
            </w:pPr>
            <w:r>
              <w:rPr>
                <w:rFonts w:cs="Helvetica Neue"/>
                <w:color w:val="000000"/>
                <w:szCs w:val="21"/>
                <w:rPrChange w:id="2680" w:author="hyx" w:date="2018-11-10T19:42:00Z">
                  <w:rPr>
                    <w:rFonts w:cs="Helvetica Neue"/>
                    <w:color w:val="000000"/>
                    <w:szCs w:val="26"/>
                  </w:rPr>
                </w:rPrChange>
              </w:rPr>
              <w:t>弘毅2-210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681"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trPrChange w:id="2681" w:author="hyx" w:date="2018-11-10T19:45:00Z">
            <w:trPr>
              <w:trHeight w:val="260" w:hRule="atLeast"/>
            </w:trPr>
          </w:trPrChange>
        </w:trPr>
        <w:tc>
          <w:tcPr>
            <w:tcW w:w="1262" w:type="dxa"/>
            <w:shd w:val="clear" w:color="auto" w:fill="FFFFFF" w:themeFill="background1"/>
            <w:noWrap/>
            <w:tcPrChange w:id="2682" w:author="hyx" w:date="2018-11-10T19:45:00Z">
              <w:tcPr>
                <w:tcW w:w="1262" w:type="dxa"/>
                <w:shd w:val="clear" w:color="auto" w:fill="FFFFFF" w:themeFill="background1"/>
                <w:noWrap/>
              </w:tcPr>
            </w:tcPrChange>
          </w:tcPr>
          <w:p>
            <w:pPr>
              <w:rPr>
                <w:rFonts w:ascii="宋体" w:hAnsi="宋体" w:eastAsia="宋体"/>
                <w:color w:val="000000"/>
                <w:sz w:val="21"/>
                <w:szCs w:val="21"/>
                <w:rPrChange w:id="2683" w:author="hyx" w:date="2018-11-10T19:42:00Z">
                  <w:rPr>
                    <w:rFonts w:ascii="等线" w:hAnsi="等线" w:eastAsia="等线"/>
                    <w:color w:val="000000"/>
                    <w:sz w:val="22"/>
                  </w:rPr>
                </w:rPrChange>
              </w:rPr>
            </w:pPr>
            <w:r>
              <w:rPr>
                <w:rFonts w:hint="eastAsia"/>
                <w:szCs w:val="21"/>
              </w:rPr>
              <w:t>徐双铅</w:t>
            </w:r>
          </w:p>
        </w:tc>
        <w:tc>
          <w:tcPr>
            <w:tcW w:w="1371" w:type="dxa"/>
            <w:gridSpan w:val="2"/>
            <w:shd w:val="clear" w:color="auto" w:fill="FFFFFF" w:themeFill="background1"/>
            <w:tcPrChange w:id="2684" w:author="hyx" w:date="2018-11-10T19:45:00Z">
              <w:tcPr>
                <w:tcW w:w="2253" w:type="dxa"/>
                <w:gridSpan w:val="3"/>
                <w:shd w:val="clear" w:color="auto" w:fill="FFFFFF" w:themeFill="background1"/>
              </w:tcPr>
            </w:tcPrChange>
          </w:tcPr>
          <w:p>
            <w:pPr>
              <w:rPr>
                <w:ins w:id="2685" w:author="hyx" w:date="2018-11-10T19:43:00Z"/>
                <w:rFonts w:cs="Times New Roman"/>
                <w:szCs w:val="21"/>
              </w:rPr>
            </w:pPr>
            <w:ins w:id="2686" w:author="hyx" w:date="2018-11-10T19:44:00Z">
              <w:r>
                <w:rPr>
                  <w:rFonts w:cs="Helvetica Neue"/>
                  <w:color w:val="000000"/>
                  <w:szCs w:val="21"/>
                </w:rPr>
                <w:t>18094711647</w:t>
              </w:r>
            </w:ins>
          </w:p>
        </w:tc>
        <w:tc>
          <w:tcPr>
            <w:tcW w:w="1896" w:type="dxa"/>
            <w:gridSpan w:val="3"/>
            <w:shd w:val="clear" w:color="auto" w:fill="FFFFFF" w:themeFill="background1"/>
            <w:tcPrChange w:id="2687" w:author="hyx" w:date="2018-11-10T19:45:00Z">
              <w:tcPr>
                <w:tcW w:w="2253" w:type="dxa"/>
                <w:shd w:val="clear" w:color="auto" w:fill="FFFFFF" w:themeFill="background1"/>
              </w:tcPr>
            </w:tcPrChange>
          </w:tcPr>
          <w:p>
            <w:pPr>
              <w:rPr>
                <w:ins w:id="2688" w:author="hyx" w:date="2018-11-10T19:40:00Z"/>
                <w:rFonts w:ascii="宋体" w:hAnsi="宋体" w:cs="Times New Roman"/>
                <w:szCs w:val="21"/>
                <w:rPrChange w:id="2689" w:author="hyx" w:date="2018-11-10T19:42:00Z">
                  <w:rPr>
                    <w:ins w:id="2690" w:author="hyx" w:date="2018-11-10T19:40:00Z"/>
                    <w:rFonts w:ascii="Times New Roman" w:hAnsi="Times New Roman" w:cs="Times New Roman"/>
                    <w:szCs w:val="24"/>
                  </w:rPr>
                </w:rPrChange>
              </w:rPr>
            </w:pPr>
            <w:ins w:id="2691" w:author="hyx" w:date="2018-11-10T19:40:00Z">
              <w:r>
                <w:rPr>
                  <w:rFonts w:ascii="宋体" w:hAnsi="宋体" w:cs="Times New Roman"/>
                  <w:szCs w:val="21"/>
                  <w:rPrChange w:id="2692" w:author="hyx" w:date="2018-11-10T19:42:00Z">
                    <w:rPr>
                      <w:rFonts w:ascii="Times New Roman" w:hAnsi="Times New Roman" w:cs="Times New Roman"/>
                      <w:szCs w:val="24"/>
                    </w:rPr>
                  </w:rPrChange>
                </w:rPr>
                <w:t>31601221</w:t>
              </w:r>
            </w:ins>
          </w:p>
          <w:p>
            <w:pPr>
              <w:rPr>
                <w:ins w:id="2693" w:author="hyx" w:date="2018-11-10T19:18:00Z"/>
                <w:rFonts w:cs="Helvetica Neue"/>
                <w:color w:val="000000"/>
                <w:sz w:val="21"/>
                <w:szCs w:val="21"/>
                <w:rPrChange w:id="2694" w:author="hyx" w:date="2018-11-10T19:42:00Z">
                  <w:rPr>
                    <w:ins w:id="2695" w:author="hyx" w:date="2018-11-10T19:18:00Z"/>
                    <w:rFonts w:cs="Helvetica Neue"/>
                    <w:color w:val="000000"/>
                    <w:sz w:val="22"/>
                    <w:szCs w:val="26"/>
                  </w:rPr>
                </w:rPrChange>
              </w:rPr>
            </w:pPr>
            <w:ins w:id="2696" w:author="hyx" w:date="2018-11-10T19:40:00Z">
              <w:r>
                <w:rPr>
                  <w:rFonts w:ascii="宋体" w:hAnsi="宋体" w:cs="Times New Roman"/>
                  <w:szCs w:val="21"/>
                  <w:rPrChange w:id="2697"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698" w:author="hyx" w:date="2018-11-10T19:45:00Z">
              <w:tcPr>
                <w:tcW w:w="442" w:type="dxa"/>
                <w:shd w:val="clear" w:color="auto" w:fill="FFFFFF" w:themeFill="background1"/>
              </w:tcPr>
            </w:tcPrChange>
          </w:tcPr>
          <w:p>
            <w:pPr>
              <w:rPr>
                <w:ins w:id="2699" w:author="hyx" w:date="2018-11-10T19:18:00Z"/>
                <w:rFonts w:cs="Helvetica Neue"/>
                <w:color w:val="000000"/>
                <w:sz w:val="21"/>
                <w:szCs w:val="21"/>
                <w:rPrChange w:id="2700" w:author="hyx" w:date="2018-11-10T19:42:00Z">
                  <w:rPr>
                    <w:ins w:id="2701" w:author="hyx" w:date="2018-11-10T19:18:00Z"/>
                    <w:rFonts w:cs="Helvetica Neue"/>
                    <w:color w:val="000000"/>
                    <w:sz w:val="22"/>
                    <w:szCs w:val="26"/>
                  </w:rPr>
                </w:rPrChange>
              </w:rPr>
            </w:pPr>
            <w:ins w:id="2702" w:author="hyx" w:date="2018-11-10T19:46:00Z">
              <w:r>
                <w:rPr/>
                <w:t>CXM1064081300</w:t>
              </w:r>
            </w:ins>
          </w:p>
        </w:tc>
        <w:tc>
          <w:tcPr>
            <w:tcW w:w="1266" w:type="dxa"/>
            <w:shd w:val="clear" w:color="auto" w:fill="FFFFFF" w:themeFill="background1"/>
            <w:vAlign w:val="center"/>
            <w:tcPrChange w:id="2703" w:author="hyx" w:date="2018-11-10T19:45:00Z">
              <w:tcPr>
                <w:tcW w:w="438" w:type="dxa"/>
                <w:shd w:val="clear" w:color="auto" w:fill="FFFFFF" w:themeFill="background1"/>
              </w:tcPr>
            </w:tcPrChange>
          </w:tcPr>
          <w:p>
            <w:pPr>
              <w:rPr>
                <w:ins w:id="2704" w:author="hyx" w:date="2018-11-10T19:19:00Z"/>
                <w:rFonts w:cs="Helvetica Neue"/>
                <w:color w:val="000000"/>
                <w:sz w:val="21"/>
                <w:szCs w:val="21"/>
                <w:rPrChange w:id="2705" w:author="hyx" w:date="2018-11-10T19:42:00Z">
                  <w:rPr>
                    <w:ins w:id="2706" w:author="hyx" w:date="2018-11-10T19:19:00Z"/>
                    <w:rFonts w:cs="Helvetica Neue"/>
                    <w:color w:val="000000"/>
                    <w:sz w:val="22"/>
                    <w:szCs w:val="26"/>
                  </w:rPr>
                </w:rPrChange>
              </w:rPr>
            </w:pPr>
            <w:ins w:id="2707" w:author="hyx" w:date="2018-11-10T19:46:00Z">
              <w:r>
                <w:rPr/>
                <w:t>1227442409</w:t>
              </w:r>
            </w:ins>
          </w:p>
        </w:tc>
        <w:tc>
          <w:tcPr>
            <w:tcW w:w="741" w:type="dxa"/>
            <w:shd w:val="clear" w:color="auto" w:fill="FFFFFF" w:themeFill="background1"/>
            <w:tcPrChange w:id="2708" w:author="hyx" w:date="2018-11-10T19:45:00Z">
              <w:tcPr>
                <w:tcW w:w="744" w:type="dxa"/>
                <w:shd w:val="clear" w:color="auto" w:fill="FFFFFF" w:themeFill="background1"/>
              </w:tcPr>
            </w:tcPrChange>
          </w:tcPr>
          <w:p>
            <w:pPr>
              <w:rPr>
                <w:rFonts w:ascii="宋体" w:hAnsi="宋体" w:eastAsia="宋体"/>
                <w:sz w:val="21"/>
                <w:szCs w:val="21"/>
                <w:rPrChange w:id="2709" w:author="hyx" w:date="2018-11-10T19:42:00Z">
                  <w:rPr>
                    <w:rFonts w:asciiTheme="minorEastAsia" w:hAnsiTheme="minorEastAsia" w:eastAsiaTheme="minorEastAsia"/>
                    <w:sz w:val="20"/>
                    <w:szCs w:val="20"/>
                  </w:rPr>
                </w:rPrChange>
              </w:rPr>
            </w:pPr>
            <w:r>
              <w:rPr>
                <w:rFonts w:ascii="宋体" w:hAnsi="宋体" w:cs="Helvetica Neue"/>
                <w:color w:val="000000"/>
                <w:sz w:val="21"/>
                <w:szCs w:val="21"/>
                <w:rPrChange w:id="2710" w:author="hyx" w:date="2018-11-10T19:42:00Z">
                  <w:rPr>
                    <w:rFonts w:cs="Helvetica Neue" w:asciiTheme="minorEastAsia" w:hAnsiTheme="minorEastAsia"/>
                    <w:color w:val="000000"/>
                    <w:sz w:val="22"/>
                    <w:szCs w:val="26"/>
                  </w:rPr>
                </w:rPrChange>
              </w:rPr>
              <w:t>弘毅</w:t>
            </w:r>
            <w:r>
              <w:rPr>
                <w:rFonts w:ascii="宋体" w:hAnsi="宋体" w:cs="Helvetica Neue"/>
                <w:color w:val="000000"/>
                <w:sz w:val="21"/>
                <w:szCs w:val="21"/>
                <w:rPrChange w:id="2711" w:author="hyx" w:date="2018-11-10T19:42:00Z">
                  <w:rPr>
                    <w:rFonts w:cs="Helvetica Neue" w:asciiTheme="minorEastAsia" w:hAnsiTheme="minorEastAsia"/>
                    <w:color w:val="000000"/>
                    <w:sz w:val="22"/>
                    <w:szCs w:val="26"/>
                  </w:rPr>
                </w:rPrChange>
              </w:rPr>
              <w:t>2-206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712"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trPrChange w:id="2712" w:author="hyx" w:date="2018-11-10T19:45:00Z">
            <w:trPr>
              <w:trHeight w:val="260" w:hRule="atLeast"/>
            </w:trPr>
          </w:trPrChange>
        </w:trPr>
        <w:tc>
          <w:tcPr>
            <w:tcW w:w="1262" w:type="dxa"/>
            <w:shd w:val="clear" w:color="auto" w:fill="FFFFFF" w:themeFill="background1"/>
            <w:noWrap/>
            <w:tcPrChange w:id="2713" w:author="hyx" w:date="2018-11-10T19:45:00Z">
              <w:tcPr>
                <w:tcW w:w="1262" w:type="dxa"/>
                <w:shd w:val="clear" w:color="auto" w:fill="FFFFFF" w:themeFill="background1"/>
                <w:noWrap/>
              </w:tcPr>
            </w:tcPrChange>
          </w:tcPr>
          <w:p>
            <w:pPr>
              <w:rPr>
                <w:rFonts w:ascii="宋体" w:hAnsi="宋体" w:eastAsia="宋体"/>
                <w:color w:val="000000"/>
                <w:sz w:val="21"/>
                <w:szCs w:val="21"/>
                <w:rPrChange w:id="2714" w:author="hyx" w:date="2018-11-10T19:42:00Z">
                  <w:rPr>
                    <w:rFonts w:ascii="等线" w:hAnsi="等线" w:eastAsia="等线"/>
                    <w:color w:val="000000"/>
                    <w:sz w:val="22"/>
                  </w:rPr>
                </w:rPrChange>
              </w:rPr>
            </w:pPr>
            <w:r>
              <w:rPr>
                <w:rFonts w:hint="eastAsia"/>
                <w:szCs w:val="21"/>
              </w:rPr>
              <w:t>陈俊仁</w:t>
            </w:r>
          </w:p>
        </w:tc>
        <w:tc>
          <w:tcPr>
            <w:tcW w:w="1371" w:type="dxa"/>
            <w:gridSpan w:val="2"/>
            <w:shd w:val="clear" w:color="auto" w:fill="FFFFFF" w:themeFill="background1"/>
            <w:tcPrChange w:id="2715" w:author="hyx" w:date="2018-11-10T19:45:00Z">
              <w:tcPr>
                <w:tcW w:w="2253" w:type="dxa"/>
                <w:gridSpan w:val="3"/>
                <w:shd w:val="clear" w:color="auto" w:fill="FFFFFF" w:themeFill="background1"/>
              </w:tcPr>
            </w:tcPrChange>
          </w:tcPr>
          <w:p>
            <w:pPr>
              <w:rPr>
                <w:ins w:id="2716" w:author="hyx" w:date="2018-11-10T19:43:00Z"/>
                <w:rFonts w:cs="Times New Roman"/>
                <w:szCs w:val="21"/>
              </w:rPr>
            </w:pPr>
            <w:ins w:id="2717" w:author="hyx" w:date="2018-11-10T19:44:00Z">
              <w:r>
                <w:rPr>
                  <w:rFonts w:cs="Helvetica Neue"/>
                  <w:color w:val="000000"/>
                  <w:szCs w:val="21"/>
                </w:rPr>
                <w:t>17376503405</w:t>
              </w:r>
            </w:ins>
          </w:p>
        </w:tc>
        <w:tc>
          <w:tcPr>
            <w:tcW w:w="1896" w:type="dxa"/>
            <w:gridSpan w:val="3"/>
            <w:shd w:val="clear" w:color="auto" w:fill="FFFFFF" w:themeFill="background1"/>
            <w:tcPrChange w:id="2718" w:author="hyx" w:date="2018-11-10T19:45:00Z">
              <w:tcPr>
                <w:tcW w:w="2253" w:type="dxa"/>
                <w:shd w:val="clear" w:color="auto" w:fill="FFFFFF" w:themeFill="background1"/>
              </w:tcPr>
            </w:tcPrChange>
          </w:tcPr>
          <w:p>
            <w:pPr>
              <w:rPr>
                <w:ins w:id="2719" w:author="hyx" w:date="2018-11-10T19:40:00Z"/>
                <w:rFonts w:ascii="宋体" w:hAnsi="宋体" w:cs="Times New Roman"/>
                <w:szCs w:val="21"/>
                <w:rPrChange w:id="2720" w:author="hyx" w:date="2018-11-10T19:42:00Z">
                  <w:rPr>
                    <w:ins w:id="2721" w:author="hyx" w:date="2018-11-10T19:40:00Z"/>
                    <w:rFonts w:ascii="Times New Roman" w:hAnsi="Times New Roman" w:cs="Times New Roman"/>
                    <w:szCs w:val="24"/>
                  </w:rPr>
                </w:rPrChange>
              </w:rPr>
            </w:pPr>
            <w:ins w:id="2722" w:author="hyx" w:date="2018-11-10T19:40:00Z">
              <w:r>
                <w:rPr>
                  <w:rFonts w:ascii="宋体" w:hAnsi="宋体" w:cs="Times New Roman"/>
                  <w:szCs w:val="21"/>
                  <w:rPrChange w:id="2723" w:author="hyx" w:date="2018-11-10T19:42:00Z">
                    <w:rPr>
                      <w:rFonts w:ascii="Times New Roman" w:hAnsi="Times New Roman" w:cs="Times New Roman"/>
                      <w:szCs w:val="24"/>
                    </w:rPr>
                  </w:rPrChange>
                </w:rPr>
                <w:t>31601241</w:t>
              </w:r>
            </w:ins>
          </w:p>
          <w:p>
            <w:pPr>
              <w:rPr>
                <w:ins w:id="2724" w:author="hyx" w:date="2018-11-10T19:18:00Z"/>
                <w:rFonts w:cs="Helvetica Neue"/>
                <w:color w:val="000000"/>
                <w:sz w:val="21"/>
                <w:szCs w:val="21"/>
                <w:rPrChange w:id="2725" w:author="hyx" w:date="2018-11-10T19:42:00Z">
                  <w:rPr>
                    <w:ins w:id="2726" w:author="hyx" w:date="2018-11-10T19:18:00Z"/>
                    <w:rFonts w:cs="Helvetica Neue"/>
                    <w:color w:val="000000"/>
                    <w:sz w:val="22"/>
                    <w:szCs w:val="26"/>
                  </w:rPr>
                </w:rPrChange>
              </w:rPr>
            </w:pPr>
            <w:ins w:id="2727" w:author="hyx" w:date="2018-11-10T19:40:00Z">
              <w:r>
                <w:rPr>
                  <w:rFonts w:ascii="宋体" w:hAnsi="宋体" w:cs="Times New Roman"/>
                  <w:szCs w:val="21"/>
                  <w:rPrChange w:id="2728"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729" w:author="hyx" w:date="2018-11-10T19:45:00Z">
              <w:tcPr>
                <w:tcW w:w="442" w:type="dxa"/>
                <w:shd w:val="clear" w:color="auto" w:fill="FFFFFF" w:themeFill="background1"/>
              </w:tcPr>
            </w:tcPrChange>
          </w:tcPr>
          <w:p>
            <w:pPr>
              <w:rPr>
                <w:ins w:id="2730" w:author="hyx" w:date="2018-11-10T19:18:00Z"/>
                <w:rFonts w:cs="Helvetica Neue"/>
                <w:color w:val="000000"/>
                <w:sz w:val="21"/>
                <w:szCs w:val="21"/>
                <w:rPrChange w:id="2731" w:author="hyx" w:date="2018-11-10T19:42:00Z">
                  <w:rPr>
                    <w:ins w:id="2732" w:author="hyx" w:date="2018-11-10T19:18:00Z"/>
                    <w:rFonts w:cs="Helvetica Neue"/>
                    <w:color w:val="000000"/>
                    <w:sz w:val="22"/>
                    <w:szCs w:val="26"/>
                  </w:rPr>
                </w:rPrChange>
              </w:rPr>
            </w:pPr>
            <w:ins w:id="2733" w:author="hyx" w:date="2018-11-10T19:46:00Z">
              <w:r>
                <w:rPr/>
                <w:t>chenjunren6745</w:t>
              </w:r>
            </w:ins>
          </w:p>
        </w:tc>
        <w:tc>
          <w:tcPr>
            <w:tcW w:w="1266" w:type="dxa"/>
            <w:shd w:val="clear" w:color="auto" w:fill="FFFFFF" w:themeFill="background1"/>
            <w:vAlign w:val="center"/>
            <w:tcPrChange w:id="2734" w:author="hyx" w:date="2018-11-10T19:45:00Z">
              <w:tcPr>
                <w:tcW w:w="438" w:type="dxa"/>
                <w:shd w:val="clear" w:color="auto" w:fill="FFFFFF" w:themeFill="background1"/>
              </w:tcPr>
            </w:tcPrChange>
          </w:tcPr>
          <w:p>
            <w:pPr>
              <w:rPr>
                <w:ins w:id="2735" w:author="hyx" w:date="2018-11-10T19:19:00Z"/>
                <w:rFonts w:cs="Helvetica Neue"/>
                <w:color w:val="000000"/>
                <w:sz w:val="21"/>
                <w:szCs w:val="21"/>
                <w:rPrChange w:id="2736" w:author="hyx" w:date="2018-11-10T19:42:00Z">
                  <w:rPr>
                    <w:ins w:id="2737" w:author="hyx" w:date="2018-11-10T19:19:00Z"/>
                    <w:rFonts w:cs="Helvetica Neue"/>
                    <w:color w:val="000000"/>
                    <w:sz w:val="22"/>
                    <w:szCs w:val="26"/>
                  </w:rPr>
                </w:rPrChange>
              </w:rPr>
            </w:pPr>
            <w:ins w:id="2738" w:author="hyx" w:date="2018-11-10T19:46:00Z">
              <w:r>
                <w:rPr/>
                <w:t>374955336</w:t>
              </w:r>
            </w:ins>
          </w:p>
        </w:tc>
        <w:tc>
          <w:tcPr>
            <w:tcW w:w="741" w:type="dxa"/>
            <w:shd w:val="clear" w:color="auto" w:fill="FFFFFF" w:themeFill="background1"/>
            <w:tcPrChange w:id="2739" w:author="hyx" w:date="2018-11-10T19:45:00Z">
              <w:tcPr>
                <w:tcW w:w="744" w:type="dxa"/>
                <w:shd w:val="clear" w:color="auto" w:fill="FFFFFF" w:themeFill="background1"/>
              </w:tcPr>
            </w:tcPrChange>
          </w:tcPr>
          <w:p>
            <w:pPr>
              <w:rPr>
                <w:rFonts w:ascii="宋体" w:hAnsi="宋体" w:eastAsia="宋体"/>
                <w:sz w:val="21"/>
                <w:szCs w:val="21"/>
                <w:rPrChange w:id="2740" w:author="hyx" w:date="2018-11-10T19:42:00Z">
                  <w:rPr>
                    <w:rFonts w:asciiTheme="minorEastAsia" w:hAnsiTheme="minorEastAsia" w:eastAsiaTheme="minorEastAsia"/>
                    <w:sz w:val="20"/>
                    <w:szCs w:val="20"/>
                  </w:rPr>
                </w:rPrChange>
              </w:rPr>
            </w:pPr>
            <w:r>
              <w:rPr>
                <w:rFonts w:ascii="宋体" w:hAnsi="宋体" w:cs="Helvetica Neue"/>
                <w:color w:val="000000"/>
                <w:sz w:val="21"/>
                <w:szCs w:val="21"/>
                <w:rPrChange w:id="2741" w:author="hyx" w:date="2018-11-10T19:42:00Z">
                  <w:rPr>
                    <w:rFonts w:cs="Helvetica Neue" w:asciiTheme="minorEastAsia" w:hAnsiTheme="minorEastAsia"/>
                    <w:color w:val="000000"/>
                    <w:sz w:val="22"/>
                    <w:szCs w:val="26"/>
                  </w:rPr>
                </w:rPrChange>
              </w:rPr>
              <w:t>弘毅</w:t>
            </w:r>
            <w:r>
              <w:rPr>
                <w:rFonts w:ascii="宋体" w:hAnsi="宋体" w:cs="Helvetica Neue"/>
                <w:color w:val="000000"/>
                <w:sz w:val="21"/>
                <w:szCs w:val="21"/>
                <w:rPrChange w:id="2742" w:author="hyx" w:date="2018-11-10T19:42:00Z">
                  <w:rPr>
                    <w:rFonts w:cs="Helvetica Neue" w:asciiTheme="minorEastAsia" w:hAnsiTheme="minorEastAsia"/>
                    <w:color w:val="000000"/>
                    <w:sz w:val="22"/>
                    <w:szCs w:val="26"/>
                  </w:rPr>
                </w:rPrChange>
              </w:rPr>
              <w:t>2-209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743"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trPrChange w:id="2743" w:author="hyx" w:date="2018-11-10T19:45:00Z">
            <w:trPr>
              <w:trHeight w:val="260" w:hRule="atLeast"/>
            </w:trPr>
          </w:trPrChange>
        </w:trPr>
        <w:tc>
          <w:tcPr>
            <w:tcW w:w="1262" w:type="dxa"/>
            <w:shd w:val="clear" w:color="auto" w:fill="FFFFFF" w:themeFill="background1"/>
            <w:noWrap/>
            <w:tcPrChange w:id="2744" w:author="hyx" w:date="2018-11-10T19:45:00Z">
              <w:tcPr>
                <w:tcW w:w="1262" w:type="dxa"/>
                <w:shd w:val="clear" w:color="auto" w:fill="FFFFFF" w:themeFill="background1"/>
                <w:noWrap/>
              </w:tcPr>
            </w:tcPrChange>
          </w:tcPr>
          <w:p>
            <w:pPr>
              <w:rPr>
                <w:rFonts w:ascii="宋体" w:hAnsi="宋体" w:eastAsia="宋体"/>
                <w:color w:val="000000"/>
                <w:sz w:val="21"/>
                <w:szCs w:val="21"/>
                <w:rPrChange w:id="2745" w:author="hyx" w:date="2018-11-10T19:42:00Z">
                  <w:rPr>
                    <w:rFonts w:ascii="等线" w:hAnsi="等线" w:eastAsia="等线"/>
                    <w:color w:val="000000"/>
                    <w:sz w:val="22"/>
                  </w:rPr>
                </w:rPrChange>
              </w:rPr>
            </w:pPr>
            <w:r>
              <w:rPr>
                <w:rFonts w:hint="eastAsia"/>
                <w:szCs w:val="21"/>
              </w:rPr>
              <w:t>陈苏民</w:t>
            </w:r>
          </w:p>
        </w:tc>
        <w:tc>
          <w:tcPr>
            <w:tcW w:w="1371" w:type="dxa"/>
            <w:gridSpan w:val="2"/>
            <w:shd w:val="clear" w:color="auto" w:fill="FFFFFF" w:themeFill="background1"/>
            <w:tcPrChange w:id="2746" w:author="hyx" w:date="2018-11-10T19:45:00Z">
              <w:tcPr>
                <w:tcW w:w="2253" w:type="dxa"/>
                <w:gridSpan w:val="3"/>
                <w:shd w:val="clear" w:color="auto" w:fill="FFFFFF" w:themeFill="background1"/>
              </w:tcPr>
            </w:tcPrChange>
          </w:tcPr>
          <w:p>
            <w:pPr>
              <w:rPr>
                <w:ins w:id="2747" w:author="hyx" w:date="2018-11-10T19:43:00Z"/>
                <w:rFonts w:cs="Times New Roman"/>
                <w:szCs w:val="21"/>
              </w:rPr>
            </w:pPr>
            <w:ins w:id="2748" w:author="hyx" w:date="2018-11-10T19:44:00Z">
              <w:r>
                <w:rPr>
                  <w:rFonts w:hint="eastAsia"/>
                  <w:szCs w:val="21"/>
                </w:rPr>
                <w:t>13071869207</w:t>
              </w:r>
            </w:ins>
          </w:p>
        </w:tc>
        <w:tc>
          <w:tcPr>
            <w:tcW w:w="1896" w:type="dxa"/>
            <w:gridSpan w:val="3"/>
            <w:shd w:val="clear" w:color="auto" w:fill="FFFFFF" w:themeFill="background1"/>
            <w:tcPrChange w:id="2749" w:author="hyx" w:date="2018-11-10T19:45:00Z">
              <w:tcPr>
                <w:tcW w:w="2253" w:type="dxa"/>
                <w:shd w:val="clear" w:color="auto" w:fill="FFFFFF" w:themeFill="background1"/>
              </w:tcPr>
            </w:tcPrChange>
          </w:tcPr>
          <w:p>
            <w:pPr>
              <w:rPr>
                <w:ins w:id="2750" w:author="hyx" w:date="2018-11-10T19:40:00Z"/>
                <w:rFonts w:ascii="宋体" w:hAnsi="宋体" w:cs="Times New Roman"/>
                <w:szCs w:val="21"/>
                <w:rPrChange w:id="2751" w:author="hyx" w:date="2018-11-10T19:42:00Z">
                  <w:rPr>
                    <w:ins w:id="2752" w:author="hyx" w:date="2018-11-10T19:40:00Z"/>
                    <w:rFonts w:ascii="Times New Roman" w:hAnsi="Times New Roman" w:cs="Times New Roman"/>
                    <w:szCs w:val="24"/>
                  </w:rPr>
                </w:rPrChange>
              </w:rPr>
            </w:pPr>
            <w:ins w:id="2753" w:author="hyx" w:date="2018-11-10T19:40:00Z">
              <w:r>
                <w:rPr>
                  <w:rFonts w:ascii="宋体" w:hAnsi="宋体" w:cs="Times New Roman"/>
                  <w:szCs w:val="21"/>
                  <w:rPrChange w:id="2754" w:author="hyx" w:date="2018-11-10T19:42:00Z">
                    <w:rPr>
                      <w:rFonts w:ascii="Times New Roman" w:hAnsi="Times New Roman" w:cs="Times New Roman"/>
                      <w:szCs w:val="24"/>
                    </w:rPr>
                  </w:rPrChange>
                </w:rPr>
                <w:t>31602227</w:t>
              </w:r>
            </w:ins>
          </w:p>
          <w:p>
            <w:pPr>
              <w:rPr>
                <w:ins w:id="2755" w:author="hyx" w:date="2018-11-10T19:18:00Z"/>
                <w:sz w:val="21"/>
                <w:szCs w:val="21"/>
                <w:rPrChange w:id="2756" w:author="hyx" w:date="2018-11-10T19:42:00Z">
                  <w:rPr>
                    <w:ins w:id="2757" w:author="hyx" w:date="2018-11-10T19:18:00Z"/>
                    <w:sz w:val="22"/>
                  </w:rPr>
                </w:rPrChange>
              </w:rPr>
            </w:pPr>
            <w:ins w:id="2758" w:author="hyx" w:date="2018-11-10T19:40:00Z">
              <w:r>
                <w:rPr>
                  <w:rFonts w:ascii="宋体" w:hAnsi="宋体" w:cs="Times New Roman"/>
                  <w:szCs w:val="21"/>
                  <w:rPrChange w:id="2759"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760" w:author="hyx" w:date="2018-11-10T19:45:00Z">
              <w:tcPr>
                <w:tcW w:w="442" w:type="dxa"/>
                <w:shd w:val="clear" w:color="auto" w:fill="FFFFFF" w:themeFill="background1"/>
              </w:tcPr>
            </w:tcPrChange>
          </w:tcPr>
          <w:p>
            <w:pPr>
              <w:rPr>
                <w:ins w:id="2761" w:author="hyx" w:date="2018-11-10T19:18:00Z"/>
                <w:sz w:val="21"/>
                <w:szCs w:val="21"/>
                <w:rPrChange w:id="2762" w:author="hyx" w:date="2018-11-10T19:42:00Z">
                  <w:rPr>
                    <w:ins w:id="2763" w:author="hyx" w:date="2018-11-10T19:18:00Z"/>
                    <w:sz w:val="22"/>
                  </w:rPr>
                </w:rPrChange>
              </w:rPr>
            </w:pPr>
            <w:ins w:id="2764" w:author="hyx" w:date="2018-11-10T19:46:00Z">
              <w:r>
                <w:rPr/>
                <w:t>c96s1m</w:t>
              </w:r>
            </w:ins>
          </w:p>
        </w:tc>
        <w:tc>
          <w:tcPr>
            <w:tcW w:w="1266" w:type="dxa"/>
            <w:shd w:val="clear" w:color="auto" w:fill="FFFFFF" w:themeFill="background1"/>
            <w:vAlign w:val="center"/>
            <w:tcPrChange w:id="2765" w:author="hyx" w:date="2018-11-10T19:45:00Z">
              <w:tcPr>
                <w:tcW w:w="438" w:type="dxa"/>
                <w:shd w:val="clear" w:color="auto" w:fill="FFFFFF" w:themeFill="background1"/>
              </w:tcPr>
            </w:tcPrChange>
          </w:tcPr>
          <w:p>
            <w:pPr>
              <w:rPr>
                <w:ins w:id="2766" w:author="hyx" w:date="2018-11-10T19:19:00Z"/>
                <w:sz w:val="21"/>
                <w:szCs w:val="21"/>
                <w:rPrChange w:id="2767" w:author="hyx" w:date="2018-11-10T19:42:00Z">
                  <w:rPr>
                    <w:ins w:id="2768" w:author="hyx" w:date="2018-11-10T19:19:00Z"/>
                    <w:sz w:val="22"/>
                  </w:rPr>
                </w:rPrChange>
              </w:rPr>
            </w:pPr>
            <w:ins w:id="2769" w:author="hyx" w:date="2018-11-10T19:46:00Z">
              <w:r>
                <w:rPr>
                  <w:bCs/>
                  <w:color w:val="000000"/>
                  <w:szCs w:val="21"/>
                </w:rPr>
                <w:t>245023559</w:t>
              </w:r>
            </w:ins>
          </w:p>
        </w:tc>
        <w:tc>
          <w:tcPr>
            <w:tcW w:w="741" w:type="dxa"/>
            <w:shd w:val="clear" w:color="auto" w:fill="FFFFFF" w:themeFill="background1"/>
            <w:tcPrChange w:id="2770" w:author="hyx" w:date="2018-11-10T19:45:00Z">
              <w:tcPr>
                <w:tcW w:w="744" w:type="dxa"/>
                <w:shd w:val="clear" w:color="auto" w:fill="FFFFFF" w:themeFill="background1"/>
              </w:tcPr>
            </w:tcPrChange>
          </w:tcPr>
          <w:p>
            <w:pPr>
              <w:rPr>
                <w:rFonts w:ascii="宋体" w:hAnsi="宋体" w:eastAsia="宋体"/>
                <w:sz w:val="21"/>
                <w:szCs w:val="21"/>
                <w:rPrChange w:id="2771" w:author="hyx" w:date="2018-11-10T19:42:00Z">
                  <w:rPr>
                    <w:rFonts w:asciiTheme="minorEastAsia" w:hAnsiTheme="minorEastAsia" w:eastAsiaTheme="minorEastAsia"/>
                    <w:sz w:val="20"/>
                    <w:szCs w:val="20"/>
                  </w:rPr>
                </w:rPrChange>
              </w:rPr>
            </w:pPr>
            <w:r>
              <w:rPr>
                <w:rFonts w:hint="eastAsia" w:ascii="宋体" w:hAnsi="宋体"/>
                <w:sz w:val="21"/>
                <w:szCs w:val="21"/>
                <w:rPrChange w:id="2772" w:author="hyx" w:date="2018-11-10T19:42:00Z">
                  <w:rPr>
                    <w:rFonts w:hint="eastAsia" w:asciiTheme="minorEastAsia" w:hAnsiTheme="minorEastAsia"/>
                    <w:sz w:val="22"/>
                  </w:rPr>
                </w:rPrChange>
              </w:rPr>
              <w:t>弘毅</w:t>
            </w:r>
            <w:r>
              <w:rPr>
                <w:rFonts w:ascii="宋体" w:hAnsi="宋体"/>
                <w:sz w:val="21"/>
                <w:szCs w:val="21"/>
                <w:rPrChange w:id="2773" w:author="hyx" w:date="2018-11-10T19:42:00Z">
                  <w:rPr>
                    <w:rFonts w:asciiTheme="minorEastAsia" w:hAnsiTheme="minorEastAsia"/>
                    <w:sz w:val="22"/>
                  </w:rPr>
                </w:rPrChange>
              </w:rPr>
              <w:t>1-124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774"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trPrChange w:id="2774" w:author="hyx" w:date="2018-11-10T19:45:00Z">
            <w:trPr>
              <w:trHeight w:val="260" w:hRule="atLeast"/>
            </w:trPr>
          </w:trPrChange>
        </w:trPr>
        <w:tc>
          <w:tcPr>
            <w:tcW w:w="1262" w:type="dxa"/>
            <w:shd w:val="clear" w:color="auto" w:fill="FFFFFF" w:themeFill="background1"/>
            <w:noWrap/>
            <w:tcPrChange w:id="2775" w:author="hyx" w:date="2018-11-10T19:45:00Z">
              <w:tcPr>
                <w:tcW w:w="1262" w:type="dxa"/>
                <w:shd w:val="clear" w:color="auto" w:fill="FFFFFF" w:themeFill="background1"/>
                <w:noWrap/>
              </w:tcPr>
            </w:tcPrChange>
          </w:tcPr>
          <w:p>
            <w:pPr>
              <w:rPr>
                <w:rFonts w:ascii="宋体" w:hAnsi="宋体" w:eastAsia="宋体"/>
                <w:color w:val="000000"/>
                <w:sz w:val="21"/>
                <w:szCs w:val="21"/>
                <w:rPrChange w:id="2776" w:author="hyx" w:date="2018-11-10T19:42:00Z">
                  <w:rPr>
                    <w:rFonts w:ascii="等线" w:hAnsi="等线" w:eastAsia="等线"/>
                    <w:color w:val="000000"/>
                    <w:sz w:val="22"/>
                  </w:rPr>
                </w:rPrChange>
              </w:rPr>
            </w:pPr>
            <w:r>
              <w:rPr>
                <w:rFonts w:hint="eastAsia"/>
                <w:szCs w:val="21"/>
              </w:rPr>
              <w:t>吕迪</w:t>
            </w:r>
          </w:p>
        </w:tc>
        <w:tc>
          <w:tcPr>
            <w:tcW w:w="1371" w:type="dxa"/>
            <w:gridSpan w:val="2"/>
            <w:shd w:val="clear" w:color="auto" w:fill="FFFFFF" w:themeFill="background1"/>
            <w:tcPrChange w:id="2777" w:author="hyx" w:date="2018-11-10T19:45:00Z">
              <w:tcPr>
                <w:tcW w:w="2253" w:type="dxa"/>
                <w:gridSpan w:val="3"/>
                <w:shd w:val="clear" w:color="auto" w:fill="FFFFFF" w:themeFill="background1"/>
              </w:tcPr>
            </w:tcPrChange>
          </w:tcPr>
          <w:p>
            <w:pPr>
              <w:rPr>
                <w:ins w:id="2778" w:author="hyx" w:date="2018-11-10T19:43:00Z"/>
                <w:rFonts w:cs="Times New Roman"/>
                <w:szCs w:val="21"/>
              </w:rPr>
            </w:pPr>
            <w:ins w:id="2779" w:author="hyx" w:date="2018-11-10T19:44:00Z">
              <w:r>
                <w:rPr>
                  <w:rFonts w:cs="Helvetica Neue"/>
                  <w:color w:val="000000"/>
                  <w:szCs w:val="21"/>
                </w:rPr>
                <w:t>17306413358</w:t>
              </w:r>
            </w:ins>
          </w:p>
        </w:tc>
        <w:tc>
          <w:tcPr>
            <w:tcW w:w="1896" w:type="dxa"/>
            <w:gridSpan w:val="3"/>
            <w:shd w:val="clear" w:color="auto" w:fill="FFFFFF" w:themeFill="background1"/>
            <w:tcPrChange w:id="2780" w:author="hyx" w:date="2018-11-10T19:45:00Z">
              <w:tcPr>
                <w:tcW w:w="2253" w:type="dxa"/>
                <w:shd w:val="clear" w:color="auto" w:fill="FFFFFF" w:themeFill="background1"/>
              </w:tcPr>
            </w:tcPrChange>
          </w:tcPr>
          <w:p>
            <w:pPr>
              <w:rPr>
                <w:ins w:id="2781" w:author="hyx" w:date="2018-11-10T19:40:00Z"/>
                <w:rFonts w:ascii="宋体" w:hAnsi="宋体" w:cs="Times New Roman"/>
                <w:szCs w:val="21"/>
                <w:rPrChange w:id="2782" w:author="hyx" w:date="2018-11-10T19:42:00Z">
                  <w:rPr>
                    <w:ins w:id="2783" w:author="hyx" w:date="2018-11-10T19:40:00Z"/>
                    <w:rFonts w:ascii="Times New Roman" w:hAnsi="Times New Roman" w:cs="Times New Roman"/>
                    <w:szCs w:val="24"/>
                  </w:rPr>
                </w:rPrChange>
              </w:rPr>
            </w:pPr>
            <w:ins w:id="2784" w:author="hyx" w:date="2018-11-10T19:40:00Z">
              <w:r>
                <w:rPr>
                  <w:rFonts w:ascii="宋体" w:hAnsi="宋体" w:cs="Times New Roman"/>
                  <w:szCs w:val="21"/>
                  <w:rPrChange w:id="2785" w:author="hyx" w:date="2018-11-10T19:42:00Z">
                    <w:rPr>
                      <w:rFonts w:ascii="Times New Roman" w:hAnsi="Times New Roman" w:cs="Times New Roman"/>
                      <w:szCs w:val="24"/>
                    </w:rPr>
                  </w:rPrChange>
                </w:rPr>
                <w:t>31504251</w:t>
              </w:r>
            </w:ins>
          </w:p>
          <w:p>
            <w:pPr>
              <w:rPr>
                <w:ins w:id="2786" w:author="hyx" w:date="2018-11-10T19:18:00Z"/>
                <w:rFonts w:cs="Helvetica Neue"/>
                <w:color w:val="000000"/>
                <w:sz w:val="21"/>
                <w:szCs w:val="21"/>
                <w:rPrChange w:id="2787" w:author="hyx" w:date="2018-11-10T19:42:00Z">
                  <w:rPr>
                    <w:ins w:id="2788" w:author="hyx" w:date="2018-11-10T19:18:00Z"/>
                    <w:rFonts w:cs="Helvetica Neue"/>
                    <w:color w:val="000000"/>
                    <w:sz w:val="22"/>
                    <w:szCs w:val="26"/>
                  </w:rPr>
                </w:rPrChange>
              </w:rPr>
            </w:pPr>
            <w:ins w:id="2789" w:author="hyx" w:date="2018-11-10T19:40:00Z">
              <w:r>
                <w:rPr>
                  <w:rFonts w:ascii="宋体" w:hAnsi="宋体" w:cs="Times New Roman"/>
                  <w:szCs w:val="21"/>
                  <w:rPrChange w:id="2790"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791" w:author="hyx" w:date="2018-11-10T19:45:00Z">
              <w:tcPr>
                <w:tcW w:w="442" w:type="dxa"/>
                <w:shd w:val="clear" w:color="auto" w:fill="FFFFFF" w:themeFill="background1"/>
              </w:tcPr>
            </w:tcPrChange>
          </w:tcPr>
          <w:p>
            <w:pPr>
              <w:rPr>
                <w:ins w:id="2792" w:author="hyx" w:date="2018-11-10T19:18:00Z"/>
                <w:rFonts w:cs="Helvetica Neue"/>
                <w:color w:val="000000"/>
                <w:sz w:val="21"/>
                <w:szCs w:val="21"/>
                <w:rPrChange w:id="2793" w:author="hyx" w:date="2018-11-10T19:42:00Z">
                  <w:rPr>
                    <w:ins w:id="2794" w:author="hyx" w:date="2018-11-10T19:18:00Z"/>
                    <w:rFonts w:cs="Helvetica Neue"/>
                    <w:color w:val="000000"/>
                    <w:sz w:val="22"/>
                    <w:szCs w:val="26"/>
                  </w:rPr>
                </w:rPrChange>
              </w:rPr>
            </w:pPr>
            <w:ins w:id="2795" w:author="hyx" w:date="2018-11-10T19:45:00Z">
              <w:r>
                <w:rPr/>
                <w:t>di62289</w:t>
              </w:r>
            </w:ins>
          </w:p>
        </w:tc>
        <w:tc>
          <w:tcPr>
            <w:tcW w:w="1266" w:type="dxa"/>
            <w:shd w:val="clear" w:color="auto" w:fill="FFFFFF" w:themeFill="background1"/>
            <w:vAlign w:val="center"/>
            <w:tcPrChange w:id="2796" w:author="hyx" w:date="2018-11-10T19:45:00Z">
              <w:tcPr>
                <w:tcW w:w="438" w:type="dxa"/>
                <w:shd w:val="clear" w:color="auto" w:fill="FFFFFF" w:themeFill="background1"/>
              </w:tcPr>
            </w:tcPrChange>
          </w:tcPr>
          <w:p>
            <w:pPr>
              <w:rPr>
                <w:ins w:id="2797" w:author="hyx" w:date="2018-11-10T19:19:00Z"/>
                <w:rFonts w:cs="Helvetica Neue"/>
                <w:color w:val="000000"/>
                <w:sz w:val="21"/>
                <w:szCs w:val="21"/>
                <w:rPrChange w:id="2798" w:author="hyx" w:date="2018-11-10T19:42:00Z">
                  <w:rPr>
                    <w:ins w:id="2799" w:author="hyx" w:date="2018-11-10T19:19:00Z"/>
                    <w:rFonts w:cs="Helvetica Neue"/>
                    <w:color w:val="000000"/>
                    <w:sz w:val="22"/>
                    <w:szCs w:val="26"/>
                  </w:rPr>
                </w:rPrChange>
              </w:rPr>
            </w:pPr>
            <w:ins w:id="2800" w:author="hyx" w:date="2018-11-10T19:45:00Z">
              <w:r>
                <w:rPr/>
                <w:t>935162289</w:t>
              </w:r>
            </w:ins>
          </w:p>
        </w:tc>
        <w:tc>
          <w:tcPr>
            <w:tcW w:w="741" w:type="dxa"/>
            <w:shd w:val="clear" w:color="auto" w:fill="FFFFFF" w:themeFill="background1"/>
            <w:tcPrChange w:id="2801" w:author="hyx" w:date="2018-11-10T19:45:00Z">
              <w:tcPr>
                <w:tcW w:w="744" w:type="dxa"/>
                <w:shd w:val="clear" w:color="auto" w:fill="FFFFFF" w:themeFill="background1"/>
              </w:tcPr>
            </w:tcPrChange>
          </w:tcPr>
          <w:p>
            <w:pPr>
              <w:rPr>
                <w:rFonts w:ascii="宋体" w:hAnsi="宋体" w:eastAsia="宋体"/>
                <w:sz w:val="21"/>
                <w:szCs w:val="21"/>
                <w:rPrChange w:id="2802" w:author="hyx" w:date="2018-11-10T19:42:00Z">
                  <w:rPr>
                    <w:rFonts w:asciiTheme="minorEastAsia" w:hAnsiTheme="minorEastAsia" w:eastAsiaTheme="minorEastAsia"/>
                    <w:sz w:val="20"/>
                    <w:szCs w:val="20"/>
                  </w:rPr>
                </w:rPrChange>
              </w:rPr>
            </w:pPr>
            <w:r>
              <w:rPr>
                <w:rFonts w:ascii="宋体" w:hAnsi="宋体" w:cs="Helvetica Neue"/>
                <w:color w:val="000000"/>
                <w:sz w:val="21"/>
                <w:szCs w:val="21"/>
                <w:rPrChange w:id="2803" w:author="hyx" w:date="2018-11-10T19:42:00Z">
                  <w:rPr>
                    <w:rFonts w:cs="Helvetica Neue" w:asciiTheme="minorEastAsia" w:hAnsiTheme="minorEastAsia"/>
                    <w:color w:val="000000"/>
                    <w:sz w:val="22"/>
                    <w:szCs w:val="26"/>
                  </w:rPr>
                </w:rPrChange>
              </w:rPr>
              <w:t>求真</w:t>
            </w:r>
            <w:r>
              <w:rPr>
                <w:rFonts w:ascii="宋体" w:hAnsi="宋体" w:cs="Helvetica Neue"/>
                <w:color w:val="000000"/>
                <w:sz w:val="21"/>
                <w:szCs w:val="21"/>
                <w:rPrChange w:id="2804" w:author="hyx" w:date="2018-11-10T19:42:00Z">
                  <w:rPr>
                    <w:rFonts w:cs="Helvetica Neue" w:asciiTheme="minorEastAsia" w:hAnsiTheme="minorEastAsia"/>
                    <w:color w:val="000000"/>
                    <w:sz w:val="22"/>
                    <w:szCs w:val="26"/>
                  </w:rPr>
                </w:rPrChange>
              </w:rPr>
              <w:t>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805"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645" w:hRule="atLeast"/>
          <w:trPrChange w:id="2805" w:author="hyx" w:date="2018-11-10T19:45:00Z">
            <w:trPr>
              <w:trHeight w:val="645" w:hRule="atLeast"/>
            </w:trPr>
          </w:trPrChange>
        </w:trPr>
        <w:tc>
          <w:tcPr>
            <w:tcW w:w="1262" w:type="dxa"/>
            <w:shd w:val="clear" w:color="auto" w:fill="FFFFFF" w:themeFill="background1"/>
            <w:noWrap/>
            <w:tcPrChange w:id="2806" w:author="hyx" w:date="2018-11-10T19:45:00Z">
              <w:tcPr>
                <w:tcW w:w="1262" w:type="dxa"/>
                <w:shd w:val="clear" w:color="auto" w:fill="FFFFFF" w:themeFill="background1"/>
                <w:noWrap/>
              </w:tcPr>
            </w:tcPrChange>
          </w:tcPr>
          <w:p>
            <w:pPr>
              <w:rPr>
                <w:rFonts w:ascii="宋体" w:hAnsi="宋体" w:eastAsia="宋体"/>
                <w:color w:val="000000"/>
                <w:sz w:val="21"/>
                <w:szCs w:val="21"/>
                <w:rPrChange w:id="2807" w:author="hyx" w:date="2018-11-10T19:42:00Z">
                  <w:rPr>
                    <w:rFonts w:ascii="等线" w:hAnsi="等线" w:eastAsia="等线"/>
                    <w:color w:val="000000"/>
                    <w:sz w:val="22"/>
                  </w:rPr>
                </w:rPrChange>
              </w:rPr>
            </w:pPr>
            <w:r>
              <w:rPr>
                <w:rFonts w:hint="eastAsia" w:ascii="宋体" w:hAnsi="宋体" w:eastAsia="宋体"/>
                <w:color w:val="000000"/>
                <w:sz w:val="21"/>
                <w:szCs w:val="21"/>
                <w:rPrChange w:id="2808" w:author="hyx" w:date="2018-11-10T19:42:00Z">
                  <w:rPr>
                    <w:rFonts w:hint="eastAsia" w:ascii="等线" w:hAnsi="等线" w:eastAsia="等线"/>
                    <w:color w:val="000000"/>
                    <w:sz w:val="22"/>
                  </w:rPr>
                </w:rPrChange>
              </w:rPr>
              <w:t>杨枨</w:t>
            </w:r>
          </w:p>
        </w:tc>
        <w:tc>
          <w:tcPr>
            <w:tcW w:w="1371" w:type="dxa"/>
            <w:gridSpan w:val="2"/>
            <w:shd w:val="clear" w:color="auto" w:fill="FFFFFF" w:themeFill="background1"/>
            <w:tcPrChange w:id="2809" w:author="hyx" w:date="2018-11-10T19:45:00Z">
              <w:tcPr>
                <w:tcW w:w="2253" w:type="dxa"/>
                <w:gridSpan w:val="3"/>
                <w:shd w:val="clear" w:color="auto" w:fill="FFFFFF" w:themeFill="background1"/>
              </w:tcPr>
            </w:tcPrChange>
          </w:tcPr>
          <w:p>
            <w:pPr>
              <w:rPr>
                <w:ins w:id="2810" w:author="hyx" w:date="2018-11-10T19:43:00Z"/>
                <w:szCs w:val="21"/>
              </w:rPr>
            </w:pPr>
            <w:ins w:id="2811" w:author="hyx" w:date="2018-11-10T19:44:00Z">
              <w:r>
                <w:rPr>
                  <w:rFonts w:hint="eastAsia"/>
                  <w:szCs w:val="21"/>
                </w:rPr>
                <w:t>13357102333</w:t>
              </w:r>
            </w:ins>
          </w:p>
        </w:tc>
        <w:tc>
          <w:tcPr>
            <w:tcW w:w="1896" w:type="dxa"/>
            <w:gridSpan w:val="3"/>
            <w:shd w:val="clear" w:color="auto" w:fill="FFFFFF" w:themeFill="background1"/>
            <w:tcPrChange w:id="2812" w:author="hyx" w:date="2018-11-10T19:45:00Z">
              <w:tcPr>
                <w:tcW w:w="2253" w:type="dxa"/>
                <w:shd w:val="clear" w:color="auto" w:fill="FFFFFF" w:themeFill="background1"/>
              </w:tcPr>
            </w:tcPrChange>
          </w:tcPr>
          <w:p>
            <w:pPr>
              <w:rPr>
                <w:ins w:id="2813" w:author="hyx" w:date="2018-11-10T19:20:00Z"/>
                <w:sz w:val="21"/>
                <w:szCs w:val="21"/>
                <w:rPrChange w:id="2814" w:author="hyx" w:date="2018-11-10T19:42:00Z">
                  <w:rPr>
                    <w:ins w:id="2815" w:author="hyx" w:date="2018-11-10T19:20:00Z"/>
                    <w:sz w:val="20"/>
                    <w:szCs w:val="20"/>
                  </w:rPr>
                </w:rPrChange>
              </w:rPr>
            </w:pPr>
            <w:ins w:id="2816" w:author="hyx" w:date="2018-11-10T19:20:00Z">
              <w:r>
                <w:rPr>
                  <w:sz w:val="21"/>
                  <w:szCs w:val="21"/>
                  <w:rPrChange w:id="2817" w:author="hyx" w:date="2018-11-10T19:42:00Z">
                    <w:rPr>
                      <w:sz w:val="20"/>
                      <w:szCs w:val="20"/>
                    </w:rPr>
                  </w:rPrChange>
                </w:rPr>
                <w:t>yangc</w:t>
              </w:r>
            </w:ins>
          </w:p>
          <w:p>
            <w:pPr>
              <w:rPr>
                <w:sz w:val="21"/>
                <w:szCs w:val="21"/>
                <w:rPrChange w:id="2818" w:author="hyx" w:date="2018-11-10T19:42:00Z">
                  <w:rPr>
                    <w:sz w:val="20"/>
                    <w:szCs w:val="20"/>
                  </w:rPr>
                </w:rPrChange>
              </w:rPr>
            </w:pPr>
            <w:ins w:id="2819" w:author="hyx" w:date="2018-11-10T19:20:00Z">
              <w:r>
                <w:rPr>
                  <w:sz w:val="21"/>
                  <w:szCs w:val="21"/>
                  <w:rPrChange w:id="2820" w:author="hyx" w:date="2018-11-10T19:42:00Z">
                    <w:rPr>
                      <w:sz w:val="20"/>
                      <w:szCs w:val="20"/>
                    </w:rPr>
                  </w:rPrChange>
                </w:rPr>
                <w:t>@zucc.edu.cn</w:t>
              </w:r>
            </w:ins>
          </w:p>
        </w:tc>
        <w:tc>
          <w:tcPr>
            <w:tcW w:w="1686" w:type="dxa"/>
            <w:shd w:val="clear" w:color="auto" w:fill="FFFFFF" w:themeFill="background1"/>
            <w:vAlign w:val="center"/>
            <w:tcPrChange w:id="2821" w:author="hyx" w:date="2018-11-10T19:45:00Z">
              <w:tcPr>
                <w:tcW w:w="442" w:type="dxa"/>
                <w:shd w:val="clear" w:color="auto" w:fill="FFFFFF" w:themeFill="background1"/>
              </w:tcPr>
            </w:tcPrChange>
          </w:tcPr>
          <w:p>
            <w:pPr>
              <w:rPr>
                <w:ins w:id="2822" w:author="hyx" w:date="2018-11-10T19:18:00Z"/>
                <w:sz w:val="21"/>
                <w:szCs w:val="21"/>
                <w:rPrChange w:id="2823" w:author="hyx" w:date="2018-11-10T19:42:00Z">
                  <w:rPr>
                    <w:ins w:id="2824" w:author="hyx" w:date="2018-11-10T19:18:00Z"/>
                    <w:sz w:val="20"/>
                    <w:szCs w:val="20"/>
                  </w:rPr>
                </w:rPrChange>
              </w:rPr>
            </w:pPr>
            <w:ins w:id="2825" w:author="hyx" w:date="2018-11-13T11:53:00Z">
              <w:r>
                <w:rPr>
                  <w:rFonts w:hint="eastAsia"/>
                  <w:szCs w:val="21"/>
                </w:rPr>
                <w:t>H</w:t>
              </w:r>
            </w:ins>
            <w:ins w:id="2826" w:author="hyx" w:date="2018-11-13T11:53:00Z">
              <w:r>
                <w:rPr>
                  <w:szCs w:val="21"/>
                </w:rPr>
                <w:t>olleyYang</w:t>
              </w:r>
            </w:ins>
          </w:p>
        </w:tc>
        <w:tc>
          <w:tcPr>
            <w:tcW w:w="1266" w:type="dxa"/>
            <w:shd w:val="clear" w:color="auto" w:fill="FFFFFF" w:themeFill="background1"/>
            <w:vAlign w:val="center"/>
            <w:tcPrChange w:id="2827" w:author="hyx" w:date="2018-11-10T19:45:00Z">
              <w:tcPr>
                <w:tcW w:w="438" w:type="dxa"/>
                <w:shd w:val="clear" w:color="auto" w:fill="FFFFFF" w:themeFill="background1"/>
              </w:tcPr>
            </w:tcPrChange>
          </w:tcPr>
          <w:p>
            <w:pPr>
              <w:rPr>
                <w:ins w:id="2828" w:author="hyx" w:date="2018-11-10T19:19:00Z"/>
                <w:sz w:val="21"/>
                <w:szCs w:val="21"/>
                <w:rPrChange w:id="2829" w:author="hyx" w:date="2018-11-10T19:42:00Z">
                  <w:rPr>
                    <w:ins w:id="2830" w:author="hyx" w:date="2018-11-10T19:19:00Z"/>
                    <w:sz w:val="20"/>
                    <w:szCs w:val="20"/>
                  </w:rPr>
                </w:rPrChange>
              </w:rPr>
            </w:pPr>
            <w:ins w:id="2831" w:author="hyx" w:date="2018-11-10T19:46:00Z">
              <w:r>
                <w:rPr>
                  <w:rFonts w:hint="eastAsia"/>
                  <w:szCs w:val="21"/>
                </w:rPr>
                <w:t>暂无</w:t>
              </w:r>
            </w:ins>
          </w:p>
        </w:tc>
        <w:tc>
          <w:tcPr>
            <w:tcW w:w="741" w:type="dxa"/>
            <w:shd w:val="clear" w:color="auto" w:fill="FFFFFF" w:themeFill="background1"/>
            <w:tcPrChange w:id="2832" w:author="hyx" w:date="2018-11-10T19:45:00Z">
              <w:tcPr>
                <w:tcW w:w="744" w:type="dxa"/>
                <w:shd w:val="clear" w:color="auto" w:fill="FFFFFF" w:themeFill="background1"/>
              </w:tcPr>
            </w:tcPrChange>
          </w:tcPr>
          <w:p>
            <w:pPr>
              <w:rPr>
                <w:rFonts w:ascii="宋体" w:hAnsi="宋体" w:eastAsia="宋体"/>
                <w:sz w:val="21"/>
                <w:szCs w:val="21"/>
                <w:rPrChange w:id="2833" w:author="hyx" w:date="2018-11-10T19:42:00Z">
                  <w:rPr>
                    <w:rFonts w:asciiTheme="minorEastAsia" w:hAnsiTheme="minorEastAsia" w:eastAsiaTheme="minorEastAsia"/>
                    <w:sz w:val="20"/>
                    <w:szCs w:val="20"/>
                  </w:rPr>
                </w:rPrChange>
              </w:rPr>
            </w:pPr>
            <w:r>
              <w:rPr>
                <w:rFonts w:hint="eastAsia" w:ascii="宋体" w:hAnsi="宋体"/>
                <w:sz w:val="21"/>
                <w:szCs w:val="21"/>
                <w:rPrChange w:id="2834" w:author="hyx" w:date="2018-11-10T19:42:00Z">
                  <w:rPr>
                    <w:rFonts w:hint="eastAsia" w:asciiTheme="minorEastAsia" w:hAnsiTheme="minorEastAsia"/>
                    <w:sz w:val="20"/>
                    <w:szCs w:val="20"/>
                  </w:rPr>
                </w:rPrChange>
              </w:rPr>
              <w:t>理</w:t>
            </w:r>
            <w:r>
              <w:rPr>
                <w:rFonts w:ascii="宋体" w:hAnsi="宋体"/>
                <w:sz w:val="21"/>
                <w:szCs w:val="21"/>
                <w:rPrChange w:id="2835" w:author="hyx" w:date="2018-11-10T19:42:00Z">
                  <w:rPr>
                    <w:rFonts w:asciiTheme="minorEastAsia" w:hAnsiTheme="minorEastAsia"/>
                    <w:sz w:val="20"/>
                    <w:szCs w:val="20"/>
                  </w:rPr>
                </w:rPrChange>
              </w:rPr>
              <w:t>4</w:t>
            </w:r>
            <w:ins w:id="2836" w:author="hyx" w:date="2018-11-10T19:43:00Z">
              <w:r>
                <w:rPr>
                  <w:rFonts w:hint="eastAsia"/>
                  <w:szCs w:val="21"/>
                </w:rPr>
                <w:t>-</w:t>
              </w:r>
            </w:ins>
            <w:ins w:id="2837" w:author="hyx" w:date="2018-11-10T19:43:00Z">
              <w:r>
                <w:rPr>
                  <w:szCs w:val="21"/>
                </w:rPr>
                <w:t xml:space="preserve">504 </w:t>
              </w:r>
            </w:ins>
            <w:del w:id="2838" w:author="hyx" w:date="2018-11-10T19:43:00Z">
              <w:r>
                <w:rPr>
                  <w:rFonts w:hint="eastAsia" w:ascii="宋体" w:hAnsi="宋体"/>
                  <w:sz w:val="21"/>
                  <w:szCs w:val="21"/>
                  <w:rPrChange w:id="2839" w:author="hyx" w:date="2018-11-10T19:42:00Z">
                    <w:rPr>
                      <w:rFonts w:hint="eastAsia" w:asciiTheme="minorEastAsia" w:hAnsiTheme="minorEastAsia"/>
                      <w:sz w:val="20"/>
                      <w:szCs w:val="20"/>
                    </w:rPr>
                  </w:rPrChange>
                </w:rPr>
                <w:delText>系主任</w:delText>
              </w:r>
            </w:del>
            <w:del w:id="2840" w:author="hyx" w:date="2018-11-10T19:43:00Z">
              <w:r>
                <w:rPr>
                  <w:rFonts w:ascii="宋体" w:hAnsi="宋体"/>
                  <w:sz w:val="21"/>
                  <w:szCs w:val="21"/>
                  <w:rPrChange w:id="2841" w:author="hyx" w:date="2018-11-10T19:42:00Z">
                    <w:rPr>
                      <w:rFonts w:asciiTheme="minorEastAsia" w:hAnsiTheme="minorEastAsia"/>
                      <w:sz w:val="20"/>
                      <w:szCs w:val="20"/>
                    </w:rPr>
                  </w:rPrChange>
                </w:rPr>
                <w:delText>办公室</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842" w:author="hyx" w:date="2018-11-10T19:4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blPrExChange>
        </w:tblPrEx>
        <w:trPr>
          <w:trHeight w:val="260" w:hRule="atLeast"/>
          <w:trPrChange w:id="2842" w:author="hyx" w:date="2018-11-10T19:45:00Z">
            <w:trPr>
              <w:trHeight w:val="260" w:hRule="atLeast"/>
            </w:trPr>
          </w:trPrChange>
        </w:trPr>
        <w:tc>
          <w:tcPr>
            <w:tcW w:w="1262" w:type="dxa"/>
            <w:shd w:val="clear" w:color="auto" w:fill="FFFFFF" w:themeFill="background1"/>
            <w:noWrap/>
            <w:tcPrChange w:id="2843" w:author="hyx" w:date="2018-11-10T19:45:00Z">
              <w:tcPr>
                <w:tcW w:w="1262" w:type="dxa"/>
                <w:shd w:val="clear" w:color="auto" w:fill="FFFFFF" w:themeFill="background1"/>
                <w:noWrap/>
              </w:tcPr>
            </w:tcPrChange>
          </w:tcPr>
          <w:p>
            <w:pPr>
              <w:rPr>
                <w:rFonts w:ascii="宋体" w:hAnsi="宋体" w:eastAsia="宋体"/>
                <w:color w:val="000000"/>
                <w:sz w:val="21"/>
                <w:szCs w:val="21"/>
                <w:rPrChange w:id="2844" w:author="hyx" w:date="2018-11-10T19:42:00Z">
                  <w:rPr>
                    <w:rFonts w:ascii="等线" w:hAnsi="等线" w:eastAsia="等线"/>
                    <w:color w:val="000000"/>
                    <w:sz w:val="22"/>
                  </w:rPr>
                </w:rPrChange>
              </w:rPr>
            </w:pPr>
            <w:r>
              <w:rPr>
                <w:rFonts w:hint="eastAsia" w:ascii="宋体" w:hAnsi="宋体" w:eastAsia="宋体"/>
                <w:color w:val="000000"/>
                <w:sz w:val="21"/>
                <w:szCs w:val="21"/>
                <w:rPrChange w:id="2845" w:author="hyx" w:date="2018-11-10T19:42:00Z">
                  <w:rPr>
                    <w:rFonts w:hint="eastAsia" w:ascii="等线" w:hAnsi="等线" w:eastAsia="等线"/>
                    <w:color w:val="000000"/>
                    <w:sz w:val="22"/>
                  </w:rPr>
                </w:rPrChange>
              </w:rPr>
              <w:t>侯宏仑</w:t>
            </w:r>
          </w:p>
        </w:tc>
        <w:tc>
          <w:tcPr>
            <w:tcW w:w="1371" w:type="dxa"/>
            <w:gridSpan w:val="2"/>
            <w:shd w:val="clear" w:color="auto" w:fill="FFFFFF" w:themeFill="background1"/>
            <w:tcPrChange w:id="2846" w:author="hyx" w:date="2018-11-10T19:45:00Z">
              <w:tcPr>
                <w:tcW w:w="2253" w:type="dxa"/>
                <w:gridSpan w:val="3"/>
                <w:shd w:val="clear" w:color="auto" w:fill="FFFFFF" w:themeFill="background1"/>
              </w:tcPr>
            </w:tcPrChange>
          </w:tcPr>
          <w:p>
            <w:pPr>
              <w:rPr>
                <w:ins w:id="2847" w:author="hyx" w:date="2018-11-10T19:43:00Z"/>
                <w:szCs w:val="21"/>
              </w:rPr>
            </w:pPr>
            <w:ins w:id="2848" w:author="hyx" w:date="2018-11-10T19:44:00Z">
              <w:r>
                <w:rPr>
                  <w:rFonts w:hint="eastAsia"/>
                  <w:szCs w:val="21"/>
                </w:rPr>
                <w:t>13071858629</w:t>
              </w:r>
            </w:ins>
          </w:p>
        </w:tc>
        <w:tc>
          <w:tcPr>
            <w:tcW w:w="1896" w:type="dxa"/>
            <w:gridSpan w:val="3"/>
            <w:shd w:val="clear" w:color="auto" w:fill="FFFFFF" w:themeFill="background1"/>
            <w:tcPrChange w:id="2849" w:author="hyx" w:date="2018-11-10T19:45:00Z">
              <w:tcPr>
                <w:tcW w:w="2253" w:type="dxa"/>
                <w:shd w:val="clear" w:color="auto" w:fill="FFFFFF" w:themeFill="background1"/>
              </w:tcPr>
            </w:tcPrChange>
          </w:tcPr>
          <w:p>
            <w:pPr>
              <w:rPr>
                <w:ins w:id="2850" w:author="hyx" w:date="2018-11-10T19:19:00Z"/>
                <w:szCs w:val="21"/>
              </w:rPr>
            </w:pPr>
            <w:ins w:id="2851" w:author="hyx" w:date="2018-11-10T19:19:00Z">
              <w:r>
                <w:rPr>
                  <w:szCs w:val="21"/>
                </w:rPr>
                <w:t>ubilabs</w:t>
              </w:r>
            </w:ins>
          </w:p>
          <w:p>
            <w:pPr>
              <w:rPr>
                <w:ins w:id="2852" w:author="hyx" w:date="2018-11-10T19:18:00Z"/>
                <w:sz w:val="21"/>
                <w:szCs w:val="21"/>
                <w:rPrChange w:id="2853" w:author="hyx" w:date="2018-11-10T19:42:00Z">
                  <w:rPr>
                    <w:ins w:id="2854" w:author="hyx" w:date="2018-11-10T19:18:00Z"/>
                    <w:sz w:val="20"/>
                    <w:szCs w:val="20"/>
                  </w:rPr>
                </w:rPrChange>
              </w:rPr>
            </w:pPr>
            <w:ins w:id="2855" w:author="hyx" w:date="2018-11-10T19:19:00Z">
              <w:r>
                <w:rPr>
                  <w:szCs w:val="21"/>
                </w:rPr>
                <w:t>@zucc.edu.cn</w:t>
              </w:r>
            </w:ins>
          </w:p>
        </w:tc>
        <w:tc>
          <w:tcPr>
            <w:tcW w:w="1686" w:type="dxa"/>
            <w:shd w:val="clear" w:color="auto" w:fill="FFFFFF" w:themeFill="background1"/>
            <w:tcPrChange w:id="2856" w:author="hyx" w:date="2018-11-10T19:45:00Z">
              <w:tcPr>
                <w:tcW w:w="442" w:type="dxa"/>
                <w:shd w:val="clear" w:color="auto" w:fill="FFFFFF" w:themeFill="background1"/>
              </w:tcPr>
            </w:tcPrChange>
          </w:tcPr>
          <w:p>
            <w:pPr>
              <w:rPr>
                <w:ins w:id="2857" w:author="hyx" w:date="2018-11-10T19:18:00Z"/>
                <w:sz w:val="21"/>
                <w:szCs w:val="21"/>
                <w:rPrChange w:id="2858" w:author="hyx" w:date="2018-11-10T19:42:00Z">
                  <w:rPr>
                    <w:ins w:id="2859" w:author="hyx" w:date="2018-11-10T19:18:00Z"/>
                    <w:sz w:val="20"/>
                    <w:szCs w:val="20"/>
                  </w:rPr>
                </w:rPrChange>
              </w:rPr>
            </w:pPr>
            <w:ins w:id="2860" w:author="hyx" w:date="2018-11-10T19:47:00Z">
              <w:r>
                <w:rPr>
                  <w:rFonts w:hint="eastAsia"/>
                  <w:szCs w:val="21"/>
                </w:rPr>
                <w:t>t</w:t>
              </w:r>
            </w:ins>
            <w:ins w:id="2861" w:author="hyx" w:date="2018-11-10T19:47:00Z">
              <w:r>
                <w:rPr>
                  <w:szCs w:val="21"/>
                </w:rPr>
                <w:t>uuuuuuuudou</w:t>
              </w:r>
            </w:ins>
          </w:p>
        </w:tc>
        <w:tc>
          <w:tcPr>
            <w:tcW w:w="1266" w:type="dxa"/>
            <w:shd w:val="clear" w:color="auto" w:fill="FFFFFF" w:themeFill="background1"/>
            <w:tcPrChange w:id="2862" w:author="hyx" w:date="2018-11-10T19:45:00Z">
              <w:tcPr>
                <w:tcW w:w="438" w:type="dxa"/>
                <w:shd w:val="clear" w:color="auto" w:fill="FFFFFF" w:themeFill="background1"/>
              </w:tcPr>
            </w:tcPrChange>
          </w:tcPr>
          <w:p>
            <w:pPr>
              <w:rPr>
                <w:ins w:id="2863" w:author="hyx" w:date="2018-11-10T19:19:00Z"/>
                <w:sz w:val="21"/>
                <w:szCs w:val="21"/>
                <w:rPrChange w:id="2864" w:author="hyx" w:date="2018-11-10T19:42:00Z">
                  <w:rPr>
                    <w:ins w:id="2865" w:author="hyx" w:date="2018-11-10T19:19:00Z"/>
                    <w:sz w:val="20"/>
                    <w:szCs w:val="20"/>
                  </w:rPr>
                </w:rPrChange>
              </w:rPr>
            </w:pPr>
            <w:ins w:id="2866" w:author="hyx" w:date="2018-11-13T10:42:00Z">
              <w:r>
                <w:rPr>
                  <w:rFonts w:hint="eastAsia"/>
                  <w:szCs w:val="21"/>
                </w:rPr>
                <w:t>5</w:t>
              </w:r>
            </w:ins>
            <w:ins w:id="2867" w:author="hyx" w:date="2018-11-13T10:42:00Z">
              <w:r>
                <w:rPr>
                  <w:szCs w:val="21"/>
                </w:rPr>
                <w:t>6689824</w:t>
              </w:r>
            </w:ins>
          </w:p>
        </w:tc>
        <w:tc>
          <w:tcPr>
            <w:tcW w:w="741" w:type="dxa"/>
            <w:shd w:val="clear" w:color="auto" w:fill="FFFFFF" w:themeFill="background1"/>
            <w:tcPrChange w:id="2868" w:author="hyx" w:date="2018-11-10T19:45:00Z">
              <w:tcPr>
                <w:tcW w:w="744" w:type="dxa"/>
                <w:shd w:val="clear" w:color="auto" w:fill="FFFFFF" w:themeFill="background1"/>
              </w:tcPr>
            </w:tcPrChange>
          </w:tcPr>
          <w:p>
            <w:pPr>
              <w:rPr>
                <w:rFonts w:ascii="宋体" w:hAnsi="宋体" w:eastAsia="宋体"/>
                <w:sz w:val="21"/>
                <w:szCs w:val="21"/>
                <w:rPrChange w:id="2869" w:author="hyx" w:date="2018-11-10T19:42:00Z">
                  <w:rPr>
                    <w:rFonts w:asciiTheme="minorEastAsia" w:hAnsiTheme="minorEastAsia" w:eastAsiaTheme="minorEastAsia"/>
                    <w:sz w:val="20"/>
                    <w:szCs w:val="20"/>
                  </w:rPr>
                </w:rPrChange>
              </w:rPr>
            </w:pPr>
            <w:r>
              <w:rPr>
                <w:rFonts w:hint="eastAsia" w:ascii="宋体" w:hAnsi="宋体"/>
                <w:sz w:val="21"/>
                <w:szCs w:val="21"/>
                <w:rPrChange w:id="2870" w:author="hyx" w:date="2018-11-10T19:42:00Z">
                  <w:rPr>
                    <w:rFonts w:hint="eastAsia" w:asciiTheme="minorEastAsia" w:hAnsiTheme="minorEastAsia"/>
                    <w:sz w:val="20"/>
                    <w:szCs w:val="20"/>
                  </w:rPr>
                </w:rPrChange>
              </w:rPr>
              <w:t>理</w:t>
            </w:r>
            <w:r>
              <w:rPr>
                <w:rFonts w:ascii="宋体" w:hAnsi="宋体"/>
                <w:sz w:val="21"/>
                <w:szCs w:val="21"/>
                <w:rPrChange w:id="2871" w:author="hyx" w:date="2018-11-10T19:42:00Z">
                  <w:rPr>
                    <w:rFonts w:asciiTheme="minorEastAsia" w:hAnsiTheme="minorEastAsia"/>
                    <w:sz w:val="20"/>
                    <w:szCs w:val="20"/>
                  </w:rPr>
                </w:rPrChange>
              </w:rPr>
              <w:t>4-501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4323" w:type="dxa"/>
          <w:trHeight w:val="260" w:hRule="atLeast"/>
          <w:del w:id="2872" w:author="hyx" w:date="2018-11-13T10:37:00Z"/>
        </w:trPr>
        <w:tc>
          <w:tcPr>
            <w:tcW w:w="1262" w:type="dxa"/>
            <w:shd w:val="clear" w:color="auto" w:fill="FFFFFF" w:themeFill="background1"/>
            <w:noWrap/>
          </w:tcPr>
          <w:p>
            <w:pPr>
              <w:rPr>
                <w:del w:id="2873" w:author="hyx" w:date="2018-11-13T10:37:00Z"/>
                <w:rFonts w:ascii="宋体" w:hAnsi="宋体" w:eastAsia="宋体"/>
                <w:color w:val="000000"/>
                <w:sz w:val="21"/>
                <w:szCs w:val="21"/>
                <w:rPrChange w:id="2874" w:author="hyx" w:date="2018-11-10T19:42:00Z">
                  <w:rPr>
                    <w:del w:id="2875" w:author="hyx" w:date="2018-11-13T10:37:00Z"/>
                    <w:rFonts w:ascii="等线" w:hAnsi="等线" w:eastAsia="等线"/>
                    <w:color w:val="000000"/>
                    <w:sz w:val="22"/>
                  </w:rPr>
                </w:rPrChange>
              </w:rPr>
            </w:pPr>
            <w:del w:id="2876" w:author="hyx" w:date="2018-11-13T10:37:00Z">
              <w:r>
                <w:rPr>
                  <w:rFonts w:hint="eastAsia" w:ascii="宋体" w:hAnsi="宋体" w:eastAsia="宋体"/>
                  <w:color w:val="000000"/>
                  <w:sz w:val="21"/>
                  <w:szCs w:val="21"/>
                  <w:rPrChange w:id="2877" w:author="hyx" w:date="2018-11-10T19:42:00Z">
                    <w:rPr>
                      <w:rFonts w:hint="eastAsia" w:ascii="等线" w:hAnsi="等线" w:eastAsia="等线"/>
                      <w:color w:val="000000"/>
                      <w:sz w:val="22"/>
                    </w:rPr>
                  </w:rPrChange>
                </w:rPr>
                <w:delText>助教</w:delText>
              </w:r>
            </w:del>
            <w:del w:id="2878" w:author="hyx" w:date="2018-11-13T10:37:00Z">
              <w:r>
                <w:rPr>
                  <w:rFonts w:hint="eastAsia"/>
                  <w:szCs w:val="21"/>
                </w:rPr>
                <w:delText>冯一鸣</w:delText>
              </w:r>
            </w:del>
          </w:p>
        </w:tc>
        <w:tc>
          <w:tcPr>
            <w:tcW w:w="1896" w:type="dxa"/>
            <w:gridSpan w:val="3"/>
            <w:shd w:val="clear" w:color="auto" w:fill="FFFFFF" w:themeFill="background1"/>
          </w:tcPr>
          <w:p>
            <w:pPr>
              <w:rPr>
                <w:del w:id="2879" w:author="hyx" w:date="2018-11-13T10:37:00Z"/>
                <w:szCs w:val="21"/>
                <w:rPrChange w:id="2880" w:author="hyx" w:date="2018-11-10T19:42:00Z">
                  <w:rPr>
                    <w:del w:id="2881" w:author="hyx" w:date="2018-11-13T10:37:00Z"/>
                  </w:rPr>
                </w:rPrChange>
              </w:rPr>
            </w:pPr>
          </w:p>
        </w:tc>
        <w:tc>
          <w:tcPr>
            <w:tcW w:w="741" w:type="dxa"/>
            <w:shd w:val="clear" w:color="auto" w:fill="FFFFFF" w:themeFill="background1"/>
          </w:tcPr>
          <w:p>
            <w:pPr>
              <w:rPr>
                <w:del w:id="2882" w:author="hyx" w:date="2018-11-13T10:37:00Z"/>
                <w:rFonts w:ascii="宋体" w:hAnsi="宋体" w:eastAsia="宋体"/>
                <w:sz w:val="21"/>
                <w:szCs w:val="21"/>
                <w:rPrChange w:id="2883" w:author="hyx" w:date="2018-11-10T19:42:00Z">
                  <w:rPr>
                    <w:del w:id="2884" w:author="hyx" w:date="2018-11-13T10:37:00Z"/>
                    <w:rFonts w:asciiTheme="minorEastAsia" w:hAnsiTheme="minorEastAsia" w:eastAsiaTheme="minorEastAsia"/>
                    <w:sz w:val="20"/>
                    <w:szCs w:val="20"/>
                  </w:rPr>
                </w:rPrChange>
              </w:rPr>
            </w:pPr>
            <w:del w:id="2885" w:author="hyx" w:date="2018-11-13T10:37:00Z">
              <w:r>
                <w:rPr>
                  <w:rFonts w:hint="eastAsia"/>
                  <w:szCs w:val="21"/>
                  <w:rPrChange w:id="2886" w:author="hyx" w:date="2018-11-10T19:42:00Z">
                    <w:rPr>
                      <w:rFonts w:hint="eastAsia"/>
                    </w:rPr>
                  </w:rPrChange>
                </w:rPr>
                <w:delText>弘毅</w:delText>
              </w:r>
            </w:del>
            <w:del w:id="2887" w:author="hyx" w:date="2018-11-13T10:37:00Z">
              <w:r>
                <w:rPr>
                  <w:szCs w:val="21"/>
                  <w:rPrChange w:id="2888" w:author="hyx" w:date="2018-11-10T19:42:00Z">
                    <w:rPr/>
                  </w:rPrChange>
                </w:rPr>
                <w:delText>1-610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4323" w:type="dxa"/>
          <w:trHeight w:val="260" w:hRule="atLeast"/>
          <w:del w:id="2889" w:author="hyx" w:date="2018-11-13T10:37:00Z"/>
        </w:trPr>
        <w:tc>
          <w:tcPr>
            <w:tcW w:w="1262" w:type="dxa"/>
            <w:shd w:val="clear" w:color="auto" w:fill="FFFFFF" w:themeFill="background1"/>
            <w:noWrap/>
          </w:tcPr>
          <w:p>
            <w:pPr>
              <w:rPr>
                <w:del w:id="2890" w:author="hyx" w:date="2018-11-13T10:37:00Z"/>
                <w:rFonts w:ascii="宋体" w:hAnsi="宋体" w:eastAsia="宋体"/>
                <w:color w:val="000000"/>
                <w:sz w:val="21"/>
                <w:szCs w:val="21"/>
                <w:rPrChange w:id="2891" w:author="hyx" w:date="2018-11-10T19:42:00Z">
                  <w:rPr>
                    <w:del w:id="2892" w:author="hyx" w:date="2018-11-13T10:37:00Z"/>
                    <w:rFonts w:ascii="等线" w:hAnsi="等线" w:eastAsia="等线"/>
                    <w:color w:val="000000"/>
                    <w:sz w:val="22"/>
                  </w:rPr>
                </w:rPrChange>
              </w:rPr>
            </w:pPr>
            <w:del w:id="2893" w:author="hyx" w:date="2018-11-13T10:37:00Z">
              <w:r>
                <w:rPr>
                  <w:rFonts w:hint="eastAsia" w:ascii="宋体" w:hAnsi="宋体" w:eastAsia="宋体"/>
                  <w:color w:val="000000"/>
                  <w:sz w:val="21"/>
                  <w:szCs w:val="21"/>
                  <w:rPrChange w:id="2894" w:author="hyx" w:date="2018-11-10T19:42:00Z">
                    <w:rPr>
                      <w:rFonts w:hint="eastAsia" w:ascii="等线" w:hAnsi="等线" w:eastAsia="等线"/>
                      <w:color w:val="000000"/>
                      <w:sz w:val="22"/>
                    </w:rPr>
                  </w:rPrChange>
                </w:rPr>
                <w:delText>助教</w:delText>
              </w:r>
            </w:del>
            <w:del w:id="2895" w:author="hyx" w:date="2018-11-13T10:37:00Z">
              <w:r>
                <w:rPr>
                  <w:rFonts w:hint="eastAsia"/>
                  <w:szCs w:val="21"/>
                </w:rPr>
                <w:delText>陈栩</w:delText>
              </w:r>
            </w:del>
          </w:p>
        </w:tc>
        <w:tc>
          <w:tcPr>
            <w:tcW w:w="1896" w:type="dxa"/>
            <w:gridSpan w:val="3"/>
            <w:shd w:val="clear" w:color="auto" w:fill="FFFFFF" w:themeFill="background1"/>
          </w:tcPr>
          <w:p>
            <w:pPr>
              <w:rPr>
                <w:del w:id="2896" w:author="hyx" w:date="2018-11-13T10:37:00Z"/>
                <w:szCs w:val="21"/>
                <w:rPrChange w:id="2897" w:author="hyx" w:date="2018-11-10T19:42:00Z">
                  <w:rPr>
                    <w:del w:id="2898" w:author="hyx" w:date="2018-11-13T10:37:00Z"/>
                  </w:rPr>
                </w:rPrChange>
              </w:rPr>
            </w:pPr>
          </w:p>
        </w:tc>
        <w:tc>
          <w:tcPr>
            <w:tcW w:w="741" w:type="dxa"/>
            <w:shd w:val="clear" w:color="auto" w:fill="FFFFFF" w:themeFill="background1"/>
          </w:tcPr>
          <w:p>
            <w:pPr>
              <w:rPr>
                <w:del w:id="2899" w:author="hyx" w:date="2018-11-13T10:37:00Z"/>
                <w:rFonts w:ascii="宋体" w:hAnsi="宋体" w:eastAsia="宋体"/>
                <w:sz w:val="21"/>
                <w:szCs w:val="21"/>
                <w:rPrChange w:id="2900" w:author="hyx" w:date="2018-11-10T19:42:00Z">
                  <w:rPr>
                    <w:del w:id="2901" w:author="hyx" w:date="2018-11-13T10:37:00Z"/>
                    <w:rFonts w:asciiTheme="minorEastAsia" w:hAnsiTheme="minorEastAsia" w:eastAsiaTheme="minorEastAsia"/>
                    <w:sz w:val="20"/>
                    <w:szCs w:val="20"/>
                  </w:rPr>
                </w:rPrChange>
              </w:rPr>
            </w:pPr>
            <w:del w:id="2902" w:author="hyx" w:date="2018-11-13T10:37:00Z">
              <w:r>
                <w:rPr>
                  <w:rFonts w:hint="eastAsia"/>
                  <w:szCs w:val="21"/>
                  <w:rPrChange w:id="2903" w:author="hyx" w:date="2018-11-10T19:42:00Z">
                    <w:rPr>
                      <w:rFonts w:hint="eastAsia"/>
                    </w:rPr>
                  </w:rPrChange>
                </w:rPr>
                <w:delText>问源</w:delText>
              </w:r>
            </w:del>
            <w:del w:id="2904" w:author="hyx" w:date="2018-11-13T10:37:00Z">
              <w:r>
                <w:rPr>
                  <w:szCs w:val="21"/>
                  <w:rPrChange w:id="2905" w:author="hyx" w:date="2018-11-10T19:42:00Z">
                    <w:rPr/>
                  </w:rPrChange>
                </w:rPr>
                <w:delText>1-636</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6219" w:type="dxa"/>
          <w:trHeight w:val="260" w:hRule="atLeast"/>
          <w:del w:id="2906" w:author="hyx" w:date="2018-11-13T10:37:00Z"/>
        </w:trPr>
        <w:tc>
          <w:tcPr>
            <w:tcW w:w="1262" w:type="dxa"/>
            <w:shd w:val="clear" w:color="auto" w:fill="FFFFFF" w:themeFill="background1"/>
            <w:noWrap/>
          </w:tcPr>
          <w:p>
            <w:pPr>
              <w:rPr>
                <w:del w:id="2907" w:author="hyx" w:date="2018-11-13T10:37:00Z"/>
                <w:rFonts w:ascii="宋体" w:hAnsi="宋体" w:eastAsia="宋体"/>
                <w:color w:val="000000"/>
                <w:sz w:val="21"/>
                <w:szCs w:val="21"/>
                <w:rPrChange w:id="2908" w:author="hyx" w:date="2018-11-10T19:42:00Z">
                  <w:rPr>
                    <w:del w:id="2909" w:author="hyx" w:date="2018-11-13T10:37:00Z"/>
                    <w:rFonts w:ascii="等线" w:hAnsi="等线" w:eastAsia="等线"/>
                    <w:color w:val="000000"/>
                    <w:sz w:val="22"/>
                  </w:rPr>
                </w:rPrChange>
              </w:rPr>
            </w:pPr>
            <w:del w:id="2910" w:author="hyx" w:date="2018-11-13T10:37:00Z">
              <w:r>
                <w:rPr>
                  <w:rFonts w:hint="eastAsia" w:ascii="宋体" w:hAnsi="宋体" w:eastAsia="宋体"/>
                  <w:color w:val="000000"/>
                  <w:sz w:val="21"/>
                  <w:szCs w:val="21"/>
                  <w:rPrChange w:id="2911" w:author="hyx" w:date="2018-11-10T19:42:00Z">
                    <w:rPr>
                      <w:rFonts w:hint="eastAsia" w:ascii="等线" w:hAnsi="等线" w:eastAsia="等线"/>
                      <w:color w:val="000000"/>
                      <w:sz w:val="22"/>
                    </w:rPr>
                  </w:rPrChange>
                </w:rPr>
                <w:delText>助教</w:delText>
              </w:r>
            </w:del>
            <w:del w:id="2912" w:author="hyx" w:date="2018-11-13T10:37:00Z">
              <w:r>
                <w:rPr>
                  <w:rFonts w:hint="eastAsia"/>
                  <w:szCs w:val="21"/>
                </w:rPr>
                <w:delText>陈妍蓝</w:delText>
              </w:r>
            </w:del>
          </w:p>
        </w:tc>
        <w:tc>
          <w:tcPr>
            <w:tcW w:w="741" w:type="dxa"/>
            <w:shd w:val="clear" w:color="auto" w:fill="FFFFFF" w:themeFill="background1"/>
          </w:tcPr>
          <w:p>
            <w:pPr>
              <w:rPr>
                <w:del w:id="2913" w:author="hyx" w:date="2018-11-13T10:37:00Z"/>
                <w:rFonts w:ascii="宋体" w:hAnsi="宋体" w:eastAsia="宋体"/>
                <w:sz w:val="21"/>
                <w:szCs w:val="21"/>
                <w:rPrChange w:id="2914" w:author="hyx" w:date="2018-11-10T19:42:00Z">
                  <w:rPr>
                    <w:del w:id="2915" w:author="hyx" w:date="2018-11-13T10:37:00Z"/>
                    <w:rFonts w:asciiTheme="minorEastAsia" w:hAnsiTheme="minorEastAsia" w:eastAsiaTheme="minorEastAsia"/>
                    <w:sz w:val="20"/>
                    <w:szCs w:val="20"/>
                  </w:rPr>
                </w:rPrChange>
              </w:rPr>
            </w:pPr>
            <w:del w:id="2916" w:author="hyx" w:date="2018-11-13T10:37:00Z">
              <w:r>
                <w:rPr>
                  <w:rFonts w:hint="eastAsia" w:ascii="宋体" w:hAnsi="宋体" w:cs="Helvetica Neue"/>
                  <w:color w:val="000000"/>
                  <w:szCs w:val="21"/>
                  <w:rPrChange w:id="2917" w:author="hyx" w:date="2018-11-10T19:42:00Z">
                    <w:rPr>
                      <w:rFonts w:hint="eastAsia" w:ascii="Helvetica Neue" w:hAnsi="Helvetica Neue" w:cs="Helvetica Neue"/>
                      <w:color w:val="000000"/>
                      <w:szCs w:val="26"/>
                    </w:rPr>
                  </w:rPrChange>
                </w:rPr>
                <w:delText>问源</w:delText>
              </w:r>
            </w:del>
            <w:del w:id="2918" w:author="hyx" w:date="2018-11-13T10:37:00Z">
              <w:r>
                <w:rPr>
                  <w:rFonts w:ascii="宋体" w:hAnsi="宋体" w:cs="Helvetica Neue"/>
                  <w:color w:val="000000"/>
                  <w:szCs w:val="21"/>
                  <w:rPrChange w:id="2919" w:author="hyx" w:date="2018-11-10T19:42:00Z">
                    <w:rPr>
                      <w:rFonts w:ascii="Helvetica Neue" w:hAnsi="Helvetica Neue" w:cs="Helvetica Neue"/>
                      <w:color w:val="000000"/>
                      <w:szCs w:val="26"/>
                    </w:rPr>
                  </w:rPrChange>
                </w:rPr>
                <w:delText>1-646</w:delText>
              </w:r>
            </w:del>
          </w:p>
        </w:tc>
      </w:tr>
      <w:bookmarkEnd w:id="133"/>
    </w:tbl>
    <w:p/>
    <w:p>
      <w:pPr>
        <w:pStyle w:val="62"/>
      </w:pPr>
      <w:bookmarkStart w:id="134" w:name="_Toc23236"/>
      <w:r>
        <w:t>对外沟通形式</w:t>
      </w:r>
      <w:bookmarkEnd w:id="134"/>
    </w:p>
    <w:p>
      <w:pPr>
        <w:pStyle w:val="70"/>
      </w:pPr>
      <w:bookmarkStart w:id="135" w:name="_Toc15092"/>
      <w:r>
        <w:t>正式沟通计划</w:t>
      </w:r>
      <w:bookmarkEnd w:id="135"/>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18"/>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sz w:val="18"/>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sz w:val="18"/>
                <w:szCs w:val="20"/>
              </w:rPr>
              <w:t>理四4楼东北角</w:t>
            </w:r>
          </w:p>
        </w:tc>
        <w:tc>
          <w:tcPr>
            <w:tcW w:w="1427" w:type="dxa"/>
          </w:tcPr>
          <w:p>
            <w:pPr>
              <w:widowControl w:val="0"/>
              <w:jc w:val="both"/>
              <w:rPr>
                <w:rFonts w:cs="Times New Roman" w:asciiTheme="minorHAnsi" w:hAnsiTheme="minorHAnsi" w:eastAsiaTheme="minorEastAsia"/>
                <w:kern w:val="2"/>
                <w:sz w:val="20"/>
                <w:szCs w:val="20"/>
              </w:rPr>
            </w:pPr>
            <w:r>
              <w:rPr>
                <w:rFonts w:hint="eastAsia"/>
                <w:sz w:val="18"/>
                <w:szCs w:val="20"/>
              </w:rPr>
              <w:t>周四下午课后</w:t>
            </w:r>
          </w:p>
        </w:tc>
        <w:tc>
          <w:tcPr>
            <w:tcW w:w="1364" w:type="dxa"/>
          </w:tcPr>
          <w:p>
            <w:pPr>
              <w:widowControl w:val="0"/>
              <w:jc w:val="both"/>
              <w:rPr>
                <w:rFonts w:cs="Times New Roman" w:asciiTheme="minorHAnsi" w:hAnsiTheme="minorHAnsi" w:eastAsiaTheme="minorEastAsia"/>
                <w:kern w:val="2"/>
                <w:sz w:val="20"/>
                <w:szCs w:val="20"/>
              </w:rPr>
            </w:pPr>
            <w:r>
              <w:rPr>
                <w:rFonts w:hint="eastAsia"/>
                <w:sz w:val="18"/>
                <w:szCs w:val="20"/>
              </w:rPr>
              <w:t>全体成员</w:t>
            </w:r>
          </w:p>
        </w:tc>
        <w:tc>
          <w:tcPr>
            <w:tcW w:w="1317" w:type="dxa"/>
          </w:tcPr>
          <w:p>
            <w:pPr>
              <w:rPr>
                <w:sz w:val="18"/>
                <w:szCs w:val="20"/>
              </w:rPr>
            </w:pPr>
            <w:r>
              <w:rPr>
                <w:rFonts w:hint="eastAsia"/>
                <w:sz w:val="18"/>
                <w:szCs w:val="20"/>
              </w:rPr>
              <w:t>会议纪要</w:t>
            </w:r>
          </w:p>
          <w:p>
            <w:pPr>
              <w:widowControl w:val="0"/>
              <w:jc w:val="both"/>
              <w:rPr>
                <w:rFonts w:cs="Times New Roman" w:asciiTheme="minorHAnsi" w:hAnsiTheme="minorHAnsi" w:eastAsiaTheme="minorEastAsia"/>
                <w:kern w:val="2"/>
                <w:sz w:val="20"/>
                <w:szCs w:val="20"/>
              </w:rPr>
            </w:pPr>
            <w:r>
              <w:rPr>
                <w:rFonts w:hint="eastAsia"/>
                <w:sz w:val="18"/>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18"/>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hint="eastAsia"/>
                <w:sz w:val="18"/>
                <w:szCs w:val="20"/>
              </w:rPr>
              <w:t>QQ群报告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sz w:val="18"/>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sz w:val="18"/>
                <w:szCs w:val="20"/>
              </w:rPr>
              <w:t>每天2</w:t>
            </w:r>
            <w:r>
              <w:rPr>
                <w:sz w:val="18"/>
                <w:szCs w:val="20"/>
              </w:rPr>
              <w:t>3</w:t>
            </w:r>
            <w:r>
              <w:rPr>
                <w:rFonts w:hint="eastAsia"/>
                <w:sz w:val="18"/>
                <w:szCs w:val="20"/>
              </w:rPr>
              <w:t>:0</w:t>
            </w:r>
            <w:r>
              <w:rPr>
                <w:sz w:val="18"/>
                <w:szCs w:val="20"/>
              </w:rPr>
              <w:t>0</w:t>
            </w:r>
          </w:p>
        </w:tc>
        <w:tc>
          <w:tcPr>
            <w:tcW w:w="1364" w:type="dxa"/>
          </w:tcPr>
          <w:p>
            <w:pPr>
              <w:widowControl w:val="0"/>
              <w:jc w:val="both"/>
              <w:rPr>
                <w:rFonts w:cs="Times New Roman" w:asciiTheme="minorHAnsi" w:hAnsiTheme="minorHAnsi" w:eastAsiaTheme="minorEastAsia"/>
                <w:kern w:val="2"/>
                <w:sz w:val="20"/>
                <w:szCs w:val="20"/>
              </w:rPr>
            </w:pPr>
            <w:r>
              <w:rPr>
                <w:rFonts w:hint="eastAsia"/>
                <w:sz w:val="18"/>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sz w:val="18"/>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18"/>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sz w:val="18"/>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sz w:val="18"/>
                <w:szCs w:val="20"/>
              </w:rPr>
              <w:t>根据每次的预约地点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sz w:val="18"/>
                <w:szCs w:val="20"/>
              </w:rPr>
              <w:t>根据每次的预约时间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sz w:val="18"/>
                <w:szCs w:val="20"/>
              </w:rPr>
              <w:t>全体组员和用户代表</w:t>
            </w:r>
          </w:p>
        </w:tc>
        <w:tc>
          <w:tcPr>
            <w:tcW w:w="1317" w:type="dxa"/>
          </w:tcPr>
          <w:p>
            <w:pPr>
              <w:rPr>
                <w:sz w:val="18"/>
                <w:szCs w:val="20"/>
              </w:rPr>
            </w:pPr>
            <w:r>
              <w:rPr>
                <w:rFonts w:hint="eastAsia"/>
                <w:sz w:val="18"/>
                <w:szCs w:val="20"/>
              </w:rPr>
              <w:t>会议纪要</w:t>
            </w:r>
          </w:p>
          <w:p>
            <w:pPr>
              <w:widowControl w:val="0"/>
              <w:jc w:val="both"/>
              <w:rPr>
                <w:rFonts w:cs="Times New Roman" w:asciiTheme="minorHAnsi" w:hAnsiTheme="minorHAnsi" w:eastAsiaTheme="minorEastAsia"/>
                <w:kern w:val="2"/>
                <w:sz w:val="20"/>
                <w:szCs w:val="20"/>
              </w:rPr>
            </w:pPr>
            <w:r>
              <w:rPr>
                <w:rFonts w:hint="eastAsia"/>
                <w:sz w:val="18"/>
                <w:szCs w:val="20"/>
              </w:rPr>
              <w:t>/录音文件</w:t>
            </w:r>
          </w:p>
        </w:tc>
      </w:tr>
    </w:tbl>
    <w:p>
      <w:r>
        <w:tab/>
      </w:r>
    </w:p>
    <w:p>
      <w:pPr>
        <w:pStyle w:val="70"/>
      </w:pPr>
      <w:bookmarkStart w:id="136" w:name="_Toc16458"/>
      <w:r>
        <w:t>非正式沟通计划</w:t>
      </w:r>
      <w:bookmarkEnd w:id="136"/>
    </w:p>
    <w:tbl>
      <w:tblPr>
        <w:tblStyle w:val="4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del w:id="2920" w:author="hyx" w:date="2018-11-02T10:12:00Z"/>
        </w:trPr>
        <w:tc>
          <w:tcPr>
            <w:tcW w:w="1363" w:type="dxa"/>
          </w:tcPr>
          <w:p>
            <w:pPr>
              <w:widowControl w:val="0"/>
              <w:jc w:val="both"/>
              <w:rPr>
                <w:del w:id="2921" w:author="hyx" w:date="2018-11-02T10:12:00Z"/>
                <w:rFonts w:cs="Times New Roman" w:asciiTheme="minorHAnsi" w:hAnsiTheme="minorHAnsi" w:eastAsiaTheme="minorEastAsia"/>
                <w:kern w:val="2"/>
                <w:sz w:val="20"/>
                <w:szCs w:val="20"/>
              </w:rPr>
            </w:pPr>
            <w:del w:id="2922" w:author="hyx" w:date="2018-11-02T10:12:00Z">
              <w:r>
                <w:rPr>
                  <w:rFonts w:hint="eastAsia"/>
                  <w:sz w:val="20"/>
                  <w:szCs w:val="20"/>
                </w:rPr>
                <w:delText>沟通计划</w:delText>
              </w:r>
            </w:del>
          </w:p>
        </w:tc>
        <w:tc>
          <w:tcPr>
            <w:tcW w:w="1386" w:type="dxa"/>
          </w:tcPr>
          <w:p>
            <w:pPr>
              <w:widowControl w:val="0"/>
              <w:jc w:val="both"/>
              <w:rPr>
                <w:del w:id="2923" w:author="hyx" w:date="2018-11-02T10:12:00Z"/>
                <w:rFonts w:cs="Times New Roman" w:asciiTheme="minorHAnsi" w:hAnsiTheme="minorHAnsi" w:eastAsiaTheme="minorEastAsia"/>
                <w:kern w:val="2"/>
                <w:sz w:val="20"/>
                <w:szCs w:val="20"/>
              </w:rPr>
            </w:pPr>
            <w:del w:id="2924" w:author="hyx" w:date="2018-11-02T10:12:00Z">
              <w:r>
                <w:rPr>
                  <w:rFonts w:hint="eastAsia"/>
                  <w:sz w:val="20"/>
                  <w:szCs w:val="20"/>
                </w:rPr>
                <w:delText>沟通方式</w:delText>
              </w:r>
            </w:del>
          </w:p>
        </w:tc>
        <w:tc>
          <w:tcPr>
            <w:tcW w:w="1439" w:type="dxa"/>
          </w:tcPr>
          <w:p>
            <w:pPr>
              <w:widowControl w:val="0"/>
              <w:jc w:val="both"/>
              <w:rPr>
                <w:del w:id="2925" w:author="hyx" w:date="2018-11-02T10:12:00Z"/>
                <w:rFonts w:cs="Times New Roman" w:asciiTheme="minorHAnsi" w:hAnsiTheme="minorHAnsi" w:eastAsiaTheme="minorEastAsia"/>
                <w:kern w:val="2"/>
                <w:sz w:val="20"/>
                <w:szCs w:val="20"/>
              </w:rPr>
            </w:pPr>
            <w:del w:id="2926" w:author="hyx" w:date="2018-11-02T10:12:00Z">
              <w:r>
                <w:rPr>
                  <w:rFonts w:hint="eastAsia"/>
                  <w:sz w:val="20"/>
                  <w:szCs w:val="20"/>
                </w:rPr>
                <w:delText>沟通地点</w:delText>
              </w:r>
            </w:del>
          </w:p>
        </w:tc>
        <w:tc>
          <w:tcPr>
            <w:tcW w:w="1427" w:type="dxa"/>
          </w:tcPr>
          <w:p>
            <w:pPr>
              <w:widowControl w:val="0"/>
              <w:jc w:val="both"/>
              <w:rPr>
                <w:del w:id="2927" w:author="hyx" w:date="2018-11-02T10:12:00Z"/>
                <w:rFonts w:cs="Times New Roman" w:asciiTheme="minorHAnsi" w:hAnsiTheme="minorHAnsi" w:eastAsiaTheme="minorEastAsia"/>
                <w:kern w:val="2"/>
                <w:sz w:val="20"/>
                <w:szCs w:val="20"/>
              </w:rPr>
            </w:pPr>
            <w:del w:id="2928" w:author="hyx" w:date="2018-11-02T10:12:00Z">
              <w:r>
                <w:rPr>
                  <w:rFonts w:hint="eastAsia"/>
                  <w:sz w:val="20"/>
                  <w:szCs w:val="20"/>
                </w:rPr>
                <w:delText>沟通时间</w:delText>
              </w:r>
            </w:del>
          </w:p>
        </w:tc>
        <w:tc>
          <w:tcPr>
            <w:tcW w:w="1364" w:type="dxa"/>
          </w:tcPr>
          <w:p>
            <w:pPr>
              <w:widowControl w:val="0"/>
              <w:jc w:val="both"/>
              <w:rPr>
                <w:del w:id="2929" w:author="hyx" w:date="2018-11-02T10:12:00Z"/>
                <w:rFonts w:cs="Times New Roman" w:asciiTheme="minorHAnsi" w:hAnsiTheme="minorHAnsi" w:eastAsiaTheme="minorEastAsia"/>
                <w:kern w:val="2"/>
                <w:sz w:val="20"/>
                <w:szCs w:val="20"/>
              </w:rPr>
            </w:pPr>
            <w:del w:id="2930" w:author="hyx" w:date="2018-11-02T10:12:00Z">
              <w:r>
                <w:rPr>
                  <w:rFonts w:hint="eastAsia"/>
                  <w:sz w:val="20"/>
                  <w:szCs w:val="20"/>
                </w:rPr>
                <w:delText>参与人员</w:delText>
              </w:r>
            </w:del>
          </w:p>
        </w:tc>
        <w:tc>
          <w:tcPr>
            <w:tcW w:w="1317" w:type="dxa"/>
          </w:tcPr>
          <w:p>
            <w:pPr>
              <w:widowControl w:val="0"/>
              <w:jc w:val="both"/>
              <w:rPr>
                <w:del w:id="2931" w:author="hyx" w:date="2018-11-02T10:12:00Z"/>
                <w:rFonts w:cs="Times New Roman" w:asciiTheme="minorHAnsi" w:hAnsiTheme="minorHAnsi" w:eastAsiaTheme="minorEastAsia"/>
                <w:kern w:val="2"/>
                <w:sz w:val="20"/>
                <w:szCs w:val="20"/>
              </w:rPr>
            </w:pPr>
            <w:del w:id="2932" w:author="hyx" w:date="2018-11-02T10:12:00Z">
              <w:r>
                <w:rPr>
                  <w:rFonts w:hint="eastAsia"/>
                  <w:sz w:val="20"/>
                  <w:szCs w:val="20"/>
                </w:rPr>
                <w:delText>产出</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63" w:type="dxa"/>
          </w:tcPr>
          <w:p>
            <w:pPr>
              <w:widowControl w:val="0"/>
              <w:jc w:val="both"/>
              <w:rPr>
                <w:rFonts w:cs="Times New Roman" w:asciiTheme="minorHAnsi" w:hAnsiTheme="minorHAnsi" w:eastAsiaTheme="minorEastAsia"/>
                <w:kern w:val="2"/>
                <w:sz w:val="20"/>
                <w:szCs w:val="20"/>
              </w:rPr>
            </w:pPr>
            <w:r>
              <w:rPr>
                <w:rFonts w:hint="eastAsia"/>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2933" w:author="hyx" w:date="2018-11-02T10:13:00Z"/>
        </w:trPr>
        <w:tc>
          <w:tcPr>
            <w:tcW w:w="1363" w:type="dxa"/>
          </w:tcPr>
          <w:p>
            <w:pPr>
              <w:widowControl w:val="0"/>
              <w:jc w:val="both"/>
              <w:rPr>
                <w:del w:id="2934" w:author="hyx" w:date="2018-11-02T10:13:00Z"/>
                <w:sz w:val="20"/>
                <w:szCs w:val="20"/>
              </w:rPr>
            </w:pPr>
            <w:del w:id="2935" w:author="hyx" w:date="2018-11-02T10:13:00Z">
              <w:r>
                <w:rPr>
                  <w:rFonts w:hint="eastAsia"/>
                  <w:sz w:val="20"/>
                  <w:szCs w:val="20"/>
                </w:rPr>
                <w:delText>紧急会议</w:delText>
              </w:r>
            </w:del>
          </w:p>
        </w:tc>
        <w:tc>
          <w:tcPr>
            <w:tcW w:w="1386" w:type="dxa"/>
          </w:tcPr>
          <w:p>
            <w:pPr>
              <w:widowControl w:val="0"/>
              <w:jc w:val="both"/>
              <w:rPr>
                <w:del w:id="2936" w:author="hyx" w:date="2018-11-02T10:13:00Z"/>
                <w:sz w:val="20"/>
                <w:szCs w:val="20"/>
              </w:rPr>
            </w:pPr>
            <w:del w:id="2937" w:author="hyx" w:date="2018-11-02T10:13:00Z">
              <w:r>
                <w:rPr>
                  <w:rFonts w:hint="eastAsia"/>
                  <w:sz w:val="20"/>
                  <w:szCs w:val="20"/>
                </w:rPr>
                <w:delText>开会</w:delText>
              </w:r>
            </w:del>
          </w:p>
        </w:tc>
        <w:tc>
          <w:tcPr>
            <w:tcW w:w="1439" w:type="dxa"/>
          </w:tcPr>
          <w:p>
            <w:pPr>
              <w:widowControl w:val="0"/>
              <w:jc w:val="both"/>
              <w:rPr>
                <w:del w:id="2938" w:author="hyx" w:date="2018-11-02T10:13:00Z"/>
                <w:sz w:val="20"/>
                <w:szCs w:val="20"/>
              </w:rPr>
            </w:pPr>
            <w:del w:id="2939" w:author="hyx" w:date="2018-11-02T10:13:00Z">
              <w:r>
                <w:rPr>
                  <w:rFonts w:hint="eastAsia"/>
                  <w:sz w:val="20"/>
                  <w:szCs w:val="20"/>
                </w:rPr>
                <w:delText>理四4楼东北角</w:delText>
              </w:r>
            </w:del>
          </w:p>
        </w:tc>
        <w:tc>
          <w:tcPr>
            <w:tcW w:w="1427" w:type="dxa"/>
          </w:tcPr>
          <w:p>
            <w:pPr>
              <w:widowControl w:val="0"/>
              <w:jc w:val="both"/>
              <w:rPr>
                <w:del w:id="2940" w:author="hyx" w:date="2018-11-02T10:13:00Z"/>
                <w:sz w:val="20"/>
                <w:szCs w:val="20"/>
              </w:rPr>
            </w:pPr>
            <w:del w:id="2941" w:author="hyx" w:date="2018-11-02T10:13:00Z">
              <w:r>
                <w:rPr>
                  <w:rFonts w:hint="eastAsia"/>
                  <w:sz w:val="20"/>
                  <w:szCs w:val="20"/>
                </w:rPr>
                <w:delText>P</w:delText>
              </w:r>
            </w:del>
            <w:del w:id="2942" w:author="hyx" w:date="2018-11-02T10:13:00Z">
              <w:r>
                <w:rPr>
                  <w:sz w:val="20"/>
                  <w:szCs w:val="20"/>
                </w:rPr>
                <w:delText>M</w:delText>
              </w:r>
            </w:del>
            <w:del w:id="2943" w:author="hyx" w:date="2018-11-02T10:13:00Z">
              <w:r>
                <w:rPr>
                  <w:rFonts w:hint="eastAsia"/>
                  <w:sz w:val="20"/>
                  <w:szCs w:val="20"/>
                </w:rPr>
                <w:delText>下达时间</w:delText>
              </w:r>
            </w:del>
          </w:p>
        </w:tc>
        <w:tc>
          <w:tcPr>
            <w:tcW w:w="1364" w:type="dxa"/>
          </w:tcPr>
          <w:p>
            <w:pPr>
              <w:widowControl w:val="0"/>
              <w:jc w:val="both"/>
              <w:rPr>
                <w:del w:id="2944" w:author="hyx" w:date="2018-11-02T10:13:00Z"/>
                <w:sz w:val="20"/>
                <w:szCs w:val="20"/>
              </w:rPr>
            </w:pPr>
            <w:del w:id="2945" w:author="hyx" w:date="2018-11-02T10:13:00Z">
              <w:r>
                <w:rPr>
                  <w:rFonts w:hint="eastAsia"/>
                  <w:sz w:val="20"/>
                  <w:szCs w:val="20"/>
                </w:rPr>
                <w:delText>全体成员</w:delText>
              </w:r>
            </w:del>
          </w:p>
        </w:tc>
        <w:tc>
          <w:tcPr>
            <w:tcW w:w="1317" w:type="dxa"/>
          </w:tcPr>
          <w:p>
            <w:pPr>
              <w:rPr>
                <w:del w:id="2946" w:author="hyx" w:date="2018-11-02T10:13:00Z"/>
                <w:sz w:val="20"/>
                <w:szCs w:val="20"/>
              </w:rPr>
            </w:pPr>
            <w:del w:id="2947" w:author="hyx" w:date="2018-11-02T10:13:00Z">
              <w:r>
                <w:rPr>
                  <w:rFonts w:hint="eastAsia"/>
                  <w:sz w:val="20"/>
                  <w:szCs w:val="20"/>
                </w:rPr>
                <w:delText>会议纪要</w:delText>
              </w:r>
            </w:del>
          </w:p>
          <w:p>
            <w:pPr>
              <w:widowControl w:val="0"/>
              <w:jc w:val="both"/>
              <w:rPr>
                <w:del w:id="2948" w:author="hyx" w:date="2018-11-02T10:13:00Z"/>
                <w:sz w:val="20"/>
                <w:szCs w:val="20"/>
              </w:rPr>
            </w:pPr>
            <w:del w:id="2949" w:author="hyx" w:date="2018-11-02T10:13:00Z">
              <w:r>
                <w:rPr>
                  <w:rFonts w:hint="eastAsia"/>
                  <w:sz w:val="20"/>
                  <w:szCs w:val="20"/>
                </w:rPr>
                <w:delText>/录音文件</w:delText>
              </w:r>
            </w:del>
          </w:p>
        </w:tc>
      </w:tr>
    </w:tbl>
    <w:p/>
    <w:p>
      <w:pPr>
        <w:rPr>
          <w:ins w:id="2951" w:author="hyx" w:date="2018-11-13T10:39:00Z"/>
        </w:rPr>
        <w:pPrChange w:id="2950" w:author="hyx" w:date="2018-11-10T19:07:00Z">
          <w:pPr>
            <w:pStyle w:val="70"/>
          </w:pPr>
        </w:pPrChange>
      </w:pPr>
    </w:p>
    <w:p>
      <w:pPr>
        <w:rPr>
          <w:ins w:id="2953" w:author="hyx" w:date="2018-11-13T10:39:00Z"/>
        </w:rPr>
        <w:pPrChange w:id="2952" w:author="hyx" w:date="2018-11-10T19:07:00Z">
          <w:pPr>
            <w:pStyle w:val="70"/>
          </w:pPr>
        </w:pPrChange>
      </w:pPr>
    </w:p>
    <w:p>
      <w:pPr>
        <w:pPrChange w:id="2954" w:author="hyx" w:date="2018-11-10T19:07:00Z">
          <w:pPr>
            <w:pStyle w:val="70"/>
          </w:pPr>
        </w:pPrChange>
      </w:pPr>
    </w:p>
    <w:p>
      <w:pPr>
        <w:pPrChange w:id="2955" w:author="hyx" w:date="2018-11-10T19:07:00Z">
          <w:pPr>
            <w:pStyle w:val="70"/>
          </w:pPr>
        </w:pPrChange>
      </w:pPr>
    </w:p>
    <w:p>
      <w:pPr>
        <w:rPr>
          <w:ins w:id="2957" w:author="hyx" w:date="2018-11-10T19:07:00Z"/>
        </w:rPr>
        <w:pPrChange w:id="2956" w:author="hyx" w:date="2018-11-10T19:07:00Z">
          <w:pPr>
            <w:pStyle w:val="70"/>
          </w:pPr>
        </w:pPrChange>
      </w:pPr>
    </w:p>
    <w:p/>
    <w:p>
      <w:pPr>
        <w:pStyle w:val="60"/>
        <w:numPr>
          <w:ilvl w:val="0"/>
          <w:numId w:val="1"/>
        </w:numPr>
      </w:pPr>
      <w:bookmarkStart w:id="137" w:name="_Toc496816798"/>
      <w:bookmarkStart w:id="138" w:name="_Toc22853"/>
      <w:r>
        <w:t>风险管理计划</w:t>
      </w:r>
      <w:bookmarkEnd w:id="137"/>
      <w:bookmarkEnd w:id="138"/>
    </w:p>
    <w:p>
      <w:pPr>
        <w:pStyle w:val="62"/>
      </w:pPr>
      <w:bookmarkStart w:id="139" w:name="_Toc849"/>
      <w:bookmarkStart w:id="140" w:name="_Toc496816799"/>
      <w:r>
        <w:t>项目风险类别定义</w:t>
      </w:r>
      <w:bookmarkEnd w:id="139"/>
      <w:bookmarkEnd w:id="140"/>
    </w:p>
    <w:tbl>
      <w:tblPr>
        <w:tblStyle w:val="43"/>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2"/>
        <w:numPr>
          <w:ilvl w:val="0"/>
          <w:numId w:val="0"/>
        </w:numPr>
        <w:ind w:left="709"/>
      </w:pPr>
      <w:bookmarkStart w:id="141" w:name="_Toc496816800"/>
    </w:p>
    <w:p/>
    <w:p/>
    <w:p/>
    <w:p/>
    <w:p>
      <w:pPr>
        <w:pStyle w:val="62"/>
      </w:pPr>
      <w:bookmarkStart w:id="142" w:name="_Toc5732"/>
      <w:r>
        <w:t>项目风险概率和影响定义</w:t>
      </w:r>
      <w:bookmarkEnd w:id="141"/>
      <w:bookmarkEnd w:id="142"/>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2"/>
      </w:pPr>
      <w:bookmarkStart w:id="143" w:name="_Toc6394"/>
      <w:bookmarkStart w:id="144" w:name="_Toc496816802"/>
      <w:r>
        <w:t>风险评估</w:t>
      </w:r>
      <w:bookmarkEnd w:id="143"/>
      <w:bookmarkEnd w:id="144"/>
    </w:p>
    <w:tbl>
      <w:tblPr>
        <w:tblStyle w:val="4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2958" w:author="hyx" w:date="2018-11-11T18:27:00Z">
          <w:tblPr>
            <w:tblStyle w:val="42"/>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1527"/>
        <w:gridCol w:w="4016"/>
        <w:gridCol w:w="954"/>
        <w:gridCol w:w="1014"/>
        <w:gridCol w:w="1009"/>
        <w:tblGridChange w:id="2959">
          <w:tblGrid>
            <w:gridCol w:w="2771"/>
            <w:gridCol w:w="2771"/>
            <w:gridCol w:w="955"/>
            <w:gridCol w:w="1014"/>
            <w:gridCol w:w="1010"/>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960"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2960" w:author="hyx" w:date="2018-11-11T18:27:00Z">
            <w:trPr>
              <w:trHeight w:val="285" w:hRule="atLeast"/>
            </w:trPr>
          </w:trPrChange>
        </w:trPr>
        <w:tc>
          <w:tcPr>
            <w:tcW w:w="1527" w:type="dxa"/>
            <w:shd w:val="clear" w:color="auto" w:fill="BDD6EE" w:themeFill="accent1" w:themeFillTint="66"/>
            <w:tcPrChange w:id="2961" w:author="hyx" w:date="2018-11-11T18:27:00Z">
              <w:tcPr>
                <w:tcW w:w="2771" w:type="dxa"/>
                <w:shd w:val="clear" w:color="auto" w:fill="BDD6EE" w:themeFill="accent1" w:themeFillTint="66"/>
              </w:tcPr>
            </w:tcPrChange>
          </w:tcPr>
          <w:p>
            <w:pPr>
              <w:jc w:val="center"/>
              <w:rPr>
                <w:ins w:id="2962" w:author="hyx" w:date="2018-11-11T18:26:00Z"/>
                <w:b/>
                <w:color w:val="000000"/>
                <w:sz w:val="22"/>
              </w:rPr>
            </w:pPr>
            <w:ins w:id="2963" w:author="hyx" w:date="2018-11-11T18:26:00Z">
              <w:r>
                <w:rPr>
                  <w:rFonts w:hint="eastAsia"/>
                  <w:b/>
                  <w:color w:val="000000"/>
                  <w:sz w:val="22"/>
                </w:rPr>
                <w:t>风险类型</w:t>
              </w:r>
            </w:ins>
          </w:p>
        </w:tc>
        <w:tc>
          <w:tcPr>
            <w:tcW w:w="4016" w:type="dxa"/>
            <w:shd w:val="clear" w:color="auto" w:fill="BDD6EE" w:themeFill="accent1" w:themeFillTint="66"/>
            <w:vAlign w:val="center"/>
            <w:tcPrChange w:id="2964" w:author="hyx" w:date="2018-11-11T18:27:00Z">
              <w:tcPr>
                <w:tcW w:w="2771" w:type="dxa"/>
                <w:shd w:val="clear" w:color="auto" w:fill="BDD6EE" w:themeFill="accent1" w:themeFillTint="66"/>
                <w:vAlign w:val="center"/>
              </w:tcPr>
            </w:tcPrChange>
          </w:tcPr>
          <w:p>
            <w:pPr>
              <w:jc w:val="center"/>
              <w:rPr>
                <w:b/>
                <w:color w:val="000000"/>
                <w:sz w:val="22"/>
              </w:rPr>
            </w:pPr>
            <w:r>
              <w:rPr>
                <w:rFonts w:hint="eastAsia"/>
                <w:b/>
                <w:color w:val="000000"/>
                <w:sz w:val="22"/>
              </w:rPr>
              <w:t>风险</w:t>
            </w:r>
          </w:p>
        </w:tc>
        <w:tc>
          <w:tcPr>
            <w:tcW w:w="954" w:type="dxa"/>
            <w:shd w:val="clear" w:color="auto" w:fill="BDD6EE" w:themeFill="accent1" w:themeFillTint="66"/>
            <w:noWrap/>
            <w:vAlign w:val="center"/>
            <w:tcPrChange w:id="2965" w:author="hyx" w:date="2018-11-11T18:27:00Z">
              <w:tcPr>
                <w:tcW w:w="955" w:type="dxa"/>
                <w:shd w:val="clear" w:color="auto" w:fill="BDD6EE" w:themeFill="accent1" w:themeFillTint="66"/>
                <w:noWrap/>
                <w:vAlign w:val="center"/>
              </w:tcPr>
            </w:tcPrChange>
          </w:tcPr>
          <w:p>
            <w:pPr>
              <w:jc w:val="center"/>
              <w:rPr>
                <w:b/>
                <w:color w:val="000000"/>
                <w:sz w:val="22"/>
              </w:rPr>
            </w:pPr>
            <w:r>
              <w:rPr>
                <w:rFonts w:hint="eastAsia"/>
                <w:b/>
                <w:color w:val="000000"/>
                <w:sz w:val="22"/>
              </w:rPr>
              <w:t>优先级</w:t>
            </w:r>
          </w:p>
        </w:tc>
        <w:tc>
          <w:tcPr>
            <w:tcW w:w="1014" w:type="dxa"/>
            <w:shd w:val="clear" w:color="auto" w:fill="BDD6EE" w:themeFill="accent1" w:themeFillTint="66"/>
            <w:noWrap/>
            <w:vAlign w:val="center"/>
            <w:tcPrChange w:id="2966" w:author="hyx" w:date="2018-11-11T18:27:00Z">
              <w:tcPr>
                <w:tcW w:w="1014" w:type="dxa"/>
                <w:shd w:val="clear" w:color="auto" w:fill="BDD6EE" w:themeFill="accent1" w:themeFillTint="66"/>
                <w:noWrap/>
                <w:vAlign w:val="center"/>
              </w:tcPr>
            </w:tcPrChange>
          </w:tcPr>
          <w:p>
            <w:pPr>
              <w:jc w:val="center"/>
              <w:rPr>
                <w:b/>
                <w:color w:val="000000"/>
                <w:sz w:val="22"/>
              </w:rPr>
            </w:pPr>
            <w:r>
              <w:rPr>
                <w:rFonts w:hint="eastAsia"/>
                <w:b/>
                <w:color w:val="000000"/>
                <w:sz w:val="22"/>
              </w:rPr>
              <w:t>影响程度</w:t>
            </w:r>
          </w:p>
        </w:tc>
        <w:tc>
          <w:tcPr>
            <w:tcW w:w="1009" w:type="dxa"/>
            <w:shd w:val="clear" w:color="auto" w:fill="BDD6EE" w:themeFill="accent1" w:themeFillTint="66"/>
            <w:noWrap/>
            <w:vAlign w:val="center"/>
            <w:tcPrChange w:id="2967" w:author="hyx" w:date="2018-11-11T18:27:00Z">
              <w:tcPr>
                <w:tcW w:w="1010" w:type="dxa"/>
                <w:shd w:val="clear" w:color="auto" w:fill="BDD6EE" w:themeFill="accent1" w:themeFillTint="66"/>
                <w:noWrap/>
                <w:vAlign w:val="center"/>
              </w:tcPr>
            </w:tcPrChange>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968"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2968" w:author="hyx" w:date="2018-11-11T18:27:00Z">
            <w:trPr>
              <w:trHeight w:val="285" w:hRule="atLeast"/>
            </w:trPr>
          </w:trPrChange>
        </w:trPr>
        <w:tc>
          <w:tcPr>
            <w:tcW w:w="1527" w:type="dxa"/>
            <w:tcPrChange w:id="2969" w:author="hyx" w:date="2018-11-11T18:27:00Z">
              <w:tcPr>
                <w:tcW w:w="2771" w:type="dxa"/>
              </w:tcPr>
            </w:tcPrChange>
          </w:tcPr>
          <w:p>
            <w:pPr>
              <w:rPr>
                <w:ins w:id="2970" w:author="hyx" w:date="2018-11-11T18:26:00Z"/>
                <w:color w:val="000000"/>
                <w:szCs w:val="21"/>
              </w:rPr>
            </w:pPr>
            <w:ins w:id="2971" w:author="hyx" w:date="2018-11-11T18:26:00Z">
              <w:r>
                <w:rPr>
                  <w:rFonts w:hint="eastAsia"/>
                  <w:color w:val="000000"/>
                  <w:sz w:val="22"/>
                </w:rPr>
                <w:t>参与者风险</w:t>
              </w:r>
            </w:ins>
          </w:p>
        </w:tc>
        <w:tc>
          <w:tcPr>
            <w:tcW w:w="4016" w:type="dxa"/>
            <w:shd w:val="clear" w:color="auto" w:fill="auto"/>
            <w:vAlign w:val="center"/>
            <w:tcPrChange w:id="2972" w:author="hyx" w:date="2018-11-11T18:27:00Z">
              <w:tcPr>
                <w:tcW w:w="2771" w:type="dxa"/>
                <w:shd w:val="clear" w:color="auto" w:fill="auto"/>
                <w:vAlign w:val="center"/>
              </w:tcPr>
            </w:tcPrChange>
          </w:tcPr>
          <w:p>
            <w:pPr>
              <w:rPr>
                <w:color w:val="000000"/>
                <w:szCs w:val="21"/>
              </w:rPr>
            </w:pPr>
            <w:r>
              <w:rPr>
                <w:rFonts w:hint="eastAsia"/>
                <w:color w:val="000000"/>
                <w:szCs w:val="21"/>
              </w:rPr>
              <w:t xml:space="preserve">1. </w:t>
            </w:r>
            <w:r>
              <w:rPr>
                <w:rFonts w:hint="eastAsia"/>
              </w:rPr>
              <w:t>成员因故请假</w:t>
            </w:r>
          </w:p>
        </w:tc>
        <w:tc>
          <w:tcPr>
            <w:tcW w:w="954" w:type="dxa"/>
            <w:shd w:val="clear" w:color="auto" w:fill="auto"/>
            <w:noWrap/>
            <w:vAlign w:val="center"/>
            <w:tcPrChange w:id="2973"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高</w:t>
            </w:r>
          </w:p>
        </w:tc>
        <w:tc>
          <w:tcPr>
            <w:tcW w:w="1014" w:type="dxa"/>
            <w:shd w:val="clear" w:color="auto" w:fill="auto"/>
            <w:noWrap/>
            <w:vAlign w:val="center"/>
            <w:tcPrChange w:id="2974"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高</w:t>
            </w:r>
          </w:p>
        </w:tc>
        <w:tc>
          <w:tcPr>
            <w:tcW w:w="1009" w:type="dxa"/>
            <w:shd w:val="clear" w:color="auto" w:fill="auto"/>
            <w:noWrap/>
            <w:vAlign w:val="center"/>
            <w:tcPrChange w:id="2975"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976"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2976" w:author="hyx" w:date="2018-11-11T18:27:00Z">
            <w:trPr>
              <w:trHeight w:val="285" w:hRule="atLeast"/>
            </w:trPr>
          </w:trPrChange>
        </w:trPr>
        <w:tc>
          <w:tcPr>
            <w:tcW w:w="1527" w:type="dxa"/>
            <w:tcPrChange w:id="2977" w:author="hyx" w:date="2018-11-11T18:27:00Z">
              <w:tcPr>
                <w:tcW w:w="2771" w:type="dxa"/>
              </w:tcPr>
            </w:tcPrChange>
          </w:tcPr>
          <w:p>
            <w:pPr>
              <w:rPr>
                <w:ins w:id="2978" w:author="hyx" w:date="2018-11-11T18:26:00Z"/>
                <w:color w:val="000000"/>
                <w:szCs w:val="21"/>
              </w:rPr>
            </w:pPr>
            <w:ins w:id="2979" w:author="hyx" w:date="2018-11-11T18:26:00Z">
              <w:r>
                <w:rPr>
                  <w:rFonts w:hint="eastAsia"/>
                  <w:color w:val="000000"/>
                  <w:sz w:val="22"/>
                </w:rPr>
                <w:t>任务风险</w:t>
              </w:r>
            </w:ins>
          </w:p>
        </w:tc>
        <w:tc>
          <w:tcPr>
            <w:tcW w:w="4016" w:type="dxa"/>
            <w:shd w:val="clear" w:color="auto" w:fill="auto"/>
            <w:vAlign w:val="center"/>
            <w:tcPrChange w:id="2980" w:author="hyx" w:date="2018-11-11T18:27:00Z">
              <w:tcPr>
                <w:tcW w:w="2771" w:type="dxa"/>
                <w:shd w:val="clear" w:color="auto" w:fill="auto"/>
                <w:vAlign w:val="center"/>
              </w:tcPr>
            </w:tcPrChange>
          </w:tcPr>
          <w:p>
            <w:pPr>
              <w:rPr>
                <w:color w:val="000000"/>
                <w:szCs w:val="21"/>
              </w:rPr>
            </w:pPr>
            <w:r>
              <w:rPr>
                <w:rFonts w:hint="eastAsia"/>
                <w:color w:val="000000"/>
                <w:szCs w:val="21"/>
              </w:rPr>
              <w:t>2.</w:t>
            </w:r>
            <w:r>
              <w:rPr>
                <w:rFonts w:hint="eastAsia"/>
              </w:rPr>
              <w:t xml:space="preserve"> 项目成员不能实现项目</w:t>
            </w:r>
          </w:p>
        </w:tc>
        <w:tc>
          <w:tcPr>
            <w:tcW w:w="954" w:type="dxa"/>
            <w:shd w:val="clear" w:color="auto" w:fill="auto"/>
            <w:noWrap/>
            <w:vAlign w:val="center"/>
            <w:tcPrChange w:id="2981"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中</w:t>
            </w:r>
          </w:p>
        </w:tc>
        <w:tc>
          <w:tcPr>
            <w:tcW w:w="1014" w:type="dxa"/>
            <w:shd w:val="clear" w:color="auto" w:fill="auto"/>
            <w:noWrap/>
            <w:vAlign w:val="center"/>
            <w:tcPrChange w:id="2982"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低</w:t>
            </w:r>
          </w:p>
        </w:tc>
        <w:tc>
          <w:tcPr>
            <w:tcW w:w="1009" w:type="dxa"/>
            <w:shd w:val="clear" w:color="auto" w:fill="auto"/>
            <w:noWrap/>
            <w:vAlign w:val="center"/>
            <w:tcPrChange w:id="2983"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984"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2984" w:author="hyx" w:date="2018-11-11T18:27:00Z">
            <w:trPr>
              <w:trHeight w:val="285" w:hRule="atLeast"/>
            </w:trPr>
          </w:trPrChange>
        </w:trPr>
        <w:tc>
          <w:tcPr>
            <w:tcW w:w="1527" w:type="dxa"/>
            <w:tcPrChange w:id="2985" w:author="hyx" w:date="2018-11-11T18:27:00Z">
              <w:tcPr>
                <w:tcW w:w="2771" w:type="dxa"/>
              </w:tcPr>
            </w:tcPrChange>
          </w:tcPr>
          <w:p>
            <w:pPr>
              <w:rPr>
                <w:ins w:id="2986" w:author="hyx" w:date="2018-11-11T18:26:00Z"/>
                <w:color w:val="000000"/>
                <w:szCs w:val="21"/>
              </w:rPr>
            </w:pPr>
            <w:ins w:id="2987" w:author="hyx" w:date="2018-11-11T18:26:00Z">
              <w:r>
                <w:rPr>
                  <w:rFonts w:hint="eastAsia"/>
                  <w:color w:val="000000"/>
                  <w:sz w:val="22"/>
                </w:rPr>
                <w:t>工具风险</w:t>
              </w:r>
            </w:ins>
          </w:p>
        </w:tc>
        <w:tc>
          <w:tcPr>
            <w:tcW w:w="4016" w:type="dxa"/>
            <w:shd w:val="clear" w:color="auto" w:fill="auto"/>
            <w:vAlign w:val="center"/>
            <w:tcPrChange w:id="2988" w:author="hyx" w:date="2018-11-11T18:27:00Z">
              <w:tcPr>
                <w:tcW w:w="2771" w:type="dxa"/>
                <w:shd w:val="clear" w:color="auto" w:fill="auto"/>
                <w:vAlign w:val="center"/>
              </w:tcPr>
            </w:tcPrChange>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954" w:type="dxa"/>
            <w:shd w:val="clear" w:color="auto" w:fill="auto"/>
            <w:noWrap/>
            <w:vAlign w:val="center"/>
            <w:tcPrChange w:id="2989"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高</w:t>
            </w:r>
          </w:p>
        </w:tc>
        <w:tc>
          <w:tcPr>
            <w:tcW w:w="1014" w:type="dxa"/>
            <w:shd w:val="clear" w:color="auto" w:fill="auto"/>
            <w:noWrap/>
            <w:vAlign w:val="center"/>
            <w:tcPrChange w:id="2990"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高</w:t>
            </w:r>
          </w:p>
        </w:tc>
        <w:tc>
          <w:tcPr>
            <w:tcW w:w="1009" w:type="dxa"/>
            <w:shd w:val="clear" w:color="auto" w:fill="auto"/>
            <w:noWrap/>
            <w:vAlign w:val="center"/>
            <w:tcPrChange w:id="2991"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992"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510" w:hRule="atLeast"/>
          <w:trPrChange w:id="2992" w:author="hyx" w:date="2018-11-11T18:27:00Z">
            <w:trPr>
              <w:trHeight w:val="510" w:hRule="atLeast"/>
            </w:trPr>
          </w:trPrChange>
        </w:trPr>
        <w:tc>
          <w:tcPr>
            <w:tcW w:w="1527" w:type="dxa"/>
            <w:tcPrChange w:id="2993" w:author="hyx" w:date="2018-11-11T18:27:00Z">
              <w:tcPr>
                <w:tcW w:w="2771" w:type="dxa"/>
              </w:tcPr>
            </w:tcPrChange>
          </w:tcPr>
          <w:p>
            <w:pPr>
              <w:rPr>
                <w:ins w:id="2994" w:author="hyx" w:date="2018-11-11T18:26:00Z"/>
                <w:color w:val="000000"/>
                <w:szCs w:val="21"/>
              </w:rPr>
            </w:pPr>
            <w:ins w:id="2995" w:author="hyx" w:date="2018-11-11T18:26:00Z">
              <w:r>
                <w:rPr>
                  <w:rFonts w:hint="eastAsia"/>
                  <w:color w:val="000000"/>
                  <w:sz w:val="22"/>
                </w:rPr>
                <w:t>参与者风险</w:t>
              </w:r>
            </w:ins>
          </w:p>
        </w:tc>
        <w:tc>
          <w:tcPr>
            <w:tcW w:w="4016" w:type="dxa"/>
            <w:shd w:val="clear" w:color="auto" w:fill="auto"/>
            <w:vAlign w:val="center"/>
            <w:tcPrChange w:id="2996" w:author="hyx" w:date="2018-11-11T18:27:00Z">
              <w:tcPr>
                <w:tcW w:w="2771" w:type="dxa"/>
                <w:shd w:val="clear" w:color="auto" w:fill="auto"/>
                <w:vAlign w:val="center"/>
              </w:tcPr>
            </w:tcPrChange>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954" w:type="dxa"/>
            <w:shd w:val="clear" w:color="auto" w:fill="auto"/>
            <w:noWrap/>
            <w:vAlign w:val="center"/>
            <w:tcPrChange w:id="2997"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高</w:t>
            </w:r>
          </w:p>
        </w:tc>
        <w:tc>
          <w:tcPr>
            <w:tcW w:w="1014" w:type="dxa"/>
            <w:shd w:val="clear" w:color="auto" w:fill="auto"/>
            <w:noWrap/>
            <w:vAlign w:val="center"/>
            <w:tcPrChange w:id="2998"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中</w:t>
            </w:r>
          </w:p>
        </w:tc>
        <w:tc>
          <w:tcPr>
            <w:tcW w:w="1009" w:type="dxa"/>
            <w:shd w:val="clear" w:color="auto" w:fill="auto"/>
            <w:noWrap/>
            <w:vAlign w:val="center"/>
            <w:tcPrChange w:id="2999"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000"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3000" w:author="hyx" w:date="2018-11-11T18:27:00Z">
            <w:trPr>
              <w:trHeight w:val="285" w:hRule="atLeast"/>
            </w:trPr>
          </w:trPrChange>
        </w:trPr>
        <w:tc>
          <w:tcPr>
            <w:tcW w:w="1527" w:type="dxa"/>
            <w:tcPrChange w:id="3001" w:author="hyx" w:date="2018-11-11T18:27:00Z">
              <w:tcPr>
                <w:tcW w:w="2771" w:type="dxa"/>
              </w:tcPr>
            </w:tcPrChange>
          </w:tcPr>
          <w:p>
            <w:pPr>
              <w:rPr>
                <w:ins w:id="3002" w:author="hyx" w:date="2018-11-11T18:26:00Z"/>
                <w:color w:val="000000"/>
                <w:szCs w:val="21"/>
              </w:rPr>
            </w:pPr>
            <w:ins w:id="3003" w:author="hyx" w:date="2018-11-11T18:26:00Z">
              <w:r>
                <w:rPr>
                  <w:rFonts w:hint="eastAsia"/>
                  <w:color w:val="000000"/>
                  <w:sz w:val="22"/>
                </w:rPr>
                <w:t>结构风险</w:t>
              </w:r>
            </w:ins>
          </w:p>
        </w:tc>
        <w:tc>
          <w:tcPr>
            <w:tcW w:w="4016" w:type="dxa"/>
            <w:shd w:val="clear" w:color="auto" w:fill="auto"/>
            <w:vAlign w:val="center"/>
            <w:tcPrChange w:id="3004" w:author="hyx" w:date="2018-11-11T18:27:00Z">
              <w:tcPr>
                <w:tcW w:w="2771" w:type="dxa"/>
                <w:shd w:val="clear" w:color="auto" w:fill="auto"/>
                <w:vAlign w:val="center"/>
              </w:tcPr>
            </w:tcPrChange>
          </w:tcPr>
          <w:p>
            <w:pPr>
              <w:rPr>
                <w:color w:val="000000"/>
                <w:szCs w:val="21"/>
              </w:rPr>
            </w:pPr>
            <w:r>
              <w:rPr>
                <w:rFonts w:hint="eastAsia"/>
                <w:color w:val="000000"/>
                <w:szCs w:val="21"/>
              </w:rPr>
              <w:t>5.</w:t>
            </w:r>
            <w:r>
              <w:rPr>
                <w:rFonts w:hint="eastAsia"/>
              </w:rPr>
              <w:t xml:space="preserve"> 项目文件结构不符合要求</w:t>
            </w:r>
          </w:p>
        </w:tc>
        <w:tc>
          <w:tcPr>
            <w:tcW w:w="954" w:type="dxa"/>
            <w:shd w:val="clear" w:color="auto" w:fill="auto"/>
            <w:noWrap/>
            <w:vAlign w:val="center"/>
            <w:tcPrChange w:id="3005"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高</w:t>
            </w:r>
          </w:p>
        </w:tc>
        <w:tc>
          <w:tcPr>
            <w:tcW w:w="1014" w:type="dxa"/>
            <w:shd w:val="clear" w:color="auto" w:fill="auto"/>
            <w:noWrap/>
            <w:vAlign w:val="center"/>
            <w:tcPrChange w:id="3006"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中</w:t>
            </w:r>
          </w:p>
        </w:tc>
        <w:tc>
          <w:tcPr>
            <w:tcW w:w="1009" w:type="dxa"/>
            <w:shd w:val="clear" w:color="auto" w:fill="auto"/>
            <w:noWrap/>
            <w:vAlign w:val="center"/>
            <w:tcPrChange w:id="3007"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008"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3008" w:author="hyx" w:date="2018-11-11T18:27:00Z">
            <w:trPr>
              <w:trHeight w:val="285" w:hRule="atLeast"/>
            </w:trPr>
          </w:trPrChange>
        </w:trPr>
        <w:tc>
          <w:tcPr>
            <w:tcW w:w="1527" w:type="dxa"/>
            <w:tcPrChange w:id="3009" w:author="hyx" w:date="2018-11-11T18:27:00Z">
              <w:tcPr>
                <w:tcW w:w="2771" w:type="dxa"/>
              </w:tcPr>
            </w:tcPrChange>
          </w:tcPr>
          <w:p>
            <w:pPr>
              <w:rPr>
                <w:ins w:id="3010" w:author="hyx" w:date="2018-11-11T18:26:00Z"/>
                <w:color w:val="000000"/>
                <w:szCs w:val="21"/>
              </w:rPr>
            </w:pPr>
            <w:ins w:id="3011" w:author="hyx" w:date="2018-11-11T18:26:00Z">
              <w:r>
                <w:rPr>
                  <w:rFonts w:hint="eastAsia"/>
                  <w:color w:val="000000"/>
                  <w:sz w:val="22"/>
                </w:rPr>
                <w:t>任务风险</w:t>
              </w:r>
            </w:ins>
          </w:p>
        </w:tc>
        <w:tc>
          <w:tcPr>
            <w:tcW w:w="4016" w:type="dxa"/>
            <w:shd w:val="clear" w:color="auto" w:fill="auto"/>
            <w:vAlign w:val="center"/>
            <w:tcPrChange w:id="3012" w:author="hyx" w:date="2018-11-11T18:27:00Z">
              <w:tcPr>
                <w:tcW w:w="2771" w:type="dxa"/>
                <w:shd w:val="clear" w:color="auto" w:fill="auto"/>
                <w:vAlign w:val="center"/>
              </w:tcPr>
            </w:tcPrChange>
          </w:tcPr>
          <w:p>
            <w:pPr>
              <w:rPr>
                <w:color w:val="000000"/>
                <w:szCs w:val="21"/>
              </w:rPr>
            </w:pPr>
            <w:r>
              <w:rPr>
                <w:rFonts w:hint="eastAsia"/>
                <w:color w:val="000000"/>
                <w:szCs w:val="21"/>
              </w:rPr>
              <w:t>6.</w:t>
            </w:r>
            <w:r>
              <w:rPr>
                <w:rFonts w:hint="eastAsia"/>
              </w:rPr>
              <w:t xml:space="preserve"> 对接下来的计划和任务定义不够充分明确</w:t>
            </w:r>
          </w:p>
        </w:tc>
        <w:tc>
          <w:tcPr>
            <w:tcW w:w="954" w:type="dxa"/>
            <w:shd w:val="clear" w:color="auto" w:fill="auto"/>
            <w:noWrap/>
            <w:vAlign w:val="center"/>
            <w:tcPrChange w:id="3013"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高</w:t>
            </w:r>
          </w:p>
        </w:tc>
        <w:tc>
          <w:tcPr>
            <w:tcW w:w="1014" w:type="dxa"/>
            <w:shd w:val="clear" w:color="auto" w:fill="auto"/>
            <w:noWrap/>
            <w:vAlign w:val="center"/>
            <w:tcPrChange w:id="3014"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高</w:t>
            </w:r>
          </w:p>
        </w:tc>
        <w:tc>
          <w:tcPr>
            <w:tcW w:w="1009" w:type="dxa"/>
            <w:shd w:val="clear" w:color="auto" w:fill="auto"/>
            <w:noWrap/>
            <w:vAlign w:val="center"/>
            <w:tcPrChange w:id="3015"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016"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3016" w:author="hyx" w:date="2018-11-11T18:27:00Z">
            <w:trPr>
              <w:trHeight w:val="285" w:hRule="atLeast"/>
            </w:trPr>
          </w:trPrChange>
        </w:trPr>
        <w:tc>
          <w:tcPr>
            <w:tcW w:w="1527" w:type="dxa"/>
            <w:tcPrChange w:id="3017" w:author="hyx" w:date="2018-11-11T18:27:00Z">
              <w:tcPr>
                <w:tcW w:w="2771" w:type="dxa"/>
              </w:tcPr>
            </w:tcPrChange>
          </w:tcPr>
          <w:p>
            <w:pPr>
              <w:rPr>
                <w:ins w:id="3018" w:author="hyx" w:date="2018-11-11T18:26:00Z"/>
                <w:color w:val="000000"/>
                <w:szCs w:val="21"/>
              </w:rPr>
            </w:pPr>
            <w:ins w:id="3019" w:author="hyx" w:date="2018-11-11T18:26:00Z">
              <w:r>
                <w:rPr>
                  <w:rFonts w:hint="eastAsia"/>
                  <w:color w:val="000000"/>
                  <w:sz w:val="22"/>
                </w:rPr>
                <w:t>参与者风险</w:t>
              </w:r>
            </w:ins>
          </w:p>
        </w:tc>
        <w:tc>
          <w:tcPr>
            <w:tcW w:w="4016" w:type="dxa"/>
            <w:shd w:val="clear" w:color="auto" w:fill="auto"/>
            <w:vAlign w:val="center"/>
            <w:tcPrChange w:id="3020" w:author="hyx" w:date="2018-11-11T18:27:00Z">
              <w:tcPr>
                <w:tcW w:w="2771" w:type="dxa"/>
                <w:shd w:val="clear" w:color="auto" w:fill="auto"/>
                <w:vAlign w:val="center"/>
              </w:tcPr>
            </w:tcPrChange>
          </w:tcPr>
          <w:p>
            <w:pPr>
              <w:rPr>
                <w:color w:val="000000"/>
                <w:szCs w:val="21"/>
              </w:rPr>
            </w:pPr>
            <w:r>
              <w:rPr>
                <w:rFonts w:hint="eastAsia"/>
                <w:color w:val="000000"/>
                <w:szCs w:val="21"/>
              </w:rPr>
              <w:t>7.</w:t>
            </w:r>
            <w:r>
              <w:rPr>
                <w:rFonts w:hint="eastAsia"/>
              </w:rPr>
              <w:t xml:space="preserve"> 组内信息回复的实时性</w:t>
            </w:r>
          </w:p>
        </w:tc>
        <w:tc>
          <w:tcPr>
            <w:tcW w:w="954" w:type="dxa"/>
            <w:shd w:val="clear" w:color="auto" w:fill="auto"/>
            <w:vAlign w:val="center"/>
            <w:tcPrChange w:id="3021" w:author="hyx" w:date="2018-11-11T18:27:00Z">
              <w:tcPr>
                <w:tcW w:w="955" w:type="dxa"/>
                <w:shd w:val="clear" w:color="auto" w:fill="auto"/>
                <w:vAlign w:val="center"/>
              </w:tcPr>
            </w:tcPrChange>
          </w:tcPr>
          <w:p>
            <w:pPr>
              <w:jc w:val="center"/>
              <w:rPr>
                <w:color w:val="000000"/>
                <w:sz w:val="22"/>
              </w:rPr>
            </w:pPr>
            <w:r>
              <w:rPr>
                <w:rFonts w:hint="eastAsia"/>
                <w:color w:val="000000"/>
                <w:sz w:val="22"/>
              </w:rPr>
              <w:t>中</w:t>
            </w:r>
          </w:p>
        </w:tc>
        <w:tc>
          <w:tcPr>
            <w:tcW w:w="1014" w:type="dxa"/>
            <w:shd w:val="clear" w:color="auto" w:fill="auto"/>
            <w:noWrap/>
            <w:vAlign w:val="center"/>
            <w:tcPrChange w:id="3022"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中</w:t>
            </w:r>
          </w:p>
        </w:tc>
        <w:tc>
          <w:tcPr>
            <w:tcW w:w="1009" w:type="dxa"/>
            <w:shd w:val="clear" w:color="auto" w:fill="auto"/>
            <w:noWrap/>
            <w:vAlign w:val="center"/>
            <w:tcPrChange w:id="3023"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024"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3024" w:author="hyx" w:date="2018-11-11T18:27:00Z">
            <w:trPr>
              <w:trHeight w:val="285" w:hRule="atLeast"/>
            </w:trPr>
          </w:trPrChange>
        </w:trPr>
        <w:tc>
          <w:tcPr>
            <w:tcW w:w="1527" w:type="dxa"/>
            <w:tcPrChange w:id="3025" w:author="hyx" w:date="2018-11-11T18:27:00Z">
              <w:tcPr>
                <w:tcW w:w="2771" w:type="dxa"/>
              </w:tcPr>
            </w:tcPrChange>
          </w:tcPr>
          <w:p>
            <w:pPr>
              <w:rPr>
                <w:ins w:id="3026" w:author="hyx" w:date="2018-11-11T18:26:00Z"/>
                <w:color w:val="000000"/>
                <w:szCs w:val="21"/>
              </w:rPr>
            </w:pPr>
            <w:ins w:id="3027" w:author="hyx" w:date="2018-11-11T18:26:00Z">
              <w:r>
                <w:rPr>
                  <w:rFonts w:hint="eastAsia"/>
                  <w:color w:val="000000"/>
                  <w:sz w:val="22"/>
                </w:rPr>
                <w:t>任务风险</w:t>
              </w:r>
            </w:ins>
          </w:p>
        </w:tc>
        <w:tc>
          <w:tcPr>
            <w:tcW w:w="4016" w:type="dxa"/>
            <w:shd w:val="clear" w:color="auto" w:fill="auto"/>
            <w:vAlign w:val="center"/>
            <w:tcPrChange w:id="3028" w:author="hyx" w:date="2018-11-11T18:27:00Z">
              <w:tcPr>
                <w:tcW w:w="2771" w:type="dxa"/>
                <w:shd w:val="clear" w:color="auto" w:fill="auto"/>
                <w:vAlign w:val="center"/>
              </w:tcPr>
            </w:tcPrChange>
          </w:tcPr>
          <w:p>
            <w:pPr>
              <w:rPr>
                <w:color w:val="000000"/>
                <w:szCs w:val="21"/>
              </w:rPr>
            </w:pPr>
            <w:r>
              <w:rPr>
                <w:rFonts w:hint="eastAsia"/>
                <w:color w:val="000000"/>
                <w:szCs w:val="21"/>
              </w:rPr>
              <w:t>8.</w:t>
            </w:r>
            <w:r>
              <w:rPr>
                <w:rFonts w:hint="eastAsia"/>
              </w:rPr>
              <w:t xml:space="preserve"> 教学辅助网站开发经验不足</w:t>
            </w:r>
          </w:p>
        </w:tc>
        <w:tc>
          <w:tcPr>
            <w:tcW w:w="954" w:type="dxa"/>
            <w:shd w:val="clear" w:color="auto" w:fill="auto"/>
            <w:noWrap/>
            <w:vAlign w:val="center"/>
            <w:tcPrChange w:id="3029"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中</w:t>
            </w:r>
          </w:p>
        </w:tc>
        <w:tc>
          <w:tcPr>
            <w:tcW w:w="1014" w:type="dxa"/>
            <w:shd w:val="clear" w:color="auto" w:fill="auto"/>
            <w:noWrap/>
            <w:vAlign w:val="center"/>
            <w:tcPrChange w:id="3030"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中</w:t>
            </w:r>
          </w:p>
        </w:tc>
        <w:tc>
          <w:tcPr>
            <w:tcW w:w="1009" w:type="dxa"/>
            <w:shd w:val="clear" w:color="auto" w:fill="auto"/>
            <w:noWrap/>
            <w:vAlign w:val="center"/>
            <w:tcPrChange w:id="3031"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032"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3032" w:author="hyx" w:date="2018-11-11T18:27:00Z">
            <w:trPr>
              <w:trHeight w:val="285" w:hRule="atLeast"/>
            </w:trPr>
          </w:trPrChange>
        </w:trPr>
        <w:tc>
          <w:tcPr>
            <w:tcW w:w="1527" w:type="dxa"/>
            <w:tcPrChange w:id="3033" w:author="hyx" w:date="2018-11-11T18:27:00Z">
              <w:tcPr>
                <w:tcW w:w="2771" w:type="dxa"/>
              </w:tcPr>
            </w:tcPrChange>
          </w:tcPr>
          <w:p>
            <w:pPr>
              <w:rPr>
                <w:ins w:id="3034" w:author="hyx" w:date="2018-11-11T18:26:00Z"/>
                <w:color w:val="000000"/>
                <w:szCs w:val="21"/>
              </w:rPr>
            </w:pPr>
            <w:ins w:id="3035" w:author="hyx" w:date="2018-11-11T18:26:00Z">
              <w:r>
                <w:rPr>
                  <w:rFonts w:hint="eastAsia"/>
                  <w:color w:val="000000"/>
                  <w:sz w:val="22"/>
                </w:rPr>
                <w:t>参与者风险</w:t>
              </w:r>
            </w:ins>
          </w:p>
        </w:tc>
        <w:tc>
          <w:tcPr>
            <w:tcW w:w="4016" w:type="dxa"/>
            <w:shd w:val="clear" w:color="auto" w:fill="auto"/>
            <w:vAlign w:val="center"/>
            <w:tcPrChange w:id="3036" w:author="hyx" w:date="2018-11-11T18:27:00Z">
              <w:tcPr>
                <w:tcW w:w="2771" w:type="dxa"/>
                <w:shd w:val="clear" w:color="auto" w:fill="auto"/>
                <w:vAlign w:val="center"/>
              </w:tcPr>
            </w:tcPrChange>
          </w:tcPr>
          <w:p>
            <w:pPr>
              <w:rPr>
                <w:color w:val="000000"/>
                <w:szCs w:val="21"/>
              </w:rPr>
            </w:pPr>
            <w:r>
              <w:rPr>
                <w:rFonts w:hint="eastAsia"/>
                <w:color w:val="000000"/>
                <w:szCs w:val="21"/>
              </w:rPr>
              <w:t>9.</w:t>
            </w:r>
            <w:r>
              <w:rPr>
                <w:rFonts w:hint="eastAsia"/>
              </w:rPr>
              <w:t xml:space="preserve"> 成员空余时间有不确定性</w:t>
            </w:r>
          </w:p>
        </w:tc>
        <w:tc>
          <w:tcPr>
            <w:tcW w:w="954" w:type="dxa"/>
            <w:shd w:val="clear" w:color="auto" w:fill="auto"/>
            <w:noWrap/>
            <w:vAlign w:val="center"/>
            <w:tcPrChange w:id="3037"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高</w:t>
            </w:r>
          </w:p>
        </w:tc>
        <w:tc>
          <w:tcPr>
            <w:tcW w:w="1014" w:type="dxa"/>
            <w:shd w:val="clear" w:color="auto" w:fill="auto"/>
            <w:noWrap/>
            <w:vAlign w:val="center"/>
            <w:tcPrChange w:id="3038"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高</w:t>
            </w:r>
          </w:p>
        </w:tc>
        <w:tc>
          <w:tcPr>
            <w:tcW w:w="1009" w:type="dxa"/>
            <w:shd w:val="clear" w:color="auto" w:fill="auto"/>
            <w:noWrap/>
            <w:vAlign w:val="center"/>
            <w:tcPrChange w:id="3039"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040"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3040" w:author="hyx" w:date="2018-11-11T18:27:00Z">
            <w:trPr>
              <w:trHeight w:val="285" w:hRule="atLeast"/>
            </w:trPr>
          </w:trPrChange>
        </w:trPr>
        <w:tc>
          <w:tcPr>
            <w:tcW w:w="1527" w:type="dxa"/>
            <w:tcPrChange w:id="3041" w:author="hyx" w:date="2018-11-11T18:27:00Z">
              <w:tcPr>
                <w:tcW w:w="2771" w:type="dxa"/>
              </w:tcPr>
            </w:tcPrChange>
          </w:tcPr>
          <w:p>
            <w:pPr>
              <w:rPr>
                <w:ins w:id="3042" w:author="hyx" w:date="2018-11-11T18:26:00Z"/>
                <w:color w:val="000000"/>
                <w:sz w:val="22"/>
              </w:rPr>
            </w:pPr>
            <w:ins w:id="3043" w:author="hyx" w:date="2018-11-11T18:26:00Z">
              <w:r>
                <w:rPr>
                  <w:rFonts w:hint="eastAsia"/>
                  <w:color w:val="000000"/>
                  <w:sz w:val="22"/>
                </w:rPr>
                <w:t>技术风险</w:t>
              </w:r>
            </w:ins>
          </w:p>
        </w:tc>
        <w:tc>
          <w:tcPr>
            <w:tcW w:w="4016" w:type="dxa"/>
            <w:shd w:val="clear" w:color="auto" w:fill="auto"/>
            <w:vAlign w:val="center"/>
            <w:tcPrChange w:id="3044" w:author="hyx" w:date="2018-11-11T18:27:00Z">
              <w:tcPr>
                <w:tcW w:w="2771" w:type="dxa"/>
                <w:shd w:val="clear" w:color="auto" w:fill="auto"/>
                <w:vAlign w:val="center"/>
              </w:tcPr>
            </w:tcPrChange>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954" w:type="dxa"/>
            <w:shd w:val="clear" w:color="auto" w:fill="auto"/>
            <w:noWrap/>
            <w:vAlign w:val="center"/>
            <w:tcPrChange w:id="3045"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中</w:t>
            </w:r>
          </w:p>
        </w:tc>
        <w:tc>
          <w:tcPr>
            <w:tcW w:w="1014" w:type="dxa"/>
            <w:shd w:val="clear" w:color="auto" w:fill="auto"/>
            <w:noWrap/>
            <w:vAlign w:val="center"/>
            <w:tcPrChange w:id="3046"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中</w:t>
            </w:r>
          </w:p>
        </w:tc>
        <w:tc>
          <w:tcPr>
            <w:tcW w:w="1009" w:type="dxa"/>
            <w:shd w:val="clear" w:color="auto" w:fill="auto"/>
            <w:noWrap/>
            <w:vAlign w:val="center"/>
            <w:tcPrChange w:id="3047"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048"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3048" w:author="hyx" w:date="2018-11-11T18:27:00Z">
            <w:trPr>
              <w:trHeight w:val="285" w:hRule="atLeast"/>
            </w:trPr>
          </w:trPrChange>
        </w:trPr>
        <w:tc>
          <w:tcPr>
            <w:tcW w:w="1527" w:type="dxa"/>
            <w:tcPrChange w:id="3049" w:author="hyx" w:date="2018-11-11T18:27:00Z">
              <w:tcPr>
                <w:tcW w:w="2771" w:type="dxa"/>
              </w:tcPr>
            </w:tcPrChange>
          </w:tcPr>
          <w:p>
            <w:pPr>
              <w:rPr>
                <w:ins w:id="3050" w:author="hyx" w:date="2018-11-11T18:26:00Z"/>
                <w:color w:val="000000"/>
                <w:szCs w:val="21"/>
              </w:rPr>
            </w:pPr>
            <w:ins w:id="3051" w:author="hyx" w:date="2018-11-11T18:26:00Z">
              <w:r>
                <w:rPr>
                  <w:rFonts w:hint="eastAsia"/>
                  <w:color w:val="000000"/>
                  <w:sz w:val="22"/>
                </w:rPr>
                <w:t>参与者风险</w:t>
              </w:r>
            </w:ins>
          </w:p>
        </w:tc>
        <w:tc>
          <w:tcPr>
            <w:tcW w:w="4016" w:type="dxa"/>
            <w:shd w:val="clear" w:color="auto" w:fill="auto"/>
            <w:vAlign w:val="center"/>
            <w:tcPrChange w:id="3052" w:author="hyx" w:date="2018-11-11T18:27:00Z">
              <w:tcPr>
                <w:tcW w:w="2771" w:type="dxa"/>
                <w:shd w:val="clear" w:color="auto" w:fill="auto"/>
                <w:vAlign w:val="center"/>
              </w:tcPr>
            </w:tcPrChange>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954" w:type="dxa"/>
            <w:shd w:val="clear" w:color="auto" w:fill="auto"/>
            <w:noWrap/>
            <w:vAlign w:val="center"/>
            <w:tcPrChange w:id="3053"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低</w:t>
            </w:r>
          </w:p>
        </w:tc>
        <w:tc>
          <w:tcPr>
            <w:tcW w:w="1014" w:type="dxa"/>
            <w:shd w:val="clear" w:color="auto" w:fill="auto"/>
            <w:noWrap/>
            <w:vAlign w:val="center"/>
            <w:tcPrChange w:id="3054"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低</w:t>
            </w:r>
          </w:p>
        </w:tc>
        <w:tc>
          <w:tcPr>
            <w:tcW w:w="1009" w:type="dxa"/>
            <w:shd w:val="clear" w:color="auto" w:fill="auto"/>
            <w:noWrap/>
            <w:vAlign w:val="center"/>
            <w:tcPrChange w:id="3055"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056"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510" w:hRule="atLeast"/>
          <w:trPrChange w:id="3056" w:author="hyx" w:date="2018-11-11T18:27:00Z">
            <w:trPr>
              <w:trHeight w:val="510" w:hRule="atLeast"/>
            </w:trPr>
          </w:trPrChange>
        </w:trPr>
        <w:tc>
          <w:tcPr>
            <w:tcW w:w="1527" w:type="dxa"/>
            <w:tcPrChange w:id="3057" w:author="hyx" w:date="2018-11-11T18:27:00Z">
              <w:tcPr>
                <w:tcW w:w="2771" w:type="dxa"/>
              </w:tcPr>
            </w:tcPrChange>
          </w:tcPr>
          <w:p>
            <w:pPr>
              <w:rPr>
                <w:ins w:id="3058" w:author="hyx" w:date="2018-11-11T18:26:00Z"/>
                <w:color w:val="000000"/>
                <w:szCs w:val="21"/>
              </w:rPr>
            </w:pPr>
            <w:ins w:id="3059" w:author="hyx" w:date="2018-11-11T18:26:00Z">
              <w:r>
                <w:rPr>
                  <w:rFonts w:hint="eastAsia"/>
                  <w:color w:val="000000"/>
                  <w:sz w:val="22"/>
                </w:rPr>
                <w:t>工具风险</w:t>
              </w:r>
            </w:ins>
          </w:p>
        </w:tc>
        <w:tc>
          <w:tcPr>
            <w:tcW w:w="4016" w:type="dxa"/>
            <w:shd w:val="clear" w:color="auto" w:fill="auto"/>
            <w:vAlign w:val="center"/>
            <w:tcPrChange w:id="3060" w:author="hyx" w:date="2018-11-11T18:27:00Z">
              <w:tcPr>
                <w:tcW w:w="2771" w:type="dxa"/>
                <w:shd w:val="clear" w:color="auto" w:fill="auto"/>
                <w:vAlign w:val="center"/>
              </w:tcPr>
            </w:tcPrChange>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954" w:type="dxa"/>
            <w:shd w:val="clear" w:color="auto" w:fill="auto"/>
            <w:noWrap/>
            <w:vAlign w:val="center"/>
            <w:tcPrChange w:id="3061"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低</w:t>
            </w:r>
          </w:p>
        </w:tc>
        <w:tc>
          <w:tcPr>
            <w:tcW w:w="1014" w:type="dxa"/>
            <w:shd w:val="clear" w:color="auto" w:fill="auto"/>
            <w:noWrap/>
            <w:vAlign w:val="center"/>
            <w:tcPrChange w:id="3062"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低</w:t>
            </w:r>
          </w:p>
        </w:tc>
        <w:tc>
          <w:tcPr>
            <w:tcW w:w="1009" w:type="dxa"/>
            <w:shd w:val="clear" w:color="auto" w:fill="auto"/>
            <w:noWrap/>
            <w:vAlign w:val="center"/>
            <w:tcPrChange w:id="3063"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064"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3064" w:author="hyx" w:date="2018-11-11T18:27:00Z">
            <w:trPr>
              <w:trHeight w:val="285" w:hRule="atLeast"/>
            </w:trPr>
          </w:trPrChange>
        </w:trPr>
        <w:tc>
          <w:tcPr>
            <w:tcW w:w="1527" w:type="dxa"/>
            <w:tcPrChange w:id="3065" w:author="hyx" w:date="2018-11-11T18:27:00Z">
              <w:tcPr>
                <w:tcW w:w="2771" w:type="dxa"/>
              </w:tcPr>
            </w:tcPrChange>
          </w:tcPr>
          <w:p>
            <w:pPr>
              <w:rPr>
                <w:ins w:id="3066" w:author="hyx" w:date="2018-11-11T18:26:00Z"/>
                <w:color w:val="000000"/>
                <w:szCs w:val="21"/>
              </w:rPr>
            </w:pPr>
            <w:ins w:id="3067" w:author="hyx" w:date="2018-11-11T18:26:00Z">
              <w:r>
                <w:rPr>
                  <w:rFonts w:hint="eastAsia"/>
                  <w:color w:val="000000"/>
                  <w:sz w:val="22"/>
                </w:rPr>
                <w:t>技术风险</w:t>
              </w:r>
            </w:ins>
          </w:p>
        </w:tc>
        <w:tc>
          <w:tcPr>
            <w:tcW w:w="4016" w:type="dxa"/>
            <w:shd w:val="clear" w:color="auto" w:fill="auto"/>
            <w:vAlign w:val="center"/>
            <w:tcPrChange w:id="3068" w:author="hyx" w:date="2018-11-11T18:27:00Z">
              <w:tcPr>
                <w:tcW w:w="2771" w:type="dxa"/>
                <w:shd w:val="clear" w:color="auto" w:fill="auto"/>
                <w:vAlign w:val="center"/>
              </w:tcPr>
            </w:tcPrChange>
          </w:tcPr>
          <w:p>
            <w:pPr>
              <w:rPr>
                <w:color w:val="000000"/>
                <w:szCs w:val="21"/>
              </w:rPr>
            </w:pPr>
            <w:r>
              <w:rPr>
                <w:rFonts w:hint="eastAsia"/>
                <w:color w:val="000000"/>
                <w:szCs w:val="21"/>
              </w:rPr>
              <w:t>13.</w:t>
            </w:r>
            <w:r>
              <w:rPr>
                <w:rFonts w:hint="eastAsia"/>
              </w:rPr>
              <w:t xml:space="preserve"> 对方法、工具和技术理解的不够</w:t>
            </w:r>
          </w:p>
        </w:tc>
        <w:tc>
          <w:tcPr>
            <w:tcW w:w="954" w:type="dxa"/>
            <w:shd w:val="clear" w:color="auto" w:fill="auto"/>
            <w:noWrap/>
            <w:vAlign w:val="center"/>
            <w:tcPrChange w:id="3069"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高</w:t>
            </w:r>
          </w:p>
        </w:tc>
        <w:tc>
          <w:tcPr>
            <w:tcW w:w="1014" w:type="dxa"/>
            <w:shd w:val="clear" w:color="auto" w:fill="auto"/>
            <w:noWrap/>
            <w:vAlign w:val="center"/>
            <w:tcPrChange w:id="3070"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高</w:t>
            </w:r>
          </w:p>
        </w:tc>
        <w:tc>
          <w:tcPr>
            <w:tcW w:w="1009" w:type="dxa"/>
            <w:shd w:val="clear" w:color="auto" w:fill="auto"/>
            <w:noWrap/>
            <w:vAlign w:val="center"/>
            <w:tcPrChange w:id="3071"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072"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3072" w:author="hyx" w:date="2018-11-11T18:27:00Z">
            <w:trPr>
              <w:trHeight w:val="285" w:hRule="atLeast"/>
            </w:trPr>
          </w:trPrChange>
        </w:trPr>
        <w:tc>
          <w:tcPr>
            <w:tcW w:w="1527" w:type="dxa"/>
            <w:tcPrChange w:id="3073" w:author="hyx" w:date="2018-11-11T18:27:00Z">
              <w:tcPr>
                <w:tcW w:w="2771" w:type="dxa"/>
              </w:tcPr>
            </w:tcPrChange>
          </w:tcPr>
          <w:p>
            <w:pPr>
              <w:rPr>
                <w:ins w:id="3074" w:author="hyx" w:date="2018-11-11T18:26:00Z"/>
                <w:color w:val="000000"/>
                <w:szCs w:val="21"/>
              </w:rPr>
            </w:pPr>
            <w:ins w:id="3075" w:author="hyx" w:date="2018-11-11T18:26:00Z">
              <w:r>
                <w:rPr>
                  <w:rFonts w:hint="eastAsia"/>
                  <w:color w:val="000000"/>
                  <w:sz w:val="22"/>
                </w:rPr>
                <w:t>任务风险</w:t>
              </w:r>
            </w:ins>
          </w:p>
        </w:tc>
        <w:tc>
          <w:tcPr>
            <w:tcW w:w="4016" w:type="dxa"/>
            <w:shd w:val="clear" w:color="auto" w:fill="auto"/>
            <w:noWrap/>
            <w:vAlign w:val="center"/>
            <w:tcPrChange w:id="3076" w:author="hyx" w:date="2018-11-11T18:27:00Z">
              <w:tcPr>
                <w:tcW w:w="2771" w:type="dxa"/>
                <w:shd w:val="clear" w:color="auto" w:fill="auto"/>
                <w:noWrap/>
                <w:vAlign w:val="center"/>
              </w:tcPr>
            </w:tcPrChange>
          </w:tcPr>
          <w:p>
            <w:pPr>
              <w:rPr>
                <w:color w:val="000000"/>
                <w:szCs w:val="21"/>
              </w:rPr>
            </w:pPr>
            <w:r>
              <w:rPr>
                <w:rFonts w:hint="eastAsia"/>
                <w:color w:val="000000"/>
                <w:szCs w:val="21"/>
              </w:rPr>
              <w:t>14.</w:t>
            </w:r>
            <w:r>
              <w:rPr>
                <w:rFonts w:hint="eastAsia"/>
              </w:rPr>
              <w:t xml:space="preserve"> 界面</w:t>
            </w:r>
            <w:r>
              <w:t>原型不被用户认可</w:t>
            </w:r>
          </w:p>
        </w:tc>
        <w:tc>
          <w:tcPr>
            <w:tcW w:w="954" w:type="dxa"/>
            <w:shd w:val="clear" w:color="auto" w:fill="auto"/>
            <w:noWrap/>
            <w:vAlign w:val="center"/>
            <w:tcPrChange w:id="3077"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高</w:t>
            </w:r>
          </w:p>
        </w:tc>
        <w:tc>
          <w:tcPr>
            <w:tcW w:w="1014" w:type="dxa"/>
            <w:shd w:val="clear" w:color="auto" w:fill="auto"/>
            <w:noWrap/>
            <w:vAlign w:val="center"/>
            <w:tcPrChange w:id="3078"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高</w:t>
            </w:r>
          </w:p>
        </w:tc>
        <w:tc>
          <w:tcPr>
            <w:tcW w:w="1009" w:type="dxa"/>
            <w:shd w:val="clear" w:color="auto" w:fill="auto"/>
            <w:noWrap/>
            <w:vAlign w:val="center"/>
            <w:tcPrChange w:id="3079"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080"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3080" w:author="hyx" w:date="2018-11-11T18:27:00Z">
            <w:trPr>
              <w:trHeight w:val="285" w:hRule="atLeast"/>
            </w:trPr>
          </w:trPrChange>
        </w:trPr>
        <w:tc>
          <w:tcPr>
            <w:tcW w:w="1527" w:type="dxa"/>
            <w:tcPrChange w:id="3081" w:author="hyx" w:date="2018-11-11T18:27:00Z">
              <w:tcPr>
                <w:tcW w:w="2771" w:type="dxa"/>
              </w:tcPr>
            </w:tcPrChange>
          </w:tcPr>
          <w:p>
            <w:pPr>
              <w:rPr>
                <w:ins w:id="3082" w:author="hyx" w:date="2018-11-11T18:26:00Z"/>
                <w:color w:val="000000"/>
                <w:szCs w:val="21"/>
              </w:rPr>
            </w:pPr>
            <w:ins w:id="3083" w:author="hyx" w:date="2018-11-11T18:26:00Z">
              <w:r>
                <w:rPr>
                  <w:rFonts w:hint="eastAsia"/>
                  <w:color w:val="000000"/>
                  <w:sz w:val="22"/>
                </w:rPr>
                <w:t>参与者风险</w:t>
              </w:r>
            </w:ins>
          </w:p>
        </w:tc>
        <w:tc>
          <w:tcPr>
            <w:tcW w:w="4016" w:type="dxa"/>
            <w:shd w:val="clear" w:color="auto" w:fill="auto"/>
            <w:noWrap/>
            <w:vAlign w:val="center"/>
            <w:tcPrChange w:id="3084" w:author="hyx" w:date="2018-11-11T18:27:00Z">
              <w:tcPr>
                <w:tcW w:w="2771" w:type="dxa"/>
                <w:shd w:val="clear" w:color="auto" w:fill="auto"/>
                <w:noWrap/>
                <w:vAlign w:val="center"/>
              </w:tcPr>
            </w:tcPrChange>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954" w:type="dxa"/>
            <w:shd w:val="clear" w:color="auto" w:fill="auto"/>
            <w:noWrap/>
            <w:vAlign w:val="center"/>
            <w:tcPrChange w:id="3085"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中</w:t>
            </w:r>
          </w:p>
        </w:tc>
        <w:tc>
          <w:tcPr>
            <w:tcW w:w="1014" w:type="dxa"/>
            <w:shd w:val="clear" w:color="auto" w:fill="auto"/>
            <w:noWrap/>
            <w:vAlign w:val="center"/>
            <w:tcPrChange w:id="3086"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高</w:t>
            </w:r>
          </w:p>
        </w:tc>
        <w:tc>
          <w:tcPr>
            <w:tcW w:w="1009" w:type="dxa"/>
            <w:shd w:val="clear" w:color="auto" w:fill="auto"/>
            <w:noWrap/>
            <w:vAlign w:val="center"/>
            <w:tcPrChange w:id="3087"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088"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3088" w:author="hyx" w:date="2018-11-11T18:27:00Z">
            <w:trPr>
              <w:trHeight w:val="285" w:hRule="atLeast"/>
            </w:trPr>
          </w:trPrChange>
        </w:trPr>
        <w:tc>
          <w:tcPr>
            <w:tcW w:w="1527" w:type="dxa"/>
            <w:tcPrChange w:id="3089" w:author="hyx" w:date="2018-11-11T18:27:00Z">
              <w:tcPr>
                <w:tcW w:w="2771" w:type="dxa"/>
              </w:tcPr>
            </w:tcPrChange>
          </w:tcPr>
          <w:p>
            <w:pPr>
              <w:rPr>
                <w:ins w:id="3090" w:author="hyx" w:date="2018-11-11T18:26:00Z"/>
                <w:color w:val="000000"/>
                <w:szCs w:val="21"/>
              </w:rPr>
            </w:pPr>
            <w:ins w:id="3091" w:author="hyx" w:date="2018-11-11T18:26:00Z">
              <w:r>
                <w:rPr>
                  <w:rFonts w:hint="eastAsia"/>
                  <w:color w:val="000000"/>
                  <w:sz w:val="22"/>
                </w:rPr>
                <w:t>工具风险</w:t>
              </w:r>
            </w:ins>
          </w:p>
        </w:tc>
        <w:tc>
          <w:tcPr>
            <w:tcW w:w="4016" w:type="dxa"/>
            <w:shd w:val="clear" w:color="auto" w:fill="auto"/>
            <w:noWrap/>
            <w:vAlign w:val="center"/>
            <w:tcPrChange w:id="3092" w:author="hyx" w:date="2018-11-11T18:27:00Z">
              <w:tcPr>
                <w:tcW w:w="2771" w:type="dxa"/>
                <w:shd w:val="clear" w:color="auto" w:fill="auto"/>
                <w:noWrap/>
                <w:vAlign w:val="center"/>
              </w:tcPr>
            </w:tcPrChange>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954" w:type="dxa"/>
            <w:shd w:val="clear" w:color="auto" w:fill="auto"/>
            <w:noWrap/>
            <w:vAlign w:val="center"/>
            <w:tcPrChange w:id="3093"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高</w:t>
            </w:r>
          </w:p>
        </w:tc>
        <w:tc>
          <w:tcPr>
            <w:tcW w:w="1014" w:type="dxa"/>
            <w:shd w:val="clear" w:color="auto" w:fill="auto"/>
            <w:noWrap/>
            <w:vAlign w:val="center"/>
            <w:tcPrChange w:id="3094"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中</w:t>
            </w:r>
          </w:p>
        </w:tc>
        <w:tc>
          <w:tcPr>
            <w:tcW w:w="1009" w:type="dxa"/>
            <w:shd w:val="clear" w:color="auto" w:fill="auto"/>
            <w:noWrap/>
            <w:vAlign w:val="center"/>
            <w:tcPrChange w:id="3095"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096"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3096" w:author="hyx" w:date="2018-11-11T18:27:00Z">
            <w:trPr>
              <w:trHeight w:val="285" w:hRule="atLeast"/>
            </w:trPr>
          </w:trPrChange>
        </w:trPr>
        <w:tc>
          <w:tcPr>
            <w:tcW w:w="1527" w:type="dxa"/>
            <w:tcPrChange w:id="3097" w:author="hyx" w:date="2018-11-11T18:27:00Z">
              <w:tcPr>
                <w:tcW w:w="2771" w:type="dxa"/>
              </w:tcPr>
            </w:tcPrChange>
          </w:tcPr>
          <w:p>
            <w:pPr>
              <w:rPr>
                <w:ins w:id="3098" w:author="hyx" w:date="2018-11-11T18:26:00Z"/>
                <w:color w:val="000000"/>
                <w:szCs w:val="21"/>
              </w:rPr>
            </w:pPr>
            <w:ins w:id="3099" w:author="hyx" w:date="2018-11-11T18:26:00Z">
              <w:r>
                <w:rPr>
                  <w:rFonts w:hint="eastAsia"/>
                  <w:color w:val="000000"/>
                  <w:sz w:val="22"/>
                </w:rPr>
                <w:t>参与者风险</w:t>
              </w:r>
            </w:ins>
          </w:p>
        </w:tc>
        <w:tc>
          <w:tcPr>
            <w:tcW w:w="4016" w:type="dxa"/>
            <w:shd w:val="clear" w:color="auto" w:fill="auto"/>
            <w:noWrap/>
            <w:vAlign w:val="center"/>
            <w:tcPrChange w:id="3100" w:author="hyx" w:date="2018-11-11T18:27:00Z">
              <w:tcPr>
                <w:tcW w:w="2771" w:type="dxa"/>
                <w:shd w:val="clear" w:color="auto" w:fill="auto"/>
                <w:noWrap/>
                <w:vAlign w:val="center"/>
              </w:tcPr>
            </w:tcPrChange>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954" w:type="dxa"/>
            <w:shd w:val="clear" w:color="auto" w:fill="auto"/>
            <w:noWrap/>
            <w:vAlign w:val="center"/>
            <w:tcPrChange w:id="3101"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中</w:t>
            </w:r>
          </w:p>
        </w:tc>
        <w:tc>
          <w:tcPr>
            <w:tcW w:w="1014" w:type="dxa"/>
            <w:shd w:val="clear" w:color="auto" w:fill="auto"/>
            <w:noWrap/>
            <w:vAlign w:val="center"/>
            <w:tcPrChange w:id="3102"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低</w:t>
            </w:r>
          </w:p>
        </w:tc>
        <w:tc>
          <w:tcPr>
            <w:tcW w:w="1009" w:type="dxa"/>
            <w:shd w:val="clear" w:color="auto" w:fill="auto"/>
            <w:noWrap/>
            <w:vAlign w:val="center"/>
            <w:tcPrChange w:id="3103"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104"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3104" w:author="hyx" w:date="2018-11-11T18:27:00Z">
            <w:trPr>
              <w:trHeight w:val="285" w:hRule="atLeast"/>
            </w:trPr>
          </w:trPrChange>
        </w:trPr>
        <w:tc>
          <w:tcPr>
            <w:tcW w:w="1527" w:type="dxa"/>
            <w:tcPrChange w:id="3105" w:author="hyx" w:date="2018-11-11T18:27:00Z">
              <w:tcPr>
                <w:tcW w:w="2771" w:type="dxa"/>
              </w:tcPr>
            </w:tcPrChange>
          </w:tcPr>
          <w:p>
            <w:pPr>
              <w:rPr>
                <w:ins w:id="3106" w:author="hyx" w:date="2018-11-11T18:26:00Z"/>
                <w:color w:val="000000"/>
                <w:szCs w:val="21"/>
              </w:rPr>
            </w:pPr>
            <w:ins w:id="3107" w:author="hyx" w:date="2018-11-11T18:26:00Z">
              <w:r>
                <w:rPr>
                  <w:rFonts w:hint="eastAsia"/>
                  <w:color w:val="000000"/>
                  <w:sz w:val="22"/>
                </w:rPr>
                <w:t>任务风险</w:t>
              </w:r>
            </w:ins>
          </w:p>
        </w:tc>
        <w:tc>
          <w:tcPr>
            <w:tcW w:w="4016" w:type="dxa"/>
            <w:shd w:val="clear" w:color="auto" w:fill="auto"/>
            <w:noWrap/>
            <w:vAlign w:val="center"/>
            <w:tcPrChange w:id="3108" w:author="hyx" w:date="2018-11-11T18:27:00Z">
              <w:tcPr>
                <w:tcW w:w="2771" w:type="dxa"/>
                <w:shd w:val="clear" w:color="auto" w:fill="auto"/>
                <w:noWrap/>
                <w:vAlign w:val="center"/>
              </w:tcPr>
            </w:tcPrChange>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954" w:type="dxa"/>
            <w:shd w:val="clear" w:color="auto" w:fill="auto"/>
            <w:noWrap/>
            <w:vAlign w:val="center"/>
            <w:tcPrChange w:id="3109"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高</w:t>
            </w:r>
          </w:p>
        </w:tc>
        <w:tc>
          <w:tcPr>
            <w:tcW w:w="1014" w:type="dxa"/>
            <w:shd w:val="clear" w:color="auto" w:fill="auto"/>
            <w:noWrap/>
            <w:vAlign w:val="center"/>
            <w:tcPrChange w:id="3110"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高</w:t>
            </w:r>
          </w:p>
        </w:tc>
        <w:tc>
          <w:tcPr>
            <w:tcW w:w="1009" w:type="dxa"/>
            <w:shd w:val="clear" w:color="auto" w:fill="auto"/>
            <w:noWrap/>
            <w:vAlign w:val="center"/>
            <w:tcPrChange w:id="3111"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112"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3112" w:author="hyx" w:date="2018-11-11T18:27:00Z">
            <w:trPr>
              <w:trHeight w:val="285" w:hRule="atLeast"/>
            </w:trPr>
          </w:trPrChange>
        </w:trPr>
        <w:tc>
          <w:tcPr>
            <w:tcW w:w="1527" w:type="dxa"/>
            <w:tcPrChange w:id="3113" w:author="hyx" w:date="2018-11-11T18:27:00Z">
              <w:tcPr>
                <w:tcW w:w="2771" w:type="dxa"/>
              </w:tcPr>
            </w:tcPrChange>
          </w:tcPr>
          <w:p>
            <w:pPr>
              <w:rPr>
                <w:ins w:id="3114" w:author="hyx" w:date="2018-11-11T18:26:00Z"/>
                <w:color w:val="000000"/>
                <w:szCs w:val="21"/>
              </w:rPr>
            </w:pPr>
            <w:ins w:id="3115" w:author="hyx" w:date="2018-11-11T18:26:00Z">
              <w:r>
                <w:rPr>
                  <w:rFonts w:hint="eastAsia"/>
                  <w:color w:val="000000"/>
                  <w:sz w:val="22"/>
                </w:rPr>
                <w:t>工具风险</w:t>
              </w:r>
            </w:ins>
          </w:p>
        </w:tc>
        <w:tc>
          <w:tcPr>
            <w:tcW w:w="4016" w:type="dxa"/>
            <w:shd w:val="clear" w:color="auto" w:fill="auto"/>
            <w:noWrap/>
            <w:vAlign w:val="center"/>
            <w:tcPrChange w:id="3116" w:author="hyx" w:date="2018-11-11T18:27:00Z">
              <w:tcPr>
                <w:tcW w:w="2771" w:type="dxa"/>
                <w:shd w:val="clear" w:color="auto" w:fill="auto"/>
                <w:noWrap/>
                <w:vAlign w:val="center"/>
              </w:tcPr>
            </w:tcPrChange>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954" w:type="dxa"/>
            <w:shd w:val="clear" w:color="auto" w:fill="auto"/>
            <w:noWrap/>
            <w:vAlign w:val="center"/>
            <w:tcPrChange w:id="3117" w:author="hyx" w:date="2018-11-11T18:27:00Z">
              <w:tcPr>
                <w:tcW w:w="955" w:type="dxa"/>
                <w:shd w:val="clear" w:color="auto" w:fill="auto"/>
                <w:noWrap/>
                <w:vAlign w:val="center"/>
              </w:tcPr>
            </w:tcPrChange>
          </w:tcPr>
          <w:p>
            <w:pPr>
              <w:jc w:val="center"/>
              <w:rPr>
                <w:color w:val="000000"/>
                <w:sz w:val="22"/>
              </w:rPr>
            </w:pPr>
            <w:r>
              <w:rPr>
                <w:rFonts w:hint="eastAsia"/>
                <w:color w:val="000000"/>
                <w:sz w:val="22"/>
              </w:rPr>
              <w:t>高</w:t>
            </w:r>
          </w:p>
        </w:tc>
        <w:tc>
          <w:tcPr>
            <w:tcW w:w="1014" w:type="dxa"/>
            <w:shd w:val="clear" w:color="auto" w:fill="auto"/>
            <w:noWrap/>
            <w:vAlign w:val="center"/>
            <w:tcPrChange w:id="3118" w:author="hyx" w:date="2018-11-11T18:27:00Z">
              <w:tcPr>
                <w:tcW w:w="1014" w:type="dxa"/>
                <w:shd w:val="clear" w:color="auto" w:fill="auto"/>
                <w:noWrap/>
                <w:vAlign w:val="center"/>
              </w:tcPr>
            </w:tcPrChange>
          </w:tcPr>
          <w:p>
            <w:pPr>
              <w:jc w:val="center"/>
              <w:rPr>
                <w:color w:val="000000"/>
                <w:sz w:val="22"/>
              </w:rPr>
            </w:pPr>
            <w:r>
              <w:rPr>
                <w:rFonts w:hint="eastAsia"/>
                <w:color w:val="000000"/>
                <w:sz w:val="22"/>
              </w:rPr>
              <w:t>高</w:t>
            </w:r>
          </w:p>
        </w:tc>
        <w:tc>
          <w:tcPr>
            <w:tcW w:w="1009" w:type="dxa"/>
            <w:shd w:val="clear" w:color="auto" w:fill="auto"/>
            <w:noWrap/>
            <w:vAlign w:val="center"/>
            <w:tcPrChange w:id="3119" w:author="hyx" w:date="2018-11-11T18:27:00Z">
              <w:tcPr>
                <w:tcW w:w="1010" w:type="dxa"/>
                <w:shd w:val="clear" w:color="auto" w:fill="auto"/>
                <w:noWrap/>
                <w:vAlign w:val="center"/>
              </w:tcPr>
            </w:tcPrChange>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121" w:author="hyx" w:date="2018-11-11T18:27: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ins w:id="3120" w:author="hyx" w:date="2018-11-11T18:26:00Z"/>
          <w:trPrChange w:id="3121" w:author="hyx" w:date="2018-11-11T18:27:00Z">
            <w:trPr>
              <w:trHeight w:val="285" w:hRule="atLeast"/>
            </w:trPr>
          </w:trPrChange>
        </w:trPr>
        <w:tc>
          <w:tcPr>
            <w:tcW w:w="1527" w:type="dxa"/>
            <w:tcPrChange w:id="3122" w:author="hyx" w:date="2018-11-11T18:27:00Z">
              <w:tcPr>
                <w:tcW w:w="2771" w:type="dxa"/>
              </w:tcPr>
            </w:tcPrChange>
          </w:tcPr>
          <w:p>
            <w:pPr>
              <w:rPr>
                <w:ins w:id="3123" w:author="hyx" w:date="2018-11-11T18:26:00Z"/>
                <w:color w:val="000000"/>
                <w:szCs w:val="21"/>
              </w:rPr>
            </w:pPr>
            <w:ins w:id="3124" w:author="hyx" w:date="2018-11-11T18:26:00Z">
              <w:r>
                <w:rPr>
                  <w:rFonts w:hint="eastAsia"/>
                  <w:color w:val="000000"/>
                  <w:sz w:val="22"/>
                </w:rPr>
                <w:t>任务风险</w:t>
              </w:r>
            </w:ins>
          </w:p>
        </w:tc>
        <w:tc>
          <w:tcPr>
            <w:tcW w:w="4016" w:type="dxa"/>
            <w:shd w:val="clear" w:color="auto" w:fill="auto"/>
            <w:noWrap/>
            <w:vAlign w:val="center"/>
            <w:tcPrChange w:id="3125" w:author="hyx" w:date="2018-11-11T18:27:00Z">
              <w:tcPr>
                <w:tcW w:w="2771" w:type="dxa"/>
                <w:shd w:val="clear" w:color="auto" w:fill="auto"/>
                <w:noWrap/>
                <w:vAlign w:val="center"/>
              </w:tcPr>
            </w:tcPrChange>
          </w:tcPr>
          <w:p>
            <w:pPr>
              <w:rPr>
                <w:ins w:id="3126" w:author="hyx" w:date="2018-11-11T18:26:00Z"/>
                <w:color w:val="000000"/>
                <w:szCs w:val="21"/>
              </w:rPr>
            </w:pPr>
            <w:ins w:id="3127" w:author="hyx" w:date="2018-11-11T18:26:00Z">
              <w:r>
                <w:rPr>
                  <w:rFonts w:hint="eastAsia"/>
                  <w:color w:val="000000"/>
                  <w:szCs w:val="21"/>
                </w:rPr>
                <w:t>20. 产品功能有不完善</w:t>
              </w:r>
            </w:ins>
          </w:p>
        </w:tc>
        <w:tc>
          <w:tcPr>
            <w:tcW w:w="954" w:type="dxa"/>
            <w:shd w:val="clear" w:color="auto" w:fill="auto"/>
            <w:noWrap/>
            <w:vAlign w:val="center"/>
            <w:tcPrChange w:id="3128" w:author="hyx" w:date="2018-11-11T18:27:00Z">
              <w:tcPr>
                <w:tcW w:w="955" w:type="dxa"/>
                <w:shd w:val="clear" w:color="auto" w:fill="auto"/>
                <w:noWrap/>
                <w:vAlign w:val="center"/>
              </w:tcPr>
            </w:tcPrChange>
          </w:tcPr>
          <w:p>
            <w:pPr>
              <w:jc w:val="center"/>
              <w:rPr>
                <w:ins w:id="3129" w:author="hyx" w:date="2018-11-11T18:26:00Z"/>
                <w:color w:val="000000"/>
                <w:sz w:val="22"/>
              </w:rPr>
            </w:pPr>
            <w:ins w:id="3130" w:author="hyx" w:date="2018-11-11T18:26:00Z">
              <w:r>
                <w:rPr>
                  <w:rFonts w:hint="eastAsia"/>
                  <w:color w:val="000000"/>
                  <w:sz w:val="22"/>
                </w:rPr>
                <w:t>高</w:t>
              </w:r>
            </w:ins>
          </w:p>
        </w:tc>
        <w:tc>
          <w:tcPr>
            <w:tcW w:w="1014" w:type="dxa"/>
            <w:shd w:val="clear" w:color="auto" w:fill="auto"/>
            <w:noWrap/>
            <w:vAlign w:val="center"/>
            <w:tcPrChange w:id="3131" w:author="hyx" w:date="2018-11-11T18:27:00Z">
              <w:tcPr>
                <w:tcW w:w="1014" w:type="dxa"/>
                <w:shd w:val="clear" w:color="auto" w:fill="auto"/>
                <w:noWrap/>
                <w:vAlign w:val="center"/>
              </w:tcPr>
            </w:tcPrChange>
          </w:tcPr>
          <w:p>
            <w:pPr>
              <w:jc w:val="center"/>
              <w:rPr>
                <w:ins w:id="3132" w:author="hyx" w:date="2018-11-11T18:26:00Z"/>
                <w:color w:val="000000"/>
                <w:sz w:val="22"/>
              </w:rPr>
            </w:pPr>
            <w:ins w:id="3133" w:author="hyx" w:date="2018-11-11T18:26:00Z">
              <w:r>
                <w:rPr>
                  <w:rFonts w:hint="eastAsia"/>
                  <w:color w:val="000000"/>
                  <w:sz w:val="22"/>
                </w:rPr>
                <w:t>高</w:t>
              </w:r>
            </w:ins>
          </w:p>
        </w:tc>
        <w:tc>
          <w:tcPr>
            <w:tcW w:w="1009" w:type="dxa"/>
            <w:shd w:val="clear" w:color="auto" w:fill="auto"/>
            <w:noWrap/>
            <w:vAlign w:val="center"/>
            <w:tcPrChange w:id="3134" w:author="hyx" w:date="2018-11-11T18:27:00Z">
              <w:tcPr>
                <w:tcW w:w="1010" w:type="dxa"/>
                <w:shd w:val="clear" w:color="auto" w:fill="auto"/>
                <w:noWrap/>
                <w:vAlign w:val="center"/>
              </w:tcPr>
            </w:tcPrChange>
          </w:tcPr>
          <w:p>
            <w:pPr>
              <w:jc w:val="center"/>
              <w:rPr>
                <w:ins w:id="3135" w:author="hyx" w:date="2018-11-11T18:26:00Z"/>
                <w:color w:val="000000"/>
                <w:sz w:val="22"/>
              </w:rPr>
            </w:pPr>
            <w:ins w:id="3136" w:author="hyx" w:date="2018-11-11T18:26:00Z">
              <w:r>
                <w:rPr>
                  <w:rFonts w:hint="eastAsia"/>
                  <w:color w:val="000000"/>
                  <w:sz w:val="22"/>
                </w:rPr>
                <w:t>中</w:t>
              </w:r>
            </w:ins>
          </w:p>
        </w:tc>
      </w:tr>
    </w:tbl>
    <w:p/>
    <w:p>
      <w:pPr>
        <w:pStyle w:val="62"/>
      </w:pPr>
      <w:bookmarkStart w:id="145" w:name="_Toc496816803"/>
      <w:bookmarkStart w:id="146" w:name="_Toc20342"/>
      <w:r>
        <w:t>风险控制</w:t>
      </w:r>
      <w:bookmarkEnd w:id="145"/>
      <w:bookmarkEnd w:id="146"/>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3137" w:author="hyx" w:date="2018-11-11T18:35:00Z">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2945"/>
        <w:gridCol w:w="4675"/>
        <w:gridCol w:w="902"/>
        <w:tblGridChange w:id="3138">
          <w:tblGrid>
            <w:gridCol w:w="2946"/>
            <w:gridCol w:w="2789"/>
            <w:gridCol w:w="2787"/>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139" w:author="hyx" w:date="2018-11-11T18:3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3139" w:author="hyx" w:date="2018-11-11T18:35:00Z">
            <w:trPr>
              <w:trHeight w:val="285" w:hRule="atLeast"/>
            </w:trPr>
          </w:trPrChange>
        </w:trPr>
        <w:tc>
          <w:tcPr>
            <w:tcW w:w="2945" w:type="dxa"/>
            <w:shd w:val="clear" w:color="auto" w:fill="BDD6EE" w:themeFill="accent1" w:themeFillTint="66"/>
            <w:vAlign w:val="center"/>
            <w:tcPrChange w:id="3140" w:author="hyx" w:date="2018-11-11T18:35:00Z">
              <w:tcPr>
                <w:tcW w:w="2946" w:type="dxa"/>
                <w:shd w:val="clear" w:color="auto" w:fill="BDD6EE" w:themeFill="accent1" w:themeFillTint="66"/>
                <w:vAlign w:val="center"/>
              </w:tcPr>
            </w:tcPrChange>
          </w:tcPr>
          <w:p>
            <w:pPr>
              <w:ind w:firstLine="440"/>
              <w:jc w:val="center"/>
              <w:rPr>
                <w:b/>
                <w:color w:val="000000"/>
                <w:sz w:val="22"/>
              </w:rPr>
            </w:pPr>
            <w:r>
              <w:rPr>
                <w:rFonts w:hint="eastAsia"/>
                <w:b/>
                <w:color w:val="000000"/>
                <w:sz w:val="22"/>
              </w:rPr>
              <w:t>风险</w:t>
            </w:r>
          </w:p>
        </w:tc>
        <w:tc>
          <w:tcPr>
            <w:tcW w:w="4675" w:type="dxa"/>
            <w:shd w:val="clear" w:color="auto" w:fill="BDD6EE" w:themeFill="accent1" w:themeFillTint="66"/>
            <w:vAlign w:val="center"/>
            <w:tcPrChange w:id="3141" w:author="hyx" w:date="2018-11-11T18:35:00Z">
              <w:tcPr>
                <w:tcW w:w="2789" w:type="dxa"/>
                <w:shd w:val="clear" w:color="auto" w:fill="BDD6EE" w:themeFill="accent1" w:themeFillTint="66"/>
                <w:vAlign w:val="center"/>
              </w:tcPr>
            </w:tcPrChange>
          </w:tcPr>
          <w:p>
            <w:pPr>
              <w:ind w:firstLine="440"/>
              <w:jc w:val="center"/>
              <w:rPr>
                <w:rFonts w:ascii="等线" w:hAnsi="等线" w:eastAsia="等线"/>
                <w:b/>
                <w:color w:val="000000"/>
                <w:sz w:val="22"/>
              </w:rPr>
            </w:pPr>
            <w:r>
              <w:rPr>
                <w:rFonts w:hint="eastAsia" w:ascii="等线" w:hAnsi="等线" w:eastAsia="等线"/>
                <w:b/>
                <w:color w:val="000000"/>
                <w:sz w:val="22"/>
              </w:rPr>
              <w:t>控制手段</w:t>
            </w:r>
          </w:p>
        </w:tc>
        <w:tc>
          <w:tcPr>
            <w:tcW w:w="902" w:type="dxa"/>
            <w:shd w:val="clear" w:color="auto" w:fill="BDD6EE" w:themeFill="accent1" w:themeFillTint="66"/>
            <w:tcPrChange w:id="3142" w:author="hyx" w:date="2018-11-11T18:35:00Z">
              <w:tcPr>
                <w:tcW w:w="2787" w:type="dxa"/>
                <w:shd w:val="clear" w:color="auto" w:fill="BDD6EE" w:themeFill="accent1" w:themeFillTint="66"/>
              </w:tcPr>
            </w:tcPrChange>
          </w:tcPr>
          <w:p>
            <w:pPr>
              <w:ind w:firstLine="0"/>
              <w:jc w:val="left"/>
              <w:rPr>
                <w:ins w:id="3144" w:author="hyx" w:date="2018-11-11T18:34:00Z"/>
                <w:rFonts w:ascii="等线" w:hAnsi="等线" w:eastAsia="等线"/>
                <w:b/>
                <w:color w:val="000000"/>
                <w:sz w:val="22"/>
              </w:rPr>
              <w:pPrChange w:id="3143" w:author="hyx" w:date="2018-11-11T18:35:00Z">
                <w:pPr>
                  <w:ind w:firstLine="440"/>
                  <w:jc w:val="center"/>
                </w:pPr>
              </w:pPrChange>
            </w:pPr>
            <w:ins w:id="3145" w:author="hyx" w:date="2018-11-11T18:34:00Z">
              <w:r>
                <w:rPr>
                  <w:rFonts w:hint="eastAsia" w:ascii="等线" w:hAnsi="等线" w:eastAsia="等线"/>
                  <w:b/>
                  <w:color w:val="000000"/>
                  <w:sz w:val="22"/>
                </w:rPr>
                <w:t>负责人</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146"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1474" w:hRule="atLeast"/>
          <w:trPrChange w:id="3146" w:author="hyx" w:date="2018-11-11T18:36:00Z">
            <w:trPr>
              <w:trHeight w:val="1474" w:hRule="atLeast"/>
            </w:trPr>
          </w:trPrChange>
        </w:trPr>
        <w:tc>
          <w:tcPr>
            <w:tcW w:w="2945" w:type="dxa"/>
            <w:shd w:val="clear" w:color="auto" w:fill="auto"/>
            <w:vAlign w:val="center"/>
            <w:tcPrChange w:id="3147" w:author="hyx" w:date="2018-11-11T18:36:00Z">
              <w:tcPr>
                <w:tcW w:w="2946" w:type="dxa"/>
                <w:shd w:val="clear" w:color="auto" w:fill="auto"/>
                <w:vAlign w:val="center"/>
              </w:tcPr>
            </w:tcPrChange>
          </w:tcPr>
          <w:p>
            <w:pPr>
              <w:ind w:firstLine="0"/>
              <w:jc w:val="center"/>
              <w:rPr>
                <w:color w:val="000000"/>
                <w:szCs w:val="21"/>
              </w:rPr>
              <w:pPrChange w:id="3148" w:author="hyx" w:date="2018-11-11T18:36:00Z">
                <w:pPr>
                  <w:ind w:firstLine="420"/>
                </w:pPr>
              </w:pPrChange>
            </w:pPr>
            <w:r>
              <w:rPr>
                <w:rFonts w:hint="eastAsia"/>
                <w:color w:val="000000"/>
                <w:szCs w:val="21"/>
              </w:rPr>
              <w:t xml:space="preserve">1. </w:t>
            </w:r>
            <w:r>
              <w:rPr>
                <w:rFonts w:hint="eastAsia"/>
              </w:rPr>
              <w:t>成员因故请假</w:t>
            </w:r>
          </w:p>
        </w:tc>
        <w:tc>
          <w:tcPr>
            <w:tcW w:w="4675" w:type="dxa"/>
            <w:shd w:val="clear" w:color="auto" w:fill="auto"/>
            <w:vAlign w:val="center"/>
            <w:tcPrChange w:id="3149" w:author="hyx" w:date="2018-11-11T18:36:00Z">
              <w:tcPr>
                <w:tcW w:w="2789" w:type="dxa"/>
                <w:shd w:val="clear" w:color="auto" w:fill="auto"/>
                <w:vAlign w:val="center"/>
              </w:tcPr>
            </w:tcPrChange>
          </w:tcPr>
          <w:p>
            <w:pPr>
              <w:ind w:firstLine="420"/>
              <w:jc w:val="center"/>
              <w:rPr>
                <w:color w:val="000000"/>
                <w:szCs w:val="21"/>
              </w:rPr>
              <w:pPrChange w:id="3150" w:author="hyx" w:date="2018-11-11T18:35:00Z">
                <w:pPr>
                  <w:ind w:firstLine="420"/>
                </w:pPr>
              </w:pPrChange>
            </w:pPr>
            <w:del w:id="3151" w:author="hyx" w:date="2018-11-11T18:36:00Z">
              <w:r>
                <w:rPr>
                  <w:rFonts w:hint="eastAsia"/>
                  <w:color w:val="000000"/>
                  <w:szCs w:val="21"/>
                </w:rPr>
                <w:delText>1.</w:delText>
              </w:r>
            </w:del>
            <w:del w:id="3152" w:author="hyx" w:date="2018-11-11T18:36:00Z">
              <w:r>
                <w:rPr>
                  <w:rFonts w:hint="eastAsia"/>
                </w:rPr>
                <w:delText xml:space="preserve"> </w:delText>
              </w:r>
            </w:del>
            <w:r>
              <w:rPr>
                <w:rFonts w:hint="eastAsia"/>
              </w:rPr>
              <w:t>提前改变任务的分配，他人顶上</w:t>
            </w:r>
          </w:p>
        </w:tc>
        <w:tc>
          <w:tcPr>
            <w:tcW w:w="902" w:type="dxa"/>
            <w:vAlign w:val="center"/>
            <w:tcPrChange w:id="3153" w:author="hyx" w:date="2018-11-11T18:36:00Z">
              <w:tcPr>
                <w:tcW w:w="2787" w:type="dxa"/>
              </w:tcPr>
            </w:tcPrChange>
          </w:tcPr>
          <w:p>
            <w:pPr>
              <w:ind w:firstLine="0"/>
              <w:rPr>
                <w:ins w:id="3155" w:author="hyx" w:date="2018-11-11T18:34:00Z"/>
                <w:color w:val="000000"/>
                <w:szCs w:val="21"/>
              </w:rPr>
              <w:pPrChange w:id="3154" w:author="hyx" w:date="2018-11-11T18:35:00Z">
                <w:pPr>
                  <w:ind w:firstLine="420"/>
                </w:pPr>
              </w:pPrChange>
            </w:pPr>
            <w:ins w:id="3156" w:author="hyx" w:date="2018-11-11T18:34:00Z">
              <w:r>
                <w:rPr>
                  <w:rFonts w:hint="eastAsia"/>
                  <w:color w:val="000000"/>
                  <w:szCs w:val="21"/>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157"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510" w:hRule="atLeast"/>
          <w:trPrChange w:id="3157" w:author="hyx" w:date="2018-11-11T18:36:00Z">
            <w:trPr>
              <w:trHeight w:val="510" w:hRule="atLeast"/>
            </w:trPr>
          </w:trPrChange>
        </w:trPr>
        <w:tc>
          <w:tcPr>
            <w:tcW w:w="2945" w:type="dxa"/>
            <w:shd w:val="clear" w:color="auto" w:fill="auto"/>
            <w:vAlign w:val="center"/>
            <w:tcPrChange w:id="3158" w:author="hyx" w:date="2018-11-11T18:36:00Z">
              <w:tcPr>
                <w:tcW w:w="2946" w:type="dxa"/>
                <w:shd w:val="clear" w:color="auto" w:fill="auto"/>
                <w:vAlign w:val="center"/>
              </w:tcPr>
            </w:tcPrChange>
          </w:tcPr>
          <w:p>
            <w:pPr>
              <w:ind w:firstLine="420"/>
              <w:jc w:val="center"/>
              <w:rPr>
                <w:color w:val="000000"/>
                <w:szCs w:val="21"/>
              </w:rPr>
              <w:pPrChange w:id="3159" w:author="hyx" w:date="2018-11-11T18:35:00Z">
                <w:pPr>
                  <w:ind w:firstLine="420"/>
                </w:pPr>
              </w:pPrChange>
            </w:pPr>
            <w:r>
              <w:rPr>
                <w:rFonts w:hint="eastAsia"/>
                <w:color w:val="000000"/>
                <w:szCs w:val="21"/>
              </w:rPr>
              <w:t>2.</w:t>
            </w:r>
            <w:r>
              <w:rPr>
                <w:rFonts w:hint="eastAsia"/>
              </w:rPr>
              <w:t xml:space="preserve"> 项目成员不能实现项目</w:t>
            </w:r>
          </w:p>
        </w:tc>
        <w:tc>
          <w:tcPr>
            <w:tcW w:w="4675" w:type="dxa"/>
            <w:shd w:val="clear" w:color="auto" w:fill="auto"/>
            <w:vAlign w:val="center"/>
            <w:tcPrChange w:id="3160" w:author="hyx" w:date="2018-11-11T18:36:00Z">
              <w:tcPr>
                <w:tcW w:w="2789" w:type="dxa"/>
                <w:shd w:val="clear" w:color="auto" w:fill="auto"/>
                <w:vAlign w:val="center"/>
              </w:tcPr>
            </w:tcPrChange>
          </w:tcPr>
          <w:p>
            <w:pPr>
              <w:ind w:firstLine="420"/>
              <w:jc w:val="center"/>
              <w:rPr>
                <w:color w:val="000000"/>
                <w:szCs w:val="21"/>
              </w:rPr>
              <w:pPrChange w:id="3161" w:author="hyx" w:date="2018-11-11T18:35:00Z">
                <w:pPr>
                  <w:ind w:firstLine="420"/>
                </w:pPr>
              </w:pPrChange>
            </w:pPr>
            <w:del w:id="3162" w:author="hyx" w:date="2018-11-11T18:36:00Z">
              <w:r>
                <w:rPr>
                  <w:color w:val="000000"/>
                  <w:szCs w:val="21"/>
                </w:rPr>
                <w:delText>2</w:delText>
              </w:r>
            </w:del>
            <w:del w:id="3163" w:author="hyx" w:date="2018-11-11T18:36:00Z">
              <w:r>
                <w:rPr>
                  <w:rFonts w:hint="eastAsia"/>
                  <w:color w:val="000000"/>
                  <w:szCs w:val="21"/>
                </w:rPr>
                <w:delText>.</w:delText>
              </w:r>
            </w:del>
            <w:del w:id="3164" w:author="hyx" w:date="2018-11-11T18:36:00Z">
              <w:r>
                <w:rPr>
                  <w:rFonts w:hint="eastAsia"/>
                </w:rPr>
                <w:delText xml:space="preserve"> </w:delText>
              </w:r>
            </w:del>
            <w:r>
              <w:rPr>
                <w:rFonts w:hint="eastAsia"/>
              </w:rPr>
              <w:t>制定培训计划</w:t>
            </w:r>
          </w:p>
        </w:tc>
        <w:tc>
          <w:tcPr>
            <w:tcW w:w="902" w:type="dxa"/>
            <w:vAlign w:val="center"/>
            <w:tcPrChange w:id="3165" w:author="hyx" w:date="2018-11-11T18:36:00Z">
              <w:tcPr>
                <w:tcW w:w="2787" w:type="dxa"/>
              </w:tcPr>
            </w:tcPrChange>
          </w:tcPr>
          <w:p>
            <w:pPr>
              <w:ind w:firstLine="0"/>
              <w:rPr>
                <w:ins w:id="3167" w:author="hyx" w:date="2018-11-11T18:34:00Z"/>
                <w:color w:val="000000"/>
                <w:szCs w:val="21"/>
              </w:rPr>
              <w:pPrChange w:id="3166" w:author="hyx" w:date="2018-11-11T18:35:00Z">
                <w:pPr>
                  <w:ind w:firstLine="420"/>
                </w:pPr>
              </w:pPrChange>
            </w:pPr>
            <w:ins w:id="3168" w:author="hyx" w:date="2018-11-11T18:34:00Z">
              <w:r>
                <w:rPr>
                  <w:rFonts w:hint="eastAsia"/>
                  <w:color w:val="000000"/>
                  <w:szCs w:val="21"/>
                </w:rPr>
                <w:t>徐双铅</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169"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510" w:hRule="atLeast"/>
          <w:trPrChange w:id="3169" w:author="hyx" w:date="2018-11-11T18:36:00Z">
            <w:trPr>
              <w:trHeight w:val="510" w:hRule="atLeast"/>
            </w:trPr>
          </w:trPrChange>
        </w:trPr>
        <w:tc>
          <w:tcPr>
            <w:tcW w:w="2945" w:type="dxa"/>
            <w:shd w:val="clear" w:color="auto" w:fill="auto"/>
            <w:vAlign w:val="center"/>
            <w:tcPrChange w:id="3170" w:author="hyx" w:date="2018-11-11T18:36:00Z">
              <w:tcPr>
                <w:tcW w:w="2946" w:type="dxa"/>
                <w:shd w:val="clear" w:color="auto" w:fill="auto"/>
                <w:vAlign w:val="center"/>
              </w:tcPr>
            </w:tcPrChange>
          </w:tcPr>
          <w:p>
            <w:pPr>
              <w:ind w:firstLine="420"/>
              <w:jc w:val="center"/>
              <w:rPr>
                <w:color w:val="000000"/>
                <w:szCs w:val="21"/>
              </w:rPr>
              <w:pPrChange w:id="3171" w:author="hyx" w:date="2018-11-11T18:35:00Z">
                <w:pPr>
                  <w:ind w:firstLine="420"/>
                </w:pPr>
              </w:pPrChange>
            </w:pPr>
            <w:r>
              <w:rPr>
                <w:rFonts w:hint="eastAsia"/>
                <w:color w:val="000000"/>
                <w:szCs w:val="21"/>
              </w:rPr>
              <w:t>3.</w:t>
            </w:r>
            <w:r>
              <w:rPr>
                <w:rFonts w:hint="eastAsia"/>
              </w:rPr>
              <w:t xml:space="preserve"> G</w:t>
            </w:r>
            <w:r>
              <w:t>it</w:t>
            </w:r>
            <w:r>
              <w:rPr>
                <w:rFonts w:hint="eastAsia"/>
              </w:rPr>
              <w:t>远端仓库崩溃</w:t>
            </w:r>
          </w:p>
        </w:tc>
        <w:tc>
          <w:tcPr>
            <w:tcW w:w="4675" w:type="dxa"/>
            <w:shd w:val="clear" w:color="auto" w:fill="auto"/>
            <w:vAlign w:val="center"/>
            <w:tcPrChange w:id="3172" w:author="hyx" w:date="2018-11-11T18:36:00Z">
              <w:tcPr>
                <w:tcW w:w="2789" w:type="dxa"/>
                <w:shd w:val="clear" w:color="auto" w:fill="auto"/>
                <w:vAlign w:val="center"/>
              </w:tcPr>
            </w:tcPrChange>
          </w:tcPr>
          <w:p>
            <w:pPr>
              <w:ind w:firstLine="420"/>
              <w:jc w:val="center"/>
              <w:rPr>
                <w:color w:val="000000"/>
                <w:szCs w:val="21"/>
              </w:rPr>
              <w:pPrChange w:id="3173" w:author="hyx" w:date="2018-11-11T18:35:00Z">
                <w:pPr>
                  <w:ind w:firstLine="420"/>
                </w:pPr>
              </w:pPrChange>
            </w:pPr>
            <w:del w:id="3174" w:author="hyx" w:date="2018-11-11T18:36:00Z">
              <w:r>
                <w:rPr>
                  <w:color w:val="000000"/>
                  <w:szCs w:val="21"/>
                </w:rPr>
                <w:delText>3</w:delText>
              </w:r>
            </w:del>
            <w:del w:id="3175" w:author="hyx" w:date="2018-11-11T18:36:00Z">
              <w:r>
                <w:rPr>
                  <w:rFonts w:hint="eastAsia"/>
                  <w:color w:val="000000"/>
                  <w:szCs w:val="21"/>
                </w:rPr>
                <w:delText>.</w:delText>
              </w:r>
            </w:del>
            <w:del w:id="3176" w:author="hyx" w:date="2018-11-11T18:36:00Z">
              <w:r>
                <w:rPr>
                  <w:rFonts w:hint="eastAsia"/>
                </w:rPr>
                <w:delText xml:space="preserve"> </w:delText>
              </w:r>
            </w:del>
            <w:r>
              <w:rPr>
                <w:rFonts w:hint="eastAsia"/>
              </w:rPr>
              <w:t>及时发现，用本地版本去创建新的远端仓库</w:t>
            </w:r>
          </w:p>
        </w:tc>
        <w:tc>
          <w:tcPr>
            <w:tcW w:w="902" w:type="dxa"/>
            <w:vAlign w:val="center"/>
            <w:tcPrChange w:id="3177" w:author="hyx" w:date="2018-11-11T18:36:00Z">
              <w:tcPr>
                <w:tcW w:w="2787" w:type="dxa"/>
              </w:tcPr>
            </w:tcPrChange>
          </w:tcPr>
          <w:p>
            <w:pPr>
              <w:ind w:firstLine="0"/>
              <w:rPr>
                <w:ins w:id="3179" w:author="hyx" w:date="2018-11-11T18:34:00Z"/>
                <w:color w:val="000000"/>
                <w:szCs w:val="21"/>
              </w:rPr>
              <w:pPrChange w:id="3178" w:author="hyx" w:date="2018-11-11T18:35:00Z">
                <w:pPr>
                  <w:ind w:firstLine="420"/>
                </w:pPr>
              </w:pPrChange>
            </w:pPr>
            <w:ins w:id="3180" w:author="hyx" w:date="2018-11-11T18:34:00Z">
              <w:r>
                <w:rPr>
                  <w:rFonts w:hint="eastAsia"/>
                  <w:color w:val="000000"/>
                  <w:szCs w:val="21"/>
                </w:rPr>
                <w:t>陈俊仁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181"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1020" w:hRule="atLeast"/>
          <w:trPrChange w:id="3181" w:author="hyx" w:date="2018-11-11T18:36:00Z">
            <w:trPr>
              <w:trHeight w:val="1020" w:hRule="atLeast"/>
            </w:trPr>
          </w:trPrChange>
        </w:trPr>
        <w:tc>
          <w:tcPr>
            <w:tcW w:w="2945" w:type="dxa"/>
            <w:shd w:val="clear" w:color="auto" w:fill="auto"/>
            <w:vAlign w:val="center"/>
            <w:tcPrChange w:id="3182" w:author="hyx" w:date="2018-11-11T18:36:00Z">
              <w:tcPr>
                <w:tcW w:w="2946" w:type="dxa"/>
                <w:shd w:val="clear" w:color="auto" w:fill="auto"/>
                <w:vAlign w:val="center"/>
              </w:tcPr>
            </w:tcPrChange>
          </w:tcPr>
          <w:p>
            <w:pPr>
              <w:ind w:firstLine="420"/>
              <w:jc w:val="center"/>
              <w:rPr>
                <w:color w:val="000000"/>
                <w:szCs w:val="21"/>
              </w:rPr>
              <w:pPrChange w:id="3183" w:author="hyx" w:date="2018-11-11T18:35:00Z">
                <w:pPr>
                  <w:ind w:firstLine="420"/>
                </w:pPr>
              </w:pPrChange>
            </w:pPr>
            <w:r>
              <w:rPr>
                <w:color w:val="000000"/>
                <w:szCs w:val="21"/>
              </w:rPr>
              <w:t>4</w:t>
            </w:r>
            <w:r>
              <w:rPr>
                <w:rFonts w:hint="eastAsia"/>
                <w:color w:val="000000"/>
                <w:szCs w:val="21"/>
              </w:rPr>
              <w:t>.</w:t>
            </w:r>
            <w:r>
              <w:rPr>
                <w:rFonts w:hint="eastAsia"/>
              </w:rPr>
              <w:t xml:space="preserve"> 与干系人联系邮件发送内容、格式错误</w:t>
            </w:r>
          </w:p>
        </w:tc>
        <w:tc>
          <w:tcPr>
            <w:tcW w:w="4675" w:type="dxa"/>
            <w:shd w:val="clear" w:color="auto" w:fill="auto"/>
            <w:vAlign w:val="center"/>
            <w:tcPrChange w:id="3184" w:author="hyx" w:date="2018-11-11T18:36:00Z">
              <w:tcPr>
                <w:tcW w:w="2789" w:type="dxa"/>
                <w:shd w:val="clear" w:color="auto" w:fill="auto"/>
                <w:vAlign w:val="center"/>
              </w:tcPr>
            </w:tcPrChange>
          </w:tcPr>
          <w:p>
            <w:pPr>
              <w:ind w:firstLine="420"/>
              <w:jc w:val="center"/>
              <w:rPr>
                <w:color w:val="000000"/>
                <w:szCs w:val="21"/>
              </w:rPr>
              <w:pPrChange w:id="3185" w:author="hyx" w:date="2018-11-11T18:35:00Z">
                <w:pPr>
                  <w:ind w:firstLine="420"/>
                </w:pPr>
              </w:pPrChange>
            </w:pPr>
            <w:del w:id="3186" w:author="hyx" w:date="2018-11-11T18:36:00Z">
              <w:r>
                <w:rPr>
                  <w:color w:val="000000"/>
                  <w:szCs w:val="21"/>
                </w:rPr>
                <w:delText>4</w:delText>
              </w:r>
            </w:del>
            <w:del w:id="3187" w:author="hyx" w:date="2018-11-11T18:36:00Z">
              <w:r>
                <w:rPr>
                  <w:rFonts w:hint="eastAsia"/>
                  <w:color w:val="000000"/>
                  <w:szCs w:val="21"/>
                </w:rPr>
                <w:delText>.</w:delText>
              </w:r>
            </w:del>
            <w:del w:id="3188" w:author="hyx" w:date="2018-11-11T18:36:00Z">
              <w:r>
                <w:rPr>
                  <w:rFonts w:hint="eastAsia"/>
                </w:rPr>
                <w:delText xml:space="preserve"> </w:delText>
              </w:r>
            </w:del>
            <w:r>
              <w:rPr>
                <w:rFonts w:hint="eastAsia"/>
              </w:rPr>
              <w:t>提前D</w:t>
            </w:r>
            <w:r>
              <w:t>eadline</w:t>
            </w:r>
            <w:r>
              <w:rPr>
                <w:rFonts w:hint="eastAsia"/>
              </w:rPr>
              <w:t>发邮件，抄送组员，即使发现错误并修正</w:t>
            </w:r>
          </w:p>
        </w:tc>
        <w:tc>
          <w:tcPr>
            <w:tcW w:w="902" w:type="dxa"/>
            <w:vAlign w:val="center"/>
            <w:tcPrChange w:id="3189" w:author="hyx" w:date="2018-11-11T18:36:00Z">
              <w:tcPr>
                <w:tcW w:w="2787" w:type="dxa"/>
              </w:tcPr>
            </w:tcPrChange>
          </w:tcPr>
          <w:p>
            <w:pPr>
              <w:ind w:firstLine="0"/>
              <w:rPr>
                <w:ins w:id="3191" w:author="hyx" w:date="2018-11-11T18:34:00Z"/>
                <w:rFonts w:hint="eastAsia" w:eastAsia="宋体"/>
                <w:color w:val="000000"/>
                <w:szCs w:val="21"/>
                <w:lang w:eastAsia="zh-CN"/>
              </w:rPr>
              <w:pPrChange w:id="3190" w:author="hyx" w:date="2018-11-11T18:35:00Z">
                <w:pPr>
                  <w:ind w:firstLine="420"/>
                </w:pPr>
              </w:pPrChange>
            </w:pPr>
            <w:r>
              <w:rPr>
                <w:rFonts w:hint="eastAsia"/>
                <w:color w:val="000000"/>
                <w:szCs w:val="21"/>
                <w:lang w:eastAsia="zh-CN"/>
              </w:rPr>
              <w:t>徐双铅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192"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765" w:hRule="atLeast"/>
          <w:trPrChange w:id="3192" w:author="hyx" w:date="2018-11-11T18:36:00Z">
            <w:trPr>
              <w:trHeight w:val="765" w:hRule="atLeast"/>
            </w:trPr>
          </w:trPrChange>
        </w:trPr>
        <w:tc>
          <w:tcPr>
            <w:tcW w:w="2945" w:type="dxa"/>
            <w:shd w:val="clear" w:color="auto" w:fill="auto"/>
            <w:vAlign w:val="center"/>
            <w:tcPrChange w:id="3193" w:author="hyx" w:date="2018-11-11T18:36:00Z">
              <w:tcPr>
                <w:tcW w:w="2946" w:type="dxa"/>
                <w:shd w:val="clear" w:color="auto" w:fill="auto"/>
                <w:vAlign w:val="center"/>
              </w:tcPr>
            </w:tcPrChange>
          </w:tcPr>
          <w:p>
            <w:pPr>
              <w:ind w:firstLine="420"/>
              <w:jc w:val="center"/>
              <w:rPr>
                <w:color w:val="000000"/>
                <w:szCs w:val="21"/>
              </w:rPr>
              <w:pPrChange w:id="3194" w:author="hyx" w:date="2018-11-11T18:35:00Z">
                <w:pPr>
                  <w:ind w:firstLine="420"/>
                </w:pPr>
              </w:pPrChange>
            </w:pPr>
            <w:r>
              <w:rPr>
                <w:rFonts w:hint="eastAsia"/>
                <w:color w:val="000000"/>
                <w:szCs w:val="21"/>
              </w:rPr>
              <w:t>5.</w:t>
            </w:r>
            <w:r>
              <w:rPr>
                <w:rFonts w:hint="eastAsia"/>
              </w:rPr>
              <w:t xml:space="preserve"> 项目文件结构不符合要求</w:t>
            </w:r>
          </w:p>
        </w:tc>
        <w:tc>
          <w:tcPr>
            <w:tcW w:w="4675" w:type="dxa"/>
            <w:shd w:val="clear" w:color="auto" w:fill="auto"/>
            <w:vAlign w:val="center"/>
            <w:tcPrChange w:id="3195" w:author="hyx" w:date="2018-11-11T18:36:00Z">
              <w:tcPr>
                <w:tcW w:w="2789" w:type="dxa"/>
                <w:shd w:val="clear" w:color="auto" w:fill="auto"/>
                <w:vAlign w:val="center"/>
              </w:tcPr>
            </w:tcPrChange>
          </w:tcPr>
          <w:p>
            <w:pPr>
              <w:ind w:firstLine="420"/>
              <w:jc w:val="center"/>
              <w:rPr>
                <w:color w:val="000000"/>
                <w:szCs w:val="21"/>
              </w:rPr>
              <w:pPrChange w:id="3196" w:author="hyx" w:date="2018-11-11T18:35:00Z">
                <w:pPr>
                  <w:ind w:firstLine="420"/>
                </w:pPr>
              </w:pPrChange>
            </w:pPr>
            <w:r>
              <w:rPr>
                <w:rFonts w:hint="eastAsia"/>
                <w:color w:val="000000"/>
                <w:szCs w:val="21"/>
                <w:lang w:eastAsia="zh-CN"/>
              </w:rPr>
              <w:t>通知</w:t>
            </w:r>
            <w:del w:id="3197" w:author="hyx" w:date="2018-11-11T18:36:00Z">
              <w:r>
                <w:rPr>
                  <w:color w:val="000000"/>
                  <w:szCs w:val="21"/>
                </w:rPr>
                <w:delText>5</w:delText>
              </w:r>
            </w:del>
            <w:del w:id="3198" w:author="hyx" w:date="2018-11-11T18:36:00Z">
              <w:r>
                <w:rPr>
                  <w:rFonts w:hint="eastAsia"/>
                  <w:color w:val="000000"/>
                  <w:szCs w:val="21"/>
                </w:rPr>
                <w:delText>.</w:delText>
              </w:r>
            </w:del>
            <w:del w:id="3199" w:author="hyx" w:date="2018-11-11T18:36:00Z">
              <w:r>
                <w:rPr>
                  <w:rFonts w:hint="eastAsia"/>
                </w:rPr>
                <w:delText xml:space="preserve"> </w:delText>
              </w:r>
            </w:del>
            <w:r>
              <w:rPr>
                <w:rFonts w:hint="eastAsia"/>
              </w:rPr>
              <w:t>配置管理员</w:t>
            </w:r>
            <w:r>
              <w:rPr>
                <w:rFonts w:hint="eastAsia"/>
                <w:lang w:eastAsia="zh-CN"/>
              </w:rPr>
              <w:t>（陈俊仁）</w:t>
            </w:r>
            <w:r>
              <w:rPr>
                <w:rFonts w:hint="eastAsia"/>
              </w:rPr>
              <w:t>修改文件结构</w:t>
            </w:r>
          </w:p>
        </w:tc>
        <w:tc>
          <w:tcPr>
            <w:tcW w:w="902" w:type="dxa"/>
            <w:vAlign w:val="center"/>
            <w:tcPrChange w:id="3200" w:author="hyx" w:date="2018-11-11T18:36:00Z">
              <w:tcPr>
                <w:tcW w:w="2787" w:type="dxa"/>
              </w:tcPr>
            </w:tcPrChange>
          </w:tcPr>
          <w:p>
            <w:pPr>
              <w:ind w:firstLine="0"/>
              <w:rPr>
                <w:ins w:id="3202" w:author="hyx" w:date="2018-11-11T18:34:00Z"/>
                <w:rFonts w:hint="eastAsia" w:eastAsia="宋体"/>
                <w:color w:val="000000"/>
                <w:szCs w:val="21"/>
                <w:lang w:eastAsia="zh-CN"/>
              </w:rPr>
              <w:pPrChange w:id="3201" w:author="hyx" w:date="2018-11-11T18:35:00Z">
                <w:pPr>
                  <w:ind w:firstLine="420"/>
                </w:pPr>
              </w:pPrChange>
            </w:pPr>
            <w:r>
              <w:rPr>
                <w:rFonts w:hint="eastAsia"/>
                <w:color w:val="000000"/>
                <w:szCs w:val="21"/>
                <w:lang w:eastAsia="zh-CN"/>
              </w:rPr>
              <w:t>黄叶轩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203"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765" w:hRule="atLeast"/>
          <w:trPrChange w:id="3203" w:author="hyx" w:date="2018-11-11T18:36:00Z">
            <w:trPr>
              <w:trHeight w:val="765" w:hRule="atLeast"/>
            </w:trPr>
          </w:trPrChange>
        </w:trPr>
        <w:tc>
          <w:tcPr>
            <w:tcW w:w="2945" w:type="dxa"/>
            <w:shd w:val="clear" w:color="auto" w:fill="auto"/>
            <w:vAlign w:val="center"/>
            <w:tcPrChange w:id="3204" w:author="hyx" w:date="2018-11-11T18:36:00Z">
              <w:tcPr>
                <w:tcW w:w="2946" w:type="dxa"/>
                <w:shd w:val="clear" w:color="auto" w:fill="auto"/>
                <w:vAlign w:val="center"/>
              </w:tcPr>
            </w:tcPrChange>
          </w:tcPr>
          <w:p>
            <w:pPr>
              <w:ind w:firstLine="420"/>
              <w:jc w:val="center"/>
              <w:rPr>
                <w:color w:val="000000"/>
                <w:szCs w:val="21"/>
              </w:rPr>
              <w:pPrChange w:id="3205" w:author="hyx" w:date="2018-11-11T18:35:00Z">
                <w:pPr>
                  <w:ind w:firstLine="420"/>
                </w:pPr>
              </w:pPrChange>
            </w:pPr>
            <w:r>
              <w:rPr>
                <w:rFonts w:hint="eastAsia"/>
                <w:color w:val="000000"/>
                <w:szCs w:val="21"/>
              </w:rPr>
              <w:t>6.</w:t>
            </w:r>
            <w:r>
              <w:rPr>
                <w:rFonts w:hint="eastAsia"/>
              </w:rPr>
              <w:t xml:space="preserve"> 对接下来的计划和任务定义不够充分明确</w:t>
            </w:r>
          </w:p>
        </w:tc>
        <w:tc>
          <w:tcPr>
            <w:tcW w:w="4675" w:type="dxa"/>
            <w:shd w:val="clear" w:color="auto" w:fill="auto"/>
            <w:vAlign w:val="center"/>
            <w:tcPrChange w:id="3206" w:author="hyx" w:date="2018-11-11T18:36:00Z">
              <w:tcPr>
                <w:tcW w:w="2789" w:type="dxa"/>
                <w:shd w:val="clear" w:color="auto" w:fill="auto"/>
                <w:vAlign w:val="center"/>
              </w:tcPr>
            </w:tcPrChange>
          </w:tcPr>
          <w:p>
            <w:pPr>
              <w:ind w:firstLine="420"/>
              <w:jc w:val="center"/>
              <w:rPr>
                <w:color w:val="000000"/>
                <w:szCs w:val="21"/>
              </w:rPr>
              <w:pPrChange w:id="3207" w:author="hyx" w:date="2018-11-11T18:35:00Z">
                <w:pPr>
                  <w:ind w:firstLine="420"/>
                </w:pPr>
              </w:pPrChange>
            </w:pPr>
            <w:del w:id="3208" w:author="hyx" w:date="2018-11-11T18:36:00Z">
              <w:r>
                <w:rPr>
                  <w:color w:val="000000"/>
                  <w:szCs w:val="21"/>
                </w:rPr>
                <w:delText>6</w:delText>
              </w:r>
            </w:del>
            <w:del w:id="3209" w:author="hyx" w:date="2018-11-11T18:36:00Z">
              <w:r>
                <w:rPr>
                  <w:rFonts w:hint="eastAsia"/>
                  <w:color w:val="000000"/>
                  <w:szCs w:val="21"/>
                </w:rPr>
                <w:delText>.</w:delText>
              </w:r>
            </w:del>
            <w:del w:id="3210" w:author="hyx" w:date="2018-11-11T18:36:00Z">
              <w:r>
                <w:rPr>
                  <w:rFonts w:hint="eastAsia"/>
                </w:rPr>
                <w:delText xml:space="preserve"> </w:delText>
              </w:r>
            </w:del>
            <w:r>
              <w:rPr>
                <w:rFonts w:hint="eastAsia"/>
              </w:rPr>
              <w:t>找任务发布者明确任务，并制定一周的计划，每个组员都要有事可做</w:t>
            </w:r>
          </w:p>
        </w:tc>
        <w:tc>
          <w:tcPr>
            <w:tcW w:w="902" w:type="dxa"/>
            <w:vAlign w:val="center"/>
            <w:tcPrChange w:id="3211" w:author="hyx" w:date="2018-11-11T18:36:00Z">
              <w:tcPr>
                <w:tcW w:w="2787" w:type="dxa"/>
              </w:tcPr>
            </w:tcPrChange>
          </w:tcPr>
          <w:p>
            <w:pPr>
              <w:ind w:firstLine="0"/>
              <w:rPr>
                <w:ins w:id="3213" w:author="hyx" w:date="2018-11-11T18:34:00Z"/>
                <w:rFonts w:hint="eastAsia" w:eastAsia="宋体"/>
                <w:color w:val="000000"/>
                <w:szCs w:val="21"/>
                <w:lang w:eastAsia="zh-CN"/>
              </w:rPr>
              <w:pPrChange w:id="3212" w:author="hyx" w:date="2018-11-11T18:35:00Z">
                <w:pPr>
                  <w:ind w:firstLine="420"/>
                </w:pPr>
              </w:pPrChange>
            </w:pPr>
            <w:r>
              <w:rPr>
                <w:rFonts w:hint="eastAsia"/>
                <w:color w:val="000000"/>
                <w:szCs w:val="21"/>
                <w:lang w:eastAsia="zh-CN"/>
              </w:rPr>
              <w:t>黄叶轩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214"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510" w:hRule="atLeast"/>
          <w:trPrChange w:id="3214" w:author="hyx" w:date="2018-11-11T18:36:00Z">
            <w:trPr>
              <w:trHeight w:val="510" w:hRule="atLeast"/>
            </w:trPr>
          </w:trPrChange>
        </w:trPr>
        <w:tc>
          <w:tcPr>
            <w:tcW w:w="2945" w:type="dxa"/>
            <w:shd w:val="clear" w:color="auto" w:fill="auto"/>
            <w:vAlign w:val="center"/>
            <w:tcPrChange w:id="3215" w:author="hyx" w:date="2018-11-11T18:36:00Z">
              <w:tcPr>
                <w:tcW w:w="2946" w:type="dxa"/>
                <w:shd w:val="clear" w:color="auto" w:fill="auto"/>
                <w:vAlign w:val="center"/>
              </w:tcPr>
            </w:tcPrChange>
          </w:tcPr>
          <w:p>
            <w:pPr>
              <w:ind w:firstLine="420"/>
              <w:jc w:val="center"/>
              <w:rPr>
                <w:color w:val="000000"/>
                <w:szCs w:val="21"/>
              </w:rPr>
              <w:pPrChange w:id="3216" w:author="hyx" w:date="2018-11-11T18:35:00Z">
                <w:pPr>
                  <w:ind w:firstLine="420"/>
                </w:pPr>
              </w:pPrChange>
            </w:pPr>
            <w:r>
              <w:rPr>
                <w:rFonts w:hint="eastAsia"/>
                <w:color w:val="000000"/>
                <w:szCs w:val="21"/>
              </w:rPr>
              <w:t>7.</w:t>
            </w:r>
            <w:r>
              <w:rPr>
                <w:rFonts w:hint="eastAsia"/>
              </w:rPr>
              <w:t xml:space="preserve"> 组内信息回复的实时性</w:t>
            </w:r>
          </w:p>
        </w:tc>
        <w:tc>
          <w:tcPr>
            <w:tcW w:w="4675" w:type="dxa"/>
            <w:shd w:val="clear" w:color="auto" w:fill="auto"/>
            <w:vAlign w:val="center"/>
            <w:tcPrChange w:id="3217" w:author="hyx" w:date="2018-11-11T18:36:00Z">
              <w:tcPr>
                <w:tcW w:w="2789" w:type="dxa"/>
                <w:shd w:val="clear" w:color="auto" w:fill="auto"/>
                <w:vAlign w:val="center"/>
              </w:tcPr>
            </w:tcPrChange>
          </w:tcPr>
          <w:p>
            <w:pPr>
              <w:ind w:firstLine="420"/>
              <w:jc w:val="center"/>
              <w:rPr>
                <w:color w:val="000000"/>
                <w:szCs w:val="21"/>
              </w:rPr>
              <w:pPrChange w:id="3218" w:author="hyx" w:date="2018-11-11T18:35:00Z">
                <w:pPr>
                  <w:ind w:firstLine="420"/>
                </w:pPr>
              </w:pPrChange>
            </w:pPr>
            <w:del w:id="3219" w:author="hyx" w:date="2018-11-11T18:36:00Z">
              <w:r>
                <w:rPr>
                  <w:color w:val="000000"/>
                  <w:szCs w:val="21"/>
                </w:rPr>
                <w:delText>7</w:delText>
              </w:r>
            </w:del>
            <w:del w:id="3220" w:author="hyx" w:date="2018-11-11T18:36:00Z">
              <w:r>
                <w:rPr>
                  <w:rFonts w:hint="eastAsia"/>
                  <w:color w:val="000000"/>
                  <w:szCs w:val="21"/>
                </w:rPr>
                <w:delText>.</w:delText>
              </w:r>
            </w:del>
            <w:del w:id="3221" w:author="hyx" w:date="2018-11-11T18:36:00Z">
              <w:r>
                <w:rPr>
                  <w:rFonts w:hint="eastAsia"/>
                </w:rPr>
                <w:delText xml:space="preserve"> </w:delText>
              </w:r>
            </w:del>
            <w:r>
              <w:rPr>
                <w:rFonts w:hint="eastAsia"/>
              </w:rPr>
              <w:t>组内QQ群的信息要经常看，也要记得回复</w:t>
            </w:r>
          </w:p>
        </w:tc>
        <w:tc>
          <w:tcPr>
            <w:tcW w:w="902" w:type="dxa"/>
            <w:vAlign w:val="center"/>
            <w:tcPrChange w:id="3222" w:author="hyx" w:date="2018-11-11T18:36:00Z">
              <w:tcPr>
                <w:tcW w:w="2787" w:type="dxa"/>
              </w:tcPr>
            </w:tcPrChange>
          </w:tcPr>
          <w:p>
            <w:pPr>
              <w:ind w:firstLine="0"/>
              <w:rPr>
                <w:ins w:id="3224" w:author="hyx" w:date="2018-11-11T18:34:00Z"/>
                <w:color w:val="000000"/>
                <w:szCs w:val="21"/>
              </w:rPr>
              <w:pPrChange w:id="3223" w:author="hyx" w:date="2018-11-11T18:35:00Z">
                <w:pPr>
                  <w:ind w:firstLine="420"/>
                </w:pPr>
              </w:pPrChange>
            </w:pPr>
            <w:ins w:id="3225" w:author="hyx" w:date="2018-11-11T18:34:00Z">
              <w:r>
                <w:rPr>
                  <w:rFonts w:hint="eastAsia"/>
                  <w:color w:val="000000"/>
                  <w:szCs w:val="21"/>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226"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510" w:hRule="atLeast"/>
          <w:trPrChange w:id="3226" w:author="hyx" w:date="2018-11-11T18:36:00Z">
            <w:trPr>
              <w:trHeight w:val="510" w:hRule="atLeast"/>
            </w:trPr>
          </w:trPrChange>
        </w:trPr>
        <w:tc>
          <w:tcPr>
            <w:tcW w:w="2945" w:type="dxa"/>
            <w:shd w:val="clear" w:color="auto" w:fill="auto"/>
            <w:vAlign w:val="center"/>
            <w:tcPrChange w:id="3227" w:author="hyx" w:date="2018-11-11T18:36:00Z">
              <w:tcPr>
                <w:tcW w:w="2946" w:type="dxa"/>
                <w:shd w:val="clear" w:color="auto" w:fill="auto"/>
                <w:vAlign w:val="center"/>
              </w:tcPr>
            </w:tcPrChange>
          </w:tcPr>
          <w:p>
            <w:pPr>
              <w:ind w:firstLine="420"/>
              <w:jc w:val="center"/>
              <w:rPr>
                <w:color w:val="000000"/>
                <w:szCs w:val="21"/>
              </w:rPr>
              <w:pPrChange w:id="3228" w:author="hyx" w:date="2018-11-11T18:35:00Z">
                <w:pPr>
                  <w:ind w:firstLine="420"/>
                </w:pPr>
              </w:pPrChange>
            </w:pPr>
            <w:r>
              <w:rPr>
                <w:rFonts w:hint="eastAsia"/>
                <w:color w:val="000000"/>
                <w:szCs w:val="21"/>
              </w:rPr>
              <w:t>8.</w:t>
            </w:r>
            <w:r>
              <w:rPr>
                <w:rFonts w:hint="eastAsia"/>
              </w:rPr>
              <w:t xml:space="preserve"> 教学辅助网站开发经验不足</w:t>
            </w:r>
          </w:p>
        </w:tc>
        <w:tc>
          <w:tcPr>
            <w:tcW w:w="4675" w:type="dxa"/>
            <w:shd w:val="clear" w:color="auto" w:fill="auto"/>
            <w:vAlign w:val="center"/>
            <w:tcPrChange w:id="3229" w:author="hyx" w:date="2018-11-11T18:36:00Z">
              <w:tcPr>
                <w:tcW w:w="2789" w:type="dxa"/>
                <w:shd w:val="clear" w:color="auto" w:fill="auto"/>
                <w:vAlign w:val="center"/>
              </w:tcPr>
            </w:tcPrChange>
          </w:tcPr>
          <w:p>
            <w:pPr>
              <w:ind w:firstLine="420"/>
              <w:jc w:val="center"/>
              <w:rPr>
                <w:color w:val="000000"/>
                <w:szCs w:val="21"/>
              </w:rPr>
              <w:pPrChange w:id="3230" w:author="hyx" w:date="2018-11-11T18:35:00Z">
                <w:pPr>
                  <w:ind w:firstLine="420"/>
                </w:pPr>
              </w:pPrChange>
            </w:pPr>
            <w:del w:id="3231" w:author="hyx" w:date="2018-11-11T18:36:00Z">
              <w:r>
                <w:rPr>
                  <w:color w:val="000000"/>
                  <w:szCs w:val="21"/>
                </w:rPr>
                <w:delText>8</w:delText>
              </w:r>
            </w:del>
            <w:del w:id="3232" w:author="hyx" w:date="2018-11-11T18:36:00Z">
              <w:r>
                <w:rPr>
                  <w:rFonts w:hint="eastAsia"/>
                  <w:color w:val="000000"/>
                  <w:szCs w:val="21"/>
                </w:rPr>
                <w:delText>.</w:delText>
              </w:r>
            </w:del>
            <w:del w:id="3233" w:author="hyx" w:date="2018-11-11T18:36:00Z">
              <w:r>
                <w:rPr>
                  <w:rFonts w:hint="eastAsia"/>
                </w:rPr>
                <w:delText xml:space="preserve"> </w:delText>
              </w:r>
            </w:del>
            <w:r>
              <w:rPr>
                <w:rFonts w:hint="eastAsia"/>
              </w:rPr>
              <w:t>去找标杆</w:t>
            </w:r>
          </w:p>
        </w:tc>
        <w:tc>
          <w:tcPr>
            <w:tcW w:w="902" w:type="dxa"/>
            <w:vAlign w:val="center"/>
            <w:tcPrChange w:id="3234" w:author="hyx" w:date="2018-11-11T18:36:00Z">
              <w:tcPr>
                <w:tcW w:w="2787" w:type="dxa"/>
              </w:tcPr>
            </w:tcPrChange>
          </w:tcPr>
          <w:p>
            <w:pPr>
              <w:ind w:firstLine="0"/>
              <w:rPr>
                <w:ins w:id="3236" w:author="hyx" w:date="2018-11-11T18:34:00Z"/>
                <w:color w:val="000000"/>
                <w:szCs w:val="21"/>
              </w:rPr>
              <w:pPrChange w:id="3235" w:author="hyx" w:date="2018-11-11T18:35:00Z">
                <w:pPr>
                  <w:ind w:firstLine="420"/>
                </w:pPr>
              </w:pPrChange>
            </w:pPr>
            <w:ins w:id="3237" w:author="hyx" w:date="2018-11-11T18:34:00Z">
              <w:r>
                <w:rPr>
                  <w:rFonts w:hint="eastAsia"/>
                  <w:color w:val="000000"/>
                  <w:szCs w:val="21"/>
                </w:rPr>
                <w:t>吕迪</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238"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510" w:hRule="atLeast"/>
          <w:trPrChange w:id="3238" w:author="hyx" w:date="2018-11-11T18:36:00Z">
            <w:trPr>
              <w:trHeight w:val="510" w:hRule="atLeast"/>
            </w:trPr>
          </w:trPrChange>
        </w:trPr>
        <w:tc>
          <w:tcPr>
            <w:tcW w:w="2945" w:type="dxa"/>
            <w:shd w:val="clear" w:color="auto" w:fill="auto"/>
            <w:vAlign w:val="center"/>
            <w:tcPrChange w:id="3239" w:author="hyx" w:date="2018-11-11T18:36:00Z">
              <w:tcPr>
                <w:tcW w:w="2946" w:type="dxa"/>
                <w:shd w:val="clear" w:color="auto" w:fill="auto"/>
                <w:vAlign w:val="center"/>
              </w:tcPr>
            </w:tcPrChange>
          </w:tcPr>
          <w:p>
            <w:pPr>
              <w:ind w:firstLine="420"/>
              <w:jc w:val="center"/>
              <w:rPr>
                <w:color w:val="000000"/>
                <w:szCs w:val="21"/>
              </w:rPr>
              <w:pPrChange w:id="3240" w:author="hyx" w:date="2018-11-11T18:35:00Z">
                <w:pPr>
                  <w:ind w:firstLine="420"/>
                </w:pPr>
              </w:pPrChange>
            </w:pPr>
            <w:r>
              <w:rPr>
                <w:rFonts w:hint="eastAsia"/>
                <w:color w:val="000000"/>
                <w:szCs w:val="21"/>
              </w:rPr>
              <w:t>9.</w:t>
            </w:r>
            <w:r>
              <w:rPr>
                <w:rFonts w:hint="eastAsia"/>
              </w:rPr>
              <w:t xml:space="preserve"> 成员空余时间有不确定性</w:t>
            </w:r>
          </w:p>
        </w:tc>
        <w:tc>
          <w:tcPr>
            <w:tcW w:w="4675" w:type="dxa"/>
            <w:shd w:val="clear" w:color="auto" w:fill="auto"/>
            <w:vAlign w:val="center"/>
            <w:tcPrChange w:id="3241" w:author="hyx" w:date="2018-11-11T18:36:00Z">
              <w:tcPr>
                <w:tcW w:w="2789" w:type="dxa"/>
                <w:shd w:val="clear" w:color="auto" w:fill="auto"/>
                <w:vAlign w:val="center"/>
              </w:tcPr>
            </w:tcPrChange>
          </w:tcPr>
          <w:p>
            <w:pPr>
              <w:ind w:firstLine="420"/>
              <w:jc w:val="center"/>
              <w:rPr>
                <w:color w:val="000000"/>
                <w:szCs w:val="21"/>
              </w:rPr>
              <w:pPrChange w:id="3242" w:author="hyx" w:date="2018-11-11T18:35:00Z">
                <w:pPr>
                  <w:ind w:firstLine="420"/>
                </w:pPr>
              </w:pPrChange>
            </w:pPr>
            <w:del w:id="3243" w:author="hyx" w:date="2018-11-11T18:36:00Z">
              <w:r>
                <w:rPr>
                  <w:color w:val="000000"/>
                  <w:szCs w:val="21"/>
                </w:rPr>
                <w:delText>9</w:delText>
              </w:r>
            </w:del>
            <w:del w:id="3244" w:author="hyx" w:date="2018-11-11T18:36:00Z">
              <w:r>
                <w:rPr>
                  <w:rFonts w:hint="eastAsia"/>
                  <w:color w:val="000000"/>
                  <w:szCs w:val="21"/>
                </w:rPr>
                <w:delText>.</w:delText>
              </w:r>
            </w:del>
            <w:del w:id="3245" w:author="hyx" w:date="2018-11-11T18:36:00Z">
              <w:r>
                <w:rPr>
                  <w:rFonts w:hint="eastAsia"/>
                </w:rPr>
                <w:delText xml:space="preserve"> </w:delText>
              </w:r>
            </w:del>
            <w:r>
              <w:rPr>
                <w:rFonts w:hint="eastAsia"/>
              </w:rPr>
              <w:t>在开会说明接下来一周的行程，提前请假，安排工作表</w:t>
            </w:r>
          </w:p>
        </w:tc>
        <w:tc>
          <w:tcPr>
            <w:tcW w:w="902" w:type="dxa"/>
            <w:vAlign w:val="center"/>
            <w:tcPrChange w:id="3246" w:author="hyx" w:date="2018-11-11T18:36:00Z">
              <w:tcPr>
                <w:tcW w:w="2787" w:type="dxa"/>
              </w:tcPr>
            </w:tcPrChange>
          </w:tcPr>
          <w:p>
            <w:pPr>
              <w:ind w:firstLine="0"/>
              <w:rPr>
                <w:ins w:id="3248" w:author="hyx" w:date="2018-11-11T18:34:00Z"/>
                <w:color w:val="000000"/>
                <w:szCs w:val="21"/>
              </w:rPr>
              <w:pPrChange w:id="3247" w:author="hyx" w:date="2018-11-11T18:35:00Z">
                <w:pPr>
                  <w:ind w:firstLine="420"/>
                </w:pPr>
              </w:pPrChange>
            </w:pPr>
            <w:ins w:id="3249" w:author="hyx" w:date="2018-11-11T18:34:00Z">
              <w:r>
                <w:rPr>
                  <w:rFonts w:hint="eastAsia"/>
                  <w:color w:val="000000"/>
                  <w:szCs w:val="21"/>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250"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540" w:hRule="atLeast"/>
          <w:trPrChange w:id="3250" w:author="hyx" w:date="2018-11-11T18:36:00Z">
            <w:trPr>
              <w:trHeight w:val="540" w:hRule="atLeast"/>
            </w:trPr>
          </w:trPrChange>
        </w:trPr>
        <w:tc>
          <w:tcPr>
            <w:tcW w:w="2945" w:type="dxa"/>
            <w:shd w:val="clear" w:color="auto" w:fill="auto"/>
            <w:vAlign w:val="center"/>
            <w:tcPrChange w:id="3251" w:author="hyx" w:date="2018-11-11T18:36:00Z">
              <w:tcPr>
                <w:tcW w:w="2946" w:type="dxa"/>
                <w:shd w:val="clear" w:color="auto" w:fill="auto"/>
                <w:vAlign w:val="center"/>
              </w:tcPr>
            </w:tcPrChange>
          </w:tcPr>
          <w:p>
            <w:pPr>
              <w:ind w:firstLine="440"/>
              <w:jc w:val="center"/>
              <w:rPr>
                <w:color w:val="000000"/>
                <w:sz w:val="22"/>
              </w:rPr>
              <w:pPrChange w:id="3252" w:author="hyx" w:date="2018-11-11T18:35:00Z">
                <w:pPr>
                  <w:ind w:firstLine="440"/>
                </w:pPr>
              </w:pPrChange>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675" w:type="dxa"/>
            <w:shd w:val="clear" w:color="auto" w:fill="auto"/>
            <w:vAlign w:val="center"/>
            <w:tcPrChange w:id="3253" w:author="hyx" w:date="2018-11-11T18:36:00Z">
              <w:tcPr>
                <w:tcW w:w="2789" w:type="dxa"/>
                <w:shd w:val="clear" w:color="auto" w:fill="auto"/>
                <w:vAlign w:val="center"/>
              </w:tcPr>
            </w:tcPrChange>
          </w:tcPr>
          <w:p>
            <w:pPr>
              <w:ind w:firstLine="420"/>
              <w:jc w:val="center"/>
              <w:rPr>
                <w:color w:val="000000"/>
                <w:szCs w:val="21"/>
              </w:rPr>
              <w:pPrChange w:id="3254" w:author="hyx" w:date="2018-11-11T18:35:00Z">
                <w:pPr>
                  <w:ind w:firstLine="420"/>
                </w:pPr>
              </w:pPrChange>
            </w:pPr>
            <w:del w:id="3255" w:author="hyx" w:date="2018-11-11T18:36:00Z">
              <w:r>
                <w:rPr>
                  <w:rFonts w:hint="eastAsia"/>
                  <w:color w:val="000000"/>
                  <w:szCs w:val="21"/>
                </w:rPr>
                <w:delText>1</w:delText>
              </w:r>
            </w:del>
            <w:del w:id="3256" w:author="hyx" w:date="2018-11-11T18:36:00Z">
              <w:r>
                <w:rPr>
                  <w:color w:val="000000"/>
                  <w:szCs w:val="21"/>
                </w:rPr>
                <w:delText>0</w:delText>
              </w:r>
            </w:del>
            <w:del w:id="3257" w:author="hyx" w:date="2018-11-11T18:36:00Z">
              <w:r>
                <w:rPr>
                  <w:rFonts w:hint="eastAsia"/>
                  <w:color w:val="000000"/>
                  <w:szCs w:val="21"/>
                </w:rPr>
                <w:delText>.</w:delText>
              </w:r>
            </w:del>
            <w:r>
              <w:rPr>
                <w:rFonts w:hint="eastAsia"/>
              </w:rPr>
              <w:t xml:space="preserve"> 在用人之前先选对人、开展有针对性的培训、将合适的人安排到合适的岗位上</w:t>
            </w:r>
          </w:p>
        </w:tc>
        <w:tc>
          <w:tcPr>
            <w:tcW w:w="902" w:type="dxa"/>
            <w:vAlign w:val="center"/>
            <w:tcPrChange w:id="3258" w:author="hyx" w:date="2018-11-11T18:36:00Z">
              <w:tcPr>
                <w:tcW w:w="2787" w:type="dxa"/>
              </w:tcPr>
            </w:tcPrChange>
          </w:tcPr>
          <w:p>
            <w:pPr>
              <w:ind w:firstLine="0"/>
              <w:rPr>
                <w:ins w:id="3260" w:author="hyx" w:date="2018-11-11T18:34:00Z"/>
                <w:rFonts w:hint="eastAsia" w:eastAsia="宋体"/>
                <w:color w:val="000000"/>
                <w:szCs w:val="21"/>
                <w:lang w:eastAsia="zh-CN"/>
              </w:rPr>
              <w:pPrChange w:id="3259" w:author="hyx" w:date="2018-11-11T18:35:00Z">
                <w:pPr>
                  <w:ind w:firstLine="420"/>
                </w:pPr>
              </w:pPrChange>
            </w:pPr>
            <w:r>
              <w:rPr>
                <w:rFonts w:hint="eastAsia"/>
                <w:color w:val="000000"/>
                <w:szCs w:val="21"/>
                <w:lang w:eastAsia="zh-CN"/>
              </w:rPr>
              <w:t>黄叶轩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261"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510" w:hRule="atLeast"/>
          <w:trPrChange w:id="3261" w:author="hyx" w:date="2018-11-11T18:36:00Z">
            <w:trPr>
              <w:trHeight w:val="510" w:hRule="atLeast"/>
            </w:trPr>
          </w:trPrChange>
        </w:trPr>
        <w:tc>
          <w:tcPr>
            <w:tcW w:w="2945" w:type="dxa"/>
            <w:shd w:val="clear" w:color="auto" w:fill="auto"/>
            <w:vAlign w:val="center"/>
            <w:tcPrChange w:id="3262" w:author="hyx" w:date="2018-11-11T18:36:00Z">
              <w:tcPr>
                <w:tcW w:w="2946" w:type="dxa"/>
                <w:shd w:val="clear" w:color="auto" w:fill="auto"/>
                <w:vAlign w:val="center"/>
              </w:tcPr>
            </w:tcPrChange>
          </w:tcPr>
          <w:p>
            <w:pPr>
              <w:ind w:firstLine="420"/>
              <w:jc w:val="center"/>
              <w:rPr>
                <w:color w:val="000000"/>
                <w:szCs w:val="21"/>
              </w:rPr>
              <w:pPrChange w:id="3263" w:author="hyx" w:date="2018-11-11T18:35:00Z">
                <w:pPr>
                  <w:ind w:firstLine="420"/>
                </w:pPr>
              </w:pPrChange>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675" w:type="dxa"/>
            <w:shd w:val="clear" w:color="auto" w:fill="auto"/>
            <w:vAlign w:val="center"/>
            <w:tcPrChange w:id="3264" w:author="hyx" w:date="2018-11-11T18:36:00Z">
              <w:tcPr>
                <w:tcW w:w="2789" w:type="dxa"/>
                <w:shd w:val="clear" w:color="auto" w:fill="auto"/>
                <w:vAlign w:val="center"/>
              </w:tcPr>
            </w:tcPrChange>
          </w:tcPr>
          <w:p>
            <w:pPr>
              <w:ind w:firstLine="420"/>
              <w:jc w:val="center"/>
              <w:rPr>
                <w:color w:val="000000"/>
                <w:szCs w:val="21"/>
              </w:rPr>
              <w:pPrChange w:id="3265" w:author="hyx" w:date="2018-11-11T18:35:00Z">
                <w:pPr>
                  <w:ind w:firstLine="420"/>
                </w:pPr>
              </w:pPrChange>
            </w:pPr>
            <w:del w:id="3266" w:author="hyx" w:date="2018-11-11T18:36:00Z">
              <w:r>
                <w:rPr>
                  <w:rFonts w:hint="eastAsia"/>
                  <w:color w:val="000000"/>
                  <w:szCs w:val="21"/>
                </w:rPr>
                <w:delText>1</w:delText>
              </w:r>
            </w:del>
            <w:del w:id="3267" w:author="hyx" w:date="2018-11-11T18:36:00Z">
              <w:r>
                <w:rPr>
                  <w:color w:val="000000"/>
                  <w:szCs w:val="21"/>
                </w:rPr>
                <w:delText>1</w:delText>
              </w:r>
            </w:del>
            <w:del w:id="3268" w:author="hyx" w:date="2018-11-11T18:36:00Z">
              <w:r>
                <w:rPr>
                  <w:rFonts w:hint="eastAsia"/>
                  <w:color w:val="000000"/>
                  <w:szCs w:val="21"/>
                </w:rPr>
                <w:delText>.</w:delText>
              </w:r>
            </w:del>
            <w:del w:id="3269" w:author="hyx" w:date="2018-11-11T18:36:00Z">
              <w:r>
                <w:rPr>
                  <w:rFonts w:hint="eastAsia"/>
                </w:rPr>
                <w:delText xml:space="preserve"> </w:delText>
              </w:r>
            </w:del>
            <w:r>
              <w:rPr>
                <w:rFonts w:hint="eastAsia"/>
              </w:rPr>
              <w:t>项目在建设之初项目经理就需要将项目目标、工作任务等和项目成员沟通清楚，采用公平、公正、公开的绩效考评制度</w:t>
            </w:r>
          </w:p>
        </w:tc>
        <w:tc>
          <w:tcPr>
            <w:tcW w:w="902" w:type="dxa"/>
            <w:vAlign w:val="center"/>
            <w:tcPrChange w:id="3270" w:author="hyx" w:date="2018-11-11T18:36:00Z">
              <w:tcPr>
                <w:tcW w:w="2787" w:type="dxa"/>
              </w:tcPr>
            </w:tcPrChange>
          </w:tcPr>
          <w:p>
            <w:pPr>
              <w:ind w:firstLine="0"/>
              <w:rPr>
                <w:ins w:id="3272" w:author="hyx" w:date="2018-11-11T18:34:00Z"/>
                <w:color w:val="000000"/>
                <w:szCs w:val="21"/>
              </w:rPr>
              <w:pPrChange w:id="3271" w:author="hyx" w:date="2018-11-11T18:35:00Z">
                <w:pPr>
                  <w:ind w:firstLine="420"/>
                </w:pPr>
              </w:pPrChange>
            </w:pPr>
            <w:ins w:id="3273" w:author="hyx" w:date="2018-11-11T18:34:00Z">
              <w:r>
                <w:rPr>
                  <w:rFonts w:hint="eastAsia"/>
                  <w:color w:val="000000"/>
                  <w:szCs w:val="21"/>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274"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510" w:hRule="atLeast"/>
          <w:trPrChange w:id="3274" w:author="hyx" w:date="2018-11-11T18:36:00Z">
            <w:trPr>
              <w:trHeight w:val="510" w:hRule="atLeast"/>
            </w:trPr>
          </w:trPrChange>
        </w:trPr>
        <w:tc>
          <w:tcPr>
            <w:tcW w:w="2945" w:type="dxa"/>
            <w:shd w:val="clear" w:color="auto" w:fill="auto"/>
            <w:vAlign w:val="center"/>
            <w:tcPrChange w:id="3275" w:author="hyx" w:date="2018-11-11T18:36:00Z">
              <w:tcPr>
                <w:tcW w:w="2946" w:type="dxa"/>
                <w:shd w:val="clear" w:color="auto" w:fill="auto"/>
                <w:vAlign w:val="center"/>
              </w:tcPr>
            </w:tcPrChange>
          </w:tcPr>
          <w:p>
            <w:pPr>
              <w:ind w:firstLine="420"/>
              <w:jc w:val="center"/>
              <w:rPr>
                <w:color w:val="000000"/>
                <w:szCs w:val="21"/>
              </w:rPr>
              <w:pPrChange w:id="3276" w:author="hyx" w:date="2018-11-11T18:35:00Z">
                <w:pPr>
                  <w:ind w:firstLine="420"/>
                </w:pPr>
              </w:pPrChange>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675" w:type="dxa"/>
            <w:shd w:val="clear" w:color="auto" w:fill="auto"/>
            <w:vAlign w:val="center"/>
            <w:tcPrChange w:id="3277" w:author="hyx" w:date="2018-11-11T18:36:00Z">
              <w:tcPr>
                <w:tcW w:w="2789" w:type="dxa"/>
                <w:shd w:val="clear" w:color="auto" w:fill="auto"/>
                <w:vAlign w:val="center"/>
              </w:tcPr>
            </w:tcPrChange>
          </w:tcPr>
          <w:p>
            <w:pPr>
              <w:ind w:firstLine="420"/>
              <w:jc w:val="center"/>
              <w:rPr>
                <w:color w:val="000000"/>
                <w:szCs w:val="21"/>
              </w:rPr>
              <w:pPrChange w:id="3278" w:author="hyx" w:date="2018-11-11T18:35:00Z">
                <w:pPr>
                  <w:ind w:firstLine="420"/>
                </w:pPr>
              </w:pPrChange>
            </w:pPr>
            <w:del w:id="3279" w:author="hyx" w:date="2018-11-11T18:36:00Z">
              <w:r>
                <w:rPr>
                  <w:color w:val="000000"/>
                  <w:szCs w:val="21"/>
                </w:rPr>
                <w:delText>12</w:delText>
              </w:r>
            </w:del>
            <w:del w:id="3280" w:author="hyx" w:date="2018-11-11T18:36:00Z">
              <w:r>
                <w:rPr>
                  <w:rFonts w:hint="eastAsia"/>
                  <w:color w:val="000000"/>
                  <w:szCs w:val="21"/>
                </w:rPr>
                <w:delText>.</w:delText>
              </w:r>
            </w:del>
            <w:del w:id="3281" w:author="hyx" w:date="2018-11-11T18:36:00Z">
              <w:r>
                <w:rPr>
                  <w:rFonts w:hint="eastAsia"/>
                </w:rPr>
                <w:delText xml:space="preserve"> </w:delText>
              </w:r>
            </w:del>
            <w:r>
              <w:rPr>
                <w:rFonts w:hint="eastAsia"/>
              </w:rPr>
              <w:t>在项目的启动阶段就落实好各项工具的来源或可能的替代工具，在这些工具需要使用之前（一般需要提前一个月左右）跟踪并落实工具的到位事宜</w:t>
            </w:r>
          </w:p>
        </w:tc>
        <w:tc>
          <w:tcPr>
            <w:tcW w:w="902" w:type="dxa"/>
            <w:vAlign w:val="center"/>
            <w:tcPrChange w:id="3282" w:author="hyx" w:date="2018-11-11T18:36:00Z">
              <w:tcPr>
                <w:tcW w:w="2787" w:type="dxa"/>
              </w:tcPr>
            </w:tcPrChange>
          </w:tcPr>
          <w:p>
            <w:pPr>
              <w:ind w:firstLine="0"/>
              <w:rPr>
                <w:ins w:id="3284" w:author="hyx" w:date="2018-11-11T18:34:00Z"/>
                <w:color w:val="000000"/>
                <w:szCs w:val="21"/>
              </w:rPr>
              <w:pPrChange w:id="3283" w:author="hyx" w:date="2018-11-11T18:35:00Z">
                <w:pPr>
                  <w:ind w:firstLine="420"/>
                </w:pPr>
              </w:pPrChange>
            </w:pPr>
            <w:ins w:id="3285" w:author="hyx" w:date="2018-11-11T18:34:00Z">
              <w:r>
                <w:rPr>
                  <w:rFonts w:hint="eastAsia"/>
                  <w:color w:val="000000"/>
                  <w:szCs w:val="21"/>
                </w:rPr>
                <w:t>陈俊仁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286"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285" w:hRule="atLeast"/>
          <w:trPrChange w:id="3286" w:author="hyx" w:date="2018-11-11T18:36:00Z">
            <w:trPr>
              <w:trHeight w:val="285" w:hRule="atLeast"/>
            </w:trPr>
          </w:trPrChange>
        </w:trPr>
        <w:tc>
          <w:tcPr>
            <w:tcW w:w="2945" w:type="dxa"/>
            <w:shd w:val="clear" w:color="auto" w:fill="auto"/>
            <w:vAlign w:val="center"/>
            <w:tcPrChange w:id="3287" w:author="hyx" w:date="2018-11-11T18:36:00Z">
              <w:tcPr>
                <w:tcW w:w="2946" w:type="dxa"/>
                <w:shd w:val="clear" w:color="auto" w:fill="auto"/>
                <w:vAlign w:val="center"/>
              </w:tcPr>
            </w:tcPrChange>
          </w:tcPr>
          <w:p>
            <w:pPr>
              <w:ind w:firstLine="420"/>
              <w:jc w:val="center"/>
              <w:rPr>
                <w:color w:val="000000"/>
                <w:szCs w:val="21"/>
              </w:rPr>
              <w:pPrChange w:id="3288" w:author="hyx" w:date="2018-11-11T18:35:00Z">
                <w:pPr>
                  <w:ind w:firstLine="420"/>
                </w:pPr>
              </w:pPrChange>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675" w:type="dxa"/>
            <w:shd w:val="clear" w:color="auto" w:fill="auto"/>
            <w:vAlign w:val="center"/>
            <w:tcPrChange w:id="3289" w:author="hyx" w:date="2018-11-11T18:36:00Z">
              <w:tcPr>
                <w:tcW w:w="2789" w:type="dxa"/>
                <w:shd w:val="clear" w:color="auto" w:fill="auto"/>
                <w:vAlign w:val="center"/>
              </w:tcPr>
            </w:tcPrChange>
          </w:tcPr>
          <w:p>
            <w:pPr>
              <w:ind w:firstLine="420"/>
              <w:jc w:val="center"/>
              <w:pPrChange w:id="3290" w:author="hyx" w:date="2018-11-11T18:35:00Z">
                <w:pPr>
                  <w:ind w:firstLine="420"/>
                </w:pPr>
              </w:pPrChange>
            </w:pPr>
            <w:del w:id="3291" w:author="hyx" w:date="2018-11-11T18:36:00Z">
              <w:r>
                <w:rPr>
                  <w:rFonts w:hint="eastAsia"/>
                  <w:color w:val="000000"/>
                  <w:szCs w:val="21"/>
                </w:rPr>
                <w:delText>13.</w:delText>
              </w:r>
            </w:del>
            <w:del w:id="3292" w:author="hyx" w:date="2018-11-11T18:36:00Z">
              <w:r>
                <w:rPr>
                  <w:rFonts w:hint="eastAsia"/>
                </w:rPr>
                <w:delText xml:space="preserve"> </w:delText>
              </w:r>
            </w:del>
            <w:r>
              <w:rPr>
                <w:rFonts w:hint="eastAsia"/>
              </w:rPr>
              <w:t>每个人熟悉一种工具（①黄：</w:t>
            </w:r>
            <w:r>
              <w:t>project的熟悉与教学</w:t>
            </w:r>
            <w:r>
              <w:rPr>
                <w:rFonts w:hint="eastAsia"/>
              </w:rPr>
              <w:t>；②陈：</w:t>
            </w:r>
            <w:r>
              <w:t xml:space="preserve"> 熟悉需求管理工具与教学</w:t>
            </w:r>
            <w:r>
              <w:rPr>
                <w:rFonts w:hint="eastAsia"/>
              </w:rPr>
              <w:t>；③徐：</w:t>
            </w:r>
            <w:r>
              <w:t xml:space="preserve"> 熟悉Axure rp </w:t>
            </w:r>
            <w:r>
              <w:rPr>
                <w:rFonts w:hint="eastAsia"/>
              </w:rPr>
              <w:t>；④吕：</w:t>
            </w:r>
            <w:r>
              <w:t xml:space="preserve"> 熟悉UML建模工具与教学</w:t>
            </w:r>
            <w:r>
              <w:rPr>
                <w:rFonts w:hint="eastAsia"/>
              </w:rPr>
              <w:t>；⑤陈：（</w:t>
            </w:r>
            <w:r>
              <w:t>git</w:t>
            </w:r>
            <w:r>
              <w:rPr>
                <w:rFonts w:hint="eastAsia"/>
              </w:rPr>
              <w:t>）</w:t>
            </w:r>
          </w:p>
        </w:tc>
        <w:tc>
          <w:tcPr>
            <w:tcW w:w="902" w:type="dxa"/>
            <w:vAlign w:val="center"/>
            <w:tcPrChange w:id="3293" w:author="hyx" w:date="2018-11-11T18:36:00Z">
              <w:tcPr>
                <w:tcW w:w="2787" w:type="dxa"/>
              </w:tcPr>
            </w:tcPrChange>
          </w:tcPr>
          <w:p>
            <w:pPr>
              <w:ind w:firstLine="0"/>
              <w:rPr>
                <w:ins w:id="3295" w:author="hyx" w:date="2018-11-11T18:34:00Z"/>
                <w:color w:val="000000"/>
                <w:szCs w:val="21"/>
              </w:rPr>
              <w:pPrChange w:id="3294" w:author="hyx" w:date="2018-11-11T18:35:00Z">
                <w:pPr>
                  <w:ind w:firstLine="420"/>
                </w:pPr>
              </w:pPrChange>
            </w:pPr>
            <w:ins w:id="3296" w:author="hyx" w:date="2018-11-11T18:34:00Z">
              <w:r>
                <w:rPr>
                  <w:rFonts w:hint="eastAsia"/>
                  <w:color w:val="000000"/>
                  <w:szCs w:val="21"/>
                </w:rPr>
                <w:t>陈俊仁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297"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510" w:hRule="atLeast"/>
          <w:trPrChange w:id="3297" w:author="hyx" w:date="2018-11-11T18:36:00Z">
            <w:trPr>
              <w:trHeight w:val="510" w:hRule="atLeast"/>
            </w:trPr>
          </w:trPrChange>
        </w:trPr>
        <w:tc>
          <w:tcPr>
            <w:tcW w:w="2945" w:type="dxa"/>
            <w:shd w:val="clear" w:color="auto" w:fill="auto"/>
            <w:vAlign w:val="center"/>
            <w:tcPrChange w:id="3298" w:author="hyx" w:date="2018-11-11T18:36:00Z">
              <w:tcPr>
                <w:tcW w:w="2946" w:type="dxa"/>
                <w:shd w:val="clear" w:color="auto" w:fill="auto"/>
                <w:vAlign w:val="center"/>
              </w:tcPr>
            </w:tcPrChange>
          </w:tcPr>
          <w:p>
            <w:pPr>
              <w:ind w:firstLine="420"/>
              <w:jc w:val="center"/>
              <w:rPr>
                <w:color w:val="000000"/>
                <w:szCs w:val="21"/>
              </w:rPr>
              <w:pPrChange w:id="3299" w:author="hyx" w:date="2018-11-11T18:35:00Z">
                <w:pPr>
                  <w:ind w:firstLine="420"/>
                </w:pPr>
              </w:pPrChange>
            </w:pPr>
            <w:r>
              <w:rPr>
                <w:rFonts w:hint="eastAsia"/>
                <w:color w:val="000000"/>
                <w:szCs w:val="21"/>
              </w:rPr>
              <w:t>14.</w:t>
            </w:r>
            <w:r>
              <w:rPr>
                <w:rFonts w:hint="eastAsia"/>
              </w:rPr>
              <w:t xml:space="preserve"> 界面</w:t>
            </w:r>
            <w:r>
              <w:t>原型不被用户认可</w:t>
            </w:r>
          </w:p>
        </w:tc>
        <w:tc>
          <w:tcPr>
            <w:tcW w:w="4675" w:type="dxa"/>
            <w:shd w:val="clear" w:color="auto" w:fill="auto"/>
            <w:vAlign w:val="center"/>
            <w:tcPrChange w:id="3300" w:author="hyx" w:date="2018-11-11T18:36:00Z">
              <w:tcPr>
                <w:tcW w:w="2789" w:type="dxa"/>
                <w:shd w:val="clear" w:color="auto" w:fill="auto"/>
                <w:vAlign w:val="center"/>
              </w:tcPr>
            </w:tcPrChange>
          </w:tcPr>
          <w:p>
            <w:pPr>
              <w:ind w:firstLine="420"/>
              <w:jc w:val="center"/>
              <w:rPr>
                <w:color w:val="000000"/>
                <w:szCs w:val="21"/>
              </w:rPr>
              <w:pPrChange w:id="3301" w:author="hyx" w:date="2018-11-11T18:35:00Z">
                <w:pPr>
                  <w:ind w:firstLine="420"/>
                </w:pPr>
              </w:pPrChange>
            </w:pPr>
            <w:del w:id="3302" w:author="hyx" w:date="2018-11-11T18:36:00Z">
              <w:r>
                <w:rPr>
                  <w:rFonts w:hint="eastAsia"/>
                  <w:color w:val="000000"/>
                  <w:szCs w:val="21"/>
                </w:rPr>
                <w:delText>14.</w:delText>
              </w:r>
            </w:del>
            <w:del w:id="3303" w:author="hyx" w:date="2018-11-11T18:36:00Z">
              <w:r>
                <w:rPr>
                  <w:rFonts w:hint="eastAsia"/>
                </w:rPr>
                <w:delText xml:space="preserve"> </w:delText>
              </w:r>
            </w:del>
            <w:r>
              <w:rPr>
                <w:rFonts w:hint="eastAsia"/>
              </w:rPr>
              <w:t>采用</w:t>
            </w:r>
            <w:r>
              <w:t>快速的手工画图，让用户确认</w:t>
            </w:r>
            <w:r>
              <w:rPr>
                <w:rFonts w:hint="eastAsia"/>
              </w:rPr>
              <w:t>并</w:t>
            </w:r>
            <w:r>
              <w:t>签字或录音</w:t>
            </w:r>
          </w:p>
        </w:tc>
        <w:tc>
          <w:tcPr>
            <w:tcW w:w="902" w:type="dxa"/>
            <w:vAlign w:val="center"/>
            <w:tcPrChange w:id="3304" w:author="hyx" w:date="2018-11-11T18:36:00Z">
              <w:tcPr>
                <w:tcW w:w="2787" w:type="dxa"/>
              </w:tcPr>
            </w:tcPrChange>
          </w:tcPr>
          <w:p>
            <w:pPr>
              <w:ind w:firstLine="0"/>
              <w:rPr>
                <w:ins w:id="3306" w:author="hyx" w:date="2018-11-11T18:34:00Z"/>
                <w:color w:val="000000"/>
                <w:szCs w:val="21"/>
              </w:rPr>
              <w:pPrChange w:id="3305" w:author="hyx" w:date="2018-11-11T18:35:00Z">
                <w:pPr>
                  <w:ind w:firstLine="420"/>
                </w:pPr>
              </w:pPrChange>
            </w:pPr>
            <w:ins w:id="3307" w:author="hyx" w:date="2018-11-11T18:34:00Z">
              <w:r>
                <w:rPr>
                  <w:rFonts w:hint="eastAsia"/>
                  <w:color w:val="000000"/>
                  <w:szCs w:val="21"/>
                </w:rPr>
                <w:t>陈苏民</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308"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510" w:hRule="atLeast"/>
          <w:trPrChange w:id="3308" w:author="hyx" w:date="2018-11-11T18:36:00Z">
            <w:trPr>
              <w:trHeight w:val="510" w:hRule="atLeast"/>
            </w:trPr>
          </w:trPrChange>
        </w:trPr>
        <w:tc>
          <w:tcPr>
            <w:tcW w:w="2945" w:type="dxa"/>
            <w:shd w:val="clear" w:color="auto" w:fill="auto"/>
            <w:vAlign w:val="center"/>
            <w:tcPrChange w:id="3309" w:author="hyx" w:date="2018-11-11T18:36:00Z">
              <w:tcPr>
                <w:tcW w:w="2946" w:type="dxa"/>
                <w:shd w:val="clear" w:color="auto" w:fill="auto"/>
                <w:vAlign w:val="center"/>
              </w:tcPr>
            </w:tcPrChange>
          </w:tcPr>
          <w:p>
            <w:pPr>
              <w:ind w:firstLine="420"/>
              <w:jc w:val="center"/>
              <w:rPr>
                <w:color w:val="000000"/>
                <w:szCs w:val="21"/>
              </w:rPr>
              <w:pPrChange w:id="3310" w:author="hyx" w:date="2018-11-11T18:35:00Z">
                <w:pPr>
                  <w:ind w:firstLine="420"/>
                </w:pPr>
              </w:pPrChange>
            </w:pPr>
            <w:r>
              <w:rPr>
                <w:rFonts w:hint="eastAsia"/>
                <w:color w:val="000000"/>
                <w:szCs w:val="21"/>
              </w:rPr>
              <w:t>15.</w:t>
            </w:r>
            <w:r>
              <w:rPr>
                <w:rFonts w:hint="eastAsia"/>
              </w:rPr>
              <w:t xml:space="preserve"> 组员</w:t>
            </w:r>
            <w:r>
              <w:t>生病请假或者其他方式离开工作岗位</w:t>
            </w:r>
          </w:p>
        </w:tc>
        <w:tc>
          <w:tcPr>
            <w:tcW w:w="4675" w:type="dxa"/>
            <w:shd w:val="clear" w:color="auto" w:fill="auto"/>
            <w:vAlign w:val="center"/>
            <w:tcPrChange w:id="3311" w:author="hyx" w:date="2018-11-11T18:36:00Z">
              <w:tcPr>
                <w:tcW w:w="2789" w:type="dxa"/>
                <w:shd w:val="clear" w:color="auto" w:fill="auto"/>
                <w:vAlign w:val="center"/>
              </w:tcPr>
            </w:tcPrChange>
          </w:tcPr>
          <w:p>
            <w:pPr>
              <w:ind w:firstLine="420"/>
              <w:jc w:val="center"/>
              <w:rPr>
                <w:color w:val="000000"/>
                <w:szCs w:val="21"/>
              </w:rPr>
              <w:pPrChange w:id="3312" w:author="hyx" w:date="2018-11-11T18:37:00Z">
                <w:pPr>
                  <w:ind w:firstLine="420"/>
                </w:pPr>
              </w:pPrChange>
            </w:pPr>
            <w:del w:id="3313" w:author="hyx" w:date="2018-11-11T18:36:00Z">
              <w:r>
                <w:rPr>
                  <w:color w:val="000000"/>
                  <w:szCs w:val="21"/>
                </w:rPr>
                <w:delText>15</w:delText>
              </w:r>
            </w:del>
            <w:del w:id="3314" w:author="hyx" w:date="2018-11-11T18:36:00Z">
              <w:r>
                <w:rPr>
                  <w:rFonts w:hint="eastAsia"/>
                  <w:color w:val="000000"/>
                  <w:szCs w:val="21"/>
                </w:rPr>
                <w:delText>.</w:delText>
              </w:r>
            </w:del>
            <w:del w:id="3315" w:author="hyx" w:date="2018-11-11T18:36:00Z">
              <w:r>
                <w:rPr>
                  <w:rFonts w:hint="eastAsia"/>
                </w:rPr>
                <w:delText xml:space="preserve"> </w:delText>
              </w:r>
            </w:del>
            <w:r>
              <w:rPr>
                <w:rFonts w:hint="eastAsia"/>
              </w:rPr>
              <w:t>设置</w:t>
            </w:r>
            <w:r>
              <w:t>替补人员</w:t>
            </w:r>
          </w:p>
        </w:tc>
        <w:tc>
          <w:tcPr>
            <w:tcW w:w="902" w:type="dxa"/>
            <w:vAlign w:val="center"/>
            <w:tcPrChange w:id="3316" w:author="hyx" w:date="2018-11-11T18:36:00Z">
              <w:tcPr>
                <w:tcW w:w="2787" w:type="dxa"/>
              </w:tcPr>
            </w:tcPrChange>
          </w:tcPr>
          <w:p>
            <w:pPr>
              <w:ind w:firstLine="0"/>
              <w:rPr>
                <w:ins w:id="3318" w:author="hyx" w:date="2018-11-11T18:34:00Z"/>
                <w:color w:val="000000"/>
                <w:szCs w:val="21"/>
              </w:rPr>
              <w:pPrChange w:id="3317" w:author="hyx" w:date="2018-11-11T18:35:00Z">
                <w:pPr>
                  <w:ind w:firstLine="420"/>
                </w:pPr>
              </w:pPrChange>
            </w:pPr>
            <w:ins w:id="3319" w:author="hyx" w:date="2018-11-11T18:34:00Z">
              <w:r>
                <w:rPr>
                  <w:rFonts w:hint="eastAsia"/>
                  <w:color w:val="000000"/>
                  <w:szCs w:val="21"/>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320"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765" w:hRule="atLeast"/>
          <w:trPrChange w:id="3320" w:author="hyx" w:date="2018-11-11T18:36:00Z">
            <w:trPr>
              <w:trHeight w:val="765" w:hRule="atLeast"/>
            </w:trPr>
          </w:trPrChange>
        </w:trPr>
        <w:tc>
          <w:tcPr>
            <w:tcW w:w="2945" w:type="dxa"/>
            <w:shd w:val="clear" w:color="auto" w:fill="auto"/>
            <w:vAlign w:val="center"/>
            <w:tcPrChange w:id="3321" w:author="hyx" w:date="2018-11-11T18:36:00Z">
              <w:tcPr>
                <w:tcW w:w="2946" w:type="dxa"/>
                <w:shd w:val="clear" w:color="auto" w:fill="auto"/>
                <w:vAlign w:val="center"/>
              </w:tcPr>
            </w:tcPrChange>
          </w:tcPr>
          <w:p>
            <w:pPr>
              <w:ind w:firstLine="420"/>
              <w:jc w:val="center"/>
              <w:rPr>
                <w:color w:val="000000"/>
                <w:szCs w:val="21"/>
              </w:rPr>
              <w:pPrChange w:id="3322" w:author="hyx" w:date="2018-11-11T18:35:00Z">
                <w:pPr>
                  <w:ind w:firstLine="420"/>
                </w:pPr>
              </w:pPrChange>
            </w:pPr>
            <w:r>
              <w:rPr>
                <w:rFonts w:hint="eastAsia"/>
                <w:color w:val="000000"/>
                <w:szCs w:val="21"/>
              </w:rPr>
              <w:t>16.</w:t>
            </w:r>
            <w:r>
              <w:rPr>
                <w:rFonts w:hint="eastAsia"/>
              </w:rPr>
              <w:t xml:space="preserve"> 电脑</w:t>
            </w:r>
            <w:r>
              <w:t>硬件不稳定造</w:t>
            </w:r>
            <w:r>
              <w:rPr>
                <w:rFonts w:hint="eastAsia"/>
              </w:rPr>
              <w:t>成</w:t>
            </w:r>
            <w:r>
              <w:t>文档丢失</w:t>
            </w:r>
          </w:p>
        </w:tc>
        <w:tc>
          <w:tcPr>
            <w:tcW w:w="4675" w:type="dxa"/>
            <w:shd w:val="clear" w:color="auto" w:fill="auto"/>
            <w:vAlign w:val="center"/>
            <w:tcPrChange w:id="3323" w:author="hyx" w:date="2018-11-11T18:36:00Z">
              <w:tcPr>
                <w:tcW w:w="2789" w:type="dxa"/>
                <w:shd w:val="clear" w:color="auto" w:fill="auto"/>
                <w:vAlign w:val="center"/>
              </w:tcPr>
            </w:tcPrChange>
          </w:tcPr>
          <w:p>
            <w:pPr>
              <w:ind w:firstLine="420"/>
              <w:jc w:val="center"/>
              <w:rPr>
                <w:color w:val="000000"/>
                <w:szCs w:val="21"/>
              </w:rPr>
              <w:pPrChange w:id="3324" w:author="hyx" w:date="2018-11-11T18:35:00Z">
                <w:pPr>
                  <w:ind w:firstLine="420"/>
                </w:pPr>
              </w:pPrChange>
            </w:pPr>
            <w:del w:id="3325" w:author="hyx" w:date="2018-11-11T18:37:00Z">
              <w:r>
                <w:rPr>
                  <w:color w:val="000000"/>
                  <w:szCs w:val="21"/>
                </w:rPr>
                <w:delText>16</w:delText>
              </w:r>
            </w:del>
            <w:del w:id="3326" w:author="hyx" w:date="2018-11-11T18:37:00Z">
              <w:r>
                <w:rPr>
                  <w:rFonts w:hint="eastAsia"/>
                  <w:color w:val="000000"/>
                  <w:szCs w:val="21"/>
                </w:rPr>
                <w:delText>.</w:delText>
              </w:r>
            </w:del>
            <w:del w:id="3327" w:author="hyx" w:date="2018-11-11T18:37:00Z">
              <w:r>
                <w:rPr>
                  <w:rFonts w:hint="eastAsia"/>
                </w:rPr>
                <w:delText xml:space="preserve"> </w:delText>
              </w:r>
            </w:del>
            <w:r>
              <w:rPr>
                <w:rFonts w:hint="eastAsia"/>
              </w:rPr>
              <w:t>巧用Git</w:t>
            </w:r>
            <w:r>
              <w:t>Hub Desktop</w:t>
            </w:r>
            <w:r>
              <w:rPr>
                <w:rFonts w:hint="eastAsia"/>
              </w:rPr>
              <w:t>，</w:t>
            </w:r>
            <w:r>
              <w:t>qq,</w:t>
            </w:r>
            <w:r>
              <w:rPr>
                <w:rFonts w:hint="eastAsia"/>
              </w:rPr>
              <w:t>百度</w:t>
            </w:r>
            <w:r>
              <w:t>网盘等工具</w:t>
            </w:r>
          </w:p>
        </w:tc>
        <w:tc>
          <w:tcPr>
            <w:tcW w:w="902" w:type="dxa"/>
            <w:vAlign w:val="center"/>
            <w:tcPrChange w:id="3328" w:author="hyx" w:date="2018-11-11T18:36:00Z">
              <w:tcPr>
                <w:tcW w:w="2787" w:type="dxa"/>
              </w:tcPr>
            </w:tcPrChange>
          </w:tcPr>
          <w:p>
            <w:pPr>
              <w:ind w:firstLine="0"/>
              <w:rPr>
                <w:ins w:id="3330" w:author="hyx" w:date="2018-11-11T18:34:00Z"/>
                <w:color w:val="000000"/>
                <w:szCs w:val="21"/>
              </w:rPr>
              <w:pPrChange w:id="3329" w:author="hyx" w:date="2018-11-11T18:35:00Z">
                <w:pPr>
                  <w:ind w:firstLine="420"/>
                </w:pPr>
              </w:pPrChange>
            </w:pPr>
            <w:ins w:id="3331" w:author="hyx" w:date="2018-11-11T18:34:00Z">
              <w:r>
                <w:rPr>
                  <w:rFonts w:hint="eastAsia"/>
                  <w:color w:val="000000"/>
                  <w:szCs w:val="21"/>
                </w:rPr>
                <w:t>陈俊仁</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332"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765" w:hRule="atLeast"/>
          <w:trPrChange w:id="3332" w:author="hyx" w:date="2018-11-11T18:36:00Z">
            <w:trPr>
              <w:trHeight w:val="765" w:hRule="atLeast"/>
            </w:trPr>
          </w:trPrChange>
        </w:trPr>
        <w:tc>
          <w:tcPr>
            <w:tcW w:w="2945" w:type="dxa"/>
            <w:shd w:val="clear" w:color="auto" w:fill="auto"/>
            <w:vAlign w:val="center"/>
            <w:tcPrChange w:id="3333" w:author="hyx" w:date="2018-11-11T18:36:00Z">
              <w:tcPr>
                <w:tcW w:w="2946" w:type="dxa"/>
                <w:shd w:val="clear" w:color="auto" w:fill="auto"/>
                <w:vAlign w:val="center"/>
              </w:tcPr>
            </w:tcPrChange>
          </w:tcPr>
          <w:p>
            <w:pPr>
              <w:ind w:firstLine="420"/>
              <w:jc w:val="center"/>
              <w:rPr>
                <w:color w:val="000000"/>
                <w:szCs w:val="21"/>
              </w:rPr>
              <w:pPrChange w:id="3334" w:author="hyx" w:date="2018-11-11T18:35:00Z">
                <w:pPr>
                  <w:ind w:firstLine="420"/>
                </w:pPr>
              </w:pPrChange>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675" w:type="dxa"/>
            <w:shd w:val="clear" w:color="auto" w:fill="auto"/>
            <w:vAlign w:val="center"/>
            <w:tcPrChange w:id="3335" w:author="hyx" w:date="2018-11-11T18:36:00Z">
              <w:tcPr>
                <w:tcW w:w="2789" w:type="dxa"/>
                <w:shd w:val="clear" w:color="auto" w:fill="auto"/>
                <w:vAlign w:val="center"/>
              </w:tcPr>
            </w:tcPrChange>
          </w:tcPr>
          <w:p>
            <w:pPr>
              <w:ind w:firstLine="440"/>
              <w:jc w:val="center"/>
              <w:rPr>
                <w:color w:val="000000"/>
                <w:szCs w:val="21"/>
              </w:rPr>
              <w:pPrChange w:id="3336" w:author="hyx" w:date="2018-11-11T18:35:00Z">
                <w:pPr>
                  <w:ind w:firstLine="440"/>
                </w:pPr>
              </w:pPrChange>
            </w:pPr>
            <w:del w:id="3337" w:author="hyx" w:date="2018-11-11T18:37:00Z">
              <w:r>
                <w:rPr>
                  <w:rFonts w:hint="eastAsia"/>
                  <w:color w:val="000000"/>
                  <w:sz w:val="22"/>
                </w:rPr>
                <w:delText>1</w:delText>
              </w:r>
            </w:del>
            <w:del w:id="3338" w:author="hyx" w:date="2018-11-11T18:37:00Z">
              <w:r>
                <w:rPr>
                  <w:color w:val="000000"/>
                  <w:sz w:val="22"/>
                </w:rPr>
                <w:delText>7</w:delText>
              </w:r>
            </w:del>
            <w:del w:id="3339" w:author="hyx" w:date="2018-11-11T18:37:00Z">
              <w:r>
                <w:rPr>
                  <w:rFonts w:hint="eastAsia"/>
                  <w:color w:val="000000"/>
                  <w:sz w:val="22"/>
                </w:rPr>
                <w:delText>.</w:delText>
              </w:r>
            </w:del>
            <w:del w:id="3340" w:author="hyx" w:date="2018-11-11T18:37:00Z">
              <w:r>
                <w:rPr>
                  <w:rFonts w:hint="eastAsia"/>
                </w:rPr>
                <w:delText xml:space="preserve"> </w:delText>
              </w:r>
            </w:del>
            <w:r>
              <w:rPr>
                <w:rFonts w:hint="eastAsia"/>
              </w:rPr>
              <w:t>加强</w:t>
            </w:r>
            <w:r>
              <w:t>共同，完善考评制度</w:t>
            </w:r>
            <w:r>
              <w:rPr>
                <w:rFonts w:hint="eastAsia"/>
              </w:rPr>
              <w:t>，</w:t>
            </w:r>
            <w:r>
              <w:t>以项目经理</w:t>
            </w:r>
            <w:r>
              <w:rPr>
                <w:rFonts w:hint="eastAsia"/>
              </w:rPr>
              <w:t>为</w:t>
            </w:r>
            <w:r>
              <w:t>中心</w:t>
            </w:r>
          </w:p>
        </w:tc>
        <w:tc>
          <w:tcPr>
            <w:tcW w:w="902" w:type="dxa"/>
            <w:vAlign w:val="center"/>
            <w:tcPrChange w:id="3341" w:author="hyx" w:date="2018-11-11T18:36:00Z">
              <w:tcPr>
                <w:tcW w:w="2787" w:type="dxa"/>
              </w:tcPr>
            </w:tcPrChange>
          </w:tcPr>
          <w:p>
            <w:pPr>
              <w:ind w:firstLine="0"/>
              <w:rPr>
                <w:ins w:id="3343" w:author="hyx" w:date="2018-11-11T18:34:00Z"/>
                <w:color w:val="000000"/>
                <w:sz w:val="22"/>
              </w:rPr>
              <w:pPrChange w:id="3342" w:author="hyx" w:date="2018-11-11T18:35:00Z">
                <w:pPr>
                  <w:ind w:firstLine="440"/>
                </w:pPr>
              </w:pPrChange>
            </w:pPr>
            <w:ins w:id="3344" w:author="hyx" w:date="2018-11-11T18:34:00Z">
              <w:r>
                <w:rPr>
                  <w:rFonts w:hint="eastAsia"/>
                  <w:color w:val="000000"/>
                  <w:sz w:val="22"/>
                </w:rPr>
                <w:t>黄叶轩</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345"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765" w:hRule="atLeast"/>
          <w:trPrChange w:id="3345" w:author="hyx" w:date="2018-11-11T18:36:00Z">
            <w:trPr>
              <w:trHeight w:val="765" w:hRule="atLeast"/>
            </w:trPr>
          </w:trPrChange>
        </w:trPr>
        <w:tc>
          <w:tcPr>
            <w:tcW w:w="2945" w:type="dxa"/>
            <w:shd w:val="clear" w:color="auto" w:fill="auto"/>
            <w:vAlign w:val="center"/>
            <w:tcPrChange w:id="3346" w:author="hyx" w:date="2018-11-11T18:36:00Z">
              <w:tcPr>
                <w:tcW w:w="2946" w:type="dxa"/>
                <w:shd w:val="clear" w:color="auto" w:fill="auto"/>
                <w:vAlign w:val="center"/>
              </w:tcPr>
            </w:tcPrChange>
          </w:tcPr>
          <w:p>
            <w:pPr>
              <w:ind w:firstLine="420"/>
              <w:jc w:val="center"/>
              <w:rPr>
                <w:color w:val="000000"/>
                <w:szCs w:val="21"/>
              </w:rPr>
              <w:pPrChange w:id="3347" w:author="hyx" w:date="2018-11-11T18:35:00Z">
                <w:pPr>
                  <w:ind w:firstLine="420"/>
                </w:pPr>
              </w:pPrChange>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675" w:type="dxa"/>
            <w:shd w:val="clear" w:color="auto" w:fill="auto"/>
            <w:vAlign w:val="center"/>
            <w:tcPrChange w:id="3348" w:author="hyx" w:date="2018-11-11T18:36:00Z">
              <w:tcPr>
                <w:tcW w:w="2789" w:type="dxa"/>
                <w:shd w:val="clear" w:color="auto" w:fill="auto"/>
                <w:vAlign w:val="center"/>
              </w:tcPr>
            </w:tcPrChange>
          </w:tcPr>
          <w:p>
            <w:pPr>
              <w:ind w:firstLine="440"/>
              <w:jc w:val="center"/>
              <w:rPr>
                <w:color w:val="000000"/>
                <w:sz w:val="22"/>
              </w:rPr>
              <w:pPrChange w:id="3349" w:author="hyx" w:date="2018-11-11T18:35:00Z">
                <w:pPr>
                  <w:ind w:firstLine="440"/>
                </w:pPr>
              </w:pPrChange>
            </w:pPr>
            <w:del w:id="3350" w:author="hyx" w:date="2018-11-11T18:37:00Z">
              <w:r>
                <w:rPr>
                  <w:color w:val="000000"/>
                  <w:sz w:val="22"/>
                </w:rPr>
                <w:delText>18</w:delText>
              </w:r>
            </w:del>
            <w:del w:id="3351" w:author="hyx" w:date="2018-11-11T18:37:00Z">
              <w:r>
                <w:rPr>
                  <w:rFonts w:hint="eastAsia"/>
                  <w:color w:val="000000"/>
                  <w:sz w:val="22"/>
                </w:rPr>
                <w:delText>.</w:delText>
              </w:r>
            </w:del>
            <w:del w:id="3352" w:author="hyx" w:date="2018-11-11T18:37:00Z">
              <w:r>
                <w:rPr>
                  <w:rFonts w:hint="eastAsia"/>
                </w:rPr>
                <w:delText xml:space="preserve"> </w:delText>
              </w:r>
            </w:del>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902" w:type="dxa"/>
            <w:vAlign w:val="center"/>
            <w:tcPrChange w:id="3353" w:author="hyx" w:date="2018-11-11T18:36:00Z">
              <w:tcPr>
                <w:tcW w:w="2787" w:type="dxa"/>
              </w:tcPr>
            </w:tcPrChange>
          </w:tcPr>
          <w:p>
            <w:pPr>
              <w:ind w:firstLine="0"/>
              <w:rPr>
                <w:ins w:id="3355" w:author="hyx" w:date="2018-11-11T18:34:00Z"/>
                <w:rFonts w:hint="eastAsia" w:eastAsia="宋体"/>
                <w:color w:val="000000"/>
                <w:sz w:val="22"/>
                <w:lang w:eastAsia="zh-CN"/>
              </w:rPr>
              <w:pPrChange w:id="3354" w:author="hyx" w:date="2018-11-11T18:35:00Z">
                <w:pPr>
                  <w:ind w:firstLine="440"/>
                </w:pPr>
              </w:pPrChange>
            </w:pPr>
            <w:r>
              <w:rPr>
                <w:rFonts w:hint="eastAsia"/>
                <w:color w:val="000000"/>
                <w:sz w:val="22"/>
                <w:lang w:eastAsia="zh-CN"/>
              </w:rPr>
              <w:t>吕迪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356"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765" w:hRule="atLeast"/>
          <w:trPrChange w:id="3356" w:author="hyx" w:date="2018-11-11T18:36:00Z">
            <w:trPr>
              <w:trHeight w:val="765" w:hRule="atLeast"/>
            </w:trPr>
          </w:trPrChange>
        </w:trPr>
        <w:tc>
          <w:tcPr>
            <w:tcW w:w="2945" w:type="dxa"/>
            <w:shd w:val="clear" w:color="auto" w:fill="auto"/>
            <w:vAlign w:val="center"/>
            <w:tcPrChange w:id="3357" w:author="hyx" w:date="2018-11-11T18:36:00Z">
              <w:tcPr>
                <w:tcW w:w="2946" w:type="dxa"/>
                <w:shd w:val="clear" w:color="auto" w:fill="auto"/>
                <w:vAlign w:val="center"/>
              </w:tcPr>
            </w:tcPrChange>
          </w:tcPr>
          <w:p>
            <w:pPr>
              <w:ind w:firstLine="420"/>
              <w:jc w:val="center"/>
              <w:rPr>
                <w:color w:val="000000"/>
                <w:szCs w:val="21"/>
              </w:rPr>
              <w:pPrChange w:id="3358" w:author="hyx" w:date="2018-11-11T18:35:00Z">
                <w:pPr>
                  <w:ind w:firstLine="420"/>
                </w:pPr>
              </w:pPrChange>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675" w:type="dxa"/>
            <w:shd w:val="clear" w:color="auto" w:fill="auto"/>
            <w:vAlign w:val="center"/>
            <w:tcPrChange w:id="3359" w:author="hyx" w:date="2018-11-11T18:36:00Z">
              <w:tcPr>
                <w:tcW w:w="2789" w:type="dxa"/>
                <w:shd w:val="clear" w:color="auto" w:fill="auto"/>
                <w:vAlign w:val="center"/>
              </w:tcPr>
            </w:tcPrChange>
          </w:tcPr>
          <w:p>
            <w:pPr>
              <w:ind w:firstLine="440"/>
              <w:jc w:val="center"/>
              <w:rPr>
                <w:color w:val="000000"/>
                <w:sz w:val="22"/>
              </w:rPr>
              <w:pPrChange w:id="3360" w:author="hyx" w:date="2018-11-11T18:35:00Z">
                <w:pPr>
                  <w:ind w:firstLine="440"/>
                </w:pPr>
              </w:pPrChange>
            </w:pPr>
            <w:del w:id="3361" w:author="hyx" w:date="2018-11-11T18:37:00Z">
              <w:r>
                <w:rPr>
                  <w:rFonts w:hint="eastAsia"/>
                  <w:color w:val="000000"/>
                  <w:sz w:val="22"/>
                </w:rPr>
                <w:delText>19.</w:delText>
              </w:r>
            </w:del>
            <w:del w:id="3362" w:author="hyx" w:date="2018-11-11T18:37:00Z">
              <w:r>
                <w:rPr>
                  <w:color w:val="000000"/>
                  <w:sz w:val="22"/>
                </w:rPr>
                <w:delText xml:space="preserve"> </w:delText>
              </w:r>
            </w:del>
            <w:r>
              <w:rPr>
                <w:rFonts w:hint="eastAsia"/>
                <w:color w:val="000000"/>
                <w:sz w:val="22"/>
              </w:rPr>
              <w:t>由陈俊仁开通仓库的会员，增加仓库容量，资金小组A</w:t>
            </w:r>
            <w:r>
              <w:rPr>
                <w:color w:val="000000"/>
                <w:sz w:val="22"/>
              </w:rPr>
              <w:t>A</w:t>
            </w:r>
            <w:r>
              <w:rPr>
                <w:rFonts w:hint="eastAsia"/>
                <w:color w:val="000000"/>
                <w:sz w:val="22"/>
              </w:rPr>
              <w:t>支付</w:t>
            </w:r>
          </w:p>
        </w:tc>
        <w:tc>
          <w:tcPr>
            <w:tcW w:w="902" w:type="dxa"/>
            <w:vAlign w:val="center"/>
            <w:tcPrChange w:id="3363" w:author="hyx" w:date="2018-11-11T18:36:00Z">
              <w:tcPr>
                <w:tcW w:w="2787" w:type="dxa"/>
              </w:tcPr>
            </w:tcPrChange>
          </w:tcPr>
          <w:p>
            <w:pPr>
              <w:ind w:firstLine="0"/>
              <w:rPr>
                <w:ins w:id="3365" w:author="hyx" w:date="2018-11-11T18:34:00Z"/>
                <w:rFonts w:hint="eastAsia" w:eastAsia="宋体"/>
                <w:color w:val="000000"/>
                <w:sz w:val="22"/>
                <w:lang w:eastAsia="zh-CN"/>
              </w:rPr>
              <w:pPrChange w:id="3364" w:author="hyx" w:date="2018-11-11T18:35:00Z">
                <w:pPr>
                  <w:ind w:firstLine="440"/>
                </w:pPr>
              </w:pPrChange>
            </w:pPr>
            <w:r>
              <w:rPr>
                <w:rFonts w:hint="eastAsia"/>
                <w:color w:val="000000"/>
                <w:sz w:val="22"/>
                <w:lang w:eastAsia="zh-CN"/>
              </w:rPr>
              <w:t>陈俊仁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367" w:author="hyx" w:date="2018-11-11T18:36: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765" w:hRule="atLeast"/>
          <w:ins w:id="3366" w:author="hyx" w:date="2018-11-11T18:34:00Z"/>
          <w:trPrChange w:id="3367" w:author="hyx" w:date="2018-11-11T18:36:00Z">
            <w:trPr>
              <w:trHeight w:val="765" w:hRule="atLeast"/>
            </w:trPr>
          </w:trPrChange>
        </w:trPr>
        <w:tc>
          <w:tcPr>
            <w:tcW w:w="2945" w:type="dxa"/>
            <w:shd w:val="clear" w:color="auto" w:fill="auto"/>
            <w:vAlign w:val="center"/>
            <w:tcPrChange w:id="3368" w:author="hyx" w:date="2018-11-11T18:36:00Z">
              <w:tcPr>
                <w:tcW w:w="2946" w:type="dxa"/>
                <w:shd w:val="clear" w:color="auto" w:fill="auto"/>
                <w:vAlign w:val="center"/>
              </w:tcPr>
            </w:tcPrChange>
          </w:tcPr>
          <w:p>
            <w:pPr>
              <w:ind w:firstLine="420"/>
              <w:jc w:val="center"/>
              <w:rPr>
                <w:ins w:id="3370" w:author="hyx" w:date="2018-11-11T18:34:00Z"/>
                <w:color w:val="000000"/>
                <w:szCs w:val="21"/>
              </w:rPr>
              <w:pPrChange w:id="3369" w:author="hyx" w:date="2018-11-11T18:35:00Z">
                <w:pPr>
                  <w:ind w:firstLine="420"/>
                </w:pPr>
              </w:pPrChange>
            </w:pPr>
            <w:ins w:id="3371" w:author="hyx" w:date="2018-11-11T18:34:00Z">
              <w:r>
                <w:rPr>
                  <w:rFonts w:hint="eastAsia"/>
                  <w:color w:val="000000"/>
                  <w:szCs w:val="21"/>
                </w:rPr>
                <w:t>20. 产品功能有不完善</w:t>
              </w:r>
            </w:ins>
          </w:p>
        </w:tc>
        <w:tc>
          <w:tcPr>
            <w:tcW w:w="4675" w:type="dxa"/>
            <w:shd w:val="clear" w:color="auto" w:fill="auto"/>
            <w:vAlign w:val="center"/>
            <w:tcPrChange w:id="3372" w:author="hyx" w:date="2018-11-11T18:36:00Z">
              <w:tcPr>
                <w:tcW w:w="2789" w:type="dxa"/>
                <w:shd w:val="clear" w:color="auto" w:fill="auto"/>
                <w:vAlign w:val="center"/>
              </w:tcPr>
            </w:tcPrChange>
          </w:tcPr>
          <w:p>
            <w:pPr>
              <w:ind w:firstLine="440"/>
              <w:jc w:val="center"/>
              <w:rPr>
                <w:ins w:id="3374" w:author="hyx" w:date="2018-11-11T18:34:00Z"/>
                <w:color w:val="000000"/>
                <w:sz w:val="22"/>
              </w:rPr>
              <w:pPrChange w:id="3373" w:author="hyx" w:date="2018-11-11T18:35:00Z">
                <w:pPr>
                  <w:ind w:firstLine="440"/>
                </w:pPr>
              </w:pPrChange>
            </w:pPr>
            <w:ins w:id="3375" w:author="hyx" w:date="2018-11-11T18:34:00Z">
              <w:r>
                <w:rPr>
                  <w:rFonts w:hint="eastAsia"/>
                  <w:color w:val="000000"/>
                  <w:sz w:val="22"/>
                </w:rPr>
                <w:t>小组成员一起加班去完善功能</w:t>
              </w:r>
            </w:ins>
          </w:p>
        </w:tc>
        <w:tc>
          <w:tcPr>
            <w:tcW w:w="902" w:type="dxa"/>
            <w:vAlign w:val="center"/>
            <w:tcPrChange w:id="3376" w:author="hyx" w:date="2018-11-11T18:36:00Z">
              <w:tcPr>
                <w:tcW w:w="2787" w:type="dxa"/>
              </w:tcPr>
            </w:tcPrChange>
          </w:tcPr>
          <w:p>
            <w:pPr>
              <w:ind w:firstLine="0"/>
              <w:rPr>
                <w:ins w:id="3378" w:author="hyx" w:date="2018-11-11T18:34:00Z"/>
                <w:color w:val="000000"/>
                <w:sz w:val="22"/>
              </w:rPr>
              <w:pPrChange w:id="3377" w:author="hyx" w:date="2018-11-11T18:35:00Z">
                <w:pPr>
                  <w:ind w:firstLine="440"/>
                </w:pPr>
              </w:pPrChange>
            </w:pPr>
            <w:ins w:id="3379" w:author="hyx" w:date="2018-11-11T18:34:00Z">
              <w:r>
                <w:rPr>
                  <w:rFonts w:hint="eastAsia"/>
                  <w:color w:val="000000"/>
                  <w:sz w:val="22"/>
                </w:rPr>
                <w:t>黄叶轩</w:t>
              </w:r>
            </w:ins>
          </w:p>
        </w:tc>
      </w:tr>
    </w:tbl>
    <w:p/>
    <w:p>
      <w:pPr>
        <w:pStyle w:val="60"/>
      </w:pPr>
      <w:bookmarkStart w:id="147" w:name="_Toc23609"/>
      <w:r>
        <w:t>配置系统管理</w:t>
      </w:r>
      <w:bookmarkEnd w:id="147"/>
    </w:p>
    <w:p>
      <w:pPr>
        <w:pStyle w:val="70"/>
      </w:pPr>
      <w:bookmarkStart w:id="148" w:name="_Toc9341"/>
      <w:r>
        <w:rPr>
          <w:rFonts w:hint="eastAsia"/>
        </w:rPr>
        <w:t>配置项</w:t>
      </w:r>
      <w:bookmarkEnd w:id="148"/>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70"/>
      </w:pPr>
      <w:bookmarkStart w:id="149" w:name="_Toc17015"/>
      <w:r>
        <w:rPr>
          <w:rFonts w:hint="eastAsia"/>
        </w:rPr>
        <w:t>配置命名</w:t>
      </w:r>
      <w:bookmarkEnd w:id="149"/>
    </w:p>
    <w:p>
      <w:pPr>
        <w:ind w:firstLine="420"/>
      </w:pPr>
      <w:r>
        <w:rPr>
          <w:rFonts w:hint="eastAsia"/>
        </w:rPr>
        <w:t>组内文件命名规范为 [</w:t>
      </w:r>
      <w:r>
        <w:t>PRD-15]</w:t>
      </w:r>
      <w:r>
        <w:rPr>
          <w:rFonts w:hint="eastAsia"/>
        </w:rPr>
        <w:t>文件名</w:t>
      </w:r>
    </w:p>
    <w:p>
      <w:pPr>
        <w:ind w:firstLine="420"/>
      </w:pPr>
      <w:r>
        <w:rPr>
          <w:rFonts w:hint="eastAsia"/>
        </w:rPr>
        <w:t xml:space="preserve">如果是会议纪要，则需在文件名后加上日期，如 </w:t>
      </w:r>
      <w:ins w:id="3380" w:author="hyx" w:date="2018-11-10T19:48:00Z">
        <w:r>
          <w:rPr>
            <w:rFonts w:hint="eastAsia"/>
          </w:rPr>
          <w:t>[</w:t>
        </w:r>
      </w:ins>
      <w:ins w:id="3381" w:author="hyx" w:date="2018-11-10T19:48:00Z">
        <w:r>
          <w:rPr/>
          <w:t>PRD-15]</w:t>
        </w:r>
      </w:ins>
      <w:del w:id="3382" w:author="hyx" w:date="2018-11-10T19:48:00Z">
        <w:r>
          <w:rPr>
            <w:rFonts w:hint="eastAsia"/>
          </w:rPr>
          <w:delText>PRD</w:delText>
        </w:r>
      </w:del>
      <w:del w:id="3383" w:author="hyx" w:date="2018-11-10T19:48:00Z">
        <w:r>
          <w:rPr/>
          <w:delText>-2018-G15</w:delText>
        </w:r>
      </w:del>
      <w:del w:id="3384" w:author="hyx" w:date="2018-11-10T19:48:00Z">
        <w:r>
          <w:rPr>
            <w:rFonts w:hint="eastAsia"/>
          </w:rPr>
          <w:delText>-</w:delText>
        </w:r>
      </w:del>
      <w:r>
        <w:rPr>
          <w:rFonts w:hint="eastAsia"/>
        </w:rPr>
        <w:t>会议纪要-</w:t>
      </w:r>
      <w:r>
        <w:t>9.30</w:t>
      </w:r>
    </w:p>
    <w:p>
      <w:pPr>
        <w:pStyle w:val="70"/>
      </w:pPr>
      <w:bookmarkStart w:id="150" w:name="_Toc31975"/>
      <w:r>
        <w:rPr>
          <w:rFonts w:hint="eastAsia"/>
        </w:rPr>
        <w:t>标识代号</w:t>
      </w:r>
      <w:bookmarkEnd w:id="150"/>
    </w:p>
    <w:p>
      <w:pPr>
        <w:ind w:firstLine="420"/>
      </w:pPr>
      <w:r>
        <w:rPr>
          <w:rFonts w:hint="eastAsia"/>
        </w:rPr>
        <w:t>组内每个配置的文件都应该有一个唯一的标识（除会议纪要），命名规则为</w:t>
      </w:r>
      <w:ins w:id="3385" w:author="hyx" w:date="2018-11-10T19:48:00Z">
        <w:r>
          <w:rPr>
            <w:rFonts w:hint="eastAsia"/>
          </w:rPr>
          <w:t>[</w:t>
        </w:r>
      </w:ins>
      <w:ins w:id="3386" w:author="hyx" w:date="2018-11-10T19:48:00Z">
        <w:r>
          <w:rPr/>
          <w:t>PRD-15]</w:t>
        </w:r>
      </w:ins>
      <w:del w:id="3387" w:author="hyx" w:date="2018-11-10T19:48:00Z">
        <w:r>
          <w:rPr>
            <w:rFonts w:hint="eastAsia"/>
          </w:rPr>
          <w:delText>PRD</w:delText>
        </w:r>
      </w:del>
      <w:del w:id="3388" w:author="hyx" w:date="2018-11-10T19:48:00Z">
        <w:r>
          <w:rPr/>
          <w:delText>-2018-G15-</w:delText>
        </w:r>
      </w:del>
      <w:r>
        <w:rPr>
          <w:rFonts w:hint="eastAsia"/>
        </w:rPr>
        <w:t>其英文名的开头简写的大写，如有重复，则加上数字。如可行性分析报告的英文名为“F</w:t>
      </w:r>
      <w:r>
        <w:t>easibility study report</w:t>
      </w:r>
      <w:r>
        <w:rPr>
          <w:rFonts w:hint="eastAsia"/>
        </w:rPr>
        <w:t>”，其文件标识为：</w:t>
      </w:r>
      <w:ins w:id="3389" w:author="hyx" w:date="2018-11-10T19:49:00Z">
        <w:r>
          <w:rPr>
            <w:rFonts w:hint="eastAsia"/>
          </w:rPr>
          <w:t>[</w:t>
        </w:r>
      </w:ins>
      <w:ins w:id="3390" w:author="hyx" w:date="2018-11-10T19:49:00Z">
        <w:r>
          <w:rPr/>
          <w:t>PRD-15]</w:t>
        </w:r>
      </w:ins>
      <w:del w:id="3391" w:author="hyx" w:date="2018-11-10T19:49:00Z">
        <w:r>
          <w:rPr>
            <w:rFonts w:hint="eastAsia"/>
          </w:rPr>
          <w:delText>PRD</w:delText>
        </w:r>
      </w:del>
      <w:del w:id="3392" w:author="hyx" w:date="2018-11-10T19:49:00Z">
        <w:r>
          <w:rPr/>
          <w:delText>-2018-G15-</w:delText>
        </w:r>
      </w:del>
      <w:r>
        <w:t>FSR</w:t>
      </w:r>
      <w:r>
        <w:rPr>
          <w:rFonts w:hint="eastAsia"/>
        </w:rPr>
        <w:t>。</w:t>
      </w:r>
    </w:p>
    <w:p>
      <w:pPr>
        <w:pStyle w:val="62"/>
      </w:pPr>
      <w:bookmarkStart w:id="151" w:name="_Toc496816806"/>
      <w:bookmarkStart w:id="152" w:name="_Toc26225"/>
      <w:r>
        <w:t>版本管理</w:t>
      </w:r>
      <w:bookmarkEnd w:id="151"/>
      <w:bookmarkEnd w:id="152"/>
    </w:p>
    <w:p>
      <w:pPr>
        <w:pStyle w:val="70"/>
      </w:pPr>
      <w:bookmarkStart w:id="153" w:name="_Toc495750553"/>
      <w:bookmarkStart w:id="154" w:name="_Toc7542"/>
      <w:r>
        <w:rPr>
          <w:rFonts w:hint="eastAsia"/>
        </w:rPr>
        <w:t>版本格式</w:t>
      </w:r>
      <w:bookmarkEnd w:id="153"/>
      <w:bookmarkEnd w:id="154"/>
    </w:p>
    <w:p>
      <w:pPr>
        <w:ind w:firstLine="420"/>
      </w:pPr>
      <w:bookmarkStart w:id="155" w:name="_Toc276741007"/>
      <w:bookmarkStart w:id="156" w:name="_Toc49573975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155"/>
    <w:bookmarkEnd w:id="156"/>
    <w:p>
      <w:pPr>
        <w:pStyle w:val="70"/>
      </w:pPr>
      <w:bookmarkStart w:id="157" w:name="_Toc8943"/>
      <w:bookmarkStart w:id="158" w:name="_Toc495750554"/>
      <w:r>
        <w:rPr>
          <w:rFonts w:hint="eastAsia"/>
        </w:rPr>
        <w:t>版本更新</w:t>
      </w:r>
      <w:bookmarkEnd w:id="157"/>
      <w:bookmarkEnd w:id="158"/>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2"/>
      </w:pPr>
      <w:bookmarkStart w:id="159" w:name="_Toc17049"/>
      <w:bookmarkStart w:id="160" w:name="_Toc495750555"/>
      <w:r>
        <w:t>Git</w:t>
      </w:r>
      <w:r>
        <w:rPr>
          <w:rFonts w:hint="eastAsia"/>
        </w:rPr>
        <w:t>使用策略</w:t>
      </w:r>
      <w:bookmarkEnd w:id="159"/>
      <w:bookmarkEnd w:id="160"/>
    </w:p>
    <w:p>
      <w:pPr>
        <w:pStyle w:val="70"/>
      </w:pPr>
      <w:bookmarkStart w:id="161" w:name="_Toc1093"/>
      <w:bookmarkStart w:id="162" w:name="_Toc495750556"/>
      <w:r>
        <w:rPr>
          <w:rFonts w:hint="eastAsia"/>
        </w:rPr>
        <w:t>基础知识</w:t>
      </w:r>
      <w:bookmarkEnd w:id="161"/>
      <w:bookmarkEnd w:id="162"/>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5"/>
        <w:numPr>
          <w:ilvl w:val="0"/>
          <w:numId w:val="7"/>
        </w:numPr>
        <w:spacing w:line="240" w:lineRule="auto"/>
        <w:ind w:firstLineChars="0"/>
      </w:pPr>
      <w:r>
        <w:rPr>
          <w:rFonts w:hint="eastAsia"/>
        </w:rPr>
        <w:t>仓库：可以简单的理解为一个文件夹</w:t>
      </w:r>
    </w:p>
    <w:p>
      <w:pPr>
        <w:pStyle w:val="65"/>
        <w:numPr>
          <w:ilvl w:val="0"/>
          <w:numId w:val="7"/>
        </w:numPr>
        <w:spacing w:line="240" w:lineRule="auto"/>
        <w:ind w:firstLineChars="0"/>
      </w:pPr>
      <w:r>
        <w:rPr>
          <w:rFonts w:hint="eastAsia"/>
        </w:rPr>
        <w:t>多版本：如果一个仓库是多版本的，那么我们可以随时把它切换成某个时间段的某个样子，即不同版本。</w:t>
      </w:r>
    </w:p>
    <w:p>
      <w:pPr>
        <w:pStyle w:val="65"/>
        <w:numPr>
          <w:ilvl w:val="0"/>
          <w:numId w:val="7"/>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5"/>
        <w:numPr>
          <w:ilvl w:val="0"/>
          <w:numId w:val="7"/>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5"/>
        <w:numPr>
          <w:ilvl w:val="0"/>
          <w:numId w:val="7"/>
        </w:numPr>
        <w:spacing w:line="240" w:lineRule="auto"/>
        <w:ind w:firstLineChars="0"/>
      </w:pPr>
      <w:r>
        <w:rPr>
          <w:rFonts w:hint="eastAsia"/>
        </w:rPr>
        <w:t>远程仓库：即我们放在码市或者github的仓库，对于组员来说是共用的，上面的内容大多数应是可发行的版本（做完的）。</w:t>
      </w:r>
    </w:p>
    <w:p>
      <w:pPr>
        <w:pStyle w:val="65"/>
        <w:numPr>
          <w:ilvl w:val="0"/>
          <w:numId w:val="7"/>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5"/>
        <w:numPr>
          <w:ilvl w:val="0"/>
          <w:numId w:val="7"/>
        </w:numPr>
        <w:spacing w:line="240" w:lineRule="auto"/>
        <w:ind w:firstLineChars="0"/>
      </w:pPr>
      <w:r>
        <w:rPr>
          <w:rFonts w:hint="eastAsia"/>
        </w:rPr>
        <w:t>远程分支：即远程仓库上不同的分支，所拥有的不同版本，对所有组员可用。</w:t>
      </w:r>
    </w:p>
    <w:p>
      <w:pPr>
        <w:pStyle w:val="65"/>
        <w:numPr>
          <w:ilvl w:val="0"/>
          <w:numId w:val="7"/>
        </w:numPr>
        <w:spacing w:line="240" w:lineRule="auto"/>
        <w:ind w:firstLineChars="0"/>
      </w:pPr>
      <w:r>
        <w:rPr>
          <w:rFonts w:hint="eastAsia"/>
        </w:rPr>
        <w:t>本地分支：你为自己在本地的仓库建立的分支，你可以选择是否push它，使它成为远程分支。</w:t>
      </w:r>
    </w:p>
    <w:p>
      <w:pPr>
        <w:pStyle w:val="65"/>
        <w:numPr>
          <w:ilvl w:val="0"/>
          <w:numId w:val="7"/>
        </w:numPr>
        <w:spacing w:line="240" w:lineRule="auto"/>
        <w:ind w:firstLineChars="0"/>
      </w:pPr>
      <w:r>
        <w:rPr>
          <w:rFonts w:hint="eastAsia"/>
        </w:rPr>
        <w:t>push：将本地仓库的改动（包括你建立的本地分支）推送到远程仓库上，使其他组员也能看到你的修改。</w:t>
      </w:r>
    </w:p>
    <w:p>
      <w:pPr>
        <w:pStyle w:val="65"/>
        <w:numPr>
          <w:ilvl w:val="0"/>
          <w:numId w:val="7"/>
        </w:numPr>
        <w:spacing w:line="240" w:lineRule="auto"/>
        <w:ind w:firstLineChars="0"/>
      </w:pPr>
      <w:r>
        <w:rPr>
          <w:rFonts w:hint="eastAsia"/>
        </w:rPr>
        <w:t>pull：将远程仓库上的内容同步到本地仓库上。</w:t>
      </w:r>
    </w:p>
    <w:p>
      <w:pPr>
        <w:pStyle w:val="65"/>
        <w:numPr>
          <w:ilvl w:val="0"/>
          <w:numId w:val="7"/>
        </w:numPr>
        <w:spacing w:line="240" w:lineRule="auto"/>
        <w:ind w:firstLineChars="0"/>
      </w:pPr>
      <w:r>
        <w:rPr>
          <w:rFonts w:hint="eastAsia"/>
        </w:rPr>
        <w:t>fetch：可以检测出远程仓库对于你的本地仓库有哪些更新。</w:t>
      </w:r>
    </w:p>
    <w:p>
      <w:pPr>
        <w:pStyle w:val="65"/>
        <w:numPr>
          <w:ilvl w:val="0"/>
          <w:numId w:val="7"/>
        </w:numPr>
        <w:spacing w:line="240" w:lineRule="auto"/>
        <w:ind w:firstLineChars="0"/>
      </w:pPr>
      <w:r>
        <w:rPr>
          <w:rFonts w:hint="eastAsia"/>
        </w:rPr>
        <w:t>master分支：主分支，上面的所有内容应保证是可用的、可发行的。</w:t>
      </w:r>
    </w:p>
    <w:p/>
    <w:p>
      <w:pPr>
        <w:pStyle w:val="70"/>
      </w:pPr>
      <w:bookmarkStart w:id="163" w:name="_Toc495750557"/>
      <w:bookmarkStart w:id="164" w:name="_Toc2679"/>
      <w:r>
        <w:rPr>
          <w:rFonts w:hint="eastAsia"/>
        </w:rPr>
        <w:t>注意点</w:t>
      </w:r>
      <w:bookmarkEnd w:id="163"/>
      <w:bookmarkEnd w:id="164"/>
    </w:p>
    <w:p>
      <w:pPr>
        <w:pStyle w:val="65"/>
        <w:numPr>
          <w:ilvl w:val="0"/>
          <w:numId w:val="7"/>
        </w:numPr>
        <w:spacing w:line="240" w:lineRule="auto"/>
        <w:ind w:firstLineChars="0"/>
      </w:pPr>
      <w:r>
        <w:rPr>
          <w:rFonts w:hint="eastAsia"/>
        </w:rPr>
        <w:t>push之前请先fetch，看看远程仓库目前是不是最新版本，如果是的话先pull下来，再push，防止冲突。</w:t>
      </w:r>
    </w:p>
    <w:p>
      <w:pPr>
        <w:pStyle w:val="65"/>
        <w:numPr>
          <w:ilvl w:val="0"/>
          <w:numId w:val="7"/>
        </w:numPr>
        <w:spacing w:line="240" w:lineRule="auto"/>
        <w:ind w:firstLineChars="0"/>
      </w:pPr>
      <w:r>
        <w:rPr>
          <w:rFonts w:hint="eastAsia"/>
        </w:rPr>
        <w:t>对于push时，备注应该详细，比如对哪些文件的哪些部分做了何种修改，而不要笼统的说修改了某个文件</w:t>
      </w:r>
    </w:p>
    <w:p>
      <w:pPr>
        <w:pStyle w:val="65"/>
        <w:spacing w:line="240" w:lineRule="auto"/>
        <w:ind w:left="360" w:firstLine="0" w:firstLineChars="0"/>
      </w:pPr>
    </w:p>
    <w:p>
      <w:pPr>
        <w:pStyle w:val="65"/>
        <w:spacing w:line="240" w:lineRule="auto"/>
        <w:ind w:left="360" w:firstLine="0" w:firstLineChars="0"/>
        <w:rPr>
          <w:ins w:id="3393" w:author="hyx" w:date="2018-11-11T18:49:00Z"/>
        </w:rPr>
      </w:pPr>
    </w:p>
    <w:p>
      <w:pPr>
        <w:pStyle w:val="65"/>
        <w:spacing w:line="240" w:lineRule="auto"/>
        <w:ind w:left="360" w:firstLine="0" w:firstLineChars="0"/>
      </w:pPr>
    </w:p>
    <w:p>
      <w:pPr>
        <w:pStyle w:val="70"/>
      </w:pPr>
      <w:bookmarkStart w:id="165" w:name="_Toc495750558"/>
      <w:bookmarkStart w:id="166" w:name="_Toc20150"/>
      <w:r>
        <w:rPr>
          <w:rFonts w:hint="eastAsia"/>
        </w:rPr>
        <w:t>使用场景</w:t>
      </w:r>
      <w:bookmarkEnd w:id="165"/>
      <w:bookmarkEnd w:id="166"/>
    </w:p>
    <w:tbl>
      <w:tblPr>
        <w:tblStyle w:val="43"/>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ind w:firstLine="361"/>
              <w:rPr>
                <w:b/>
                <w:sz w:val="20"/>
                <w:szCs w:val="20"/>
              </w:rPr>
            </w:pPr>
            <w:r>
              <w:rPr>
                <w:rFonts w:hint="eastAsia"/>
                <w:b/>
                <w:sz w:val="20"/>
                <w:szCs w:val="20"/>
              </w:rPr>
              <w:t>场景</w:t>
            </w:r>
          </w:p>
        </w:tc>
        <w:tc>
          <w:tcPr>
            <w:tcW w:w="851" w:type="dxa"/>
            <w:shd w:val="clear" w:color="auto" w:fill="BDD6EE" w:themeFill="accent1" w:themeFillTint="66"/>
          </w:tcPr>
          <w:p>
            <w:pPr>
              <w:ind w:firstLine="361"/>
              <w:rPr>
                <w:b/>
                <w:sz w:val="20"/>
                <w:szCs w:val="20"/>
              </w:rPr>
            </w:pPr>
            <w:r>
              <w:rPr>
                <w:rFonts w:hint="eastAsia"/>
                <w:b/>
                <w:sz w:val="20"/>
                <w:szCs w:val="20"/>
              </w:rPr>
              <w:t>权限</w:t>
            </w:r>
          </w:p>
        </w:tc>
        <w:tc>
          <w:tcPr>
            <w:tcW w:w="1134" w:type="dxa"/>
            <w:shd w:val="clear" w:color="auto" w:fill="BDD6EE" w:themeFill="accent1" w:themeFillTint="66"/>
          </w:tcPr>
          <w:p>
            <w:pPr>
              <w:ind w:firstLine="361"/>
              <w:rPr>
                <w:b/>
                <w:sz w:val="20"/>
                <w:szCs w:val="20"/>
              </w:rPr>
            </w:pPr>
            <w:r>
              <w:rPr>
                <w:rFonts w:hint="eastAsia"/>
                <w:b/>
                <w:sz w:val="20"/>
                <w:szCs w:val="20"/>
              </w:rPr>
              <w:t>操作分支</w:t>
            </w:r>
          </w:p>
        </w:tc>
        <w:tc>
          <w:tcPr>
            <w:tcW w:w="1559" w:type="dxa"/>
            <w:shd w:val="clear" w:color="auto" w:fill="BDD6EE" w:themeFill="accent1" w:themeFillTint="66"/>
          </w:tcPr>
          <w:p>
            <w:pPr>
              <w:ind w:firstLine="361"/>
              <w:rPr>
                <w:b/>
                <w:sz w:val="20"/>
                <w:szCs w:val="20"/>
              </w:rPr>
            </w:pPr>
            <w:r>
              <w:rPr>
                <w:rFonts w:hint="eastAsia"/>
                <w:b/>
                <w:sz w:val="20"/>
                <w:szCs w:val="20"/>
              </w:rPr>
              <w:t>所在目录</w:t>
            </w:r>
          </w:p>
        </w:tc>
        <w:tc>
          <w:tcPr>
            <w:tcW w:w="1701" w:type="dxa"/>
            <w:shd w:val="clear" w:color="auto" w:fill="BDD6EE" w:themeFill="accent1" w:themeFillTint="66"/>
          </w:tcPr>
          <w:p>
            <w:pPr>
              <w:ind w:firstLine="361"/>
              <w:rPr>
                <w:b/>
                <w:sz w:val="20"/>
                <w:szCs w:val="20"/>
              </w:rPr>
            </w:pPr>
            <w:r>
              <w:rPr>
                <w:rFonts w:hint="eastAsia"/>
                <w:b/>
                <w:sz w:val="20"/>
                <w:szCs w:val="20"/>
              </w:rPr>
              <w:t>上传注释示例</w:t>
            </w:r>
          </w:p>
        </w:tc>
        <w:tc>
          <w:tcPr>
            <w:tcW w:w="2552" w:type="dxa"/>
            <w:shd w:val="clear" w:color="auto" w:fill="BDD6EE" w:themeFill="accent1" w:themeFillTint="66"/>
          </w:tcPr>
          <w:p>
            <w:pPr>
              <w:ind w:firstLine="361"/>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提交个人作业</w:t>
            </w:r>
          </w:p>
        </w:tc>
        <w:tc>
          <w:tcPr>
            <w:tcW w:w="851" w:type="dxa"/>
          </w:tcPr>
          <w:p>
            <w:pPr>
              <w:rPr>
                <w:sz w:val="20"/>
                <w:szCs w:val="20"/>
              </w:rPr>
            </w:pPr>
            <w:r>
              <w:rPr>
                <w:rFonts w:hint="eastAsia"/>
                <w:sz w:val="20"/>
                <w:szCs w:val="20"/>
              </w:rPr>
              <w:t>项目组所有成员</w:t>
            </w:r>
          </w:p>
        </w:tc>
        <w:tc>
          <w:tcPr>
            <w:tcW w:w="1134" w:type="dxa"/>
          </w:tcPr>
          <w:p>
            <w:pPr>
              <w:rPr>
                <w:sz w:val="20"/>
                <w:szCs w:val="20"/>
              </w:rPr>
            </w:pPr>
            <w:r>
              <w:rPr>
                <w:sz w:val="20"/>
                <w:szCs w:val="20"/>
              </w:rPr>
              <w:t>master</w:t>
            </w:r>
          </w:p>
        </w:tc>
        <w:tc>
          <w:tcPr>
            <w:tcW w:w="1559" w:type="dxa"/>
          </w:tcPr>
          <w:p>
            <w:pPr>
              <w:rPr>
                <w:sz w:val="20"/>
                <w:szCs w:val="20"/>
              </w:rPr>
            </w:pPr>
            <w:r>
              <w:rPr>
                <w:rFonts w:hint="eastAsia"/>
                <w:sz w:val="20"/>
                <w:szCs w:val="20"/>
              </w:rPr>
              <w:t>非受控文件/0x</w:t>
            </w:r>
            <w:r>
              <w:rPr>
                <w:sz w:val="20"/>
                <w:szCs w:val="20"/>
              </w:rPr>
              <w:t>-</w:t>
            </w:r>
            <w:r>
              <w:rPr>
                <w:rFonts w:hint="eastAsia"/>
                <w:sz w:val="20"/>
                <w:szCs w:val="20"/>
              </w:rPr>
              <w:t>组员名（如01-黄叶轩）</w:t>
            </w:r>
          </w:p>
        </w:tc>
        <w:tc>
          <w:tcPr>
            <w:tcW w:w="1701" w:type="dxa"/>
          </w:tcPr>
          <w:p>
            <w:pPr>
              <w:rPr>
                <w:sz w:val="20"/>
                <w:szCs w:val="20"/>
              </w:rPr>
            </w:pPr>
            <w:r>
              <w:rPr>
                <w:sz w:val="20"/>
                <w:szCs w:val="20"/>
              </w:rPr>
              <w:t>[</w:t>
            </w:r>
            <w:r>
              <w:rPr>
                <w:rFonts w:hint="eastAsia"/>
                <w:sz w:val="20"/>
                <w:szCs w:val="20"/>
              </w:rPr>
              <w:t>1-黄叶轩]提交个人作业《人月神话》读后感</w:t>
            </w:r>
          </w:p>
        </w:tc>
        <w:tc>
          <w:tcPr>
            <w:tcW w:w="2552" w:type="dxa"/>
          </w:tcPr>
          <w:p>
            <w:pPr>
              <w:rPr>
                <w:sz w:val="20"/>
                <w:szCs w:val="20"/>
              </w:rPr>
            </w:pPr>
            <w:r>
              <w:rPr>
                <w:rFonts w:hint="eastAsia"/>
                <w:sz w:val="20"/>
                <w:szCs w:val="20"/>
              </w:rPr>
              <w:t>在提交前拉取远端的最新master，并以此为基础再提交。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协同编写某文档的0.1.0版本，提交个人所负责的工作成果</w:t>
            </w:r>
          </w:p>
        </w:tc>
        <w:tc>
          <w:tcPr>
            <w:tcW w:w="851" w:type="dxa"/>
          </w:tcPr>
          <w:p>
            <w:pPr>
              <w:rPr>
                <w:sz w:val="20"/>
                <w:szCs w:val="20"/>
              </w:rPr>
            </w:pPr>
            <w:r>
              <w:rPr>
                <w:rFonts w:hint="eastAsia"/>
                <w:sz w:val="20"/>
                <w:szCs w:val="20"/>
              </w:rPr>
              <w:t>项目组所有成员</w:t>
            </w:r>
          </w:p>
        </w:tc>
        <w:tc>
          <w:tcPr>
            <w:tcW w:w="1134" w:type="dxa"/>
          </w:tcPr>
          <w:p>
            <w:pPr>
              <w:rPr>
                <w:sz w:val="20"/>
                <w:szCs w:val="20"/>
              </w:rPr>
            </w:pPr>
            <w:r>
              <w:rPr>
                <w:rFonts w:hint="eastAsia"/>
                <w:sz w:val="20"/>
                <w:szCs w:val="20"/>
              </w:rPr>
              <w:t>默认为master，或配置管理员指定的其他分支</w:t>
            </w:r>
          </w:p>
        </w:tc>
        <w:tc>
          <w:tcPr>
            <w:tcW w:w="1559" w:type="dxa"/>
          </w:tcPr>
          <w:p>
            <w:pPr>
              <w:rPr>
                <w:sz w:val="20"/>
                <w:szCs w:val="20"/>
              </w:rPr>
            </w:pPr>
            <w:r>
              <w:rPr>
                <w:rFonts w:hint="eastAsia"/>
                <w:sz w:val="20"/>
                <w:szCs w:val="20"/>
              </w:rPr>
              <w:t>非受控文件/0x</w:t>
            </w:r>
            <w:r>
              <w:rPr>
                <w:sz w:val="20"/>
                <w:szCs w:val="20"/>
              </w:rPr>
              <w:t>-</w:t>
            </w:r>
            <w:r>
              <w:rPr>
                <w:rFonts w:hint="eastAsia"/>
                <w:sz w:val="20"/>
                <w:szCs w:val="20"/>
              </w:rPr>
              <w:t>组员名（如</w:t>
            </w:r>
            <w:r>
              <w:rPr>
                <w:sz w:val="20"/>
                <w:szCs w:val="20"/>
              </w:rPr>
              <w:t>15</w:t>
            </w:r>
            <w:r>
              <w:rPr>
                <w:rFonts w:hint="eastAsia"/>
                <w:sz w:val="20"/>
                <w:szCs w:val="20"/>
              </w:rPr>
              <w:t>-黄叶轩）</w:t>
            </w:r>
          </w:p>
        </w:tc>
        <w:tc>
          <w:tcPr>
            <w:tcW w:w="1701" w:type="dxa"/>
          </w:tcPr>
          <w:p>
            <w:pPr>
              <w:rPr>
                <w:sz w:val="20"/>
                <w:szCs w:val="20"/>
              </w:rPr>
            </w:pPr>
            <w:r>
              <w:rPr>
                <w:sz w:val="20"/>
                <w:szCs w:val="20"/>
              </w:rPr>
              <w:t>[</w:t>
            </w:r>
            <w:r>
              <w:rPr>
                <w:rFonts w:hint="eastAsia"/>
                <w:sz w:val="20"/>
                <w:szCs w:val="20"/>
              </w:rPr>
              <w:t>2-黄叶轩]提交《项目总体计划》[v0.1.0</w:t>
            </w:r>
            <w:r>
              <w:rPr>
                <w:sz w:val="20"/>
                <w:szCs w:val="20"/>
              </w:rPr>
              <w:t>]</w:t>
            </w:r>
            <w:r>
              <w:rPr>
                <w:rFonts w:hint="eastAsia"/>
                <w:sz w:val="20"/>
                <w:szCs w:val="20"/>
              </w:rPr>
              <w:t>版本的1、引言部分</w:t>
            </w:r>
          </w:p>
        </w:tc>
        <w:tc>
          <w:tcPr>
            <w:tcW w:w="2552" w:type="dxa"/>
          </w:tcPr>
          <w:p>
            <w:pPr>
              <w:rPr>
                <w:sz w:val="20"/>
                <w:szCs w:val="20"/>
              </w:rPr>
            </w:pPr>
            <w:r>
              <w:rPr>
                <w:rFonts w:hint="eastAsia"/>
                <w:sz w:val="20"/>
                <w:szCs w:val="20"/>
              </w:rPr>
              <w:t>在提交前拉取远端的最新分支，并以此为基础再提交，并在文档后“加下划线自己的名字简写”如“</w:t>
            </w:r>
            <w:del w:id="3394" w:author="hyx" w:date="2018-11-11T18:38:00Z">
              <w:r>
                <w:rPr>
                  <w:rFonts w:hint="eastAsia"/>
                  <w:sz w:val="20"/>
                  <w:szCs w:val="20"/>
                </w:rPr>
                <w:delText>PRD-2018-G15《</w:delText>
              </w:r>
            </w:del>
            <w:ins w:id="3395" w:author="hyx" w:date="2018-11-11T18:38:00Z">
              <w:r>
                <w:rPr>
                  <w:rFonts w:hint="eastAsia"/>
                  <w:sz w:val="20"/>
                  <w:szCs w:val="20"/>
                </w:rPr>
                <w:t>[</w:t>
              </w:r>
            </w:ins>
            <w:ins w:id="3396" w:author="hyx" w:date="2018-11-11T18:38:00Z">
              <w:r>
                <w:rPr>
                  <w:sz w:val="20"/>
                  <w:szCs w:val="20"/>
                </w:rPr>
                <w:t>PRD-15]</w:t>
              </w:r>
            </w:ins>
            <w:r>
              <w:rPr>
                <w:rFonts w:hint="eastAsia"/>
                <w:sz w:val="20"/>
                <w:szCs w:val="20"/>
              </w:rPr>
              <w:t>项目总体计划</w:t>
            </w:r>
            <w:del w:id="3397" w:author="hyx" w:date="2018-11-11T18:38:00Z">
              <w:r>
                <w:rPr>
                  <w:rFonts w:hint="eastAsia"/>
                  <w:sz w:val="20"/>
                  <w:szCs w:val="20"/>
                </w:rPr>
                <w:delText>》</w:delText>
              </w:r>
            </w:del>
            <w:r>
              <w:rPr>
                <w:rFonts w:hint="eastAsia"/>
                <w:sz w:val="20"/>
                <w:szCs w:val="20"/>
              </w:rPr>
              <w:t>_</w:t>
            </w:r>
            <w:r>
              <w:rPr>
                <w:sz w:val="20"/>
                <w:szCs w:val="20"/>
              </w:rPr>
              <w:t>hyx</w:t>
            </w:r>
            <w:r>
              <w:rPr>
                <w:rFonts w:hint="eastAsia"/>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提交由一个人负责的文件</w:t>
            </w:r>
          </w:p>
        </w:tc>
        <w:tc>
          <w:tcPr>
            <w:tcW w:w="851" w:type="dxa"/>
          </w:tcPr>
          <w:p>
            <w:pPr>
              <w:rPr>
                <w:sz w:val="20"/>
                <w:szCs w:val="20"/>
              </w:rPr>
            </w:pPr>
            <w:r>
              <w:rPr>
                <w:rFonts w:hint="eastAsia"/>
                <w:sz w:val="20"/>
                <w:szCs w:val="20"/>
              </w:rPr>
              <w:t>项目组所有成员</w:t>
            </w:r>
          </w:p>
        </w:tc>
        <w:tc>
          <w:tcPr>
            <w:tcW w:w="1134" w:type="dxa"/>
          </w:tcPr>
          <w:p>
            <w:pPr>
              <w:rPr>
                <w:sz w:val="20"/>
                <w:szCs w:val="20"/>
              </w:rPr>
            </w:pPr>
            <w:r>
              <w:rPr>
                <w:rFonts w:hint="eastAsia"/>
                <w:sz w:val="20"/>
                <w:szCs w:val="20"/>
              </w:rPr>
              <w:t>master</w:t>
            </w:r>
          </w:p>
        </w:tc>
        <w:tc>
          <w:tcPr>
            <w:tcW w:w="1559" w:type="dxa"/>
          </w:tcPr>
          <w:p>
            <w:pPr>
              <w:rPr>
                <w:sz w:val="20"/>
                <w:szCs w:val="20"/>
              </w:rPr>
            </w:pPr>
            <w:r>
              <w:rPr>
                <w:rFonts w:hint="eastAsia"/>
                <w:sz w:val="20"/>
                <w:szCs w:val="20"/>
              </w:rPr>
              <w:t>受控文件对应阶段文件夹，如受控文档/</w:t>
            </w:r>
            <w:r>
              <w:rPr>
                <w:sz w:val="20"/>
                <w:szCs w:val="20"/>
              </w:rPr>
              <w:t>15</w:t>
            </w:r>
            <w:r>
              <w:rPr>
                <w:rFonts w:hint="eastAsia"/>
                <w:sz w:val="20"/>
                <w:szCs w:val="20"/>
              </w:rPr>
              <w:t>-项目可行性报告</w:t>
            </w:r>
          </w:p>
        </w:tc>
        <w:tc>
          <w:tcPr>
            <w:tcW w:w="1701" w:type="dxa"/>
          </w:tcPr>
          <w:p>
            <w:pPr>
              <w:rPr>
                <w:sz w:val="20"/>
                <w:szCs w:val="20"/>
              </w:rPr>
            </w:pPr>
            <w:r>
              <w:rPr>
                <w:sz w:val="20"/>
                <w:szCs w:val="20"/>
              </w:rPr>
              <w:t>[</w:t>
            </w:r>
            <w:r>
              <w:rPr>
                <w:rFonts w:hint="eastAsia"/>
                <w:sz w:val="20"/>
                <w:szCs w:val="20"/>
              </w:rPr>
              <w:t>3-黄叶轩]提交OBS图[</w:t>
            </w:r>
            <w:r>
              <w:rPr>
                <w:sz w:val="20"/>
                <w:szCs w:val="20"/>
              </w:rPr>
              <w:t>v0.1.0</w:t>
            </w:r>
            <w:r>
              <w:rPr>
                <w:rFonts w:hint="eastAsia"/>
                <w:sz w:val="20"/>
                <w:szCs w:val="20"/>
              </w:rPr>
              <w:t>]</w:t>
            </w:r>
          </w:p>
        </w:tc>
        <w:tc>
          <w:tcPr>
            <w:tcW w:w="2552" w:type="dxa"/>
          </w:tcPr>
          <w:p>
            <w:pPr>
              <w:rPr>
                <w:sz w:val="20"/>
                <w:szCs w:val="20"/>
              </w:rPr>
            </w:pPr>
            <w:r>
              <w:rPr>
                <w:rFonts w:hint="eastAsia"/>
                <w:sz w:val="20"/>
                <w:szCs w:val="20"/>
              </w:rPr>
              <w:t>在提交前拉取远端的最新master，并以此为基础再提交。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更新现有文件</w:t>
            </w:r>
          </w:p>
        </w:tc>
        <w:tc>
          <w:tcPr>
            <w:tcW w:w="851" w:type="dxa"/>
          </w:tcPr>
          <w:p>
            <w:pPr>
              <w:rPr>
                <w:sz w:val="20"/>
                <w:szCs w:val="20"/>
              </w:rPr>
            </w:pPr>
            <w:r>
              <w:rPr>
                <w:rFonts w:hint="eastAsia"/>
                <w:sz w:val="20"/>
                <w:szCs w:val="20"/>
              </w:rPr>
              <w:t>项目组所有成员</w:t>
            </w:r>
          </w:p>
        </w:tc>
        <w:tc>
          <w:tcPr>
            <w:tcW w:w="1134" w:type="dxa"/>
          </w:tcPr>
          <w:p>
            <w:pPr>
              <w:rPr>
                <w:sz w:val="20"/>
                <w:szCs w:val="20"/>
              </w:rPr>
            </w:pPr>
            <w:r>
              <w:rPr>
                <w:rFonts w:hint="eastAsia"/>
                <w:sz w:val="20"/>
                <w:szCs w:val="20"/>
              </w:rPr>
              <w:t>master</w:t>
            </w:r>
          </w:p>
        </w:tc>
        <w:tc>
          <w:tcPr>
            <w:tcW w:w="1559" w:type="dxa"/>
          </w:tcPr>
          <w:p>
            <w:pPr>
              <w:rPr>
                <w:sz w:val="20"/>
                <w:szCs w:val="20"/>
              </w:rPr>
            </w:pPr>
            <w:r>
              <w:rPr>
                <w:rFonts w:hint="eastAsia"/>
                <w:sz w:val="20"/>
                <w:szCs w:val="20"/>
              </w:rPr>
              <w:t>受控文件对应阶段文件夹，如受控文档/</w:t>
            </w:r>
            <w:r>
              <w:rPr>
                <w:sz w:val="20"/>
                <w:szCs w:val="20"/>
              </w:rPr>
              <w:t>15</w:t>
            </w:r>
            <w:r>
              <w:rPr>
                <w:rFonts w:hint="eastAsia"/>
                <w:sz w:val="20"/>
                <w:szCs w:val="20"/>
              </w:rPr>
              <w:t>-项目可行性报告</w:t>
            </w:r>
          </w:p>
        </w:tc>
        <w:tc>
          <w:tcPr>
            <w:tcW w:w="1701" w:type="dxa"/>
          </w:tcPr>
          <w:p>
            <w:pPr>
              <w:rPr>
                <w:sz w:val="20"/>
                <w:szCs w:val="20"/>
              </w:rPr>
            </w:pPr>
            <w:r>
              <w:rPr>
                <w:rFonts w:hint="eastAsia"/>
                <w:sz w:val="20"/>
                <w:szCs w:val="20"/>
              </w:rPr>
              <w:t>[</w:t>
            </w:r>
            <w:r>
              <w:rPr>
                <w:sz w:val="20"/>
                <w:szCs w:val="20"/>
              </w:rPr>
              <w:t>4-</w:t>
            </w:r>
            <w:r>
              <w:rPr>
                <w:rFonts w:hint="eastAsia"/>
                <w:sz w:val="20"/>
                <w:szCs w:val="20"/>
              </w:rPr>
              <w:t>黄叶轩]更新《可行性分析》[</w:t>
            </w:r>
            <w:r>
              <w:rPr>
                <w:sz w:val="20"/>
                <w:szCs w:val="20"/>
              </w:rPr>
              <w:t>v0.1.0</w:t>
            </w:r>
            <w:r>
              <w:rPr>
                <w:rFonts w:hint="eastAsia"/>
                <w:sz w:val="20"/>
                <w:szCs w:val="20"/>
              </w:rPr>
              <w:t>]为[</w:t>
            </w:r>
            <w:r>
              <w:rPr>
                <w:sz w:val="20"/>
                <w:szCs w:val="20"/>
              </w:rPr>
              <w:t>v0.2.0</w:t>
            </w:r>
            <w:r>
              <w:rPr>
                <w:rFonts w:hint="eastAsia"/>
                <w:sz w:val="20"/>
                <w:szCs w:val="20"/>
              </w:rPr>
              <w:t>]</w:t>
            </w:r>
          </w:p>
        </w:tc>
        <w:tc>
          <w:tcPr>
            <w:tcW w:w="2552" w:type="dxa"/>
          </w:tcPr>
          <w:p>
            <w:pPr>
              <w:rPr>
                <w:sz w:val="20"/>
                <w:szCs w:val="20"/>
              </w:rPr>
            </w:pPr>
            <w:r>
              <w:rPr>
                <w:rFonts w:hint="eastAsia"/>
                <w:sz w:val="20"/>
                <w:szCs w:val="20"/>
              </w:rPr>
              <w:t>在提交前拉取远端的最新master，并以此为基础再提交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提交整合完的</w:t>
            </w:r>
            <w:r>
              <w:rPr>
                <w:sz w:val="20"/>
                <w:szCs w:val="20"/>
              </w:rPr>
              <w:t>[v0.1.0]</w:t>
            </w:r>
            <w:r>
              <w:rPr>
                <w:rFonts w:hint="eastAsia"/>
                <w:sz w:val="20"/>
                <w:szCs w:val="20"/>
              </w:rPr>
              <w:t>文档</w:t>
            </w:r>
          </w:p>
        </w:tc>
        <w:tc>
          <w:tcPr>
            <w:tcW w:w="851" w:type="dxa"/>
          </w:tcPr>
          <w:p>
            <w:pPr>
              <w:rPr>
                <w:sz w:val="20"/>
                <w:szCs w:val="20"/>
              </w:rPr>
            </w:pPr>
            <w:r>
              <w:rPr>
                <w:rFonts w:hint="eastAsia"/>
                <w:sz w:val="20"/>
                <w:szCs w:val="20"/>
              </w:rPr>
              <w:t>配置管理员</w:t>
            </w:r>
          </w:p>
        </w:tc>
        <w:tc>
          <w:tcPr>
            <w:tcW w:w="1134" w:type="dxa"/>
          </w:tcPr>
          <w:p>
            <w:pPr>
              <w:rPr>
                <w:sz w:val="20"/>
                <w:szCs w:val="20"/>
              </w:rPr>
            </w:pPr>
            <w:r>
              <w:rPr>
                <w:rFonts w:hint="eastAsia"/>
                <w:sz w:val="20"/>
                <w:szCs w:val="20"/>
              </w:rPr>
              <w:t>master</w:t>
            </w:r>
          </w:p>
        </w:tc>
        <w:tc>
          <w:tcPr>
            <w:tcW w:w="1559" w:type="dxa"/>
          </w:tcPr>
          <w:p>
            <w:pPr>
              <w:rPr>
                <w:sz w:val="20"/>
                <w:szCs w:val="20"/>
              </w:rPr>
            </w:pPr>
            <w:r>
              <w:rPr>
                <w:rFonts w:hint="eastAsia"/>
                <w:sz w:val="20"/>
                <w:szCs w:val="20"/>
              </w:rPr>
              <w:t>受控文件对应阶段文件夹，如受控文档/</w:t>
            </w:r>
            <w:r>
              <w:rPr>
                <w:sz w:val="20"/>
                <w:szCs w:val="20"/>
              </w:rPr>
              <w:t>15</w:t>
            </w:r>
            <w:r>
              <w:rPr>
                <w:rFonts w:hint="eastAsia"/>
                <w:sz w:val="20"/>
                <w:szCs w:val="20"/>
              </w:rPr>
              <w:t>-项目可行性报告</w:t>
            </w:r>
          </w:p>
        </w:tc>
        <w:tc>
          <w:tcPr>
            <w:tcW w:w="1701" w:type="dxa"/>
          </w:tcPr>
          <w:p>
            <w:pPr>
              <w:rPr>
                <w:sz w:val="20"/>
                <w:szCs w:val="20"/>
              </w:rPr>
            </w:pPr>
            <w:r>
              <w:rPr>
                <w:rFonts w:hint="eastAsia"/>
                <w:sz w:val="20"/>
                <w:szCs w:val="20"/>
              </w:rPr>
              <w:t>[5</w:t>
            </w:r>
            <w:r>
              <w:rPr>
                <w:sz w:val="20"/>
                <w:szCs w:val="20"/>
              </w:rPr>
              <w:t>-</w:t>
            </w:r>
            <w:r>
              <w:rPr>
                <w:rFonts w:hint="eastAsia"/>
                <w:sz w:val="20"/>
                <w:szCs w:val="20"/>
              </w:rPr>
              <w:t>黄叶轩]提交《可行性分析》[</w:t>
            </w:r>
            <w:r>
              <w:rPr>
                <w:sz w:val="20"/>
                <w:szCs w:val="20"/>
              </w:rPr>
              <w:t>v0.1.0</w:t>
            </w:r>
            <w:r>
              <w:rPr>
                <w:rFonts w:hint="eastAsia"/>
                <w:sz w:val="20"/>
                <w:szCs w:val="20"/>
              </w:rPr>
              <w:t>]</w:t>
            </w:r>
          </w:p>
        </w:tc>
        <w:tc>
          <w:tcPr>
            <w:tcW w:w="2552" w:type="dxa"/>
          </w:tcPr>
          <w:p>
            <w:pPr>
              <w:rPr>
                <w:sz w:val="20"/>
                <w:szCs w:val="20"/>
              </w:rPr>
            </w:pPr>
            <w:r>
              <w:rPr>
                <w:rFonts w:hint="eastAsia"/>
                <w:sz w:val="20"/>
                <w:szCs w:val="20"/>
              </w:rPr>
              <w:t>在提交前拉取远端的最新master，并以此为基础再提交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对配置管理系统中的文件命名进行整改</w:t>
            </w:r>
          </w:p>
        </w:tc>
        <w:tc>
          <w:tcPr>
            <w:tcW w:w="851" w:type="dxa"/>
          </w:tcPr>
          <w:p>
            <w:pPr>
              <w:rPr>
                <w:sz w:val="20"/>
                <w:szCs w:val="20"/>
              </w:rPr>
            </w:pPr>
            <w:r>
              <w:rPr>
                <w:rFonts w:hint="eastAsia"/>
                <w:sz w:val="20"/>
                <w:szCs w:val="20"/>
              </w:rPr>
              <w:t>配置管理员</w:t>
            </w:r>
          </w:p>
        </w:tc>
        <w:tc>
          <w:tcPr>
            <w:tcW w:w="1134" w:type="dxa"/>
          </w:tcPr>
          <w:p>
            <w:pPr>
              <w:rPr>
                <w:sz w:val="20"/>
                <w:szCs w:val="20"/>
              </w:rPr>
            </w:pPr>
            <w:r>
              <w:rPr>
                <w:rFonts w:hint="eastAsia"/>
                <w:sz w:val="20"/>
                <w:szCs w:val="20"/>
              </w:rPr>
              <w:t>m</w:t>
            </w:r>
            <w:r>
              <w:rPr>
                <w:sz w:val="20"/>
                <w:szCs w:val="20"/>
              </w:rPr>
              <w:t>aster</w:t>
            </w:r>
          </w:p>
        </w:tc>
        <w:tc>
          <w:tcPr>
            <w:tcW w:w="1559" w:type="dxa"/>
          </w:tcPr>
          <w:p>
            <w:pPr>
              <w:rPr>
                <w:sz w:val="20"/>
                <w:szCs w:val="20"/>
              </w:rPr>
            </w:pPr>
            <w:r>
              <w:rPr>
                <w:rFonts w:hint="eastAsia"/>
                <w:sz w:val="20"/>
                <w:szCs w:val="20"/>
              </w:rPr>
              <w:t>受控文件夹</w:t>
            </w:r>
          </w:p>
        </w:tc>
        <w:tc>
          <w:tcPr>
            <w:tcW w:w="1701" w:type="dxa"/>
          </w:tcPr>
          <w:p>
            <w:pPr>
              <w:rPr>
                <w:sz w:val="20"/>
                <w:szCs w:val="20"/>
              </w:rPr>
            </w:pPr>
            <w:r>
              <w:rPr>
                <w:rFonts w:hint="eastAsia"/>
                <w:sz w:val="20"/>
                <w:szCs w:val="20"/>
              </w:rPr>
              <w:t>[</w:t>
            </w:r>
            <w:r>
              <w:rPr>
                <w:sz w:val="20"/>
                <w:szCs w:val="20"/>
              </w:rPr>
              <w:t>6-</w:t>
            </w:r>
            <w:r>
              <w:rPr>
                <w:rFonts w:hint="eastAsia"/>
                <w:sz w:val="20"/>
                <w:szCs w:val="20"/>
              </w:rPr>
              <w:t>黄叶轩</w:t>
            </w:r>
            <w:r>
              <w:rPr>
                <w:sz w:val="20"/>
                <w:szCs w:val="20"/>
              </w:rPr>
              <w:t>]</w:t>
            </w:r>
            <w:r>
              <w:rPr>
                <w:rFonts w:hint="eastAsia"/>
                <w:sz w:val="20"/>
                <w:szCs w:val="20"/>
              </w:rPr>
              <w:t>整改文件命名</w:t>
            </w:r>
          </w:p>
        </w:tc>
        <w:tc>
          <w:tcPr>
            <w:tcW w:w="2552" w:type="dxa"/>
          </w:tcPr>
          <w:p>
            <w:pPr>
              <w:rPr>
                <w:sz w:val="20"/>
                <w:szCs w:val="20"/>
              </w:rPr>
            </w:pPr>
            <w:r>
              <w:rPr>
                <w:rFonts w:hint="eastAsia"/>
                <w:sz w:val="20"/>
                <w:szCs w:val="20"/>
              </w:rPr>
              <w:t>在提交前拉取远端的最新master，并以此为基础再提交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pPr>
              <w:rPr>
                <w:sz w:val="20"/>
                <w:szCs w:val="20"/>
              </w:rPr>
            </w:pPr>
            <w:r>
              <w:rPr>
                <w:rFonts w:hint="eastAsia"/>
                <w:sz w:val="20"/>
                <w:szCs w:val="20"/>
              </w:rPr>
              <w:t>提交会议记录</w:t>
            </w:r>
          </w:p>
        </w:tc>
        <w:tc>
          <w:tcPr>
            <w:tcW w:w="851" w:type="dxa"/>
          </w:tcPr>
          <w:p>
            <w:pPr>
              <w:rPr>
                <w:sz w:val="20"/>
                <w:szCs w:val="20"/>
              </w:rPr>
            </w:pPr>
            <w:r>
              <w:rPr>
                <w:rFonts w:hint="eastAsia"/>
                <w:sz w:val="20"/>
                <w:szCs w:val="20"/>
              </w:rPr>
              <w:t>会议记录员</w:t>
            </w:r>
          </w:p>
        </w:tc>
        <w:tc>
          <w:tcPr>
            <w:tcW w:w="1134" w:type="dxa"/>
          </w:tcPr>
          <w:p>
            <w:pPr>
              <w:rPr>
                <w:sz w:val="20"/>
                <w:szCs w:val="20"/>
              </w:rPr>
            </w:pPr>
            <w:r>
              <w:rPr>
                <w:rFonts w:hint="eastAsia"/>
                <w:sz w:val="20"/>
                <w:szCs w:val="20"/>
              </w:rPr>
              <w:t>m</w:t>
            </w:r>
            <w:r>
              <w:rPr>
                <w:sz w:val="20"/>
                <w:szCs w:val="20"/>
              </w:rPr>
              <w:t>aster</w:t>
            </w:r>
          </w:p>
        </w:tc>
        <w:tc>
          <w:tcPr>
            <w:tcW w:w="1559" w:type="dxa"/>
          </w:tcPr>
          <w:p>
            <w:pPr>
              <w:rPr>
                <w:sz w:val="20"/>
                <w:szCs w:val="20"/>
              </w:rPr>
            </w:pPr>
            <w:r>
              <w:rPr>
                <w:rFonts w:hint="eastAsia"/>
                <w:sz w:val="20"/>
                <w:szCs w:val="20"/>
              </w:rPr>
              <w:t>受控文档</w:t>
            </w:r>
            <w:r>
              <w:rPr>
                <w:sz w:val="20"/>
                <w:szCs w:val="20"/>
              </w:rPr>
              <w:t>\15-会议纪要</w:t>
            </w:r>
          </w:p>
        </w:tc>
        <w:tc>
          <w:tcPr>
            <w:tcW w:w="1701" w:type="dxa"/>
          </w:tcPr>
          <w:p>
            <w:pPr>
              <w:rPr>
                <w:sz w:val="20"/>
                <w:szCs w:val="20"/>
              </w:rPr>
            </w:pPr>
            <w:r>
              <w:rPr>
                <w:rFonts w:hint="eastAsia"/>
                <w:sz w:val="20"/>
                <w:szCs w:val="20"/>
              </w:rPr>
              <w:t>[</w:t>
            </w:r>
            <w:r>
              <w:rPr>
                <w:sz w:val="20"/>
                <w:szCs w:val="20"/>
              </w:rPr>
              <w:t>7-</w:t>
            </w:r>
            <w:r>
              <w:rPr>
                <w:rFonts w:hint="eastAsia"/>
                <w:sz w:val="20"/>
                <w:szCs w:val="20"/>
              </w:rPr>
              <w:t>黄叶轩</w:t>
            </w:r>
            <w:r>
              <w:rPr>
                <w:sz w:val="20"/>
                <w:szCs w:val="20"/>
              </w:rPr>
              <w:t>]</w:t>
            </w:r>
            <w:r>
              <w:rPr>
                <w:rFonts w:hint="eastAsia"/>
                <w:sz w:val="20"/>
                <w:szCs w:val="20"/>
              </w:rPr>
              <w:t>提交《会议纪要-</w:t>
            </w:r>
            <w:r>
              <w:rPr>
                <w:sz w:val="20"/>
                <w:szCs w:val="20"/>
              </w:rPr>
              <w:t>9</w:t>
            </w:r>
            <w:r>
              <w:rPr>
                <w:rFonts w:hint="eastAsia"/>
                <w:sz w:val="20"/>
                <w:szCs w:val="20"/>
              </w:rPr>
              <w:t>.3</w:t>
            </w:r>
            <w:r>
              <w:rPr>
                <w:sz w:val="20"/>
                <w:szCs w:val="20"/>
              </w:rPr>
              <w:t>0</w:t>
            </w:r>
            <w:r>
              <w:rPr>
                <w:rFonts w:hint="eastAsia"/>
                <w:sz w:val="20"/>
                <w:szCs w:val="20"/>
              </w:rPr>
              <w:t>》</w:t>
            </w:r>
          </w:p>
        </w:tc>
        <w:tc>
          <w:tcPr>
            <w:tcW w:w="2552" w:type="dxa"/>
          </w:tcPr>
          <w:p>
            <w:pPr>
              <w:rPr>
                <w:sz w:val="20"/>
                <w:szCs w:val="20"/>
              </w:rPr>
            </w:pPr>
            <w:r>
              <w:rPr>
                <w:rFonts w:hint="eastAsia"/>
                <w:sz w:val="20"/>
                <w:szCs w:val="20"/>
              </w:rPr>
              <w:t>在提交前拉取远端的最新master，并以此为基础再提交。每次提交(</w:t>
            </w:r>
            <w:r>
              <w:rPr>
                <w:sz w:val="20"/>
                <w:szCs w:val="20"/>
              </w:rPr>
              <w:t>commit)</w:t>
            </w:r>
            <w:r>
              <w:rPr>
                <w:rFonts w:hint="eastAsia"/>
                <w:sz w:val="20"/>
                <w:szCs w:val="20"/>
              </w:rPr>
              <w:t>不仅包括会议记录的会议文档，还必须更新</w:t>
            </w:r>
            <w:ins w:id="3398" w:author="hyx" w:date="2018-11-11T18:38:00Z">
              <w:r>
                <w:rPr>
                  <w:rFonts w:hint="eastAsia"/>
                  <w:sz w:val="20"/>
                  <w:szCs w:val="20"/>
                </w:rPr>
                <w:t>[</w:t>
              </w:r>
            </w:ins>
            <w:ins w:id="3399" w:author="hyx" w:date="2018-11-11T18:38:00Z">
              <w:r>
                <w:rPr>
                  <w:sz w:val="20"/>
                  <w:szCs w:val="20"/>
                </w:rPr>
                <w:t>PRD-15]</w:t>
              </w:r>
            </w:ins>
            <w:del w:id="3400" w:author="hyx" w:date="2018-11-11T18:38:00Z">
              <w:r>
                <w:rPr>
                  <w:rFonts w:hint="eastAsia"/>
                  <w:sz w:val="20"/>
                  <w:szCs w:val="20"/>
                </w:rPr>
                <w:delText>《</w:delText>
              </w:r>
            </w:del>
            <w:del w:id="3401" w:author="hyx" w:date="2018-11-11T18:38:00Z">
              <w:r>
                <w:rPr>
                  <w:sz w:val="20"/>
                  <w:szCs w:val="20"/>
                </w:rPr>
                <w:delText>PRD-2018-G15-</w:delText>
              </w:r>
            </w:del>
            <w:r>
              <w:rPr>
                <w:sz w:val="20"/>
                <w:szCs w:val="20"/>
              </w:rPr>
              <w:t>会议记录录音</w:t>
            </w:r>
            <w:del w:id="3402" w:author="hyx" w:date="2018-11-11T18:38:00Z">
              <w:r>
                <w:rPr>
                  <w:sz w:val="20"/>
                  <w:szCs w:val="20"/>
                </w:rPr>
                <w:delText>链接</w:delText>
              </w:r>
            </w:del>
            <w:del w:id="3403" w:author="hyx" w:date="2018-11-11T18:38:00Z">
              <w:r>
                <w:rPr>
                  <w:rFonts w:hint="eastAsia"/>
                  <w:sz w:val="20"/>
                  <w:szCs w:val="20"/>
                </w:rPr>
                <w:delText>》</w:delText>
              </w:r>
            </w:del>
          </w:p>
        </w:tc>
      </w:tr>
    </w:tbl>
    <w:p>
      <w:pPr>
        <w:rPr>
          <w:del w:id="3404" w:author="hyx" w:date="2018-11-11T18:49:00Z"/>
        </w:rPr>
      </w:pPr>
    </w:p>
    <w:p>
      <w:pPr>
        <w:pStyle w:val="65"/>
        <w:spacing w:line="240" w:lineRule="auto"/>
        <w:ind w:left="420" w:firstLine="0" w:firstLineChars="0"/>
      </w:pPr>
    </w:p>
    <w:p>
      <w:pPr>
        <w:pStyle w:val="65"/>
        <w:numPr>
          <w:ilvl w:val="0"/>
          <w:numId w:val="8"/>
        </w:numPr>
        <w:spacing w:line="240" w:lineRule="auto"/>
        <w:ind w:firstLineChars="0"/>
      </w:pPr>
      <w:r>
        <w:rPr>
          <w:rFonts w:hint="eastAsia"/>
        </w:rPr>
        <w:t>注：没有版本跟踪记录的文件（除了会议纪要），如GANTT图、OBS图，需在文件名上跟上版本号，如：</w:t>
      </w:r>
      <w:ins w:id="3405" w:author="hyx" w:date="2018-11-10T19:49:00Z">
        <w:r>
          <w:rPr>
            <w:rFonts w:hint="eastAsia"/>
          </w:rPr>
          <w:t>[</w:t>
        </w:r>
      </w:ins>
      <w:ins w:id="3406" w:author="hyx" w:date="2018-11-10T19:49:00Z">
        <w:r>
          <w:rPr/>
          <w:t>PRD-15]</w:t>
        </w:r>
      </w:ins>
      <w:del w:id="3407" w:author="hyx" w:date="2018-11-10T19:49:00Z">
        <w:r>
          <w:rPr>
            <w:rFonts w:hint="eastAsia"/>
          </w:rPr>
          <w:delText>PRD-201</w:delText>
        </w:r>
      </w:del>
      <w:del w:id="3408" w:author="hyx" w:date="2018-11-10T19:49:00Z">
        <w:r>
          <w:rPr/>
          <w:delText>8</w:delText>
        </w:r>
      </w:del>
      <w:del w:id="3409" w:author="hyx" w:date="2018-11-10T19:49:00Z">
        <w:r>
          <w:rPr>
            <w:rFonts w:hint="eastAsia"/>
          </w:rPr>
          <w:delText>-G</w:delText>
        </w:r>
      </w:del>
      <w:del w:id="3410" w:author="hyx" w:date="2018-11-10T19:49:00Z">
        <w:r>
          <w:rPr/>
          <w:delText>15</w:delText>
        </w:r>
      </w:del>
      <w:del w:id="3411" w:author="hyx" w:date="2018-11-10T19:49:00Z">
        <w:r>
          <w:rPr>
            <w:rFonts w:hint="eastAsia"/>
          </w:rPr>
          <w:delText>-</w:delText>
        </w:r>
      </w:del>
      <w:r>
        <w:rPr>
          <w:rFonts w:hint="eastAsia"/>
        </w:rPr>
        <w:t>GANTT-v</w:t>
      </w:r>
      <w:r>
        <w:t>0.1.0.mpp</w:t>
      </w:r>
    </w:p>
    <w:p>
      <w:pPr>
        <w:pStyle w:val="65"/>
        <w:numPr>
          <w:ilvl w:val="0"/>
          <w:numId w:val="8"/>
        </w:numPr>
        <w:spacing w:line="240" w:lineRule="auto"/>
        <w:ind w:firstLineChars="0"/>
      </w:pPr>
      <w:r>
        <w:rPr>
          <w:rFonts w:hint="eastAsia"/>
        </w:rPr>
        <w:t>只有配置管理员有权限新建分支、合并分支。</w:t>
      </w:r>
    </w:p>
    <w:p/>
    <w:p>
      <w:pPr>
        <w:pStyle w:val="70"/>
      </w:pPr>
      <w:bookmarkStart w:id="167" w:name="_Toc5157"/>
      <w:r>
        <w:rPr>
          <w:rFonts w:hint="eastAsia"/>
        </w:rPr>
        <w:t>具体操作</w:t>
      </w:r>
      <w:bookmarkEnd w:id="167"/>
    </w:p>
    <w:p>
      <w:r>
        <w:rPr>
          <w:rFonts w:hint="eastAsia"/>
        </w:rPr>
        <w:t>（</w:t>
      </w:r>
      <w:r>
        <w:t>1）</w:t>
      </w:r>
      <w:r>
        <w:tab/>
      </w:r>
      <w:r>
        <w:t>organization的建立与team的建立</w:t>
      </w:r>
    </w:p>
    <w:p>
      <w:r>
        <w:rPr>
          <w:rFonts w:hint="eastAsia"/>
        </w:rPr>
        <w:t>首先创建一个组织，命名为</w:t>
      </w:r>
      <w:r>
        <w:t>PRD2018</w:t>
      </w:r>
    </w:p>
    <w:p>
      <w:r>
        <w:rPr>
          <w:rFonts w:hint="eastAsia"/>
        </w:rPr>
        <w:t>然后建立</w:t>
      </w:r>
      <w:r>
        <w:t>2个team，一个命名为A</w:t>
      </w:r>
      <w:r>
        <w:rPr>
          <w:rFonts w:hint="eastAsia"/>
        </w:rPr>
        <w:t>dmin</w:t>
      </w:r>
      <w:r>
        <w:t>，一个命名为Member设置A</w:t>
      </w:r>
      <w:r>
        <w:rPr>
          <w:rFonts w:hint="eastAsia"/>
        </w:rPr>
        <w:t>dmin</w:t>
      </w:r>
      <w:r>
        <w:t>的权限为</w:t>
      </w:r>
      <w:r>
        <w:rPr>
          <w:rFonts w:hint="eastAsia"/>
        </w:rPr>
        <w:t>a</w:t>
      </w:r>
      <w:r>
        <w:t>dmin，设置Member的权限为write。</w:t>
      </w:r>
    </w:p>
    <w:p>
      <w:r>
        <w:rPr>
          <w:rFonts w:hint="eastAsia"/>
        </w:rPr>
        <w:t>配置管理员所在team为A</w:t>
      </w:r>
      <w:r>
        <w:t>dmin,</w:t>
      </w:r>
      <w:r>
        <w:rPr>
          <w:rFonts w:hint="eastAsia"/>
        </w:rPr>
        <w:t>然后将组员</w:t>
      </w:r>
      <w:r>
        <w:t>拉进Member</w:t>
      </w:r>
    </w:p>
    <w:p>
      <w:r>
        <w:rPr>
          <w:rFonts w:hint="eastAsia"/>
        </w:rPr>
        <w:t>（</w:t>
      </w:r>
      <w:r>
        <w:t>2）</w:t>
      </w:r>
      <w:r>
        <w:tab/>
      </w:r>
      <w:r>
        <w:t>repositories的创建</w:t>
      </w:r>
    </w:p>
    <w:p>
      <w:r>
        <w:rPr>
          <w:rFonts w:hint="eastAsia"/>
        </w:rPr>
        <w:t>建立一个仓库，命名为</w:t>
      </w:r>
      <w:r>
        <w:t>PRD2018</w:t>
      </w:r>
      <w:r>
        <w:rPr>
          <w:rFonts w:hint="eastAsia"/>
        </w:rPr>
        <w:t>-</w:t>
      </w:r>
      <w:r>
        <w:t>G15</w:t>
      </w:r>
    </w:p>
    <w:p>
      <w:r>
        <w:rPr>
          <w:rFonts w:hint="eastAsia"/>
        </w:rPr>
        <w:t>（</w:t>
      </w:r>
      <w:r>
        <w:t>3）</w:t>
      </w:r>
      <w:r>
        <w:tab/>
      </w:r>
      <w:r>
        <w:t>分支的创建</w:t>
      </w:r>
    </w:p>
    <w:p>
      <w:r>
        <w:t>Master分支放入整个项目过程基础的文档</w:t>
      </w:r>
      <w:r>
        <w:rPr>
          <w:rFonts w:hint="eastAsia"/>
        </w:rPr>
        <w:t>，包括受控文档与非受控文档。</w:t>
      </w:r>
    </w:p>
    <w:p>
      <w:r>
        <w:rPr>
          <w:rFonts w:hint="eastAsia"/>
        </w:rPr>
        <w:t>在</w:t>
      </w:r>
      <w:r>
        <w:t>master分支的基础上，创建</w:t>
      </w:r>
      <w:r>
        <w:rPr>
          <w:rFonts w:hint="eastAsia"/>
        </w:rPr>
        <w:t>5</w:t>
      </w:r>
      <w:r>
        <w:t>分支，命名规则为：</w:t>
      </w:r>
      <w:r>
        <w:rPr>
          <w:rFonts w:hint="eastAsia"/>
        </w:rPr>
        <w:t>G15-小组成员名字，作为每个组员的工作区域</w:t>
      </w:r>
    </w:p>
    <w:p/>
    <w:p>
      <w:r>
        <w:t xml:space="preserve">     </w:t>
      </w:r>
      <w:r>
        <w:rPr>
          <w:b/>
        </w:rPr>
        <w:t>注意事项</w:t>
      </w:r>
      <w:r>
        <w:t>：</w:t>
      </w:r>
    </w:p>
    <w:p>
      <w:r>
        <w:t>1、</w:t>
      </w:r>
      <w:r>
        <w:rPr>
          <w:rFonts w:hint="eastAsia"/>
        </w:rPr>
        <w:t>为了方便，组员只需要管理好自己的工作区域，master的上传又配置管理员操作。</w:t>
      </w:r>
    </w:p>
    <w:p>
      <w:pPr>
        <w:rPr>
          <w:ins w:id="3412" w:author="hyx" w:date="2018-11-02T10:23:00Z"/>
        </w:rPr>
      </w:pPr>
      <w:r>
        <w:t>2、每一次更改文档</w:t>
      </w:r>
      <w:r>
        <w:rPr>
          <w:rFonts w:hint="eastAsia"/>
        </w:rPr>
        <w:t>、或者上传文档</w:t>
      </w:r>
      <w:r>
        <w:t>时，需要Fetch origin来同步一下git，保证不出错</w:t>
      </w:r>
      <w:r>
        <w:rPr>
          <w:rFonts w:hint="eastAsia"/>
        </w:rPr>
        <w:t>，防止引起冲突。</w:t>
      </w:r>
    </w:p>
    <w:p>
      <w:pPr>
        <w:rPr>
          <w:ins w:id="3413" w:author="hyx" w:date="2018-11-13T10:36:00Z"/>
        </w:rPr>
      </w:pPr>
    </w:p>
    <w:p/>
    <w:p>
      <w:pPr>
        <w:pStyle w:val="60"/>
      </w:pPr>
      <w:bookmarkStart w:id="168" w:name="_Toc2367"/>
      <w:r>
        <w:t>成本管理计划</w:t>
      </w:r>
      <w:bookmarkEnd w:id="168"/>
    </w:p>
    <w:p>
      <w:pPr>
        <w:pStyle w:val="62"/>
      </w:pPr>
      <w:bookmarkStart w:id="169" w:name="_Toc9714"/>
      <w:bookmarkStart w:id="170" w:name="_Toc496991629"/>
      <w:r>
        <w:t>成本估计</w:t>
      </w:r>
      <w:bookmarkEnd w:id="169"/>
      <w:bookmarkEnd w:id="170"/>
    </w:p>
    <w:p>
      <w:pPr>
        <w:pStyle w:val="70"/>
      </w:pPr>
      <w:bookmarkStart w:id="171" w:name="_Toc496991630"/>
      <w:bookmarkStart w:id="172" w:name="_Toc14150"/>
      <w:r>
        <w:t>计量单位</w:t>
      </w:r>
      <w:bookmarkEnd w:id="171"/>
      <w:bookmarkEnd w:id="172"/>
    </w:p>
    <w:p>
      <w:pPr>
        <w:pStyle w:val="65"/>
        <w:numPr>
          <w:ilvl w:val="0"/>
          <w:numId w:val="9"/>
        </w:numPr>
        <w:ind w:firstLineChars="0"/>
      </w:pPr>
      <w:r>
        <w:rPr>
          <w:rFonts w:hint="eastAsia"/>
        </w:rPr>
        <w:t>薪酬：</w:t>
      </w:r>
      <w:r>
        <w:t>元</w:t>
      </w:r>
    </w:p>
    <w:p>
      <w:pPr>
        <w:pStyle w:val="65"/>
        <w:numPr>
          <w:ilvl w:val="0"/>
          <w:numId w:val="9"/>
        </w:numPr>
        <w:ind w:firstLineChars="0"/>
      </w:pPr>
      <w:r>
        <w:rPr>
          <w:rFonts w:hint="eastAsia"/>
        </w:rPr>
        <w:t>时薪</w:t>
      </w:r>
      <w:r>
        <w:t>：元</w:t>
      </w:r>
      <w:r>
        <w:rPr>
          <w:rFonts w:hint="eastAsia"/>
        </w:rPr>
        <w:t>/小时</w:t>
      </w:r>
    </w:p>
    <w:p>
      <w:pPr>
        <w:pStyle w:val="65"/>
        <w:numPr>
          <w:ilvl w:val="0"/>
          <w:numId w:val="9"/>
        </w:numPr>
        <w:ind w:firstLineChars="0"/>
      </w:pPr>
      <w:r>
        <w:rPr>
          <w:rFonts w:hint="eastAsia"/>
        </w:rPr>
        <w:t>工时</w:t>
      </w:r>
      <w:r>
        <w:t>：时</w:t>
      </w:r>
    </w:p>
    <w:p>
      <w:pPr>
        <w:pStyle w:val="65"/>
        <w:numPr>
          <w:ilvl w:val="0"/>
          <w:numId w:val="9"/>
        </w:numPr>
        <w:ind w:firstLineChars="0"/>
      </w:pPr>
      <w:r>
        <w:rPr>
          <w:rFonts w:hint="eastAsia"/>
        </w:rPr>
        <w:t>费用</w:t>
      </w:r>
      <w:r>
        <w:t>：元</w:t>
      </w:r>
    </w:p>
    <w:p>
      <w:pPr>
        <w:pStyle w:val="70"/>
      </w:pPr>
      <w:bookmarkStart w:id="173" w:name="_Toc31403"/>
      <w:bookmarkStart w:id="174" w:name="_Toc496991631"/>
      <w:r>
        <w:t>精确度</w:t>
      </w:r>
      <w:bookmarkEnd w:id="173"/>
      <w:bookmarkEnd w:id="174"/>
    </w:p>
    <w:p>
      <w:pPr>
        <w:pStyle w:val="65"/>
        <w:numPr>
          <w:ilvl w:val="0"/>
          <w:numId w:val="10"/>
        </w:numPr>
        <w:ind w:firstLineChars="0"/>
      </w:pPr>
      <w:r>
        <w:rPr>
          <w:rFonts w:hint="eastAsia"/>
        </w:rPr>
        <w:t>薪酬：保留小数点后两位</w:t>
      </w:r>
      <w:r>
        <w:t xml:space="preserve">  0.00</w:t>
      </w:r>
    </w:p>
    <w:p>
      <w:pPr>
        <w:pStyle w:val="65"/>
        <w:numPr>
          <w:ilvl w:val="0"/>
          <w:numId w:val="10"/>
        </w:numPr>
        <w:ind w:firstLineChars="0"/>
      </w:pPr>
      <w:r>
        <w:rPr>
          <w:rFonts w:hint="eastAsia"/>
        </w:rPr>
        <w:t>时薪：保留小数点后两位</w:t>
      </w:r>
      <w:r>
        <w:t xml:space="preserve">  0.00</w:t>
      </w:r>
    </w:p>
    <w:p>
      <w:pPr>
        <w:pStyle w:val="65"/>
        <w:numPr>
          <w:ilvl w:val="0"/>
          <w:numId w:val="10"/>
        </w:numPr>
        <w:ind w:firstLineChars="0"/>
      </w:pPr>
      <w:r>
        <w:rPr>
          <w:rFonts w:hint="eastAsia"/>
        </w:rPr>
        <w:t>工时：保留整数</w:t>
      </w:r>
      <w:r>
        <w:tab/>
      </w:r>
      <w:r>
        <w:tab/>
      </w:r>
      <w:r>
        <w:tab/>
      </w:r>
      <w:r>
        <w:t>0</w:t>
      </w:r>
    </w:p>
    <w:p>
      <w:pPr>
        <w:pStyle w:val="65"/>
        <w:numPr>
          <w:ilvl w:val="0"/>
          <w:numId w:val="10"/>
        </w:numPr>
        <w:ind w:firstLineChars="0"/>
      </w:pPr>
      <w:r>
        <w:rPr>
          <w:rFonts w:hint="eastAsia"/>
        </w:rPr>
        <w:t>费用：保留小数点后两位</w:t>
      </w:r>
      <w:r>
        <w:t xml:space="preserve">  0.00</w:t>
      </w:r>
    </w:p>
    <w:p/>
    <w:p>
      <w:pPr>
        <w:pStyle w:val="70"/>
      </w:pPr>
      <w:bookmarkStart w:id="175" w:name="_Toc496991632"/>
      <w:bookmarkStart w:id="176" w:name="_Toc330"/>
      <w:r>
        <w:t>准确度</w:t>
      </w:r>
      <w:bookmarkEnd w:id="175"/>
      <w:bookmarkEnd w:id="176"/>
    </w:p>
    <w:p>
      <w:pPr>
        <w:ind w:left="420"/>
      </w:pPr>
      <w:r>
        <w:rPr>
          <w:rFonts w:hint="eastAsia"/>
        </w:rPr>
        <w:t>活动成本估算区间</w:t>
      </w:r>
      <w:r>
        <w:t xml:space="preserve"> [估算值-50%*估算值 , 估算值+50%估算值]</w:t>
      </w:r>
    </w:p>
    <w:p>
      <w:pPr>
        <w:ind w:left="420"/>
      </w:pPr>
    </w:p>
    <w:p>
      <w:pPr>
        <w:ind w:left="420"/>
      </w:pPr>
    </w:p>
    <w:p>
      <w:pPr>
        <w:pStyle w:val="62"/>
      </w:pPr>
      <w:bookmarkStart w:id="177" w:name="_Toc496991635"/>
      <w:bookmarkStart w:id="178" w:name="_Toc5687"/>
      <w:r>
        <w:rPr>
          <w:rFonts w:hint="eastAsia"/>
        </w:rPr>
        <w:t>成本</w:t>
      </w:r>
      <w:r>
        <w:t>估计</w:t>
      </w:r>
      <w:bookmarkEnd w:id="177"/>
      <w:bookmarkEnd w:id="178"/>
    </w:p>
    <w:p>
      <w:pPr>
        <w:pStyle w:val="70"/>
      </w:pPr>
      <w:bookmarkStart w:id="179" w:name="_Toc496991636"/>
      <w:bookmarkStart w:id="180" w:name="_Toc19333"/>
      <w:r>
        <w:rPr>
          <w:rFonts w:hint="eastAsia"/>
        </w:rPr>
        <w:t>员工</w:t>
      </w:r>
      <w:r>
        <w:t>时薪</w:t>
      </w:r>
      <w:bookmarkEnd w:id="179"/>
      <w:bookmarkEnd w:id="180"/>
    </w:p>
    <w:tbl>
      <w:tblPr>
        <w:tblStyle w:val="43"/>
        <w:tblW w:w="902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59"/>
        <w:gridCol w:w="3102"/>
        <w:gridCol w:w="2131"/>
        <w:gridCol w:w="2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shd w:val="clear" w:color="auto" w:fill="BDD6EE" w:themeFill="accent1" w:themeFillTint="66"/>
          </w:tcPr>
          <w:p>
            <w:pPr>
              <w:rPr>
                <w:sz w:val="22"/>
                <w:szCs w:val="20"/>
              </w:rPr>
            </w:pPr>
            <w:r>
              <w:rPr>
                <w:rFonts w:hint="eastAsia"/>
                <w:sz w:val="22"/>
                <w:szCs w:val="20"/>
              </w:rPr>
              <w:t>姓名</w:t>
            </w:r>
          </w:p>
        </w:tc>
        <w:tc>
          <w:tcPr>
            <w:tcW w:w="3102" w:type="dxa"/>
            <w:shd w:val="clear" w:color="auto" w:fill="BDD6EE" w:themeFill="accent1" w:themeFillTint="66"/>
          </w:tcPr>
          <w:p>
            <w:pPr>
              <w:rPr>
                <w:sz w:val="22"/>
                <w:szCs w:val="20"/>
              </w:rPr>
            </w:pPr>
            <w:r>
              <w:rPr>
                <w:rFonts w:hint="eastAsia"/>
                <w:sz w:val="22"/>
                <w:szCs w:val="20"/>
              </w:rPr>
              <w:t>工作分配</w:t>
            </w:r>
          </w:p>
        </w:tc>
        <w:tc>
          <w:tcPr>
            <w:tcW w:w="2131" w:type="dxa"/>
            <w:shd w:val="clear" w:color="auto" w:fill="BDD6EE" w:themeFill="accent1" w:themeFillTint="66"/>
          </w:tcPr>
          <w:p>
            <w:pPr>
              <w:rPr>
                <w:sz w:val="22"/>
                <w:szCs w:val="20"/>
              </w:rPr>
            </w:pPr>
            <w:r>
              <w:rPr>
                <w:rFonts w:hint="eastAsia"/>
                <w:sz w:val="22"/>
                <w:szCs w:val="20"/>
              </w:rPr>
              <w:t>时薪（元/小时）</w:t>
            </w:r>
          </w:p>
        </w:tc>
        <w:tc>
          <w:tcPr>
            <w:tcW w:w="263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vAlign w:val="center"/>
          </w:tcPr>
          <w:p>
            <w:pPr>
              <w:rPr>
                <w:sz w:val="20"/>
                <w:szCs w:val="20"/>
              </w:rPr>
            </w:pPr>
            <w:r>
              <w:rPr>
                <w:rFonts w:hint="eastAsia"/>
                <w:sz w:val="20"/>
                <w:szCs w:val="20"/>
              </w:rPr>
              <w:t>黄叶轩</w:t>
            </w:r>
          </w:p>
        </w:tc>
        <w:tc>
          <w:tcPr>
            <w:tcW w:w="3102"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p>
        </w:tc>
        <w:tc>
          <w:tcPr>
            <w:tcW w:w="2131" w:type="dxa"/>
          </w:tcPr>
          <w:p>
            <w:pPr>
              <w:rPr>
                <w:sz w:val="22"/>
                <w:szCs w:val="20"/>
              </w:rPr>
            </w:pPr>
            <w:r>
              <w:rPr>
                <w:sz w:val="20"/>
                <w:szCs w:val="20"/>
              </w:rPr>
              <w:t>69.34</w:t>
            </w:r>
          </w:p>
        </w:tc>
        <w:tc>
          <w:tcPr>
            <w:tcW w:w="2631" w:type="dxa"/>
          </w:tcPr>
          <w:p>
            <w:pPr>
              <w:rPr>
                <w:sz w:val="22"/>
                <w:szCs w:val="20"/>
              </w:rPr>
            </w:pPr>
            <w:r>
              <w:rPr>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vAlign w:val="center"/>
          </w:tcPr>
          <w:p>
            <w:pPr>
              <w:rPr>
                <w:sz w:val="20"/>
                <w:szCs w:val="20"/>
              </w:rPr>
            </w:pPr>
            <w:r>
              <w:rPr>
                <w:rFonts w:hint="eastAsia"/>
                <w:sz w:val="20"/>
                <w:szCs w:val="20"/>
              </w:rPr>
              <w:t>徐双铅</w:t>
            </w:r>
          </w:p>
        </w:tc>
        <w:tc>
          <w:tcPr>
            <w:tcW w:w="3102" w:type="dxa"/>
          </w:tcPr>
          <w:p>
            <w:pPr>
              <w:rPr>
                <w:sz w:val="22"/>
                <w:szCs w:val="20"/>
              </w:rPr>
            </w:pPr>
            <w:r>
              <w:rPr>
                <w:rFonts w:hint="eastAsia"/>
                <w:sz w:val="22"/>
                <w:szCs w:val="20"/>
              </w:rPr>
              <w:t>录音记录员</w:t>
            </w:r>
          </w:p>
        </w:tc>
        <w:tc>
          <w:tcPr>
            <w:tcW w:w="2131" w:type="dxa"/>
          </w:tcPr>
          <w:p>
            <w:pPr>
              <w:rPr>
                <w:sz w:val="22"/>
                <w:szCs w:val="20"/>
              </w:rPr>
            </w:pPr>
            <w:r>
              <w:rPr>
                <w:sz w:val="20"/>
                <w:szCs w:val="20"/>
              </w:rPr>
              <w:t>69.34</w:t>
            </w:r>
          </w:p>
        </w:tc>
        <w:tc>
          <w:tcPr>
            <w:tcW w:w="2631" w:type="dxa"/>
          </w:tcPr>
          <w:p>
            <w:pPr>
              <w:rPr>
                <w:sz w:val="22"/>
                <w:szCs w:val="20"/>
              </w:rPr>
            </w:pPr>
            <w:r>
              <w:rPr>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vAlign w:val="center"/>
          </w:tcPr>
          <w:p>
            <w:pPr>
              <w:rPr>
                <w:sz w:val="20"/>
                <w:szCs w:val="20"/>
              </w:rPr>
            </w:pPr>
            <w:r>
              <w:rPr>
                <w:rFonts w:hint="eastAsia"/>
                <w:sz w:val="20"/>
                <w:szCs w:val="20"/>
              </w:rPr>
              <w:t>陈俊仁</w:t>
            </w:r>
          </w:p>
        </w:tc>
        <w:tc>
          <w:tcPr>
            <w:tcW w:w="3102"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p>
        </w:tc>
        <w:tc>
          <w:tcPr>
            <w:tcW w:w="2131" w:type="dxa"/>
          </w:tcPr>
          <w:p>
            <w:pPr>
              <w:rPr>
                <w:sz w:val="22"/>
                <w:szCs w:val="20"/>
              </w:rPr>
            </w:pPr>
            <w:r>
              <w:rPr>
                <w:sz w:val="20"/>
                <w:szCs w:val="20"/>
              </w:rPr>
              <w:t>69.34</w:t>
            </w:r>
          </w:p>
        </w:tc>
        <w:tc>
          <w:tcPr>
            <w:tcW w:w="2631" w:type="dxa"/>
          </w:tcPr>
          <w:p>
            <w:pPr>
              <w:rPr>
                <w:sz w:val="22"/>
                <w:szCs w:val="20"/>
              </w:rPr>
            </w:pPr>
            <w:r>
              <w:rPr>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vAlign w:val="center"/>
          </w:tcPr>
          <w:p>
            <w:pPr>
              <w:rPr>
                <w:sz w:val="20"/>
                <w:szCs w:val="20"/>
              </w:rPr>
            </w:pPr>
            <w:r>
              <w:rPr>
                <w:rFonts w:hint="eastAsia"/>
                <w:sz w:val="20"/>
                <w:szCs w:val="20"/>
              </w:rPr>
              <w:t>吕迪</w:t>
            </w:r>
          </w:p>
        </w:tc>
        <w:tc>
          <w:tcPr>
            <w:tcW w:w="3102" w:type="dxa"/>
          </w:tcPr>
          <w:p>
            <w:pPr>
              <w:rPr>
                <w:sz w:val="22"/>
                <w:szCs w:val="20"/>
              </w:rPr>
            </w:pP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131" w:type="dxa"/>
          </w:tcPr>
          <w:p>
            <w:pPr>
              <w:rPr>
                <w:sz w:val="22"/>
                <w:szCs w:val="20"/>
              </w:rPr>
            </w:pPr>
            <w:r>
              <w:rPr>
                <w:sz w:val="20"/>
                <w:szCs w:val="20"/>
              </w:rPr>
              <w:t>69.34</w:t>
            </w:r>
          </w:p>
        </w:tc>
        <w:tc>
          <w:tcPr>
            <w:tcW w:w="2631" w:type="dxa"/>
          </w:tcPr>
          <w:p>
            <w:pPr>
              <w:rPr>
                <w:sz w:val="22"/>
                <w:szCs w:val="20"/>
              </w:rPr>
            </w:pPr>
            <w:r>
              <w:rPr>
                <w:sz w:val="20"/>
                <w:szCs w:val="20"/>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59" w:type="dxa"/>
            <w:vAlign w:val="center"/>
          </w:tcPr>
          <w:p>
            <w:pPr>
              <w:rPr>
                <w:sz w:val="20"/>
                <w:szCs w:val="20"/>
              </w:rPr>
            </w:pPr>
            <w:r>
              <w:rPr>
                <w:rFonts w:hint="eastAsia"/>
                <w:sz w:val="20"/>
                <w:szCs w:val="20"/>
              </w:rPr>
              <w:t>陈苏民</w:t>
            </w:r>
          </w:p>
        </w:tc>
        <w:tc>
          <w:tcPr>
            <w:tcW w:w="3102" w:type="dxa"/>
          </w:tcPr>
          <w:p>
            <w:pPr>
              <w:rPr>
                <w:sz w:val="22"/>
                <w:szCs w:val="20"/>
              </w:rPr>
            </w:pPr>
            <w:r>
              <w:rPr>
                <w:rFonts w:hint="eastAsia" w:ascii="Times New Roman" w:hAnsi="Times New Roman" w:cs="Times New Roman"/>
                <w:sz w:val="22"/>
                <w:szCs w:val="24"/>
              </w:rPr>
              <w:t>文件管理员</w:t>
            </w:r>
          </w:p>
        </w:tc>
        <w:tc>
          <w:tcPr>
            <w:tcW w:w="2131" w:type="dxa"/>
          </w:tcPr>
          <w:p>
            <w:pPr>
              <w:rPr>
                <w:sz w:val="22"/>
                <w:szCs w:val="20"/>
              </w:rPr>
            </w:pPr>
            <w:r>
              <w:rPr>
                <w:sz w:val="20"/>
                <w:szCs w:val="20"/>
              </w:rPr>
              <w:t>69.34</w:t>
            </w:r>
          </w:p>
        </w:tc>
        <w:tc>
          <w:tcPr>
            <w:tcW w:w="2631" w:type="dxa"/>
          </w:tcPr>
          <w:p>
            <w:pPr>
              <w:rPr>
                <w:sz w:val="22"/>
                <w:szCs w:val="20"/>
              </w:rPr>
            </w:pPr>
            <w:r>
              <w:rPr>
                <w:sz w:val="20"/>
                <w:szCs w:val="20"/>
              </w:rPr>
              <w:t>69.34</w:t>
            </w:r>
          </w:p>
        </w:tc>
      </w:tr>
    </w:tbl>
    <w:p>
      <w:r>
        <w:rPr>
          <w:rFonts w:hint="eastAsia"/>
        </w:rPr>
        <w:t>201</w:t>
      </w:r>
      <w:ins w:id="3414" w:author="hyx" w:date="2018-11-02T10:16:00Z">
        <w:r>
          <w:rPr/>
          <w:t>7</w:t>
        </w:r>
      </w:ins>
      <w:del w:id="3415" w:author="hyx" w:date="2018-11-02T10:16:00Z">
        <w:r>
          <w:rPr>
            <w:rFonts w:hint="eastAsia"/>
          </w:rPr>
          <w:delText>8</w:delText>
        </w:r>
      </w:del>
      <w:r>
        <w:rPr>
          <w:rFonts w:hint="eastAsia"/>
        </w:rPr>
        <w:t>年以总体平均人均工资为38.7元/小时</w:t>
      </w:r>
    </w:p>
    <w:p>
      <w:r>
        <w:rPr>
          <w:rFonts w:hint="eastAsia"/>
        </w:rPr>
        <w:t>按I</w:t>
      </w:r>
      <w:r>
        <w:t>T</w:t>
      </w:r>
      <w:r>
        <w:rPr>
          <w:rFonts w:hint="eastAsia"/>
        </w:rPr>
        <w:t>行业1</w:t>
      </w:r>
      <w:r>
        <w:t>.5</w:t>
      </w:r>
      <w:r>
        <w:rPr>
          <w:rFonts w:hint="eastAsia"/>
        </w:rPr>
        <w:t>的权重人均工资为</w:t>
      </w:r>
      <w:r>
        <w:t>58.05</w:t>
      </w:r>
      <w:r>
        <w:rPr>
          <w:rFonts w:hint="eastAsia"/>
        </w:rPr>
        <w:t>元/小时</w:t>
      </w:r>
    </w:p>
    <w:p>
      <w:r>
        <w:rPr>
          <w:rFonts w:hint="eastAsia"/>
        </w:rPr>
        <w:t>但就从I</w:t>
      </w:r>
      <w:r>
        <w:t>T</w:t>
      </w:r>
      <w:r>
        <w:rPr>
          <w:rFonts w:hint="eastAsia"/>
        </w:rPr>
        <w:t>行业年收入看人均工资为</w:t>
      </w:r>
      <w:r>
        <w:t>69.34</w:t>
      </w:r>
      <w:r>
        <w:rPr>
          <w:rFonts w:hint="eastAsia"/>
        </w:rPr>
        <w:t>元/小时</w:t>
      </w:r>
    </w:p>
    <w:p>
      <w:pPr>
        <w:pStyle w:val="70"/>
      </w:pPr>
      <w:bookmarkStart w:id="181" w:name="_Toc496991637"/>
      <w:bookmarkStart w:id="182" w:name="_Toc17420"/>
      <w:r>
        <w:rPr>
          <w:rFonts w:hint="eastAsia"/>
        </w:rPr>
        <w:t>预算</w:t>
      </w:r>
      <w:bookmarkEnd w:id="181"/>
      <w:bookmarkEnd w:id="182"/>
    </w:p>
    <w:tbl>
      <w:tblPr>
        <w:tblStyle w:val="42"/>
        <w:tblW w:w="9826" w:type="dxa"/>
        <w:tblInd w:w="113" w:type="dxa"/>
        <w:tblLayout w:type="fixed"/>
        <w:tblCellMar>
          <w:top w:w="0" w:type="dxa"/>
          <w:left w:w="108" w:type="dxa"/>
          <w:bottom w:w="0" w:type="dxa"/>
          <w:right w:w="108" w:type="dxa"/>
        </w:tblCellMar>
      </w:tblPr>
      <w:tblGrid>
        <w:gridCol w:w="2010"/>
        <w:gridCol w:w="1220"/>
        <w:gridCol w:w="1650"/>
        <w:gridCol w:w="176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bookmarkStart w:id="183"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3416" w:type="dxa"/>
            <w:gridSpan w:val="2"/>
            <w:tcBorders>
              <w:top w:val="single" w:color="auto" w:sz="4" w:space="0"/>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等线" w:hAnsi="等线" w:eastAsia="等线"/>
                <w:color w:val="000000"/>
                <w:sz w:val="22"/>
              </w:rPr>
            </w:pP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月度计划</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（1）电子书</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（3）AxureRP</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（4）Office</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（5）Vmware</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由学校分配</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（2）APP应用市场上架</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ind w:right="440"/>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themeColor="text1"/>
                <w:sz w:val="22"/>
                <w14:textFill>
                  <w14:solidFill>
                    <w14:schemeClr w14:val="tx1"/>
                  </w14:solidFill>
                </w14:textFill>
              </w:rPr>
            </w:pPr>
            <w:r>
              <w:rPr>
                <w:rFonts w:hint="eastAsia" w:ascii="等线" w:hAnsi="等线" w:eastAsia="等线"/>
                <w:color w:val="000000"/>
                <w:sz w:val="22"/>
              </w:rPr>
              <w:t>一般的手机应用市场不会收取费用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jc w:val="right"/>
              <w:rPr>
                <w:rFonts w:ascii="等线" w:hAnsi="等线" w:eastAsia="等线"/>
                <w:color w:val="000000"/>
                <w:sz w:val="22"/>
              </w:rPr>
            </w:pPr>
            <w:r>
              <w:rPr>
                <w:rFonts w:hint="eastAsia" w:ascii="等线" w:hAnsi="等线" w:eastAsia="等线"/>
                <w:color w:val="000000"/>
                <w:sz w:val="22"/>
              </w:rPr>
              <w:t>-</w:t>
            </w:r>
            <w:r>
              <w:rPr>
                <w:rFonts w:ascii="等线" w:hAnsi="等线" w:eastAsia="等线"/>
                <w:color w:val="000000"/>
                <w:sz w:val="22"/>
              </w:rPr>
              <w:t>100</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jc w:val="right"/>
              <w:rPr>
                <w:rFonts w:ascii="等线" w:hAnsi="等线" w:eastAsia="等线"/>
                <w:color w:val="000000"/>
                <w:sz w:val="22"/>
              </w:rPr>
            </w:pPr>
            <w:r>
              <w:rPr>
                <w:rFonts w:hint="eastAsia" w:ascii="等线" w:hAnsi="等线" w:eastAsia="等线"/>
                <w:color w:val="000000"/>
                <w:sz w:val="22"/>
              </w:rPr>
              <w:t>-</w:t>
            </w:r>
            <w:r>
              <w:rPr>
                <w:rFonts w:ascii="等线" w:hAnsi="等线" w:eastAsia="等线"/>
                <w:color w:val="000000"/>
                <w:sz w:val="22"/>
              </w:rPr>
              <w:t>1200</w:t>
            </w:r>
          </w:p>
        </w:tc>
        <w:tc>
          <w:tcPr>
            <w:tcW w:w="3180" w:type="dxa"/>
            <w:tcBorders>
              <w:top w:val="nil"/>
              <w:left w:val="nil"/>
              <w:bottom w:val="single" w:color="auto" w:sz="4" w:space="0"/>
              <w:right w:val="single" w:color="auto" w:sz="4" w:space="0"/>
            </w:tcBorders>
            <w:shd w:val="clear" w:color="auto" w:fill="FFFFFF" w:themeFill="background1"/>
            <w:vAlign w:val="center"/>
          </w:tcPr>
          <w:p>
            <w:pPr>
              <w:rPr>
                <w:rFonts w:ascii="等线" w:hAnsi="等线" w:eastAsia="等线"/>
                <w:color w:val="000000"/>
                <w:sz w:val="22"/>
              </w:rPr>
            </w:pPr>
            <w:r>
              <w:rPr>
                <w:rFonts w:hint="eastAsia" w:ascii="等线" w:hAnsi="等线" w:eastAsia="等线"/>
                <w:color w:val="000000"/>
                <w:sz w:val="22"/>
              </w:rPr>
              <w:t>由学校提供</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内网运行无宽带费用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jc w:val="right"/>
              <w:rPr>
                <w:rFonts w:ascii="等线" w:hAnsi="等线" w:eastAsia="等线"/>
                <w:color w:val="000000"/>
                <w:sz w:val="22"/>
              </w:rPr>
            </w:pPr>
            <w:r>
              <w:rPr>
                <w:rFonts w:hint="eastAsia" w:ascii="等线" w:hAnsi="等线" w:eastAsia="等线"/>
                <w:color w:val="000000"/>
                <w:kern w:val="2"/>
                <w:sz w:val="22"/>
              </w:rPr>
              <w:t>-</w:t>
            </w:r>
            <w:ins w:id="3416" w:author="hyx" w:date="2018-11-11T12:59:00Z">
              <w:r>
                <w:rPr>
                  <w:rFonts w:ascii="等线" w:hAnsi="等线" w:eastAsia="等线"/>
                  <w:color w:val="000000"/>
                  <w:kern w:val="2"/>
                  <w:sz w:val="22"/>
                </w:rPr>
                <w:t>10401</w:t>
              </w:r>
            </w:ins>
            <w:del w:id="3417" w:author="hyx" w:date="2018-11-11T12:59:00Z">
              <w:r>
                <w:rPr>
                  <w:rFonts w:hint="eastAsia" w:ascii="等线" w:hAnsi="等线" w:eastAsia="等线"/>
                  <w:color w:val="000000"/>
                  <w:kern w:val="2"/>
                  <w:sz w:val="22"/>
                </w:rPr>
                <w:delText>14561.4</w:delText>
              </w:r>
            </w:del>
          </w:p>
        </w:tc>
        <w:tc>
          <w:tcPr>
            <w:tcW w:w="1766" w:type="dxa"/>
            <w:tcBorders>
              <w:top w:val="nil"/>
              <w:left w:val="nil"/>
              <w:bottom w:val="single" w:color="auto" w:sz="4" w:space="0"/>
              <w:right w:val="single" w:color="auto" w:sz="4" w:space="0"/>
            </w:tcBorders>
            <w:shd w:val="clear" w:color="auto" w:fill="FFFFFF" w:themeFill="background1"/>
            <w:noWrap/>
            <w:vAlign w:val="center"/>
          </w:tcPr>
          <w:p>
            <w:pPr>
              <w:jc w:val="right"/>
              <w:rPr>
                <w:rFonts w:ascii="等线" w:hAnsi="等线" w:eastAsia="等线"/>
                <w:color w:val="000000"/>
                <w:sz w:val="22"/>
              </w:rPr>
            </w:pPr>
            <w:r>
              <w:rPr>
                <w:rFonts w:hint="eastAsia" w:ascii="等线" w:hAnsi="等线" w:eastAsia="等线"/>
                <w:color w:val="000000"/>
                <w:kern w:val="2"/>
                <w:sz w:val="22"/>
              </w:rPr>
              <w:t>-</w:t>
            </w:r>
            <w:ins w:id="3418" w:author="hyx" w:date="2018-11-11T12:59:00Z">
              <w:r>
                <w:rPr>
                  <w:rFonts w:ascii="等线" w:hAnsi="等线" w:eastAsia="等线"/>
                  <w:color w:val="000000"/>
                  <w:kern w:val="2"/>
                  <w:sz w:val="22"/>
                </w:rPr>
                <w:t>41604</w:t>
              </w:r>
            </w:ins>
            <w:del w:id="3419" w:author="hyx" w:date="2018-11-11T12:59:00Z">
              <w:r>
                <w:rPr>
                  <w:rFonts w:hint="eastAsia" w:ascii="等线" w:hAnsi="等线" w:eastAsia="等线"/>
                  <w:color w:val="000000"/>
                  <w:kern w:val="2"/>
                  <w:sz w:val="22"/>
                </w:rPr>
                <w:delText>174736.8</w:delText>
              </w:r>
            </w:del>
          </w:p>
        </w:tc>
        <w:tc>
          <w:tcPr>
            <w:tcW w:w="3180" w:type="dxa"/>
            <w:tcBorders>
              <w:top w:val="nil"/>
              <w:left w:val="nil"/>
              <w:bottom w:val="single" w:color="auto" w:sz="4" w:space="0"/>
              <w:right w:val="single" w:color="auto" w:sz="4" w:space="0"/>
            </w:tcBorders>
            <w:shd w:val="clear" w:color="auto" w:fill="FFFFFF" w:themeFill="background1"/>
            <w:vAlign w:val="center"/>
          </w:tcPr>
          <w:p>
            <w:pPr>
              <w:rPr>
                <w:rFonts w:ascii="等线" w:hAnsi="等线" w:eastAsia="等线"/>
                <w:color w:val="000000"/>
                <w:sz w:val="22"/>
              </w:rPr>
            </w:pPr>
            <w:r>
              <w:rPr>
                <w:rFonts w:hint="eastAsia"/>
                <w:kern w:val="2"/>
              </w:rPr>
              <w:t>根据201</w:t>
            </w:r>
            <w:ins w:id="3420" w:author="hyx" w:date="2018-11-02T10:16:00Z">
              <w:r>
                <w:rPr>
                  <w:kern w:val="2"/>
                </w:rPr>
                <w:t>7</w:t>
              </w:r>
            </w:ins>
            <w:del w:id="3421" w:author="hyx" w:date="2018-11-02T10:16:00Z">
              <w:r>
                <w:rPr>
                  <w:kern w:val="2"/>
                </w:rPr>
                <w:delText>8</w:delText>
              </w:r>
            </w:del>
            <w:r>
              <w:rPr>
                <w:rFonts w:hint="eastAsia"/>
                <w:kern w:val="2"/>
              </w:rPr>
              <w:t>最新劳动人员平均工资为69.34元/小时，每月的平均工作日共计约</w:t>
            </w:r>
            <w:ins w:id="3422" w:author="hyx" w:date="2018-11-11T12:59:00Z">
              <w:r>
                <w:rPr>
                  <w:kern w:val="2"/>
                </w:rPr>
                <w:t>30</w:t>
              </w:r>
            </w:ins>
            <w:del w:id="3423" w:author="hyx" w:date="2018-11-11T12:59:00Z">
              <w:r>
                <w:rPr>
                  <w:rFonts w:hint="eastAsia"/>
                  <w:kern w:val="2"/>
                </w:rPr>
                <w:delText>21</w:delText>
              </w:r>
            </w:del>
            <w:r>
              <w:rPr>
                <w:rFonts w:hint="eastAsia"/>
                <w:kern w:val="2"/>
              </w:rPr>
              <w:t>天。因为是课程项目故人力支出不计入总支出。</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auto" w:fill="FFFFFF" w:themeFill="background1"/>
            <w:noWrap/>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65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1766"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826" w:type="dxa"/>
            <w:gridSpan w:val="5"/>
            <w:tcBorders>
              <w:top w:val="nil"/>
              <w:left w:val="single" w:color="auto" w:sz="4" w:space="0"/>
              <w:bottom w:val="single" w:color="auto" w:sz="4" w:space="0"/>
              <w:right w:val="single" w:color="auto" w:sz="4" w:space="0"/>
            </w:tcBorders>
            <w:shd w:val="clear" w:color="auto" w:fill="FFFFFF" w:themeFill="background1"/>
            <w:noWrap/>
            <w:vAlign w:val="center"/>
          </w:tcPr>
          <w:p>
            <w:pPr>
              <w:rPr>
                <w:rFonts w:ascii="等线" w:hAnsi="等线" w:eastAsia="等线"/>
                <w:color w:val="000000"/>
                <w:sz w:val="22"/>
              </w:rPr>
            </w:pPr>
            <w:r>
              <w:rPr>
                <w:rFonts w:hint="eastAsia" w:ascii="等线" w:hAnsi="等线" w:eastAsia="等线"/>
                <w:color w:val="000000"/>
                <w:sz w:val="22"/>
              </w:rPr>
              <w:t>财务负责人：陈俊仁</w:t>
            </w:r>
          </w:p>
        </w:tc>
      </w:tr>
      <w:bookmarkEnd w:id="183"/>
    </w:tbl>
    <w:p/>
    <w:p>
      <w:pPr>
        <w:rPr>
          <w:ins w:id="3424" w:author="hyx" w:date="2018-11-02T10:18:00Z"/>
        </w:rPr>
      </w:pPr>
    </w:p>
    <w:p>
      <w:pPr>
        <w:rPr>
          <w:ins w:id="3425" w:author="hyx" w:date="2018-11-02T10:18:00Z"/>
        </w:rPr>
      </w:pPr>
    </w:p>
    <w:p>
      <w:pPr>
        <w:rPr>
          <w:del w:id="3426" w:author="hyx" w:date="2018-11-02T10:18:00Z"/>
        </w:rPr>
      </w:pPr>
    </w:p>
    <w:p/>
    <w:p>
      <w:pPr>
        <w:pStyle w:val="60"/>
      </w:pPr>
      <w:bookmarkStart w:id="184" w:name="_Toc29463"/>
      <w:r>
        <w:rPr>
          <w:rFonts w:hint="eastAsia"/>
        </w:rPr>
        <w:t>采购</w:t>
      </w:r>
      <w:r>
        <w:t>管理计划</w:t>
      </w:r>
      <w:bookmarkEnd w:id="184"/>
    </w:p>
    <w:p>
      <w:pPr>
        <w:pStyle w:val="62"/>
      </w:pPr>
      <w:bookmarkStart w:id="185" w:name="_Toc13891"/>
      <w:bookmarkStart w:id="186" w:name="_Toc496991943"/>
      <w:r>
        <w:rPr>
          <w:rFonts w:hint="eastAsia"/>
        </w:rPr>
        <w:t>采购内容</w:t>
      </w:r>
      <w:bookmarkEnd w:id="185"/>
      <w:bookmarkEnd w:id="186"/>
    </w:p>
    <w:tbl>
      <w:tblPr>
        <w:tblStyle w:val="42"/>
        <w:tblW w:w="7967" w:type="dxa"/>
        <w:tblInd w:w="113" w:type="dxa"/>
        <w:tblLayout w:type="fixed"/>
        <w:tblCellMar>
          <w:top w:w="0" w:type="dxa"/>
          <w:left w:w="108" w:type="dxa"/>
          <w:bottom w:w="0" w:type="dxa"/>
          <w:right w:w="108" w:type="dxa"/>
        </w:tblCellMar>
      </w:tblPr>
      <w:tblGrid>
        <w:gridCol w:w="2150"/>
        <w:gridCol w:w="1451"/>
        <w:gridCol w:w="1186"/>
        <w:gridCol w:w="3180"/>
      </w:tblGrid>
      <w:tr>
        <w:tblPrEx>
          <w:tblLayout w:type="fixed"/>
          <w:tblCellMar>
            <w:top w:w="0" w:type="dxa"/>
            <w:left w:w="108" w:type="dxa"/>
            <w:bottom w:w="0" w:type="dxa"/>
            <w:right w:w="108" w:type="dxa"/>
          </w:tblCellMar>
        </w:tblPrEx>
        <w:trPr>
          <w:trHeight w:val="280" w:hRule="atLeast"/>
          <w:ins w:id="3427" w:author="hyx" w:date="2018-11-11T13:00:00Z"/>
        </w:trPr>
        <w:tc>
          <w:tcPr>
            <w:tcW w:w="2150" w:type="dxa"/>
            <w:vMerge w:val="restar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jc w:val="center"/>
              <w:rPr>
                <w:ins w:id="3428" w:author="hyx" w:date="2018-11-11T13:00:00Z"/>
                <w:rFonts w:ascii="等线" w:hAnsi="等线" w:eastAsia="等线"/>
                <w:b/>
                <w:color w:val="000000"/>
                <w:sz w:val="22"/>
              </w:rPr>
            </w:pPr>
            <w:ins w:id="3429" w:author="hyx" w:date="2018-11-11T13:00:00Z">
              <w:r>
                <w:rPr>
                  <w:rFonts w:hint="eastAsia" w:ascii="等线" w:hAnsi="等线" w:eastAsia="等线"/>
                  <w:b/>
                  <w:color w:val="000000"/>
                  <w:sz w:val="22"/>
                </w:rPr>
                <w:t>采购内容</w:t>
              </w:r>
            </w:ins>
          </w:p>
        </w:tc>
        <w:tc>
          <w:tcPr>
            <w:tcW w:w="2637" w:type="dxa"/>
            <w:gridSpan w:val="2"/>
            <w:tcBorders>
              <w:top w:val="single" w:color="auto" w:sz="4" w:space="0"/>
              <w:left w:val="nil"/>
              <w:bottom w:val="single" w:color="auto" w:sz="4" w:space="0"/>
              <w:right w:val="single" w:color="auto" w:sz="4" w:space="0"/>
            </w:tcBorders>
            <w:shd w:val="clear" w:color="auto" w:fill="FFFFFF" w:themeFill="background1"/>
            <w:noWrap/>
            <w:vAlign w:val="center"/>
          </w:tcPr>
          <w:p>
            <w:pPr>
              <w:jc w:val="center"/>
              <w:rPr>
                <w:ins w:id="3430" w:author="hyx" w:date="2018-11-11T13:00:00Z"/>
                <w:rFonts w:ascii="等线" w:hAnsi="等线" w:eastAsia="等线"/>
                <w:b/>
                <w:color w:val="000000"/>
                <w:sz w:val="22"/>
              </w:rPr>
            </w:pPr>
            <w:ins w:id="3431" w:author="hyx" w:date="2018-11-11T13:00:00Z">
              <w:r>
                <w:rPr>
                  <w:rFonts w:hint="eastAsia" w:ascii="等线" w:hAnsi="等线" w:eastAsia="等线"/>
                  <w:b/>
                  <w:color w:val="000000"/>
                  <w:sz w:val="22"/>
                </w:rPr>
                <w:t>货币资金</w:t>
              </w:r>
            </w:ins>
          </w:p>
        </w:tc>
        <w:tc>
          <w:tcPr>
            <w:tcW w:w="3180" w:type="dxa"/>
            <w:vMerge w:val="restar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pPr>
              <w:jc w:val="center"/>
              <w:rPr>
                <w:ins w:id="3432" w:author="hyx" w:date="2018-11-11T13:00:00Z"/>
                <w:rFonts w:ascii="等线" w:hAnsi="等线" w:eastAsia="等线"/>
                <w:b/>
                <w:color w:val="000000"/>
                <w:sz w:val="22"/>
              </w:rPr>
            </w:pPr>
            <w:ins w:id="3433" w:author="hyx" w:date="2018-11-11T13:00:00Z">
              <w:r>
                <w:rPr>
                  <w:rFonts w:hint="eastAsia" w:ascii="等线" w:hAnsi="等线" w:eastAsia="等线"/>
                  <w:b/>
                  <w:color w:val="000000"/>
                  <w:sz w:val="22"/>
                </w:rPr>
                <w:t>备注</w:t>
              </w:r>
            </w:ins>
          </w:p>
        </w:tc>
      </w:tr>
      <w:tr>
        <w:tblPrEx>
          <w:tblLayout w:type="fixed"/>
          <w:tblCellMar>
            <w:top w:w="0" w:type="dxa"/>
            <w:left w:w="108" w:type="dxa"/>
            <w:bottom w:w="0" w:type="dxa"/>
            <w:right w:w="108" w:type="dxa"/>
          </w:tblCellMar>
        </w:tblPrEx>
        <w:trPr>
          <w:trHeight w:val="280" w:hRule="atLeast"/>
          <w:ins w:id="3434" w:author="hyx" w:date="2018-11-11T13:00:00Z"/>
        </w:trPr>
        <w:tc>
          <w:tcPr>
            <w:tcW w:w="2150"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ins w:id="3435" w:author="hyx" w:date="2018-11-11T13:00:00Z"/>
                <w:rFonts w:ascii="等线" w:hAnsi="等线" w:eastAsia="等线"/>
                <w:color w:val="000000"/>
                <w:sz w:val="22"/>
              </w:rPr>
            </w:pPr>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3436" w:author="hyx" w:date="2018-11-11T13:00:00Z"/>
                <w:rFonts w:ascii="等线" w:hAnsi="等线" w:eastAsia="等线"/>
                <w:color w:val="000000"/>
                <w:sz w:val="22"/>
              </w:rPr>
            </w:pPr>
            <w:ins w:id="3437" w:author="hyx" w:date="2018-11-11T13:00:00Z">
              <w:r>
                <w:rPr>
                  <w:rFonts w:hint="eastAsia" w:ascii="等线" w:hAnsi="等线" w:eastAsia="等线"/>
                  <w:color w:val="000000"/>
                  <w:sz w:val="22"/>
                </w:rPr>
                <w:t>月投入</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3438" w:author="hyx" w:date="2018-11-11T13:00:00Z"/>
                <w:rFonts w:ascii="等线" w:hAnsi="等线" w:eastAsia="等线"/>
                <w:color w:val="000000"/>
                <w:sz w:val="22"/>
              </w:rPr>
            </w:pPr>
            <w:ins w:id="3439" w:author="hyx" w:date="2018-11-11T13:00:00Z">
              <w:r>
                <w:rPr>
                  <w:rFonts w:hint="eastAsia" w:ascii="等线" w:hAnsi="等线" w:eastAsia="等线"/>
                  <w:color w:val="000000"/>
                  <w:sz w:val="22"/>
                </w:rPr>
                <w:t>年投入</w:t>
              </w:r>
            </w:ins>
          </w:p>
        </w:tc>
        <w:tc>
          <w:tcPr>
            <w:tcW w:w="3180"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rPr>
                <w:ins w:id="3440" w:author="hyx" w:date="2018-11-11T13:00:00Z"/>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ins w:id="3441"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noWrap/>
            <w:vAlign w:val="center"/>
          </w:tcPr>
          <w:p>
            <w:pPr>
              <w:rPr>
                <w:ins w:id="3442" w:author="hyx" w:date="2018-11-11T13:00:00Z"/>
                <w:rFonts w:ascii="等线" w:hAnsi="等线" w:eastAsia="等线"/>
                <w:color w:val="000000"/>
                <w:sz w:val="22"/>
              </w:rPr>
            </w:pPr>
            <w:ins w:id="3443" w:author="hyx" w:date="2018-11-11T13:00:00Z">
              <w:r>
                <w:rPr>
                  <w:rFonts w:hint="eastAsia" w:ascii="等线" w:hAnsi="等线" w:eastAsia="等线"/>
                  <w:color w:val="000000"/>
                  <w:sz w:val="22"/>
                </w:rPr>
                <w:t>一、初期投入资金</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3444" w:author="hyx" w:date="2018-11-11T13:00:00Z"/>
                <w:rFonts w:ascii="等线" w:hAnsi="等线" w:eastAsia="等线"/>
                <w:color w:val="000000"/>
                <w:sz w:val="22"/>
              </w:rPr>
            </w:pPr>
            <w:ins w:id="3445"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3446" w:author="hyx" w:date="2018-11-11T13:00:00Z"/>
                <w:rFonts w:ascii="等线" w:hAnsi="等线" w:eastAsia="等线"/>
                <w:color w:val="000000"/>
                <w:sz w:val="22"/>
              </w:rPr>
            </w:pPr>
            <w:ins w:id="3447"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3448" w:author="hyx" w:date="2018-11-11T13:00:00Z"/>
                <w:rFonts w:ascii="等线" w:hAnsi="等线" w:eastAsia="等线"/>
                <w:color w:val="000000"/>
                <w:sz w:val="22"/>
              </w:rPr>
            </w:pPr>
            <w:ins w:id="3449" w:author="hyx" w:date="2018-11-11T13:00:00Z">
              <w:r>
                <w:rPr>
                  <w:rFonts w:hint="eastAsia" w:ascii="等线" w:hAnsi="等线" w:eastAsia="等线"/>
                  <w:color w:val="000000"/>
                  <w:sz w:val="22"/>
                </w:rPr>
                <w:t>/</w:t>
              </w:r>
            </w:ins>
          </w:p>
        </w:tc>
      </w:tr>
      <w:tr>
        <w:tblPrEx>
          <w:tblLayout w:type="fixed"/>
          <w:tblCellMar>
            <w:top w:w="0" w:type="dxa"/>
            <w:left w:w="108" w:type="dxa"/>
            <w:bottom w:w="0" w:type="dxa"/>
            <w:right w:w="108" w:type="dxa"/>
          </w:tblCellMar>
        </w:tblPrEx>
        <w:trPr>
          <w:trHeight w:val="280" w:hRule="atLeast"/>
          <w:ins w:id="3450"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noWrap/>
            <w:vAlign w:val="center"/>
          </w:tcPr>
          <w:p>
            <w:pPr>
              <w:rPr>
                <w:ins w:id="3451" w:author="hyx" w:date="2018-11-11T13:00:00Z"/>
                <w:rFonts w:ascii="等线" w:hAnsi="等线" w:eastAsia="等线"/>
                <w:color w:val="000000"/>
                <w:sz w:val="22"/>
              </w:rPr>
            </w:pPr>
            <w:ins w:id="3452" w:author="hyx" w:date="2018-11-11T13:00:00Z">
              <w:r>
                <w:rPr>
                  <w:rFonts w:hint="eastAsia" w:ascii="等线" w:hAnsi="等线" w:eastAsia="等线"/>
                  <w:color w:val="000000"/>
                  <w:sz w:val="22"/>
                </w:rPr>
                <w:t>（1）电子书</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3453" w:author="hyx" w:date="2018-11-11T13:00:00Z"/>
                <w:rFonts w:ascii="等线" w:hAnsi="等线" w:eastAsia="等线"/>
                <w:color w:val="000000"/>
                <w:sz w:val="22"/>
              </w:rPr>
            </w:pPr>
            <w:ins w:id="3454"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3455" w:author="hyx" w:date="2018-11-11T13:00:00Z"/>
                <w:rFonts w:ascii="等线" w:hAnsi="等线" w:eastAsia="等线"/>
                <w:color w:val="000000"/>
                <w:sz w:val="22"/>
              </w:rPr>
            </w:pPr>
            <w:ins w:id="3456"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3457" w:author="hyx" w:date="2018-11-11T13:00:00Z"/>
                <w:rFonts w:ascii="等线" w:hAnsi="等线" w:eastAsia="等线"/>
                <w:color w:val="000000"/>
                <w:sz w:val="22"/>
              </w:rPr>
            </w:pPr>
            <w:ins w:id="3458" w:author="hyx" w:date="2018-11-11T13:00:00Z">
              <w:r>
                <w:rPr>
                  <w:rFonts w:hint="eastAsia" w:ascii="等线" w:hAnsi="等线" w:eastAsia="等线"/>
                  <w:color w:val="000000"/>
                  <w:sz w:val="22"/>
                </w:rPr>
                <w:t>网上资源学习使用暂无费用</w:t>
              </w:r>
            </w:ins>
          </w:p>
        </w:tc>
      </w:tr>
      <w:tr>
        <w:tblPrEx>
          <w:tblLayout w:type="fixed"/>
          <w:tblCellMar>
            <w:top w:w="0" w:type="dxa"/>
            <w:left w:w="108" w:type="dxa"/>
            <w:bottom w:w="0" w:type="dxa"/>
            <w:right w:w="108" w:type="dxa"/>
          </w:tblCellMar>
        </w:tblPrEx>
        <w:trPr>
          <w:trHeight w:val="280" w:hRule="atLeast"/>
          <w:ins w:id="3459"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noWrap/>
            <w:vAlign w:val="center"/>
          </w:tcPr>
          <w:p>
            <w:pPr>
              <w:rPr>
                <w:ins w:id="3460" w:author="hyx" w:date="2018-11-11T13:00:00Z"/>
                <w:rFonts w:ascii="等线" w:hAnsi="等线" w:eastAsia="等线"/>
                <w:color w:val="000000"/>
                <w:sz w:val="22"/>
              </w:rPr>
            </w:pPr>
            <w:ins w:id="3461" w:author="hyx" w:date="2018-11-11T13:00:00Z">
              <w:r>
                <w:rPr>
                  <w:rFonts w:hint="eastAsia" w:ascii="等线" w:hAnsi="等线" w:eastAsia="等线"/>
                  <w:color w:val="000000"/>
                  <w:sz w:val="22"/>
                </w:rPr>
                <w:t>（2）UML建模工具</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ind w:right="880"/>
              <w:rPr>
                <w:ins w:id="3462" w:author="hyx" w:date="2018-11-11T13:00:00Z"/>
                <w:rFonts w:ascii="等线" w:hAnsi="等线" w:eastAsia="等线"/>
                <w:color w:val="000000"/>
                <w:sz w:val="22"/>
              </w:rPr>
            </w:pPr>
            <w:ins w:id="3463"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ind w:right="880"/>
              <w:jc w:val="center"/>
              <w:rPr>
                <w:ins w:id="3464" w:author="hyx" w:date="2018-11-11T13:00:00Z"/>
                <w:rFonts w:ascii="等线" w:hAnsi="等线" w:eastAsia="等线"/>
                <w:color w:val="000000"/>
                <w:sz w:val="22"/>
              </w:rPr>
            </w:pPr>
            <w:ins w:id="3465"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3466" w:author="hyx" w:date="2018-11-11T13:00:00Z"/>
                <w:rFonts w:ascii="等线" w:hAnsi="等线" w:eastAsia="等线"/>
                <w:color w:val="000000"/>
                <w:sz w:val="22"/>
              </w:rPr>
            </w:pPr>
            <w:ins w:id="3467" w:author="hyx" w:date="2018-11-11T13:00:00Z">
              <w:r>
                <w:rPr>
                  <w:rFonts w:hint="eastAsia" w:ascii="等线" w:hAnsi="等线" w:eastAsia="等线"/>
                  <w:color w:val="000000"/>
                  <w:sz w:val="22"/>
                </w:rPr>
                <w:t>网上有破解版或是教育版暂无费用</w:t>
              </w:r>
            </w:ins>
          </w:p>
        </w:tc>
      </w:tr>
      <w:tr>
        <w:tblPrEx>
          <w:tblLayout w:type="fixed"/>
          <w:tblCellMar>
            <w:top w:w="0" w:type="dxa"/>
            <w:left w:w="108" w:type="dxa"/>
            <w:bottom w:w="0" w:type="dxa"/>
            <w:right w:w="108" w:type="dxa"/>
          </w:tblCellMar>
        </w:tblPrEx>
        <w:trPr>
          <w:trHeight w:val="280" w:hRule="atLeast"/>
          <w:ins w:id="3468"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noWrap/>
            <w:vAlign w:val="center"/>
          </w:tcPr>
          <w:p>
            <w:pPr>
              <w:rPr>
                <w:ins w:id="3469" w:author="hyx" w:date="2018-11-11T13:00:00Z"/>
                <w:rFonts w:ascii="等线" w:hAnsi="等线" w:eastAsia="等线"/>
                <w:color w:val="000000"/>
                <w:sz w:val="22"/>
              </w:rPr>
            </w:pPr>
            <w:ins w:id="3470" w:author="hyx" w:date="2018-11-11T13:00:00Z">
              <w:r>
                <w:rPr>
                  <w:rFonts w:hint="eastAsia" w:ascii="等线" w:hAnsi="等线" w:eastAsia="等线"/>
                  <w:color w:val="000000"/>
                  <w:sz w:val="22"/>
                </w:rPr>
                <w:t>（3）AxureRP</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3471" w:author="hyx" w:date="2018-11-11T13:00:00Z"/>
                <w:rFonts w:ascii="等线" w:hAnsi="等线" w:eastAsia="等线"/>
                <w:color w:val="000000"/>
                <w:sz w:val="22"/>
              </w:rPr>
            </w:pPr>
            <w:ins w:id="3472"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3473" w:author="hyx" w:date="2018-11-11T13:00:00Z"/>
                <w:rFonts w:ascii="等线" w:hAnsi="等线" w:eastAsia="等线"/>
                <w:color w:val="000000"/>
                <w:sz w:val="22"/>
              </w:rPr>
            </w:pPr>
            <w:ins w:id="3474"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3475" w:author="hyx" w:date="2018-11-11T13:00:00Z"/>
                <w:rFonts w:ascii="等线" w:hAnsi="等线" w:eastAsia="等线"/>
                <w:color w:val="000000"/>
                <w:sz w:val="22"/>
              </w:rPr>
            </w:pPr>
            <w:ins w:id="3476" w:author="hyx" w:date="2018-11-11T13:00:00Z">
              <w:r>
                <w:rPr>
                  <w:rFonts w:hint="eastAsia" w:ascii="等线" w:hAnsi="等线" w:eastAsia="等线"/>
                  <w:color w:val="000000"/>
                  <w:sz w:val="22"/>
                </w:rPr>
                <w:t>网上有破解版或是教育版暂无费用</w:t>
              </w:r>
            </w:ins>
          </w:p>
        </w:tc>
      </w:tr>
      <w:tr>
        <w:tblPrEx>
          <w:tblLayout w:type="fixed"/>
          <w:tblCellMar>
            <w:top w:w="0" w:type="dxa"/>
            <w:left w:w="108" w:type="dxa"/>
            <w:bottom w:w="0" w:type="dxa"/>
            <w:right w:w="108" w:type="dxa"/>
          </w:tblCellMar>
        </w:tblPrEx>
        <w:trPr>
          <w:trHeight w:val="280" w:hRule="atLeast"/>
          <w:ins w:id="3477"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noWrap/>
            <w:vAlign w:val="center"/>
          </w:tcPr>
          <w:p>
            <w:pPr>
              <w:rPr>
                <w:ins w:id="3478" w:author="hyx" w:date="2018-11-11T13:00:00Z"/>
                <w:rFonts w:ascii="等线" w:hAnsi="等线" w:eastAsia="等线"/>
                <w:color w:val="000000"/>
                <w:sz w:val="22"/>
              </w:rPr>
            </w:pPr>
            <w:ins w:id="3479" w:author="hyx" w:date="2018-11-11T13:00:00Z">
              <w:r>
                <w:rPr>
                  <w:rFonts w:hint="eastAsia" w:ascii="等线" w:hAnsi="等线" w:eastAsia="等线"/>
                  <w:color w:val="000000"/>
                  <w:sz w:val="22"/>
                </w:rPr>
                <w:t>（4）Office</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3480" w:author="hyx" w:date="2018-11-11T13:00:00Z"/>
                <w:rFonts w:ascii="等线" w:hAnsi="等线" w:eastAsia="等线"/>
                <w:color w:val="000000"/>
                <w:sz w:val="22"/>
              </w:rPr>
            </w:pPr>
            <w:ins w:id="3481"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3482" w:author="hyx" w:date="2018-11-11T13:00:00Z"/>
                <w:rFonts w:ascii="等线" w:hAnsi="等线" w:eastAsia="等线"/>
                <w:color w:val="000000"/>
                <w:sz w:val="22"/>
              </w:rPr>
            </w:pPr>
            <w:ins w:id="3483"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3484" w:author="hyx" w:date="2018-11-11T13:00:00Z"/>
                <w:rFonts w:ascii="等线" w:hAnsi="等线" w:eastAsia="等线"/>
                <w:color w:val="000000"/>
                <w:sz w:val="22"/>
              </w:rPr>
            </w:pPr>
            <w:ins w:id="3485" w:author="hyx" w:date="2018-11-11T13:00:00Z">
              <w:r>
                <w:rPr>
                  <w:rFonts w:hint="eastAsia" w:ascii="等线" w:hAnsi="等线" w:eastAsia="等线"/>
                  <w:color w:val="000000"/>
                  <w:sz w:val="22"/>
                </w:rPr>
                <w:t>网上有破解版或是教育版暂无费用</w:t>
              </w:r>
            </w:ins>
          </w:p>
        </w:tc>
      </w:tr>
      <w:tr>
        <w:tblPrEx>
          <w:tblLayout w:type="fixed"/>
          <w:tblCellMar>
            <w:top w:w="0" w:type="dxa"/>
            <w:left w:w="108" w:type="dxa"/>
            <w:bottom w:w="0" w:type="dxa"/>
            <w:right w:w="108" w:type="dxa"/>
          </w:tblCellMar>
        </w:tblPrEx>
        <w:trPr>
          <w:trHeight w:val="560" w:hRule="atLeast"/>
          <w:ins w:id="3486"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vAlign w:val="center"/>
          </w:tcPr>
          <w:p>
            <w:pPr>
              <w:rPr>
                <w:ins w:id="3487" w:author="hyx" w:date="2018-11-11T13:00:00Z"/>
                <w:rFonts w:ascii="等线" w:hAnsi="等线" w:eastAsia="等线"/>
                <w:color w:val="000000"/>
                <w:sz w:val="22"/>
              </w:rPr>
            </w:pPr>
            <w:ins w:id="3488" w:author="hyx" w:date="2018-11-11T13:00:00Z">
              <w:r>
                <w:rPr>
                  <w:rFonts w:hint="eastAsia" w:ascii="等线" w:hAnsi="等线" w:eastAsia="等线"/>
                  <w:color w:val="000000"/>
                  <w:sz w:val="22"/>
                </w:rPr>
                <w:t>（5）Vmware</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3489" w:author="hyx" w:date="2018-11-11T13:00:00Z"/>
                <w:rFonts w:ascii="等线" w:hAnsi="等线" w:eastAsia="等线"/>
                <w:color w:val="000000"/>
                <w:sz w:val="22"/>
              </w:rPr>
            </w:pPr>
            <w:ins w:id="3490"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3491" w:author="hyx" w:date="2018-11-11T13:00:00Z"/>
                <w:rFonts w:ascii="等线" w:hAnsi="等线" w:eastAsia="等线"/>
                <w:color w:val="000000"/>
                <w:sz w:val="22"/>
              </w:rPr>
            </w:pPr>
            <w:ins w:id="3492"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3493" w:author="hyx" w:date="2018-11-11T13:00:00Z"/>
                <w:rFonts w:ascii="等线" w:hAnsi="等线" w:eastAsia="等线"/>
                <w:color w:val="000000"/>
                <w:sz w:val="22"/>
              </w:rPr>
            </w:pPr>
            <w:ins w:id="3494" w:author="hyx" w:date="2018-11-11T13:00:00Z">
              <w:r>
                <w:rPr>
                  <w:rFonts w:hint="eastAsia" w:ascii="等线" w:hAnsi="等线" w:eastAsia="等线"/>
                  <w:color w:val="000000"/>
                  <w:sz w:val="22"/>
                </w:rPr>
                <w:t>网上有破解版或是教育版暂无费用</w:t>
              </w:r>
            </w:ins>
          </w:p>
        </w:tc>
      </w:tr>
      <w:tr>
        <w:tblPrEx>
          <w:tblLayout w:type="fixed"/>
          <w:tblCellMar>
            <w:top w:w="0" w:type="dxa"/>
            <w:left w:w="108" w:type="dxa"/>
            <w:bottom w:w="0" w:type="dxa"/>
            <w:right w:w="108" w:type="dxa"/>
          </w:tblCellMar>
        </w:tblPrEx>
        <w:trPr>
          <w:trHeight w:val="280" w:hRule="atLeast"/>
          <w:ins w:id="3495"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noWrap/>
            <w:vAlign w:val="center"/>
          </w:tcPr>
          <w:p>
            <w:pPr>
              <w:rPr>
                <w:ins w:id="3496" w:author="hyx" w:date="2018-11-11T13:00:00Z"/>
                <w:rFonts w:ascii="等线" w:hAnsi="等线" w:eastAsia="等线"/>
                <w:color w:val="000000"/>
                <w:sz w:val="22"/>
              </w:rPr>
            </w:pPr>
            <w:ins w:id="3497" w:author="hyx" w:date="2018-11-11T13:00:00Z">
              <w:r>
                <w:rPr>
                  <w:rFonts w:hint="eastAsia" w:ascii="等线" w:hAnsi="等线" w:eastAsia="等线"/>
                  <w:color w:val="000000"/>
                  <w:sz w:val="22"/>
                </w:rPr>
                <w:t>二、初期必要支出</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3498" w:author="hyx" w:date="2018-11-11T13:00:00Z"/>
                <w:rFonts w:ascii="等线" w:hAnsi="等线" w:eastAsia="等线"/>
                <w:color w:val="000000"/>
                <w:sz w:val="22"/>
              </w:rPr>
            </w:pPr>
            <w:ins w:id="3499"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3500" w:author="hyx" w:date="2018-11-11T13:00:00Z"/>
                <w:rFonts w:ascii="等线" w:hAnsi="等线" w:eastAsia="等线"/>
                <w:color w:val="000000"/>
                <w:sz w:val="22"/>
              </w:rPr>
            </w:pPr>
            <w:ins w:id="3501"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3502" w:author="hyx" w:date="2018-11-11T13:00:00Z"/>
                <w:rFonts w:ascii="等线" w:hAnsi="等线" w:eastAsia="等线"/>
                <w:color w:val="000000"/>
                <w:sz w:val="22"/>
              </w:rPr>
            </w:pPr>
            <w:ins w:id="3503" w:author="hyx" w:date="2018-11-11T13:00:00Z">
              <w:r>
                <w:rPr>
                  <w:rFonts w:hint="eastAsia" w:ascii="等线" w:hAnsi="等线" w:eastAsia="等线"/>
                  <w:color w:val="000000"/>
                  <w:sz w:val="22"/>
                </w:rPr>
                <w:t>/</w:t>
              </w:r>
            </w:ins>
          </w:p>
        </w:tc>
      </w:tr>
      <w:tr>
        <w:tblPrEx>
          <w:tblLayout w:type="fixed"/>
          <w:tblCellMar>
            <w:top w:w="0" w:type="dxa"/>
            <w:left w:w="108" w:type="dxa"/>
            <w:bottom w:w="0" w:type="dxa"/>
            <w:right w:w="108" w:type="dxa"/>
          </w:tblCellMar>
        </w:tblPrEx>
        <w:trPr>
          <w:trHeight w:val="280" w:hRule="atLeast"/>
          <w:ins w:id="3504" w:author="hyx" w:date="2018-11-11T13:00:00Z"/>
        </w:trPr>
        <w:tc>
          <w:tcPr>
            <w:tcW w:w="2150" w:type="dxa"/>
            <w:tcBorders>
              <w:top w:val="nil"/>
              <w:left w:val="single" w:color="auto" w:sz="4" w:space="0"/>
              <w:bottom w:val="single" w:color="auto" w:sz="4" w:space="0"/>
              <w:right w:val="single" w:color="auto" w:sz="4" w:space="0"/>
            </w:tcBorders>
            <w:shd w:val="clear" w:color="auto" w:fill="FFFFFF" w:themeFill="background1"/>
            <w:noWrap/>
            <w:vAlign w:val="center"/>
          </w:tcPr>
          <w:p>
            <w:pPr>
              <w:rPr>
                <w:ins w:id="3505" w:author="hyx" w:date="2018-11-11T13:00:00Z"/>
                <w:rFonts w:ascii="等线" w:hAnsi="等线" w:eastAsia="等线"/>
                <w:color w:val="000000"/>
                <w:sz w:val="22"/>
              </w:rPr>
            </w:pPr>
            <w:ins w:id="3506" w:author="hyx" w:date="2018-11-11T13:00:00Z">
              <w:r>
                <w:rPr>
                  <w:rFonts w:hint="eastAsia" w:ascii="等线" w:hAnsi="等线" w:eastAsia="等线"/>
                  <w:color w:val="000000"/>
                  <w:sz w:val="22"/>
                </w:rPr>
                <w:t>（1）网络</w:t>
              </w:r>
            </w:ins>
          </w:p>
        </w:tc>
        <w:tc>
          <w:tcPr>
            <w:tcW w:w="1451" w:type="dxa"/>
            <w:tcBorders>
              <w:top w:val="nil"/>
              <w:left w:val="nil"/>
              <w:bottom w:val="single" w:color="auto" w:sz="4" w:space="0"/>
              <w:right w:val="single" w:color="auto" w:sz="4" w:space="0"/>
            </w:tcBorders>
            <w:shd w:val="clear" w:color="auto" w:fill="FFFFFF" w:themeFill="background1"/>
            <w:noWrap/>
            <w:vAlign w:val="center"/>
          </w:tcPr>
          <w:p>
            <w:pPr>
              <w:rPr>
                <w:ins w:id="3507" w:author="hyx" w:date="2018-11-11T13:00:00Z"/>
                <w:rFonts w:ascii="等线" w:hAnsi="等线" w:eastAsia="等线"/>
                <w:color w:val="000000"/>
                <w:sz w:val="22"/>
              </w:rPr>
            </w:pPr>
            <w:ins w:id="3508" w:author="hyx" w:date="2018-11-11T13:00:00Z">
              <w:r>
                <w:rPr>
                  <w:rFonts w:ascii="等线" w:hAnsi="等线" w:eastAsia="等线"/>
                  <w:color w:val="000000"/>
                  <w:sz w:val="22"/>
                </w:rPr>
                <w:t>/</w:t>
              </w:r>
            </w:ins>
          </w:p>
        </w:tc>
        <w:tc>
          <w:tcPr>
            <w:tcW w:w="1186" w:type="dxa"/>
            <w:tcBorders>
              <w:top w:val="nil"/>
              <w:left w:val="nil"/>
              <w:bottom w:val="single" w:color="auto" w:sz="4" w:space="0"/>
              <w:right w:val="single" w:color="auto" w:sz="4" w:space="0"/>
            </w:tcBorders>
            <w:shd w:val="clear" w:color="auto" w:fill="FFFFFF" w:themeFill="background1"/>
            <w:noWrap/>
            <w:vAlign w:val="center"/>
          </w:tcPr>
          <w:p>
            <w:pPr>
              <w:rPr>
                <w:ins w:id="3509" w:author="hyx" w:date="2018-11-11T13:00:00Z"/>
                <w:rFonts w:ascii="等线" w:hAnsi="等线" w:eastAsia="等线"/>
                <w:color w:val="000000"/>
                <w:sz w:val="22"/>
              </w:rPr>
            </w:pPr>
            <w:ins w:id="3510" w:author="hyx" w:date="2018-11-11T13:00:00Z">
              <w:r>
                <w:rPr>
                  <w:rFonts w:hint="eastAsia" w:ascii="等线" w:hAnsi="等线" w:eastAsia="等线"/>
                  <w:color w:val="000000"/>
                  <w:sz w:val="22"/>
                </w:rPr>
                <w:t>/</w:t>
              </w:r>
            </w:ins>
          </w:p>
        </w:tc>
        <w:tc>
          <w:tcPr>
            <w:tcW w:w="3180" w:type="dxa"/>
            <w:tcBorders>
              <w:top w:val="nil"/>
              <w:left w:val="nil"/>
              <w:bottom w:val="single" w:color="auto" w:sz="4" w:space="0"/>
              <w:right w:val="single" w:color="auto" w:sz="4" w:space="0"/>
            </w:tcBorders>
            <w:shd w:val="clear" w:color="auto" w:fill="FFFFFF" w:themeFill="background1"/>
            <w:noWrap/>
            <w:vAlign w:val="center"/>
          </w:tcPr>
          <w:p>
            <w:pPr>
              <w:rPr>
                <w:ins w:id="3511" w:author="hyx" w:date="2018-11-11T13:00:00Z"/>
                <w:rFonts w:ascii="等线" w:hAnsi="等线" w:eastAsia="等线"/>
                <w:color w:val="000000"/>
                <w:sz w:val="22"/>
              </w:rPr>
            </w:pPr>
            <w:ins w:id="3512" w:author="hyx" w:date="2018-11-11T13:00:00Z">
              <w:r>
                <w:rPr>
                  <w:rFonts w:hint="eastAsia" w:ascii="等线" w:hAnsi="等线" w:eastAsia="等线"/>
                  <w:color w:val="000000"/>
                  <w:sz w:val="22"/>
                </w:rPr>
                <w:t>由学校分配</w:t>
              </w:r>
            </w:ins>
          </w:p>
        </w:tc>
      </w:tr>
    </w:tbl>
    <w:p>
      <w:pPr>
        <w:rPr>
          <w:ins w:id="3513" w:author="hyx" w:date="2018-11-13T10:36:00Z"/>
        </w:rPr>
      </w:pPr>
    </w:p>
    <w:p/>
    <w:p>
      <w:pPr>
        <w:pStyle w:val="62"/>
      </w:pPr>
      <w:bookmarkStart w:id="187" w:name="_Toc27974"/>
      <w:bookmarkStart w:id="188" w:name="_Toc496991944"/>
      <w:r>
        <w:rPr>
          <w:rFonts w:hint="eastAsia"/>
        </w:rPr>
        <w:t>采购</w:t>
      </w:r>
      <w:r>
        <w:t>计划的关键因素</w:t>
      </w:r>
      <w:bookmarkEnd w:id="187"/>
      <w:bookmarkEnd w:id="188"/>
    </w:p>
    <w:tbl>
      <w:tblPr>
        <w:tblStyle w:val="83"/>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3514" w:author="hyx" w:date="2018-11-11T13:00:00Z"/>
        </w:trPr>
        <w:tc>
          <w:tcPr>
            <w:tcW w:w="1696" w:type="dxa"/>
            <w:shd w:val="clear" w:color="auto" w:fill="B8CCE4"/>
          </w:tcPr>
          <w:p>
            <w:pPr>
              <w:widowControl w:val="0"/>
              <w:jc w:val="both"/>
              <w:rPr>
                <w:del w:id="3515" w:author="hyx" w:date="2018-11-11T13:00:00Z"/>
                <w:rFonts w:ascii="Times New Roman" w:hAnsi="Times New Roman" w:cs="Times New Roman"/>
                <w:color w:val="000000"/>
                <w:sz w:val="22"/>
                <w:szCs w:val="20"/>
              </w:rPr>
            </w:pPr>
            <w:del w:id="3516" w:author="hyx" w:date="2018-11-11T13:00:00Z">
              <w:r>
                <w:rPr>
                  <w:rFonts w:hint="eastAsia" w:ascii="Times New Roman" w:hAnsi="Times New Roman" w:cs="Times New Roman"/>
                  <w:color w:val="000000"/>
                  <w:sz w:val="22"/>
                  <w:szCs w:val="20"/>
                </w:rPr>
                <w:delText>风险名称</w:delText>
              </w:r>
            </w:del>
          </w:p>
        </w:tc>
        <w:tc>
          <w:tcPr>
            <w:tcW w:w="3232" w:type="dxa"/>
            <w:shd w:val="clear" w:color="auto" w:fill="B8CCE4"/>
          </w:tcPr>
          <w:p>
            <w:pPr>
              <w:widowControl w:val="0"/>
              <w:jc w:val="both"/>
              <w:rPr>
                <w:del w:id="3517" w:author="hyx" w:date="2018-11-11T13:00:00Z"/>
                <w:rFonts w:ascii="Times New Roman" w:hAnsi="Times New Roman" w:cs="Times New Roman"/>
                <w:color w:val="000000"/>
                <w:sz w:val="22"/>
                <w:szCs w:val="20"/>
              </w:rPr>
            </w:pPr>
            <w:del w:id="3518" w:author="hyx" w:date="2018-11-11T13:00:00Z">
              <w:r>
                <w:rPr>
                  <w:rFonts w:hint="eastAsia" w:ascii="Times New Roman" w:hAnsi="Times New Roman" w:cs="Times New Roman"/>
                  <w:color w:val="000000"/>
                  <w:sz w:val="22"/>
                  <w:szCs w:val="20"/>
                </w:rPr>
                <w:delText>解决方案</w:delText>
              </w:r>
            </w:del>
          </w:p>
        </w:tc>
        <w:tc>
          <w:tcPr>
            <w:tcW w:w="1234" w:type="dxa"/>
            <w:shd w:val="clear" w:color="auto" w:fill="B8CCE4"/>
          </w:tcPr>
          <w:p>
            <w:pPr>
              <w:widowControl w:val="0"/>
              <w:jc w:val="both"/>
              <w:rPr>
                <w:del w:id="3519" w:author="hyx" w:date="2018-11-11T13:00:00Z"/>
                <w:rFonts w:ascii="Times New Roman" w:hAnsi="Times New Roman" w:cs="Times New Roman"/>
                <w:color w:val="000000"/>
                <w:sz w:val="22"/>
                <w:szCs w:val="20"/>
              </w:rPr>
            </w:pPr>
            <w:del w:id="3520" w:author="hyx" w:date="2018-11-11T13:00:00Z">
              <w:r>
                <w:rPr>
                  <w:rFonts w:hint="eastAsia" w:ascii="Times New Roman" w:hAnsi="Times New Roman" w:cs="Times New Roman"/>
                  <w:color w:val="000000"/>
                  <w:sz w:val="22"/>
                  <w:szCs w:val="20"/>
                </w:rPr>
                <w:delText>发生概率</w:delText>
              </w:r>
            </w:del>
          </w:p>
        </w:tc>
        <w:tc>
          <w:tcPr>
            <w:tcW w:w="1267" w:type="dxa"/>
            <w:shd w:val="clear" w:color="auto" w:fill="B8CCE4"/>
          </w:tcPr>
          <w:p>
            <w:pPr>
              <w:widowControl w:val="0"/>
              <w:jc w:val="both"/>
              <w:rPr>
                <w:del w:id="3521" w:author="hyx" w:date="2018-11-11T13:00:00Z"/>
                <w:rFonts w:ascii="Times New Roman" w:hAnsi="Times New Roman" w:cs="Times New Roman"/>
                <w:color w:val="000000"/>
                <w:sz w:val="22"/>
                <w:szCs w:val="20"/>
              </w:rPr>
            </w:pPr>
            <w:del w:id="3522" w:author="hyx" w:date="2018-11-11T13:00:00Z">
              <w:r>
                <w:rPr>
                  <w:rFonts w:hint="eastAsia" w:ascii="Times New Roman" w:hAnsi="Times New Roman" w:cs="Times New Roman"/>
                  <w:color w:val="000000"/>
                  <w:sz w:val="22"/>
                  <w:szCs w:val="20"/>
                </w:rPr>
                <w:delText>影响程度</w:delText>
              </w:r>
            </w:del>
          </w:p>
        </w:tc>
        <w:tc>
          <w:tcPr>
            <w:tcW w:w="1037" w:type="dxa"/>
            <w:shd w:val="clear" w:color="auto" w:fill="B8CCE4"/>
          </w:tcPr>
          <w:p>
            <w:pPr>
              <w:widowControl w:val="0"/>
              <w:jc w:val="both"/>
              <w:rPr>
                <w:del w:id="3523" w:author="hyx" w:date="2018-11-11T13:00:00Z"/>
                <w:rFonts w:ascii="Times New Roman" w:hAnsi="Times New Roman" w:cs="Times New Roman"/>
                <w:color w:val="000000"/>
                <w:sz w:val="22"/>
                <w:szCs w:val="20"/>
              </w:rPr>
            </w:pPr>
            <w:del w:id="3524" w:author="hyx" w:date="2018-11-11T13:00:00Z">
              <w:r>
                <w:rPr>
                  <w:rFonts w:hint="eastAsia" w:ascii="Times New Roman" w:hAnsi="Times New Roman" w:cs="Times New Roman"/>
                  <w:color w:val="000000"/>
                  <w:sz w:val="22"/>
                  <w:szCs w:val="20"/>
                </w:rPr>
                <w:delText>优先级</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3525" w:author="hyx" w:date="2018-11-11T13:00:00Z"/>
        </w:trPr>
        <w:tc>
          <w:tcPr>
            <w:tcW w:w="1696" w:type="dxa"/>
          </w:tcPr>
          <w:p>
            <w:pPr>
              <w:widowControl w:val="0"/>
              <w:jc w:val="both"/>
              <w:rPr>
                <w:del w:id="3526" w:author="hyx" w:date="2018-11-11T13:00:00Z"/>
                <w:rFonts w:ascii="Times New Roman" w:hAnsi="Times New Roman" w:cs="Times New Roman"/>
                <w:color w:val="000000"/>
                <w:sz w:val="22"/>
                <w:szCs w:val="20"/>
              </w:rPr>
            </w:pPr>
            <w:del w:id="3527" w:author="hyx" w:date="2018-11-11T13:00:00Z">
              <w:r>
                <w:rPr>
                  <w:rFonts w:hint="eastAsia" w:ascii="Times New Roman" w:hAnsi="Times New Roman" w:cs="Times New Roman"/>
                  <w:color w:val="000000"/>
                  <w:sz w:val="22"/>
                  <w:szCs w:val="20"/>
                </w:rPr>
                <w:delText>资源缺乏</w:delText>
              </w:r>
            </w:del>
          </w:p>
        </w:tc>
        <w:tc>
          <w:tcPr>
            <w:tcW w:w="3232" w:type="dxa"/>
          </w:tcPr>
          <w:p>
            <w:pPr>
              <w:widowControl w:val="0"/>
              <w:jc w:val="both"/>
              <w:rPr>
                <w:del w:id="3528" w:author="hyx" w:date="2018-11-11T13:00:00Z"/>
                <w:rFonts w:ascii="Times New Roman" w:hAnsi="Times New Roman" w:cs="Times New Roman"/>
                <w:color w:val="000000"/>
                <w:sz w:val="22"/>
                <w:szCs w:val="20"/>
              </w:rPr>
            </w:pPr>
            <w:del w:id="3529" w:author="hyx" w:date="2018-11-11T13:00:00Z">
              <w:r>
                <w:rPr>
                  <w:rFonts w:ascii="Times New Roman" w:hAnsi="Times New Roman" w:cs="Times New Roman"/>
                  <w:color w:val="000000"/>
                  <w:sz w:val="22"/>
                  <w:szCs w:val="20"/>
                </w:rPr>
                <w:delText>共同上网寻找资源</w:delText>
              </w:r>
            </w:del>
          </w:p>
        </w:tc>
        <w:tc>
          <w:tcPr>
            <w:tcW w:w="1234" w:type="dxa"/>
          </w:tcPr>
          <w:p>
            <w:pPr>
              <w:widowControl w:val="0"/>
              <w:jc w:val="both"/>
              <w:rPr>
                <w:del w:id="3530" w:author="hyx" w:date="2018-11-11T13:00:00Z"/>
                <w:rFonts w:ascii="Times New Roman" w:hAnsi="Times New Roman" w:cs="Times New Roman"/>
                <w:color w:val="000000"/>
                <w:sz w:val="22"/>
                <w:szCs w:val="20"/>
              </w:rPr>
            </w:pPr>
            <w:del w:id="3531" w:author="hyx" w:date="2018-11-11T13:00:00Z">
              <w:r>
                <w:rPr>
                  <w:rFonts w:hint="eastAsia" w:ascii="Times New Roman" w:hAnsi="Times New Roman" w:cs="Times New Roman"/>
                  <w:color w:val="000000"/>
                  <w:sz w:val="22"/>
                  <w:szCs w:val="20"/>
                </w:rPr>
                <w:delText>中</w:delText>
              </w:r>
            </w:del>
          </w:p>
        </w:tc>
        <w:tc>
          <w:tcPr>
            <w:tcW w:w="1267" w:type="dxa"/>
          </w:tcPr>
          <w:p>
            <w:pPr>
              <w:widowControl w:val="0"/>
              <w:jc w:val="both"/>
              <w:rPr>
                <w:del w:id="3532" w:author="hyx" w:date="2018-11-11T13:00:00Z"/>
                <w:rFonts w:ascii="Times New Roman" w:hAnsi="Times New Roman" w:cs="Times New Roman"/>
                <w:color w:val="000000"/>
                <w:sz w:val="22"/>
                <w:szCs w:val="20"/>
              </w:rPr>
            </w:pPr>
            <w:del w:id="3533" w:author="hyx" w:date="2018-11-11T13:00:00Z">
              <w:r>
                <w:rPr>
                  <w:rFonts w:hint="eastAsia" w:ascii="Times New Roman" w:hAnsi="Times New Roman" w:cs="Times New Roman"/>
                  <w:color w:val="000000"/>
                  <w:sz w:val="22"/>
                  <w:szCs w:val="20"/>
                </w:rPr>
                <w:delText>低</w:delText>
              </w:r>
            </w:del>
          </w:p>
        </w:tc>
        <w:tc>
          <w:tcPr>
            <w:tcW w:w="1037" w:type="dxa"/>
          </w:tcPr>
          <w:p>
            <w:pPr>
              <w:widowControl w:val="0"/>
              <w:jc w:val="both"/>
              <w:rPr>
                <w:del w:id="3534" w:author="hyx" w:date="2018-11-11T13:00:00Z"/>
                <w:rFonts w:ascii="Times New Roman" w:hAnsi="Times New Roman" w:cs="Times New Roman"/>
                <w:color w:val="000000"/>
                <w:sz w:val="22"/>
                <w:szCs w:val="20"/>
              </w:rPr>
            </w:pPr>
            <w:del w:id="3535" w:author="hyx" w:date="2018-11-11T13:00:00Z">
              <w:r>
                <w:rPr>
                  <w:rFonts w:hint="eastAsia" w:ascii="Times New Roman" w:hAnsi="Times New Roman" w:cs="Times New Roman"/>
                  <w:color w:val="000000"/>
                  <w:sz w:val="22"/>
                  <w:szCs w:val="20"/>
                </w:rPr>
                <w:delText>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3536" w:author="hyx" w:date="2018-11-11T13:00:00Z"/>
        </w:trPr>
        <w:tc>
          <w:tcPr>
            <w:tcW w:w="1696" w:type="dxa"/>
          </w:tcPr>
          <w:p>
            <w:pPr>
              <w:widowControl w:val="0"/>
              <w:jc w:val="both"/>
              <w:rPr>
                <w:del w:id="3537" w:author="hyx" w:date="2018-11-11T13:00:00Z"/>
                <w:rFonts w:ascii="Times New Roman" w:hAnsi="Times New Roman" w:cs="Times New Roman"/>
                <w:color w:val="000000"/>
                <w:sz w:val="22"/>
                <w:szCs w:val="20"/>
              </w:rPr>
            </w:pPr>
            <w:del w:id="3538" w:author="hyx" w:date="2018-11-11T13:00:00Z">
              <w:r>
                <w:rPr>
                  <w:rFonts w:hint="eastAsia" w:ascii="Times New Roman" w:hAnsi="Times New Roman" w:cs="Times New Roman"/>
                  <w:color w:val="000000"/>
                  <w:sz w:val="22"/>
                  <w:szCs w:val="20"/>
                </w:rPr>
                <w:delText>UI设计不合理</w:delText>
              </w:r>
            </w:del>
          </w:p>
        </w:tc>
        <w:tc>
          <w:tcPr>
            <w:tcW w:w="3232" w:type="dxa"/>
          </w:tcPr>
          <w:p>
            <w:pPr>
              <w:widowControl w:val="0"/>
              <w:jc w:val="both"/>
              <w:rPr>
                <w:del w:id="3539" w:author="hyx" w:date="2018-11-11T13:00:00Z"/>
                <w:rFonts w:ascii="Times New Roman" w:hAnsi="Times New Roman" w:cs="Times New Roman"/>
                <w:color w:val="000000"/>
                <w:sz w:val="22"/>
                <w:szCs w:val="20"/>
              </w:rPr>
            </w:pPr>
            <w:del w:id="3540" w:author="hyx" w:date="2018-11-11T13:00:00Z">
              <w:r>
                <w:rPr>
                  <w:rFonts w:hint="eastAsia" w:ascii="Times New Roman" w:hAnsi="Times New Roman" w:cs="Times New Roman"/>
                  <w:color w:val="000000"/>
                  <w:sz w:val="22"/>
                  <w:szCs w:val="20"/>
                </w:rPr>
                <w:delText>寻找有经验的UI设计师了解详细</w:delText>
              </w:r>
            </w:del>
          </w:p>
        </w:tc>
        <w:tc>
          <w:tcPr>
            <w:tcW w:w="1234" w:type="dxa"/>
          </w:tcPr>
          <w:p>
            <w:pPr>
              <w:widowControl w:val="0"/>
              <w:jc w:val="both"/>
              <w:rPr>
                <w:del w:id="3541" w:author="hyx" w:date="2018-11-11T13:00:00Z"/>
                <w:rFonts w:ascii="Times New Roman" w:hAnsi="Times New Roman" w:cs="Times New Roman"/>
                <w:color w:val="000000"/>
                <w:sz w:val="22"/>
                <w:szCs w:val="20"/>
              </w:rPr>
            </w:pPr>
            <w:del w:id="3542" w:author="hyx" w:date="2018-11-11T13:00:00Z">
              <w:r>
                <w:rPr>
                  <w:rFonts w:hint="eastAsia" w:ascii="Times New Roman" w:hAnsi="Times New Roman" w:cs="Times New Roman"/>
                  <w:color w:val="000000"/>
                  <w:sz w:val="22"/>
                  <w:szCs w:val="20"/>
                </w:rPr>
                <w:delText>低</w:delText>
              </w:r>
            </w:del>
          </w:p>
        </w:tc>
        <w:tc>
          <w:tcPr>
            <w:tcW w:w="1267" w:type="dxa"/>
          </w:tcPr>
          <w:p>
            <w:pPr>
              <w:widowControl w:val="0"/>
              <w:jc w:val="both"/>
              <w:rPr>
                <w:del w:id="3543" w:author="hyx" w:date="2018-11-11T13:00:00Z"/>
                <w:rFonts w:ascii="Times New Roman" w:hAnsi="Times New Roman" w:cs="Times New Roman"/>
                <w:color w:val="000000"/>
                <w:sz w:val="22"/>
                <w:szCs w:val="20"/>
              </w:rPr>
            </w:pPr>
            <w:del w:id="3544" w:author="hyx" w:date="2018-11-11T13:00:00Z">
              <w:r>
                <w:rPr>
                  <w:rFonts w:hint="eastAsia" w:ascii="Times New Roman" w:hAnsi="Times New Roman" w:cs="Times New Roman"/>
                  <w:color w:val="000000"/>
                  <w:sz w:val="22"/>
                  <w:szCs w:val="20"/>
                </w:rPr>
                <w:delText>中</w:delText>
              </w:r>
            </w:del>
          </w:p>
        </w:tc>
        <w:tc>
          <w:tcPr>
            <w:tcW w:w="1037" w:type="dxa"/>
          </w:tcPr>
          <w:p>
            <w:pPr>
              <w:widowControl w:val="0"/>
              <w:jc w:val="both"/>
              <w:rPr>
                <w:del w:id="3545" w:author="hyx" w:date="2018-11-11T13:00:00Z"/>
                <w:rFonts w:ascii="Times New Roman" w:hAnsi="Times New Roman" w:cs="Times New Roman"/>
                <w:color w:val="000000"/>
                <w:sz w:val="22"/>
                <w:szCs w:val="20"/>
              </w:rPr>
            </w:pPr>
            <w:del w:id="3546" w:author="hyx" w:date="2018-11-11T13:00:00Z">
              <w:r>
                <w:rPr>
                  <w:rFonts w:hint="eastAsia" w:ascii="Times New Roman" w:hAnsi="Times New Roman" w:cs="Times New Roman"/>
                  <w:color w:val="000000"/>
                  <w:sz w:val="22"/>
                  <w:szCs w:val="20"/>
                </w:rPr>
                <w:delText>低</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3547" w:author="hyx" w:date="2018-11-11T13:00:00Z"/>
        </w:trPr>
        <w:tc>
          <w:tcPr>
            <w:tcW w:w="1696" w:type="dxa"/>
          </w:tcPr>
          <w:p>
            <w:pPr>
              <w:widowControl w:val="0"/>
              <w:jc w:val="both"/>
              <w:rPr>
                <w:del w:id="3548" w:author="hyx" w:date="2018-11-11T13:00:00Z"/>
                <w:rFonts w:ascii="Times New Roman" w:hAnsi="Times New Roman" w:cs="Times New Roman"/>
                <w:color w:val="000000"/>
                <w:sz w:val="22"/>
                <w:szCs w:val="20"/>
              </w:rPr>
            </w:pPr>
            <w:del w:id="3549" w:author="hyx" w:date="2018-11-11T13:00:00Z">
              <w:r>
                <w:rPr>
                  <w:rFonts w:hint="eastAsia" w:ascii="Times New Roman" w:hAnsi="Times New Roman" w:cs="Times New Roman"/>
                  <w:color w:val="000000"/>
                  <w:sz w:val="22"/>
                  <w:szCs w:val="20"/>
                </w:rPr>
                <w:delText>UI设计跟不上进度</w:delText>
              </w:r>
            </w:del>
          </w:p>
        </w:tc>
        <w:tc>
          <w:tcPr>
            <w:tcW w:w="3232" w:type="dxa"/>
          </w:tcPr>
          <w:p>
            <w:pPr>
              <w:widowControl w:val="0"/>
              <w:jc w:val="both"/>
              <w:rPr>
                <w:del w:id="3550" w:author="hyx" w:date="2018-11-11T13:00:00Z"/>
                <w:rFonts w:ascii="Times New Roman" w:hAnsi="Times New Roman" w:cs="Times New Roman"/>
                <w:color w:val="000000"/>
                <w:sz w:val="22"/>
                <w:szCs w:val="20"/>
              </w:rPr>
            </w:pPr>
            <w:del w:id="3551" w:author="hyx" w:date="2018-11-11T13:00:00Z">
              <w:r>
                <w:rPr>
                  <w:rFonts w:hint="eastAsia" w:ascii="Times New Roman" w:hAnsi="Times New Roman" w:cs="Times New Roman"/>
                  <w:color w:val="000000"/>
                  <w:sz w:val="22"/>
                  <w:szCs w:val="20"/>
                </w:rPr>
                <w:delText>投入更多的人力进行ui的学习和设计</w:delText>
              </w:r>
            </w:del>
          </w:p>
        </w:tc>
        <w:tc>
          <w:tcPr>
            <w:tcW w:w="1234" w:type="dxa"/>
          </w:tcPr>
          <w:p>
            <w:pPr>
              <w:widowControl w:val="0"/>
              <w:jc w:val="both"/>
              <w:rPr>
                <w:del w:id="3552" w:author="hyx" w:date="2018-11-11T13:00:00Z"/>
                <w:rFonts w:ascii="Times New Roman" w:hAnsi="Times New Roman" w:cs="Times New Roman"/>
                <w:color w:val="000000"/>
                <w:sz w:val="22"/>
                <w:szCs w:val="20"/>
              </w:rPr>
            </w:pPr>
            <w:del w:id="3553" w:author="hyx" w:date="2018-11-11T13:00:00Z">
              <w:r>
                <w:rPr>
                  <w:rFonts w:hint="eastAsia" w:ascii="Times New Roman" w:hAnsi="Times New Roman" w:cs="Times New Roman"/>
                  <w:color w:val="000000"/>
                  <w:sz w:val="22"/>
                  <w:szCs w:val="20"/>
                </w:rPr>
                <w:delText>中</w:delText>
              </w:r>
            </w:del>
          </w:p>
        </w:tc>
        <w:tc>
          <w:tcPr>
            <w:tcW w:w="1267" w:type="dxa"/>
          </w:tcPr>
          <w:p>
            <w:pPr>
              <w:widowControl w:val="0"/>
              <w:jc w:val="both"/>
              <w:rPr>
                <w:del w:id="3554" w:author="hyx" w:date="2018-11-11T13:00:00Z"/>
                <w:rFonts w:ascii="Times New Roman" w:hAnsi="Times New Roman" w:cs="Times New Roman"/>
                <w:color w:val="000000"/>
                <w:sz w:val="22"/>
                <w:szCs w:val="20"/>
              </w:rPr>
            </w:pPr>
            <w:del w:id="3555" w:author="hyx" w:date="2018-11-11T13:00:00Z">
              <w:r>
                <w:rPr>
                  <w:rFonts w:hint="eastAsia" w:ascii="Times New Roman" w:hAnsi="Times New Roman" w:cs="Times New Roman"/>
                  <w:color w:val="000000"/>
                  <w:sz w:val="22"/>
                  <w:szCs w:val="20"/>
                </w:rPr>
                <w:delText>中</w:delText>
              </w:r>
            </w:del>
          </w:p>
        </w:tc>
        <w:tc>
          <w:tcPr>
            <w:tcW w:w="1037" w:type="dxa"/>
          </w:tcPr>
          <w:p>
            <w:pPr>
              <w:widowControl w:val="0"/>
              <w:jc w:val="both"/>
              <w:rPr>
                <w:del w:id="3556" w:author="hyx" w:date="2018-11-11T13:00:00Z"/>
                <w:rFonts w:ascii="Times New Roman" w:hAnsi="Times New Roman" w:cs="Times New Roman"/>
                <w:color w:val="000000"/>
                <w:sz w:val="22"/>
                <w:szCs w:val="20"/>
              </w:rPr>
            </w:pPr>
            <w:del w:id="3557" w:author="hyx" w:date="2018-11-11T13:00:00Z">
              <w:r>
                <w:rPr>
                  <w:rFonts w:hint="eastAsia" w:ascii="Times New Roman" w:hAnsi="Times New Roman" w:cs="Times New Roman"/>
                  <w:color w:val="000000"/>
                  <w:sz w:val="22"/>
                  <w:szCs w:val="20"/>
                </w:rPr>
                <w:delText>中</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3558" w:author="hyx" w:date="2018-11-11T13:00:00Z"/>
        </w:trPr>
        <w:tc>
          <w:tcPr>
            <w:tcW w:w="1696" w:type="dxa"/>
          </w:tcPr>
          <w:p>
            <w:pPr>
              <w:widowControl w:val="0"/>
              <w:jc w:val="both"/>
              <w:rPr>
                <w:del w:id="3559" w:author="hyx" w:date="2018-11-11T13:00:00Z"/>
                <w:rFonts w:ascii="Times New Roman" w:hAnsi="Times New Roman" w:cs="Times New Roman"/>
                <w:color w:val="000000"/>
                <w:sz w:val="22"/>
                <w:szCs w:val="20"/>
              </w:rPr>
            </w:pPr>
            <w:del w:id="3560" w:author="hyx" w:date="2018-11-11T13:00:00Z">
              <w:r>
                <w:rPr>
                  <w:rFonts w:hint="eastAsia" w:ascii="Times New Roman" w:hAnsi="Times New Roman" w:cs="Times New Roman"/>
                  <w:color w:val="000000"/>
                  <w:sz w:val="22"/>
                  <w:szCs w:val="20"/>
                </w:rPr>
                <w:delText>项目质量不过关</w:delText>
              </w:r>
            </w:del>
          </w:p>
        </w:tc>
        <w:tc>
          <w:tcPr>
            <w:tcW w:w="3232" w:type="dxa"/>
          </w:tcPr>
          <w:p>
            <w:pPr>
              <w:widowControl w:val="0"/>
              <w:jc w:val="both"/>
              <w:rPr>
                <w:del w:id="3561" w:author="hyx" w:date="2018-11-11T13:00:00Z"/>
                <w:rFonts w:ascii="Times New Roman" w:hAnsi="Times New Roman" w:cs="Times New Roman"/>
                <w:color w:val="000000"/>
                <w:sz w:val="22"/>
                <w:szCs w:val="20"/>
              </w:rPr>
            </w:pPr>
            <w:del w:id="3562" w:author="hyx" w:date="2018-11-11T13:00:00Z">
              <w:r>
                <w:rPr>
                  <w:rFonts w:hint="eastAsia" w:ascii="Times New Roman" w:hAnsi="Times New Roman" w:cs="Times New Roman"/>
                  <w:color w:val="000000"/>
                  <w:sz w:val="22"/>
                  <w:szCs w:val="20"/>
                </w:rPr>
                <w:delText>由SQA质量保障小组联合评审</w:delText>
              </w:r>
            </w:del>
          </w:p>
        </w:tc>
        <w:tc>
          <w:tcPr>
            <w:tcW w:w="1234" w:type="dxa"/>
          </w:tcPr>
          <w:p>
            <w:pPr>
              <w:widowControl w:val="0"/>
              <w:jc w:val="both"/>
              <w:rPr>
                <w:del w:id="3563" w:author="hyx" w:date="2018-11-11T13:00:00Z"/>
                <w:rFonts w:ascii="Times New Roman" w:hAnsi="Times New Roman" w:cs="Times New Roman"/>
                <w:color w:val="000000"/>
                <w:sz w:val="22"/>
                <w:szCs w:val="20"/>
              </w:rPr>
            </w:pPr>
            <w:del w:id="3564" w:author="hyx" w:date="2018-11-11T13:00:00Z">
              <w:r>
                <w:rPr>
                  <w:rFonts w:hint="eastAsia" w:ascii="Times New Roman" w:hAnsi="Times New Roman" w:cs="Times New Roman"/>
                  <w:color w:val="000000"/>
                  <w:sz w:val="22"/>
                  <w:szCs w:val="20"/>
                </w:rPr>
                <w:delText>中</w:delText>
              </w:r>
            </w:del>
          </w:p>
        </w:tc>
        <w:tc>
          <w:tcPr>
            <w:tcW w:w="1267" w:type="dxa"/>
          </w:tcPr>
          <w:p>
            <w:pPr>
              <w:widowControl w:val="0"/>
              <w:jc w:val="both"/>
              <w:rPr>
                <w:del w:id="3565" w:author="hyx" w:date="2018-11-11T13:00:00Z"/>
                <w:rFonts w:ascii="Times New Roman" w:hAnsi="Times New Roman" w:cs="Times New Roman"/>
                <w:color w:val="000000"/>
                <w:sz w:val="22"/>
                <w:szCs w:val="20"/>
              </w:rPr>
            </w:pPr>
            <w:del w:id="3566" w:author="hyx" w:date="2018-11-11T13:00:00Z">
              <w:r>
                <w:rPr>
                  <w:rFonts w:hint="eastAsia" w:ascii="Times New Roman" w:hAnsi="Times New Roman" w:cs="Times New Roman"/>
                  <w:color w:val="000000"/>
                  <w:sz w:val="22"/>
                  <w:szCs w:val="20"/>
                </w:rPr>
                <w:delText>高</w:delText>
              </w:r>
            </w:del>
          </w:p>
        </w:tc>
        <w:tc>
          <w:tcPr>
            <w:tcW w:w="1037" w:type="dxa"/>
          </w:tcPr>
          <w:p>
            <w:pPr>
              <w:widowControl w:val="0"/>
              <w:jc w:val="both"/>
              <w:rPr>
                <w:del w:id="3567" w:author="hyx" w:date="2018-11-11T13:00:00Z"/>
                <w:rFonts w:ascii="Times New Roman" w:hAnsi="Times New Roman" w:cs="Times New Roman"/>
                <w:color w:val="000000"/>
                <w:sz w:val="22"/>
                <w:szCs w:val="20"/>
              </w:rPr>
            </w:pPr>
            <w:del w:id="3568" w:author="hyx" w:date="2018-11-11T13:00:00Z">
              <w:r>
                <w:rPr>
                  <w:rFonts w:hint="eastAsia" w:ascii="Times New Roman" w:hAnsi="Times New Roman" w:cs="Times New Roman"/>
                  <w:color w:val="000000"/>
                  <w:sz w:val="22"/>
                  <w:szCs w:val="20"/>
                </w:rPr>
                <w:delText>高</w:delText>
              </w:r>
            </w:del>
          </w:p>
        </w:tc>
      </w:tr>
    </w:tbl>
    <w:tbl>
      <w:tblPr>
        <w:tblStyle w:val="85"/>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3569" w:author="hyx" w:date="2018-11-11T13:00:00Z"/>
        </w:trPr>
        <w:tc>
          <w:tcPr>
            <w:tcW w:w="1696" w:type="dxa"/>
            <w:shd w:val="clear" w:color="auto" w:fill="B8CCE4"/>
          </w:tcPr>
          <w:p>
            <w:pPr>
              <w:widowControl w:val="0"/>
              <w:jc w:val="both"/>
              <w:rPr>
                <w:ins w:id="3570" w:author="hyx" w:date="2018-11-11T13:00:00Z"/>
                <w:rFonts w:ascii="Times New Roman" w:hAnsi="Times New Roman" w:cs="Times New Roman"/>
                <w:color w:val="000000"/>
                <w:sz w:val="22"/>
                <w:szCs w:val="20"/>
              </w:rPr>
            </w:pPr>
            <w:ins w:id="3571" w:author="hyx" w:date="2018-11-11T13:00:00Z">
              <w:r>
                <w:rPr>
                  <w:rFonts w:hint="eastAsia" w:ascii="Times New Roman" w:hAnsi="Times New Roman" w:cs="Times New Roman"/>
                  <w:color w:val="000000"/>
                  <w:sz w:val="22"/>
                  <w:szCs w:val="20"/>
                </w:rPr>
                <w:t>风险名称</w:t>
              </w:r>
            </w:ins>
          </w:p>
        </w:tc>
        <w:tc>
          <w:tcPr>
            <w:tcW w:w="3232" w:type="dxa"/>
            <w:shd w:val="clear" w:color="auto" w:fill="B8CCE4"/>
          </w:tcPr>
          <w:p>
            <w:pPr>
              <w:widowControl w:val="0"/>
              <w:jc w:val="both"/>
              <w:rPr>
                <w:ins w:id="3572" w:author="hyx" w:date="2018-11-11T13:00:00Z"/>
                <w:rFonts w:ascii="Times New Roman" w:hAnsi="Times New Roman" w:cs="Times New Roman"/>
                <w:color w:val="000000"/>
                <w:sz w:val="22"/>
                <w:szCs w:val="20"/>
              </w:rPr>
            </w:pPr>
            <w:ins w:id="3573" w:author="hyx" w:date="2018-11-11T13:00:00Z">
              <w:r>
                <w:rPr>
                  <w:rFonts w:hint="eastAsia" w:ascii="Times New Roman" w:hAnsi="Times New Roman" w:cs="Times New Roman"/>
                  <w:color w:val="000000"/>
                  <w:sz w:val="22"/>
                  <w:szCs w:val="20"/>
                </w:rPr>
                <w:t>解决方案</w:t>
              </w:r>
            </w:ins>
          </w:p>
        </w:tc>
        <w:tc>
          <w:tcPr>
            <w:tcW w:w="1234" w:type="dxa"/>
            <w:shd w:val="clear" w:color="auto" w:fill="B8CCE4"/>
          </w:tcPr>
          <w:p>
            <w:pPr>
              <w:widowControl w:val="0"/>
              <w:jc w:val="both"/>
              <w:rPr>
                <w:ins w:id="3574" w:author="hyx" w:date="2018-11-11T13:00:00Z"/>
                <w:rFonts w:ascii="Times New Roman" w:hAnsi="Times New Roman" w:cs="Times New Roman"/>
                <w:color w:val="000000"/>
                <w:sz w:val="22"/>
                <w:szCs w:val="20"/>
              </w:rPr>
            </w:pPr>
            <w:ins w:id="3575" w:author="hyx" w:date="2018-11-11T13:00:00Z">
              <w:r>
                <w:rPr>
                  <w:rFonts w:hint="eastAsia" w:ascii="Times New Roman" w:hAnsi="Times New Roman" w:cs="Times New Roman"/>
                  <w:color w:val="000000"/>
                  <w:sz w:val="22"/>
                  <w:szCs w:val="20"/>
                </w:rPr>
                <w:t>发生概率</w:t>
              </w:r>
            </w:ins>
          </w:p>
        </w:tc>
        <w:tc>
          <w:tcPr>
            <w:tcW w:w="1267" w:type="dxa"/>
            <w:shd w:val="clear" w:color="auto" w:fill="B8CCE4"/>
          </w:tcPr>
          <w:p>
            <w:pPr>
              <w:widowControl w:val="0"/>
              <w:jc w:val="both"/>
              <w:rPr>
                <w:ins w:id="3576" w:author="hyx" w:date="2018-11-11T13:00:00Z"/>
                <w:rFonts w:ascii="Times New Roman" w:hAnsi="Times New Roman" w:cs="Times New Roman"/>
                <w:color w:val="000000"/>
                <w:sz w:val="22"/>
                <w:szCs w:val="20"/>
              </w:rPr>
            </w:pPr>
            <w:ins w:id="3577" w:author="hyx" w:date="2018-11-11T13:00:00Z">
              <w:r>
                <w:rPr>
                  <w:rFonts w:hint="eastAsia" w:ascii="Times New Roman" w:hAnsi="Times New Roman" w:cs="Times New Roman"/>
                  <w:color w:val="000000"/>
                  <w:sz w:val="22"/>
                  <w:szCs w:val="20"/>
                </w:rPr>
                <w:t>影响程度</w:t>
              </w:r>
            </w:ins>
          </w:p>
        </w:tc>
        <w:tc>
          <w:tcPr>
            <w:tcW w:w="1037" w:type="dxa"/>
            <w:shd w:val="clear" w:color="auto" w:fill="B8CCE4"/>
          </w:tcPr>
          <w:p>
            <w:pPr>
              <w:widowControl w:val="0"/>
              <w:jc w:val="both"/>
              <w:rPr>
                <w:ins w:id="3578" w:author="hyx" w:date="2018-11-11T13:00:00Z"/>
                <w:rFonts w:ascii="Times New Roman" w:hAnsi="Times New Roman" w:cs="Times New Roman"/>
                <w:color w:val="000000"/>
                <w:sz w:val="22"/>
                <w:szCs w:val="20"/>
              </w:rPr>
            </w:pPr>
            <w:ins w:id="3579" w:author="hyx" w:date="2018-11-11T13:00:00Z">
              <w:r>
                <w:rPr>
                  <w:rFonts w:hint="eastAsia" w:ascii="Times New Roman" w:hAnsi="Times New Roman" w:cs="Times New Roman"/>
                  <w:color w:val="000000"/>
                  <w:sz w:val="22"/>
                  <w:szCs w:val="20"/>
                </w:rPr>
                <w:t>优先级</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3580" w:author="hyx" w:date="2018-11-11T13:00:00Z"/>
        </w:trPr>
        <w:tc>
          <w:tcPr>
            <w:tcW w:w="1696" w:type="dxa"/>
          </w:tcPr>
          <w:p>
            <w:pPr>
              <w:widowControl w:val="0"/>
              <w:jc w:val="both"/>
              <w:rPr>
                <w:ins w:id="3581" w:author="hyx" w:date="2018-11-11T13:00:00Z"/>
                <w:rFonts w:ascii="Times New Roman" w:hAnsi="Times New Roman" w:cs="Times New Roman"/>
                <w:color w:val="000000"/>
                <w:sz w:val="22"/>
                <w:szCs w:val="20"/>
              </w:rPr>
            </w:pPr>
            <w:ins w:id="3582" w:author="hyx" w:date="2018-11-11T13:00:00Z">
              <w:r>
                <w:rPr>
                  <w:rFonts w:hint="eastAsia" w:ascii="Times New Roman" w:hAnsi="Times New Roman" w:cs="Times New Roman"/>
                  <w:color w:val="000000"/>
                  <w:sz w:val="22"/>
                  <w:szCs w:val="20"/>
                </w:rPr>
                <w:t>资源缺乏</w:t>
              </w:r>
            </w:ins>
          </w:p>
        </w:tc>
        <w:tc>
          <w:tcPr>
            <w:tcW w:w="3232" w:type="dxa"/>
          </w:tcPr>
          <w:p>
            <w:pPr>
              <w:widowControl w:val="0"/>
              <w:jc w:val="both"/>
              <w:rPr>
                <w:ins w:id="3583" w:author="hyx" w:date="2018-11-11T13:00:00Z"/>
                <w:rFonts w:ascii="Times New Roman" w:hAnsi="Times New Roman" w:cs="Times New Roman"/>
                <w:color w:val="000000"/>
                <w:sz w:val="22"/>
                <w:szCs w:val="20"/>
              </w:rPr>
            </w:pPr>
            <w:ins w:id="3584" w:author="hyx" w:date="2018-11-11T13:00:00Z">
              <w:r>
                <w:rPr>
                  <w:rFonts w:ascii="Times New Roman" w:hAnsi="Times New Roman" w:cs="Times New Roman"/>
                  <w:color w:val="000000"/>
                  <w:sz w:val="22"/>
                  <w:szCs w:val="20"/>
                </w:rPr>
                <w:t>共同上网寻找资源</w:t>
              </w:r>
            </w:ins>
          </w:p>
        </w:tc>
        <w:tc>
          <w:tcPr>
            <w:tcW w:w="1234" w:type="dxa"/>
          </w:tcPr>
          <w:p>
            <w:pPr>
              <w:widowControl w:val="0"/>
              <w:jc w:val="both"/>
              <w:rPr>
                <w:ins w:id="3585" w:author="hyx" w:date="2018-11-11T13:00:00Z"/>
                <w:rFonts w:ascii="Times New Roman" w:hAnsi="Times New Roman" w:cs="Times New Roman"/>
                <w:color w:val="000000"/>
                <w:sz w:val="22"/>
                <w:szCs w:val="20"/>
              </w:rPr>
            </w:pPr>
            <w:ins w:id="3586" w:author="hyx" w:date="2018-11-11T13:00:00Z">
              <w:r>
                <w:rPr>
                  <w:rFonts w:hint="eastAsia" w:ascii="Times New Roman" w:hAnsi="Times New Roman" w:cs="Times New Roman"/>
                  <w:color w:val="000000"/>
                  <w:sz w:val="22"/>
                  <w:szCs w:val="20"/>
                </w:rPr>
                <w:t>中</w:t>
              </w:r>
            </w:ins>
          </w:p>
        </w:tc>
        <w:tc>
          <w:tcPr>
            <w:tcW w:w="1267" w:type="dxa"/>
          </w:tcPr>
          <w:p>
            <w:pPr>
              <w:widowControl w:val="0"/>
              <w:jc w:val="both"/>
              <w:rPr>
                <w:ins w:id="3587" w:author="hyx" w:date="2018-11-11T13:00:00Z"/>
                <w:rFonts w:ascii="Times New Roman" w:hAnsi="Times New Roman" w:cs="Times New Roman"/>
                <w:color w:val="000000"/>
                <w:sz w:val="22"/>
                <w:szCs w:val="20"/>
              </w:rPr>
            </w:pPr>
            <w:ins w:id="3588" w:author="hyx" w:date="2018-11-11T13:00:00Z">
              <w:r>
                <w:rPr>
                  <w:rFonts w:hint="eastAsia" w:ascii="Times New Roman" w:hAnsi="Times New Roman" w:cs="Times New Roman"/>
                  <w:color w:val="000000"/>
                  <w:sz w:val="22"/>
                  <w:szCs w:val="20"/>
                </w:rPr>
                <w:t>低</w:t>
              </w:r>
            </w:ins>
          </w:p>
        </w:tc>
        <w:tc>
          <w:tcPr>
            <w:tcW w:w="1037" w:type="dxa"/>
          </w:tcPr>
          <w:p>
            <w:pPr>
              <w:widowControl w:val="0"/>
              <w:jc w:val="both"/>
              <w:rPr>
                <w:ins w:id="3589" w:author="hyx" w:date="2018-11-11T13:00:00Z"/>
                <w:rFonts w:ascii="Times New Roman" w:hAnsi="Times New Roman" w:cs="Times New Roman"/>
                <w:color w:val="000000"/>
                <w:sz w:val="22"/>
                <w:szCs w:val="20"/>
              </w:rPr>
            </w:pPr>
            <w:ins w:id="3590" w:author="hyx" w:date="2018-11-11T13:00:00Z">
              <w:r>
                <w:rPr>
                  <w:rFonts w:hint="eastAsia" w:ascii="Times New Roman" w:hAnsi="Times New Roman" w:cs="Times New Roman"/>
                  <w:color w:val="000000"/>
                  <w:sz w:val="22"/>
                  <w:szCs w:val="20"/>
                </w:rPr>
                <w:t>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3591" w:author="hyx" w:date="2018-11-11T13:00:00Z"/>
        </w:trPr>
        <w:tc>
          <w:tcPr>
            <w:tcW w:w="1696" w:type="dxa"/>
          </w:tcPr>
          <w:p>
            <w:pPr>
              <w:widowControl w:val="0"/>
              <w:jc w:val="both"/>
              <w:rPr>
                <w:ins w:id="3592" w:author="hyx" w:date="2018-11-11T13:00:00Z"/>
                <w:rFonts w:ascii="Times New Roman" w:hAnsi="Times New Roman" w:cs="Times New Roman"/>
                <w:color w:val="000000"/>
                <w:sz w:val="22"/>
                <w:szCs w:val="20"/>
              </w:rPr>
            </w:pPr>
            <w:ins w:id="3593" w:author="hyx" w:date="2018-11-11T13:00:00Z">
              <w:r>
                <w:rPr>
                  <w:rFonts w:hint="eastAsia" w:ascii="Times New Roman" w:hAnsi="Times New Roman" w:cs="Times New Roman"/>
                  <w:color w:val="000000"/>
                  <w:sz w:val="22"/>
                  <w:szCs w:val="20"/>
                </w:rPr>
                <w:t>UI设计不合理</w:t>
              </w:r>
            </w:ins>
          </w:p>
        </w:tc>
        <w:tc>
          <w:tcPr>
            <w:tcW w:w="3232" w:type="dxa"/>
          </w:tcPr>
          <w:p>
            <w:pPr>
              <w:widowControl w:val="0"/>
              <w:jc w:val="both"/>
              <w:rPr>
                <w:ins w:id="3594" w:author="hyx" w:date="2018-11-11T13:00:00Z"/>
                <w:rFonts w:ascii="Times New Roman" w:hAnsi="Times New Roman" w:cs="Times New Roman"/>
                <w:color w:val="000000"/>
                <w:sz w:val="22"/>
                <w:szCs w:val="20"/>
              </w:rPr>
            </w:pPr>
            <w:ins w:id="3595" w:author="hyx" w:date="2018-11-11T13:00:00Z">
              <w:r>
                <w:rPr>
                  <w:rFonts w:hint="eastAsia" w:ascii="Times New Roman" w:hAnsi="Times New Roman" w:cs="Times New Roman"/>
                  <w:color w:val="000000"/>
                  <w:sz w:val="22"/>
                  <w:szCs w:val="20"/>
                </w:rPr>
                <w:t>寻找有经验的UI设计师了解详细</w:t>
              </w:r>
            </w:ins>
          </w:p>
        </w:tc>
        <w:tc>
          <w:tcPr>
            <w:tcW w:w="1234" w:type="dxa"/>
          </w:tcPr>
          <w:p>
            <w:pPr>
              <w:widowControl w:val="0"/>
              <w:jc w:val="both"/>
              <w:rPr>
                <w:ins w:id="3596" w:author="hyx" w:date="2018-11-11T13:00:00Z"/>
                <w:rFonts w:ascii="Times New Roman" w:hAnsi="Times New Roman" w:cs="Times New Roman"/>
                <w:color w:val="000000"/>
                <w:sz w:val="22"/>
                <w:szCs w:val="20"/>
              </w:rPr>
            </w:pPr>
            <w:ins w:id="3597" w:author="hyx" w:date="2018-11-11T13:00:00Z">
              <w:r>
                <w:rPr>
                  <w:rFonts w:hint="eastAsia" w:ascii="Times New Roman" w:hAnsi="Times New Roman" w:cs="Times New Roman"/>
                  <w:color w:val="000000"/>
                  <w:sz w:val="22"/>
                  <w:szCs w:val="20"/>
                </w:rPr>
                <w:t>低</w:t>
              </w:r>
            </w:ins>
          </w:p>
        </w:tc>
        <w:tc>
          <w:tcPr>
            <w:tcW w:w="1267" w:type="dxa"/>
          </w:tcPr>
          <w:p>
            <w:pPr>
              <w:widowControl w:val="0"/>
              <w:jc w:val="both"/>
              <w:rPr>
                <w:ins w:id="3598" w:author="hyx" w:date="2018-11-11T13:00:00Z"/>
                <w:rFonts w:ascii="Times New Roman" w:hAnsi="Times New Roman" w:cs="Times New Roman"/>
                <w:color w:val="000000"/>
                <w:sz w:val="22"/>
                <w:szCs w:val="20"/>
              </w:rPr>
            </w:pPr>
            <w:ins w:id="3599" w:author="hyx" w:date="2018-11-11T13:00:00Z">
              <w:r>
                <w:rPr>
                  <w:rFonts w:hint="eastAsia" w:ascii="Times New Roman" w:hAnsi="Times New Roman" w:cs="Times New Roman"/>
                  <w:color w:val="000000"/>
                  <w:sz w:val="22"/>
                  <w:szCs w:val="20"/>
                </w:rPr>
                <w:t>中</w:t>
              </w:r>
            </w:ins>
          </w:p>
        </w:tc>
        <w:tc>
          <w:tcPr>
            <w:tcW w:w="1037" w:type="dxa"/>
          </w:tcPr>
          <w:p>
            <w:pPr>
              <w:widowControl w:val="0"/>
              <w:jc w:val="both"/>
              <w:rPr>
                <w:ins w:id="3600" w:author="hyx" w:date="2018-11-11T13:00:00Z"/>
                <w:rFonts w:ascii="Times New Roman" w:hAnsi="Times New Roman" w:cs="Times New Roman"/>
                <w:color w:val="000000"/>
                <w:sz w:val="22"/>
                <w:szCs w:val="20"/>
              </w:rPr>
            </w:pPr>
            <w:ins w:id="3601" w:author="hyx" w:date="2018-11-11T13:00:00Z">
              <w:r>
                <w:rPr>
                  <w:rFonts w:hint="eastAsia" w:ascii="Times New Roman" w:hAnsi="Times New Roman" w:cs="Times New Roman"/>
                  <w:color w:val="000000"/>
                  <w:sz w:val="22"/>
                  <w:szCs w:val="20"/>
                </w:rPr>
                <w:t>低</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3602" w:author="hyx" w:date="2018-11-11T13:00:00Z"/>
        </w:trPr>
        <w:tc>
          <w:tcPr>
            <w:tcW w:w="1696" w:type="dxa"/>
          </w:tcPr>
          <w:p>
            <w:pPr>
              <w:widowControl w:val="0"/>
              <w:jc w:val="both"/>
              <w:rPr>
                <w:ins w:id="3603" w:author="hyx" w:date="2018-11-11T13:00:00Z"/>
                <w:rFonts w:ascii="Times New Roman" w:hAnsi="Times New Roman" w:cs="Times New Roman"/>
                <w:color w:val="000000"/>
                <w:sz w:val="22"/>
                <w:szCs w:val="20"/>
              </w:rPr>
            </w:pPr>
            <w:ins w:id="3604" w:author="hyx" w:date="2018-11-11T13:00:00Z">
              <w:r>
                <w:rPr>
                  <w:rFonts w:hint="eastAsia" w:ascii="Times New Roman" w:hAnsi="Times New Roman" w:cs="Times New Roman"/>
                  <w:color w:val="000000"/>
                  <w:sz w:val="22"/>
                  <w:szCs w:val="20"/>
                </w:rPr>
                <w:t>UI设计跟不上进度</w:t>
              </w:r>
            </w:ins>
          </w:p>
        </w:tc>
        <w:tc>
          <w:tcPr>
            <w:tcW w:w="3232" w:type="dxa"/>
          </w:tcPr>
          <w:p>
            <w:pPr>
              <w:widowControl w:val="0"/>
              <w:jc w:val="both"/>
              <w:rPr>
                <w:ins w:id="3605" w:author="hyx" w:date="2018-11-11T13:00:00Z"/>
                <w:rFonts w:ascii="Times New Roman" w:hAnsi="Times New Roman" w:cs="Times New Roman"/>
                <w:color w:val="000000"/>
                <w:sz w:val="22"/>
                <w:szCs w:val="20"/>
              </w:rPr>
            </w:pPr>
            <w:ins w:id="3606" w:author="hyx" w:date="2018-11-11T13:00:00Z">
              <w:r>
                <w:rPr>
                  <w:rFonts w:hint="eastAsia" w:ascii="Times New Roman" w:hAnsi="Times New Roman" w:cs="Times New Roman"/>
                  <w:color w:val="000000"/>
                  <w:sz w:val="22"/>
                  <w:szCs w:val="20"/>
                </w:rPr>
                <w:t>投入更多的人力进行ui的学习和设计</w:t>
              </w:r>
            </w:ins>
          </w:p>
        </w:tc>
        <w:tc>
          <w:tcPr>
            <w:tcW w:w="1234" w:type="dxa"/>
          </w:tcPr>
          <w:p>
            <w:pPr>
              <w:widowControl w:val="0"/>
              <w:jc w:val="both"/>
              <w:rPr>
                <w:ins w:id="3607" w:author="hyx" w:date="2018-11-11T13:00:00Z"/>
                <w:rFonts w:ascii="Times New Roman" w:hAnsi="Times New Roman" w:cs="Times New Roman"/>
                <w:color w:val="000000"/>
                <w:sz w:val="22"/>
                <w:szCs w:val="20"/>
              </w:rPr>
            </w:pPr>
            <w:ins w:id="3608" w:author="hyx" w:date="2018-11-11T13:00:00Z">
              <w:r>
                <w:rPr>
                  <w:rFonts w:hint="eastAsia" w:ascii="Times New Roman" w:hAnsi="Times New Roman" w:cs="Times New Roman"/>
                  <w:color w:val="000000"/>
                  <w:sz w:val="22"/>
                  <w:szCs w:val="20"/>
                </w:rPr>
                <w:t>中</w:t>
              </w:r>
            </w:ins>
          </w:p>
        </w:tc>
        <w:tc>
          <w:tcPr>
            <w:tcW w:w="1267" w:type="dxa"/>
          </w:tcPr>
          <w:p>
            <w:pPr>
              <w:widowControl w:val="0"/>
              <w:jc w:val="both"/>
              <w:rPr>
                <w:ins w:id="3609" w:author="hyx" w:date="2018-11-11T13:00:00Z"/>
                <w:rFonts w:ascii="Times New Roman" w:hAnsi="Times New Roman" w:cs="Times New Roman"/>
                <w:color w:val="000000"/>
                <w:sz w:val="22"/>
                <w:szCs w:val="20"/>
              </w:rPr>
            </w:pPr>
            <w:ins w:id="3610" w:author="hyx" w:date="2018-11-11T13:00:00Z">
              <w:r>
                <w:rPr>
                  <w:rFonts w:hint="eastAsia" w:ascii="Times New Roman" w:hAnsi="Times New Roman" w:cs="Times New Roman"/>
                  <w:color w:val="000000"/>
                  <w:sz w:val="22"/>
                  <w:szCs w:val="20"/>
                </w:rPr>
                <w:t>中</w:t>
              </w:r>
            </w:ins>
          </w:p>
        </w:tc>
        <w:tc>
          <w:tcPr>
            <w:tcW w:w="1037" w:type="dxa"/>
          </w:tcPr>
          <w:p>
            <w:pPr>
              <w:widowControl w:val="0"/>
              <w:jc w:val="both"/>
              <w:rPr>
                <w:ins w:id="3611" w:author="hyx" w:date="2018-11-11T13:00:00Z"/>
                <w:rFonts w:ascii="Times New Roman" w:hAnsi="Times New Roman" w:cs="Times New Roman"/>
                <w:color w:val="000000"/>
                <w:sz w:val="22"/>
                <w:szCs w:val="20"/>
              </w:rPr>
            </w:pPr>
            <w:ins w:id="3612" w:author="hyx" w:date="2018-11-11T13:00:00Z">
              <w:r>
                <w:rPr>
                  <w:rFonts w:hint="eastAsia" w:ascii="Times New Roman" w:hAnsi="Times New Roman" w:cs="Times New Roman"/>
                  <w:color w:val="000000"/>
                  <w:sz w:val="22"/>
                  <w:szCs w:val="20"/>
                </w:rPr>
                <w:t>中</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3613" w:author="hyx" w:date="2018-11-11T13:00:00Z"/>
        </w:trPr>
        <w:tc>
          <w:tcPr>
            <w:tcW w:w="1696" w:type="dxa"/>
          </w:tcPr>
          <w:p>
            <w:pPr>
              <w:widowControl w:val="0"/>
              <w:jc w:val="both"/>
              <w:rPr>
                <w:ins w:id="3614" w:author="hyx" w:date="2018-11-11T13:00:00Z"/>
                <w:rFonts w:ascii="Times New Roman" w:hAnsi="Times New Roman" w:cs="Times New Roman"/>
                <w:color w:val="000000"/>
                <w:sz w:val="22"/>
                <w:szCs w:val="20"/>
              </w:rPr>
            </w:pPr>
            <w:ins w:id="3615" w:author="hyx" w:date="2018-11-11T13:00:00Z">
              <w:r>
                <w:rPr>
                  <w:rFonts w:hint="eastAsia" w:ascii="Times New Roman" w:hAnsi="Times New Roman" w:cs="Times New Roman"/>
                  <w:color w:val="000000"/>
                  <w:sz w:val="22"/>
                  <w:szCs w:val="20"/>
                </w:rPr>
                <w:t>项目质量不过关</w:t>
              </w:r>
            </w:ins>
          </w:p>
        </w:tc>
        <w:tc>
          <w:tcPr>
            <w:tcW w:w="3232" w:type="dxa"/>
          </w:tcPr>
          <w:p>
            <w:pPr>
              <w:widowControl w:val="0"/>
              <w:jc w:val="both"/>
              <w:rPr>
                <w:ins w:id="3616" w:author="hyx" w:date="2018-11-11T13:00:00Z"/>
                <w:rFonts w:ascii="Times New Roman" w:hAnsi="Times New Roman" w:cs="Times New Roman"/>
                <w:color w:val="000000"/>
                <w:sz w:val="22"/>
                <w:szCs w:val="20"/>
              </w:rPr>
            </w:pPr>
            <w:ins w:id="3617" w:author="hyx" w:date="2018-11-11T13:00:00Z">
              <w:r>
                <w:rPr>
                  <w:rFonts w:hint="eastAsia" w:ascii="Times New Roman" w:hAnsi="Times New Roman" w:cs="Times New Roman"/>
                  <w:color w:val="000000"/>
                  <w:sz w:val="22"/>
                  <w:szCs w:val="20"/>
                </w:rPr>
                <w:t>由SQA质量保障小组联合评审</w:t>
              </w:r>
            </w:ins>
          </w:p>
        </w:tc>
        <w:tc>
          <w:tcPr>
            <w:tcW w:w="1234" w:type="dxa"/>
          </w:tcPr>
          <w:p>
            <w:pPr>
              <w:widowControl w:val="0"/>
              <w:jc w:val="both"/>
              <w:rPr>
                <w:ins w:id="3618" w:author="hyx" w:date="2018-11-11T13:00:00Z"/>
                <w:rFonts w:ascii="Times New Roman" w:hAnsi="Times New Roman" w:cs="Times New Roman"/>
                <w:color w:val="000000"/>
                <w:sz w:val="22"/>
                <w:szCs w:val="20"/>
              </w:rPr>
            </w:pPr>
            <w:ins w:id="3619" w:author="hyx" w:date="2018-11-11T13:00:00Z">
              <w:r>
                <w:rPr>
                  <w:rFonts w:hint="eastAsia" w:ascii="Times New Roman" w:hAnsi="Times New Roman" w:cs="Times New Roman"/>
                  <w:color w:val="000000"/>
                  <w:sz w:val="22"/>
                  <w:szCs w:val="20"/>
                </w:rPr>
                <w:t>中</w:t>
              </w:r>
            </w:ins>
          </w:p>
        </w:tc>
        <w:tc>
          <w:tcPr>
            <w:tcW w:w="1267" w:type="dxa"/>
          </w:tcPr>
          <w:p>
            <w:pPr>
              <w:widowControl w:val="0"/>
              <w:jc w:val="both"/>
              <w:rPr>
                <w:ins w:id="3620" w:author="hyx" w:date="2018-11-11T13:00:00Z"/>
                <w:rFonts w:ascii="Times New Roman" w:hAnsi="Times New Roman" w:cs="Times New Roman"/>
                <w:color w:val="000000"/>
                <w:sz w:val="22"/>
                <w:szCs w:val="20"/>
              </w:rPr>
            </w:pPr>
            <w:ins w:id="3621" w:author="hyx" w:date="2018-11-11T13:00:00Z">
              <w:r>
                <w:rPr>
                  <w:rFonts w:hint="eastAsia" w:ascii="Times New Roman" w:hAnsi="Times New Roman" w:cs="Times New Roman"/>
                  <w:color w:val="000000"/>
                  <w:sz w:val="22"/>
                  <w:szCs w:val="20"/>
                </w:rPr>
                <w:t>高</w:t>
              </w:r>
            </w:ins>
          </w:p>
        </w:tc>
        <w:tc>
          <w:tcPr>
            <w:tcW w:w="1037" w:type="dxa"/>
          </w:tcPr>
          <w:p>
            <w:pPr>
              <w:widowControl w:val="0"/>
              <w:jc w:val="both"/>
              <w:rPr>
                <w:ins w:id="3622" w:author="hyx" w:date="2018-11-11T13:00:00Z"/>
                <w:rFonts w:ascii="Times New Roman" w:hAnsi="Times New Roman" w:cs="Times New Roman"/>
                <w:color w:val="000000"/>
                <w:sz w:val="22"/>
                <w:szCs w:val="20"/>
              </w:rPr>
            </w:pPr>
            <w:ins w:id="3623" w:author="hyx" w:date="2018-11-11T13:00:00Z">
              <w:r>
                <w:rPr>
                  <w:rFonts w:hint="eastAsia" w:ascii="Times New Roman" w:hAnsi="Times New Roman" w:cs="Times New Roman"/>
                  <w:color w:val="000000"/>
                  <w:sz w:val="22"/>
                  <w:szCs w:val="20"/>
                </w:rPr>
                <w:t>高</w:t>
              </w:r>
            </w:ins>
          </w:p>
        </w:tc>
      </w:tr>
    </w:tbl>
    <w:p>
      <w:pPr>
        <w:pStyle w:val="62"/>
        <w:rPr>
          <w:ins w:id="3624" w:author="hyx" w:date="2018-11-11T13:00:00Z"/>
        </w:rPr>
      </w:pPr>
      <w:ins w:id="3625" w:author="hyx" w:date="2018-11-11T13:00:00Z">
        <w:bookmarkStart w:id="189" w:name="_Toc12889"/>
        <w:r>
          <w:rPr/>
          <w:t>采购流程</w:t>
        </w:r>
        <w:bookmarkEnd w:id="189"/>
      </w:ins>
    </w:p>
    <w:p>
      <w:pPr>
        <w:pStyle w:val="70"/>
        <w:rPr>
          <w:ins w:id="3626" w:author="hyx" w:date="2018-11-11T13:01:00Z"/>
        </w:rPr>
      </w:pPr>
      <w:ins w:id="3627" w:author="hyx" w:date="2018-11-11T13:01:00Z">
        <w:bookmarkStart w:id="190" w:name="_Toc8640"/>
        <w:r>
          <w:rPr>
            <w:rFonts w:hint="eastAsia"/>
          </w:rPr>
          <w:t>采购方案</w:t>
        </w:r>
        <w:bookmarkEnd w:id="190"/>
      </w:ins>
    </w:p>
    <w:p>
      <w:pPr>
        <w:pStyle w:val="65"/>
        <w:numPr>
          <w:ilvl w:val="0"/>
          <w:numId w:val="11"/>
        </w:numPr>
        <w:ind w:firstLineChars="0"/>
        <w:rPr>
          <w:ins w:id="3628" w:author="hyx" w:date="2018-11-11T13:01:00Z"/>
        </w:rPr>
      </w:pPr>
      <w:ins w:id="3629" w:author="hyx" w:date="2018-11-11T13:01:00Z">
        <w:r>
          <w:rPr>
            <w:rFonts w:hint="eastAsia"/>
          </w:rPr>
          <w:t>做好采购前的准备工作，对各项事务的市场价有一个充分的了解。</w:t>
        </w:r>
      </w:ins>
    </w:p>
    <w:p>
      <w:pPr>
        <w:pStyle w:val="65"/>
        <w:numPr>
          <w:ilvl w:val="0"/>
          <w:numId w:val="11"/>
        </w:numPr>
        <w:ind w:firstLineChars="0"/>
        <w:rPr>
          <w:ins w:id="3630" w:author="hyx" w:date="2018-11-11T13:01:00Z"/>
        </w:rPr>
      </w:pPr>
      <w:ins w:id="3631" w:author="hyx" w:date="2018-11-11T13:01:00Z">
        <w:r>
          <w:rPr>
            <w:rFonts w:hint="eastAsia"/>
          </w:rPr>
          <w:t>写出采购申报清单，在小组内公示三天，无异议由组长审核通过。</w:t>
        </w:r>
      </w:ins>
    </w:p>
    <w:p>
      <w:pPr>
        <w:pStyle w:val="65"/>
        <w:numPr>
          <w:ilvl w:val="0"/>
          <w:numId w:val="11"/>
        </w:numPr>
        <w:ind w:firstLineChars="0"/>
        <w:rPr>
          <w:ins w:id="3632" w:author="hyx" w:date="2018-11-11T13:01:00Z"/>
        </w:rPr>
      </w:pPr>
      <w:ins w:id="3633" w:author="hyx" w:date="2018-11-11T13:01:00Z">
        <w:r>
          <w:rPr>
            <w:rFonts w:hint="eastAsia"/>
          </w:rPr>
          <w:t>由采购人员确保采购内容的有效性等。</w:t>
        </w:r>
      </w:ins>
    </w:p>
    <w:p>
      <w:pPr>
        <w:pStyle w:val="65"/>
        <w:ind w:left="780" w:firstLine="0" w:firstLineChars="0"/>
        <w:rPr>
          <w:ins w:id="3634" w:author="hyx" w:date="2018-11-11T13:01:00Z"/>
        </w:rPr>
      </w:pPr>
    </w:p>
    <w:p>
      <w:pPr>
        <w:pStyle w:val="65"/>
        <w:ind w:left="780" w:firstLine="0" w:firstLineChars="0"/>
        <w:rPr>
          <w:ins w:id="3635" w:author="hyx" w:date="2018-11-11T13:01:00Z"/>
        </w:rPr>
      </w:pPr>
    </w:p>
    <w:p>
      <w:pPr>
        <w:pStyle w:val="70"/>
        <w:rPr>
          <w:ins w:id="3636" w:author="hyx" w:date="2018-11-11T13:01:00Z"/>
        </w:rPr>
      </w:pPr>
      <w:ins w:id="3637" w:author="hyx" w:date="2018-11-11T13:01:00Z">
        <w:bookmarkStart w:id="191" w:name="_Toc24793"/>
        <w:r>
          <w:rPr>
            <w:rFonts w:hint="eastAsia"/>
          </w:rPr>
          <w:t>监控</w:t>
        </w:r>
        <w:bookmarkEnd w:id="191"/>
      </w:ins>
    </w:p>
    <w:p>
      <w:pPr>
        <w:pStyle w:val="65"/>
        <w:numPr>
          <w:ilvl w:val="0"/>
          <w:numId w:val="12"/>
        </w:numPr>
        <w:ind w:firstLineChars="0"/>
        <w:rPr>
          <w:ins w:id="3638" w:author="hyx" w:date="2018-11-11T13:01:00Z"/>
        </w:rPr>
      </w:pPr>
      <w:ins w:id="3639" w:author="hyx" w:date="2018-11-11T13:01:00Z">
        <w:r>
          <w:rPr>
            <w:rFonts w:hint="eastAsia"/>
          </w:rPr>
          <w:t>采购过程必须有相应的至少两名小组成员在场。</w:t>
        </w:r>
      </w:ins>
    </w:p>
    <w:p>
      <w:pPr>
        <w:pStyle w:val="65"/>
        <w:numPr>
          <w:ilvl w:val="0"/>
          <w:numId w:val="12"/>
        </w:numPr>
        <w:ind w:firstLineChars="0"/>
        <w:rPr>
          <w:ins w:id="3640" w:author="hyx" w:date="2018-11-11T13:01:00Z"/>
        </w:rPr>
      </w:pPr>
      <w:ins w:id="3641" w:author="hyx" w:date="2018-11-11T13:01:00Z">
        <w:r>
          <w:rPr>
            <w:rFonts w:hint="eastAsia"/>
          </w:rPr>
          <w:t>采购过程中需要进行录音或拍摄视频。</w:t>
        </w:r>
      </w:ins>
    </w:p>
    <w:p>
      <w:pPr>
        <w:pStyle w:val="65"/>
        <w:numPr>
          <w:ilvl w:val="0"/>
          <w:numId w:val="12"/>
        </w:numPr>
        <w:ind w:firstLineChars="0"/>
        <w:rPr>
          <w:ins w:id="3642" w:author="hyx" w:date="2018-11-11T13:01:00Z"/>
        </w:rPr>
      </w:pPr>
      <w:ins w:id="3643" w:author="hyx" w:date="2018-11-11T13:01:00Z">
        <w:r>
          <w:rPr>
            <w:rFonts w:hint="eastAsia"/>
          </w:rPr>
          <w:t>采购相关项目必须通过小组内所有成员的审核，有异议需要及时沟通。</w:t>
        </w:r>
      </w:ins>
    </w:p>
    <w:p>
      <w:pPr>
        <w:pStyle w:val="65"/>
        <w:numPr>
          <w:ilvl w:val="0"/>
          <w:numId w:val="12"/>
        </w:numPr>
        <w:ind w:firstLineChars="0"/>
        <w:rPr>
          <w:ins w:id="3644" w:author="hyx" w:date="2018-11-11T13:01:00Z"/>
        </w:rPr>
      </w:pPr>
      <w:ins w:id="3645" w:author="hyx" w:date="2018-11-11T13:01:00Z">
        <w:r>
          <w:rPr/>
          <w:t>采购人员需要确保采购内容的有效性</w:t>
        </w:r>
      </w:ins>
      <w:ins w:id="3646" w:author="hyx" w:date="2018-11-11T13:01:00Z">
        <w:r>
          <w:rPr>
            <w:rFonts w:hint="eastAsia"/>
          </w:rPr>
          <w:t>，</w:t>
        </w:r>
      </w:ins>
      <w:ins w:id="3647" w:author="hyx" w:date="2018-11-11T13:01:00Z">
        <w:r>
          <w:rPr/>
          <w:t>若因为非不可抗力的因素导致采购内容出现误差</w:t>
        </w:r>
      </w:ins>
      <w:ins w:id="3648" w:author="hyx" w:date="2018-11-11T13:01:00Z">
        <w:r>
          <w:rPr>
            <w:rFonts w:hint="eastAsia"/>
          </w:rPr>
          <w:t>，</w:t>
        </w:r>
      </w:ins>
      <w:ins w:id="3649" w:author="hyx" w:date="2018-11-11T13:01:00Z">
        <w:r>
          <w:rPr/>
          <w:t>需要由相关采购人员个人承担相应费用</w:t>
        </w:r>
      </w:ins>
      <w:ins w:id="3650" w:author="hyx" w:date="2018-11-11T13:01:00Z">
        <w:r>
          <w:rPr>
            <w:rFonts w:hint="eastAsia"/>
          </w:rPr>
          <w:t>。</w:t>
        </w:r>
      </w:ins>
    </w:p>
    <w:p>
      <w:pPr>
        <w:pStyle w:val="60"/>
        <w:numPr>
          <w:ilvl w:val="0"/>
          <w:numId w:val="0"/>
        </w:num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Helvetica Neue">
    <w:altName w:val="Corbel"/>
    <w:panose1 w:val="00000000000000000000"/>
    <w:charset w:val="00"/>
    <w:family w:val="auto"/>
    <w:pitch w:val="default"/>
    <w:sig w:usb0="00000000" w:usb1="00000000" w:usb2="00000010" w:usb3="00000000" w:csb0="0000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28</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28</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t>8</w:t>
    </w:r>
    <w:r>
      <w:rPr>
        <w:rFonts w:hint="eastAsia"/>
      </w:rPr>
      <w:t>-G1</w:t>
    </w:r>
    <w:r>
      <w:t>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38DC2D"/>
    <w:multiLevelType w:val="singleLevel"/>
    <w:tmpl w:val="9A38DC2D"/>
    <w:lvl w:ilvl="0" w:tentative="0">
      <w:start w:val="1"/>
      <w:numFmt w:val="bullet"/>
      <w:lvlText w:val=""/>
      <w:lvlJc w:val="left"/>
      <w:pPr>
        <w:ind w:left="420" w:hanging="420"/>
      </w:pPr>
      <w:rPr>
        <w:rFonts w:hint="default" w:ascii="Wingdings" w:hAnsi="Wingdings"/>
      </w:rPr>
    </w:lvl>
  </w:abstractNum>
  <w:abstractNum w:abstractNumId="1">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0C4F54BC"/>
    <w:multiLevelType w:val="multilevel"/>
    <w:tmpl w:val="0C4F54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4CC05CC"/>
    <w:multiLevelType w:val="multilevel"/>
    <w:tmpl w:val="14CC05C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7231EF9"/>
    <w:multiLevelType w:val="multilevel"/>
    <w:tmpl w:val="27231EF9"/>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6">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54E64099"/>
    <w:multiLevelType w:val="multilevel"/>
    <w:tmpl w:val="54E64099"/>
    <w:lvl w:ilvl="0" w:tentative="0">
      <w:start w:val="1"/>
      <w:numFmt w:val="decimal"/>
      <w:pStyle w:val="60"/>
      <w:lvlText w:val="%1"/>
      <w:lvlJc w:val="left"/>
      <w:pPr>
        <w:ind w:left="425" w:hanging="425"/>
      </w:pPr>
      <w:rPr>
        <w:rFonts w:hint="eastAsia"/>
      </w:rPr>
    </w:lvl>
    <w:lvl w:ilvl="1" w:tentative="0">
      <w:start w:val="1"/>
      <w:numFmt w:val="decimal"/>
      <w:pStyle w:val="62"/>
      <w:lvlText w:val="%1.%2"/>
      <w:lvlJc w:val="left"/>
      <w:pPr>
        <w:ind w:left="709" w:hanging="709"/>
      </w:pPr>
      <w:rPr>
        <w:rFonts w:hint="eastAsia"/>
      </w:rPr>
    </w:lvl>
    <w:lvl w:ilvl="2" w:tentative="0">
      <w:start w:val="1"/>
      <w:numFmt w:val="decimal"/>
      <w:pStyle w:val="70"/>
      <w:lvlText w:val="%1.%2.%3"/>
      <w:lvlJc w:val="left"/>
      <w:pPr>
        <w:ind w:left="992" w:hanging="992"/>
      </w:pPr>
      <w:rPr>
        <w:rFonts w:hint="eastAsia"/>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0">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9"/>
  </w:num>
  <w:num w:numId="2">
    <w:abstractNumId w:val="7"/>
  </w:num>
  <w:num w:numId="3">
    <w:abstractNumId w:val="8"/>
  </w:num>
  <w:num w:numId="4">
    <w:abstractNumId w:val="0"/>
  </w:num>
  <w:num w:numId="5">
    <w:abstractNumId w:val="5"/>
  </w:num>
  <w:num w:numId="6">
    <w:abstractNumId w:val="6"/>
  </w:num>
  <w:num w:numId="7">
    <w:abstractNumId w:val="11"/>
  </w:num>
  <w:num w:numId="8">
    <w:abstractNumId w:val="10"/>
  </w:num>
  <w:num w:numId="9">
    <w:abstractNumId w:val="1"/>
  </w:num>
  <w:num w:numId="10">
    <w:abstractNumId w:val="4"/>
  </w:num>
  <w:num w:numId="11">
    <w:abstractNumId w:val="2"/>
  </w:num>
  <w:num w:numId="1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yx">
    <w15:presenceInfo w15:providerId="None" w15:userId="hyx"/>
  </w15:person>
  <w15:person w15:author="xsq">
    <w15:presenceInfo w15:providerId="None" w15:userId="xs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25EF6"/>
    <w:rsid w:val="00036BA5"/>
    <w:rsid w:val="00037DFF"/>
    <w:rsid w:val="0006540A"/>
    <w:rsid w:val="00070632"/>
    <w:rsid w:val="00071335"/>
    <w:rsid w:val="00076833"/>
    <w:rsid w:val="00082457"/>
    <w:rsid w:val="000839C0"/>
    <w:rsid w:val="00083FAF"/>
    <w:rsid w:val="000A7BA2"/>
    <w:rsid w:val="000A7D7E"/>
    <w:rsid w:val="000D1D22"/>
    <w:rsid w:val="00122E0F"/>
    <w:rsid w:val="00123D76"/>
    <w:rsid w:val="00136752"/>
    <w:rsid w:val="00137058"/>
    <w:rsid w:val="00152B7E"/>
    <w:rsid w:val="001577A4"/>
    <w:rsid w:val="0016197B"/>
    <w:rsid w:val="00164536"/>
    <w:rsid w:val="00166548"/>
    <w:rsid w:val="001731A6"/>
    <w:rsid w:val="0018304E"/>
    <w:rsid w:val="001922CA"/>
    <w:rsid w:val="001A1ECE"/>
    <w:rsid w:val="001A258F"/>
    <w:rsid w:val="001A3E8F"/>
    <w:rsid w:val="001A7610"/>
    <w:rsid w:val="001B43AF"/>
    <w:rsid w:val="001C7EE8"/>
    <w:rsid w:val="001D02DC"/>
    <w:rsid w:val="001F14BD"/>
    <w:rsid w:val="001F22CC"/>
    <w:rsid w:val="001F5FF2"/>
    <w:rsid w:val="00211B4D"/>
    <w:rsid w:val="002130FB"/>
    <w:rsid w:val="00216D9E"/>
    <w:rsid w:val="00217195"/>
    <w:rsid w:val="00243EE5"/>
    <w:rsid w:val="00255676"/>
    <w:rsid w:val="00257CAF"/>
    <w:rsid w:val="0026337A"/>
    <w:rsid w:val="002675C8"/>
    <w:rsid w:val="0029459B"/>
    <w:rsid w:val="002956B7"/>
    <w:rsid w:val="002E0A45"/>
    <w:rsid w:val="002E3090"/>
    <w:rsid w:val="002E5A13"/>
    <w:rsid w:val="002E7385"/>
    <w:rsid w:val="002F7471"/>
    <w:rsid w:val="0031205D"/>
    <w:rsid w:val="003129BF"/>
    <w:rsid w:val="00323A13"/>
    <w:rsid w:val="00323D5F"/>
    <w:rsid w:val="00326FD8"/>
    <w:rsid w:val="0033711B"/>
    <w:rsid w:val="00346D06"/>
    <w:rsid w:val="00346FEC"/>
    <w:rsid w:val="00350A5D"/>
    <w:rsid w:val="003523F4"/>
    <w:rsid w:val="00355927"/>
    <w:rsid w:val="0037588C"/>
    <w:rsid w:val="0037689D"/>
    <w:rsid w:val="00397755"/>
    <w:rsid w:val="00397D2D"/>
    <w:rsid w:val="003A0775"/>
    <w:rsid w:val="003A134F"/>
    <w:rsid w:val="003A7831"/>
    <w:rsid w:val="003B05E6"/>
    <w:rsid w:val="003B54DA"/>
    <w:rsid w:val="003B7700"/>
    <w:rsid w:val="003C13D9"/>
    <w:rsid w:val="003C2C1B"/>
    <w:rsid w:val="003C4E82"/>
    <w:rsid w:val="003F06F2"/>
    <w:rsid w:val="003F3569"/>
    <w:rsid w:val="003F38CD"/>
    <w:rsid w:val="003F4B17"/>
    <w:rsid w:val="0040197B"/>
    <w:rsid w:val="004072CE"/>
    <w:rsid w:val="004075A1"/>
    <w:rsid w:val="00412D76"/>
    <w:rsid w:val="00415D43"/>
    <w:rsid w:val="004206CE"/>
    <w:rsid w:val="00426C8D"/>
    <w:rsid w:val="0044356D"/>
    <w:rsid w:val="00451968"/>
    <w:rsid w:val="004531A4"/>
    <w:rsid w:val="0046483C"/>
    <w:rsid w:val="004651D2"/>
    <w:rsid w:val="004823C5"/>
    <w:rsid w:val="004958FA"/>
    <w:rsid w:val="004A1264"/>
    <w:rsid w:val="004A3875"/>
    <w:rsid w:val="004D36CF"/>
    <w:rsid w:val="004D5AA9"/>
    <w:rsid w:val="004E040D"/>
    <w:rsid w:val="004E4C97"/>
    <w:rsid w:val="004E674A"/>
    <w:rsid w:val="004F18CF"/>
    <w:rsid w:val="004F18EA"/>
    <w:rsid w:val="004F2316"/>
    <w:rsid w:val="004F2D4B"/>
    <w:rsid w:val="005136E7"/>
    <w:rsid w:val="00513F78"/>
    <w:rsid w:val="00515D1C"/>
    <w:rsid w:val="005205D2"/>
    <w:rsid w:val="00526095"/>
    <w:rsid w:val="00544588"/>
    <w:rsid w:val="00555B7B"/>
    <w:rsid w:val="00556DD0"/>
    <w:rsid w:val="00557325"/>
    <w:rsid w:val="005579ED"/>
    <w:rsid w:val="00570C88"/>
    <w:rsid w:val="0057613C"/>
    <w:rsid w:val="00581F5D"/>
    <w:rsid w:val="005870B4"/>
    <w:rsid w:val="00591928"/>
    <w:rsid w:val="005B5E67"/>
    <w:rsid w:val="005B7999"/>
    <w:rsid w:val="005C4CBC"/>
    <w:rsid w:val="005F01E4"/>
    <w:rsid w:val="005F0667"/>
    <w:rsid w:val="005F1B2F"/>
    <w:rsid w:val="005F7C0A"/>
    <w:rsid w:val="00601755"/>
    <w:rsid w:val="00611CC4"/>
    <w:rsid w:val="00614D4E"/>
    <w:rsid w:val="006210E5"/>
    <w:rsid w:val="00624D50"/>
    <w:rsid w:val="00630978"/>
    <w:rsid w:val="006327CB"/>
    <w:rsid w:val="00635203"/>
    <w:rsid w:val="00644E82"/>
    <w:rsid w:val="006460BA"/>
    <w:rsid w:val="00655CCF"/>
    <w:rsid w:val="00677527"/>
    <w:rsid w:val="00677F8B"/>
    <w:rsid w:val="006B1DC2"/>
    <w:rsid w:val="006C70EF"/>
    <w:rsid w:val="006D1752"/>
    <w:rsid w:val="006E3AAE"/>
    <w:rsid w:val="00700EB7"/>
    <w:rsid w:val="007222D1"/>
    <w:rsid w:val="00730291"/>
    <w:rsid w:val="007359D4"/>
    <w:rsid w:val="00751C20"/>
    <w:rsid w:val="00755548"/>
    <w:rsid w:val="00757711"/>
    <w:rsid w:val="0076408F"/>
    <w:rsid w:val="0076415D"/>
    <w:rsid w:val="00765DAC"/>
    <w:rsid w:val="0077615A"/>
    <w:rsid w:val="0077629E"/>
    <w:rsid w:val="00777E8E"/>
    <w:rsid w:val="007A6122"/>
    <w:rsid w:val="007B473F"/>
    <w:rsid w:val="007C3C28"/>
    <w:rsid w:val="007C4B48"/>
    <w:rsid w:val="007F047A"/>
    <w:rsid w:val="007F61DD"/>
    <w:rsid w:val="00810050"/>
    <w:rsid w:val="00825B64"/>
    <w:rsid w:val="00830431"/>
    <w:rsid w:val="00832347"/>
    <w:rsid w:val="00835DF5"/>
    <w:rsid w:val="00835E85"/>
    <w:rsid w:val="008541D6"/>
    <w:rsid w:val="00874940"/>
    <w:rsid w:val="008816EC"/>
    <w:rsid w:val="00883581"/>
    <w:rsid w:val="00884E04"/>
    <w:rsid w:val="008A3201"/>
    <w:rsid w:val="008C55CC"/>
    <w:rsid w:val="008D4435"/>
    <w:rsid w:val="008E48F7"/>
    <w:rsid w:val="008F1DA0"/>
    <w:rsid w:val="008F5560"/>
    <w:rsid w:val="008F7F4A"/>
    <w:rsid w:val="00912B46"/>
    <w:rsid w:val="00920C00"/>
    <w:rsid w:val="00921D08"/>
    <w:rsid w:val="00931EBF"/>
    <w:rsid w:val="009339E7"/>
    <w:rsid w:val="00937DF2"/>
    <w:rsid w:val="00942D1F"/>
    <w:rsid w:val="00944A9B"/>
    <w:rsid w:val="009502E1"/>
    <w:rsid w:val="0096486F"/>
    <w:rsid w:val="009730D3"/>
    <w:rsid w:val="00975EE6"/>
    <w:rsid w:val="0099194F"/>
    <w:rsid w:val="00992DC0"/>
    <w:rsid w:val="009A2874"/>
    <w:rsid w:val="009A6CAD"/>
    <w:rsid w:val="00A05CFE"/>
    <w:rsid w:val="00A10999"/>
    <w:rsid w:val="00A2138B"/>
    <w:rsid w:val="00A26776"/>
    <w:rsid w:val="00A27F79"/>
    <w:rsid w:val="00A3431B"/>
    <w:rsid w:val="00A36D16"/>
    <w:rsid w:val="00A375DA"/>
    <w:rsid w:val="00A51AA3"/>
    <w:rsid w:val="00A57BD8"/>
    <w:rsid w:val="00A62D11"/>
    <w:rsid w:val="00A65455"/>
    <w:rsid w:val="00A659A5"/>
    <w:rsid w:val="00A73AA9"/>
    <w:rsid w:val="00A83C56"/>
    <w:rsid w:val="00A856F1"/>
    <w:rsid w:val="00AC01C6"/>
    <w:rsid w:val="00AC1D80"/>
    <w:rsid w:val="00AD1308"/>
    <w:rsid w:val="00AD3326"/>
    <w:rsid w:val="00AE0347"/>
    <w:rsid w:val="00B1244E"/>
    <w:rsid w:val="00B1662E"/>
    <w:rsid w:val="00B26355"/>
    <w:rsid w:val="00B306C0"/>
    <w:rsid w:val="00B64493"/>
    <w:rsid w:val="00B66C33"/>
    <w:rsid w:val="00B70946"/>
    <w:rsid w:val="00B7134F"/>
    <w:rsid w:val="00B90818"/>
    <w:rsid w:val="00B94FF5"/>
    <w:rsid w:val="00BA32FD"/>
    <w:rsid w:val="00BB05BD"/>
    <w:rsid w:val="00BB4980"/>
    <w:rsid w:val="00BB7D70"/>
    <w:rsid w:val="00BC4278"/>
    <w:rsid w:val="00BC5CF9"/>
    <w:rsid w:val="00BC6D25"/>
    <w:rsid w:val="00BE19A2"/>
    <w:rsid w:val="00BF54C6"/>
    <w:rsid w:val="00C32AA1"/>
    <w:rsid w:val="00C46E31"/>
    <w:rsid w:val="00C50EEC"/>
    <w:rsid w:val="00C71E98"/>
    <w:rsid w:val="00C7247B"/>
    <w:rsid w:val="00C8389A"/>
    <w:rsid w:val="00CA13A5"/>
    <w:rsid w:val="00CA2516"/>
    <w:rsid w:val="00CB360B"/>
    <w:rsid w:val="00CB7977"/>
    <w:rsid w:val="00CD0E28"/>
    <w:rsid w:val="00CD0E41"/>
    <w:rsid w:val="00CE3475"/>
    <w:rsid w:val="00CF1D93"/>
    <w:rsid w:val="00CF3975"/>
    <w:rsid w:val="00D00191"/>
    <w:rsid w:val="00D179F0"/>
    <w:rsid w:val="00D2503E"/>
    <w:rsid w:val="00D35E8D"/>
    <w:rsid w:val="00D40F53"/>
    <w:rsid w:val="00D47152"/>
    <w:rsid w:val="00D47DC9"/>
    <w:rsid w:val="00D56AF2"/>
    <w:rsid w:val="00D636BC"/>
    <w:rsid w:val="00D63D10"/>
    <w:rsid w:val="00D7049C"/>
    <w:rsid w:val="00D72E8D"/>
    <w:rsid w:val="00D72EE2"/>
    <w:rsid w:val="00D76606"/>
    <w:rsid w:val="00D90869"/>
    <w:rsid w:val="00DA30AF"/>
    <w:rsid w:val="00DA4D1C"/>
    <w:rsid w:val="00DB3003"/>
    <w:rsid w:val="00E03FD4"/>
    <w:rsid w:val="00E05552"/>
    <w:rsid w:val="00E05C36"/>
    <w:rsid w:val="00E119E2"/>
    <w:rsid w:val="00E534D0"/>
    <w:rsid w:val="00E852C3"/>
    <w:rsid w:val="00E95D65"/>
    <w:rsid w:val="00ED7747"/>
    <w:rsid w:val="00EE2597"/>
    <w:rsid w:val="00EF39F2"/>
    <w:rsid w:val="00EF4732"/>
    <w:rsid w:val="00EF609A"/>
    <w:rsid w:val="00F038B2"/>
    <w:rsid w:val="00F073F3"/>
    <w:rsid w:val="00F17982"/>
    <w:rsid w:val="00F2050D"/>
    <w:rsid w:val="00F20BBF"/>
    <w:rsid w:val="00F24284"/>
    <w:rsid w:val="00F25C4A"/>
    <w:rsid w:val="00F43048"/>
    <w:rsid w:val="00F513B4"/>
    <w:rsid w:val="00F52AE7"/>
    <w:rsid w:val="00F54F16"/>
    <w:rsid w:val="00F57AE7"/>
    <w:rsid w:val="00F6093B"/>
    <w:rsid w:val="00F647F7"/>
    <w:rsid w:val="00F87924"/>
    <w:rsid w:val="00F9144F"/>
    <w:rsid w:val="00F92F77"/>
    <w:rsid w:val="00FA2BDA"/>
    <w:rsid w:val="00FA3BC1"/>
    <w:rsid w:val="00FC0544"/>
    <w:rsid w:val="00FD2596"/>
    <w:rsid w:val="00FD530C"/>
    <w:rsid w:val="00FE0D1C"/>
    <w:rsid w:val="00FF0B74"/>
    <w:rsid w:val="05210EE0"/>
    <w:rsid w:val="0B5A2107"/>
    <w:rsid w:val="1099018D"/>
    <w:rsid w:val="141B0270"/>
    <w:rsid w:val="23A94804"/>
    <w:rsid w:val="24E87817"/>
    <w:rsid w:val="2AD35667"/>
    <w:rsid w:val="38BA73F5"/>
    <w:rsid w:val="7418605A"/>
    <w:rsid w:val="75C62AC9"/>
    <w:rsid w:val="79DA6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nhideWhenUsed="0" w:uiPriority="39" w:semiHidden="0" w:name="toc 2"/>
    <w:lsdException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48"/>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9"/>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1"/>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2"/>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3"/>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4"/>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5"/>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6"/>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7"/>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qFormat/>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4"/>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qFormat/>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uiPriority w:val="39"/>
    <w:pPr>
      <w:ind w:left="840" w:leftChars="400"/>
    </w:pPr>
  </w:style>
  <w:style w:type="paragraph" w:styleId="19">
    <w:name w:val="Plain Text"/>
    <w:basedOn w:val="1"/>
    <w:link w:val="59"/>
    <w:unhideWhenUsed/>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uiPriority w:val="39"/>
    <w:pPr>
      <w:ind w:left="2940" w:leftChars="1400"/>
    </w:pPr>
  </w:style>
  <w:style w:type="paragraph" w:styleId="21">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7"/>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4"/>
    <w:qFormat/>
    <w:uiPriority w:val="11"/>
    <w:rPr>
      <w:spacing w:val="15"/>
      <w:sz w:val="32"/>
    </w:rPr>
  </w:style>
  <w:style w:type="paragraph" w:styleId="28">
    <w:name w:val="Title"/>
    <w:basedOn w:val="1"/>
    <w:next w:val="1"/>
    <w:link w:val="50"/>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4">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5">
    <w:name w:val="_Style 5"/>
    <w:basedOn w:val="1"/>
    <w:qFormat/>
    <w:uiPriority w:val="34"/>
    <w:pPr>
      <w:ind w:firstLine="420" w:firstLineChars="200"/>
    </w:pPr>
    <w:rPr>
      <w:rFonts w:ascii="等线" w:hAnsi="等线" w:eastAsia="等线" w:cs="Times New Roman"/>
      <w:kern w:val="2"/>
      <w:sz w:val="18"/>
      <w:szCs w:val="18"/>
    </w:rPr>
  </w:style>
  <w:style w:type="paragraph" w:customStyle="1" w:styleId="46">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7">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8">
    <w:name w:val="标题 1 字符"/>
    <w:link w:val="2"/>
    <w:uiPriority w:val="9"/>
    <w:rPr>
      <w:rFonts w:ascii="Calibri Light" w:hAnsi="Calibri Light" w:eastAsia="宋体" w:cs="Times New Roman"/>
      <w:b/>
      <w:kern w:val="0"/>
      <w:sz w:val="44"/>
      <w:szCs w:val="32"/>
    </w:rPr>
  </w:style>
  <w:style w:type="character" w:customStyle="1" w:styleId="49">
    <w:name w:val="标题 2 字符"/>
    <w:link w:val="3"/>
    <w:qFormat/>
    <w:uiPriority w:val="9"/>
    <w:rPr>
      <w:rFonts w:ascii="Calibri Light" w:hAnsi="Calibri Light" w:eastAsia="宋体" w:cs="Times New Roman"/>
      <w:b/>
      <w:kern w:val="0"/>
      <w:sz w:val="32"/>
      <w:szCs w:val="28"/>
    </w:rPr>
  </w:style>
  <w:style w:type="character" w:customStyle="1" w:styleId="50">
    <w:name w:val="标题 字符"/>
    <w:link w:val="28"/>
    <w:qFormat/>
    <w:uiPriority w:val="10"/>
    <w:rPr>
      <w:rFonts w:ascii="Calibri Light" w:hAnsi="Calibri Light" w:eastAsia="宋体" w:cs="Times New Roman"/>
      <w:b/>
      <w:spacing w:val="-10"/>
      <w:kern w:val="0"/>
      <w:sz w:val="44"/>
      <w:szCs w:val="56"/>
    </w:rPr>
  </w:style>
  <w:style w:type="character" w:customStyle="1" w:styleId="51">
    <w:name w:val="标题 3 字符"/>
    <w:link w:val="4"/>
    <w:qFormat/>
    <w:uiPriority w:val="9"/>
    <w:rPr>
      <w:rFonts w:ascii="Calibri Light" w:hAnsi="Calibri Light" w:eastAsia="宋体" w:cs="Times New Roman"/>
      <w:b/>
      <w:kern w:val="0"/>
      <w:sz w:val="28"/>
      <w:szCs w:val="24"/>
    </w:rPr>
  </w:style>
  <w:style w:type="character" w:customStyle="1" w:styleId="52">
    <w:name w:val="标题 4 字符"/>
    <w:link w:val="5"/>
    <w:qFormat/>
    <w:uiPriority w:val="9"/>
    <w:rPr>
      <w:rFonts w:ascii="Calibri Light" w:hAnsi="Calibri Light" w:eastAsia="宋体" w:cs="Times New Roman"/>
      <w:b/>
      <w:iCs/>
      <w:kern w:val="0"/>
    </w:rPr>
  </w:style>
  <w:style w:type="character" w:customStyle="1" w:styleId="53">
    <w:name w:val="标题 5 字符"/>
    <w:link w:val="6"/>
    <w:qFormat/>
    <w:uiPriority w:val="9"/>
    <w:rPr>
      <w:rFonts w:ascii="Calibri Light" w:hAnsi="Calibri Light" w:eastAsia="宋体" w:cs="Times New Roman"/>
      <w:color w:val="2E74B5"/>
      <w:kern w:val="0"/>
    </w:rPr>
  </w:style>
  <w:style w:type="character" w:customStyle="1" w:styleId="54">
    <w:name w:val="标题 6 字符"/>
    <w:link w:val="7"/>
    <w:qFormat/>
    <w:uiPriority w:val="9"/>
    <w:rPr>
      <w:rFonts w:ascii="Calibri Light" w:hAnsi="Calibri Light" w:eastAsia="宋体" w:cs="Times New Roman"/>
      <w:color w:val="1F4E79"/>
      <w:kern w:val="0"/>
    </w:rPr>
  </w:style>
  <w:style w:type="character" w:customStyle="1" w:styleId="55">
    <w:name w:val="标题 7 字符"/>
    <w:link w:val="8"/>
    <w:uiPriority w:val="9"/>
    <w:rPr>
      <w:rFonts w:ascii="Calibri Light" w:hAnsi="Calibri Light" w:eastAsia="宋体" w:cs="Times New Roman"/>
      <w:i/>
      <w:iCs/>
      <w:color w:val="1F4E79"/>
      <w:kern w:val="0"/>
    </w:rPr>
  </w:style>
  <w:style w:type="character" w:customStyle="1" w:styleId="56">
    <w:name w:val="标题 8 字符"/>
    <w:link w:val="9"/>
    <w:qFormat/>
    <w:uiPriority w:val="9"/>
    <w:rPr>
      <w:rFonts w:ascii="Calibri Light" w:hAnsi="Calibri Light" w:eastAsia="宋体" w:cs="Times New Roman"/>
      <w:color w:val="262626"/>
      <w:kern w:val="0"/>
      <w:szCs w:val="21"/>
    </w:rPr>
  </w:style>
  <w:style w:type="character" w:customStyle="1" w:styleId="57">
    <w:name w:val="标题 9 字符"/>
    <w:link w:val="10"/>
    <w:uiPriority w:val="9"/>
    <w:rPr>
      <w:rFonts w:ascii="Calibri Light" w:hAnsi="Calibri Light" w:eastAsia="宋体" w:cs="Times New Roman"/>
      <w:i/>
      <w:iCs/>
      <w:color w:val="262626"/>
      <w:kern w:val="0"/>
      <w:szCs w:val="21"/>
    </w:rPr>
  </w:style>
  <w:style w:type="paragraph" w:customStyle="1" w:styleId="58">
    <w:name w:val="表格"/>
    <w:uiPriority w:val="0"/>
    <w:rPr>
      <w:rFonts w:ascii="Times New Roman" w:hAnsi="Times New Roman" w:eastAsia="宋体" w:cs="Times New Roman"/>
      <w:b/>
      <w:kern w:val="0"/>
      <w:sz w:val="21"/>
      <w:szCs w:val="20"/>
      <w:lang w:val="en-US" w:eastAsia="zh-CN" w:bidi="ar-SA"/>
    </w:rPr>
  </w:style>
  <w:style w:type="character" w:customStyle="1" w:styleId="59">
    <w:name w:val="纯文本 字符"/>
    <w:basedOn w:val="35"/>
    <w:link w:val="19"/>
    <w:qFormat/>
    <w:uiPriority w:val="99"/>
    <w:rPr>
      <w:rFonts w:hAnsi="Courier New" w:cs="Courier New" w:asciiTheme="minorEastAsia"/>
      <w:color w:val="000000" w:themeColor="text1"/>
      <w14:textFill>
        <w14:solidFill>
          <w14:schemeClr w14:val="tx1"/>
        </w14:solidFill>
      </w14:textFill>
    </w:rPr>
  </w:style>
  <w:style w:type="paragraph" w:customStyle="1" w:styleId="60">
    <w:name w:val="一级标题"/>
    <w:next w:val="1"/>
    <w:link w:val="6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character" w:customStyle="1" w:styleId="61">
    <w:name w:val="一级标题 字符"/>
    <w:basedOn w:val="35"/>
    <w:link w:val="60"/>
    <w:qFormat/>
    <w:uiPriority w:val="0"/>
    <w:rPr>
      <w:rFonts w:eastAsia="宋体"/>
      <w:b/>
      <w:color w:val="000000" w:themeColor="text1"/>
      <w:sz w:val="32"/>
      <w14:textFill>
        <w14:solidFill>
          <w14:schemeClr w14:val="tx1"/>
        </w14:solidFill>
      </w14:textFill>
    </w:rPr>
  </w:style>
  <w:style w:type="paragraph" w:customStyle="1" w:styleId="62">
    <w:name w:val="二级标题"/>
    <w:basedOn w:val="60"/>
    <w:next w:val="1"/>
    <w:link w:val="63"/>
    <w:qFormat/>
    <w:uiPriority w:val="0"/>
    <w:pPr>
      <w:numPr>
        <w:ilvl w:val="1"/>
        <w:numId w:val="1"/>
      </w:numPr>
      <w:outlineLvl w:val="1"/>
    </w:pPr>
    <w:rPr>
      <w:sz w:val="30"/>
    </w:rPr>
  </w:style>
  <w:style w:type="character" w:customStyle="1" w:styleId="63">
    <w:name w:val="二级标题 字符"/>
    <w:basedOn w:val="35"/>
    <w:link w:val="62"/>
    <w:qFormat/>
    <w:uiPriority w:val="0"/>
    <w:rPr>
      <w:rFonts w:eastAsia="宋体"/>
      <w:b/>
      <w:color w:val="000000" w:themeColor="text1"/>
      <w:sz w:val="30"/>
      <w14:textFill>
        <w14:solidFill>
          <w14:schemeClr w14:val="tx1"/>
        </w14:solidFill>
      </w14:textFill>
    </w:rPr>
  </w:style>
  <w:style w:type="character" w:customStyle="1" w:styleId="64">
    <w:name w:val="副标题 字符"/>
    <w:link w:val="27"/>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uiPriority w:val="34"/>
    <w:pPr>
      <w:ind w:firstLine="420" w:firstLineChars="200"/>
    </w:pPr>
  </w:style>
  <w:style w:type="character" w:customStyle="1" w:styleId="67">
    <w:name w:val="批注框文本 字符"/>
    <w:link w:val="22"/>
    <w:qFormat/>
    <w:uiPriority w:val="99"/>
    <w:rPr>
      <w:rFonts w:ascii="宋体" w:hAnsi="宋体" w:eastAsia="宋体" w:cs="宋体"/>
      <w:kern w:val="0"/>
      <w:sz w:val="18"/>
      <w:szCs w:val="18"/>
    </w:rPr>
  </w:style>
  <w:style w:type="character" w:customStyle="1" w:styleId="68">
    <w:name w:val="批注文字 字符"/>
    <w:link w:val="12"/>
    <w:qFormat/>
    <w:uiPriority w:val="99"/>
    <w:rPr>
      <w:rFonts w:ascii="Times New Roman" w:hAnsi="Times New Roman" w:eastAsia="仿宋_GB2312" w:cs="宋体"/>
      <w:kern w:val="0"/>
      <w:sz w:val="24"/>
      <w:szCs w:val="24"/>
    </w:rPr>
  </w:style>
  <w:style w:type="character" w:customStyle="1" w:styleId="69">
    <w:name w:val="日期 字符"/>
    <w:basedOn w:val="35"/>
    <w:link w:val="21"/>
    <w:uiPriority w:val="99"/>
    <w:rPr>
      <w:rFonts w:eastAsia="宋体"/>
      <w:color w:val="000000" w:themeColor="text1"/>
      <w14:textFill>
        <w14:solidFill>
          <w14:schemeClr w14:val="tx1"/>
        </w14:solidFill>
      </w14:textFill>
    </w:rPr>
  </w:style>
  <w:style w:type="paragraph" w:customStyle="1" w:styleId="70">
    <w:name w:val="三级标题"/>
    <w:basedOn w:val="62"/>
    <w:next w:val="1"/>
    <w:link w:val="71"/>
    <w:qFormat/>
    <w:uiPriority w:val="0"/>
    <w:pPr>
      <w:numPr>
        <w:ilvl w:val="2"/>
      </w:numPr>
      <w:outlineLvl w:val="2"/>
    </w:pPr>
    <w:rPr>
      <w:rFonts w:ascii="宋体" w:hAnsi="宋体"/>
      <w:sz w:val="28"/>
    </w:rPr>
  </w:style>
  <w:style w:type="character" w:customStyle="1" w:styleId="71">
    <w:name w:val="三级标题 字符"/>
    <w:basedOn w:val="35"/>
    <w:link w:val="70"/>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70"/>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 字符"/>
    <w:link w:val="23"/>
    <w:qFormat/>
    <w:uiPriority w:val="99"/>
    <w:rPr>
      <w:rFonts w:ascii="宋体" w:hAnsi="宋体" w:eastAsia="宋体" w:cs="宋体"/>
      <w:kern w:val="0"/>
      <w:sz w:val="16"/>
      <w:szCs w:val="18"/>
    </w:rPr>
  </w:style>
  <w:style w:type="character" w:customStyle="1" w:styleId="78">
    <w:name w:val="页眉 字符"/>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 字符"/>
    <w:basedOn w:val="35"/>
    <w:link w:val="16"/>
    <w:qFormat/>
    <w:uiPriority w:val="0"/>
    <w:rPr>
      <w:rFonts w:ascii="Times New Roman" w:hAnsi="Times New Roman" w:eastAsia="宋体" w:cs="Times New Roman"/>
      <w:szCs w:val="20"/>
    </w:rPr>
  </w:style>
  <w:style w:type="table" w:customStyle="1" w:styleId="81">
    <w:name w:val="网格型1"/>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82">
    <w:name w:val="未处理的提及1"/>
    <w:basedOn w:val="35"/>
    <w:semiHidden/>
    <w:unhideWhenUsed/>
    <w:qFormat/>
    <w:uiPriority w:val="99"/>
    <w:rPr>
      <w:color w:val="808080"/>
      <w:shd w:val="clear" w:color="auto" w:fill="E6E6E6"/>
    </w:rPr>
  </w:style>
  <w:style w:type="table" w:customStyle="1" w:styleId="83">
    <w:name w:val="网格型2"/>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84">
    <w:name w:val="批注主题 字符"/>
    <w:basedOn w:val="68"/>
    <w:link w:val="11"/>
    <w:semiHidden/>
    <w:qFormat/>
    <w:uiPriority w:val="99"/>
    <w:rPr>
      <w:rFonts w:ascii="宋体" w:hAnsi="宋体" w:eastAsia="宋体" w:cs="宋体"/>
      <w:b/>
      <w:bCs/>
      <w:kern w:val="0"/>
      <w:sz w:val="24"/>
      <w:szCs w:val="24"/>
    </w:rPr>
  </w:style>
  <w:style w:type="table" w:customStyle="1" w:styleId="85">
    <w:name w:val="网格型21"/>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Documents/Tencent%252525252525252520Files/1103057282/Image/C2C/%25252525252525255bY%25252525252525257dH$)K511~JHFGU%25252525252525257dQL%2525252525252525608%2525252525252525250.png" TargetMode="External"/><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11AD59-5BE6-4658-8DCB-EBC9056F3466}">
  <ds:schemaRefs/>
</ds:datastoreItem>
</file>

<file path=docProps/app.xml><?xml version="1.0" encoding="utf-8"?>
<Properties xmlns="http://schemas.openxmlformats.org/officeDocument/2006/extended-properties" xmlns:vt="http://schemas.openxmlformats.org/officeDocument/2006/docPropsVTypes">
  <Template>PRD-2017-G01-文档编写说明</Template>
  <Pages>28</Pages>
  <Words>5147</Words>
  <Characters>29338</Characters>
  <Lines>244</Lines>
  <Paragraphs>68</Paragraphs>
  <TotalTime>2</TotalTime>
  <ScaleCrop>false</ScaleCrop>
  <LinksUpToDate>false</LinksUpToDate>
  <CharactersWithSpaces>34417</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2018-10-14T04:44:00Z</dcterms:created>
  <dc:creator>xsq</dc:creator>
  <cp:lastModifiedBy>xsq</cp:lastModifiedBy>
  <dcterms:modified xsi:type="dcterms:W3CDTF">2018-11-22T13:02:15Z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