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6439A481" w:rsidR="001A3E8F" w:rsidRPr="00F52AE7" w:rsidRDefault="00BF54C6" w:rsidP="001A3E8F">
            <w:pPr>
              <w:rPr>
                <w:szCs w:val="21"/>
              </w:rPr>
            </w:pPr>
            <w:r>
              <w:rPr>
                <w:szCs w:val="21"/>
              </w:rPr>
              <w:t>0.2.</w:t>
            </w:r>
            <w:r w:rsidR="00F24284">
              <w:rPr>
                <w:rFonts w:hint="eastAsia"/>
                <w:szCs w:val="21"/>
              </w:rPr>
              <w:t>4</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54A08594" w:rsidR="001A3E8F" w:rsidRPr="00F52AE7" w:rsidRDefault="004072CE" w:rsidP="00F24284">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F24284">
              <w:rPr>
                <w:rFonts w:hint="eastAsia"/>
                <w:szCs w:val="21"/>
              </w:rPr>
              <w:t>31</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1558D4DD" w:rsidR="00164536" w:rsidRDefault="00036BA5"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912155"/>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w:t>
            </w:r>
            <w:proofErr w:type="spellStart"/>
            <w:r>
              <w:rPr>
                <w:rFonts w:hint="eastAsia"/>
                <w:szCs w:val="21"/>
              </w:rPr>
              <w:t>Git</w:t>
            </w:r>
            <w:proofErr w:type="spellEnd"/>
            <w:r>
              <w:rPr>
                <w:rFonts w:hint="eastAsia"/>
                <w:szCs w:val="21"/>
              </w:rPr>
              <w: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r w:rsidR="00AD3326" w:rsidRPr="00F52AE7" w14:paraId="46CEA4A0"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61A340C3" w14:textId="03DE5A17" w:rsidR="00AD3326" w:rsidRDefault="00AD3326" w:rsidP="00A62D11">
            <w:pPr>
              <w:rPr>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14:paraId="4EF85D9E" w14:textId="74915380" w:rsidR="00AD3326" w:rsidRDefault="00AD3326"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2C778C75" w14:textId="77777777" w:rsidR="00AD3326" w:rsidRDefault="00AD3326" w:rsidP="00AD3326">
            <w:pPr>
              <w:rPr>
                <w:szCs w:val="21"/>
              </w:rPr>
            </w:pPr>
            <w:r>
              <w:rPr>
                <w:rFonts w:hint="eastAsia"/>
                <w:szCs w:val="21"/>
              </w:rPr>
              <w:t>黄叶轩，陈俊仁，</w:t>
            </w:r>
          </w:p>
          <w:p w14:paraId="0154374E" w14:textId="77777777" w:rsidR="00AD3326" w:rsidRDefault="00AD3326" w:rsidP="00AD3326">
            <w:pPr>
              <w:rPr>
                <w:szCs w:val="21"/>
              </w:rPr>
            </w:pPr>
            <w:r>
              <w:rPr>
                <w:rFonts w:hint="eastAsia"/>
                <w:szCs w:val="21"/>
              </w:rPr>
              <w:t>陈苏民，徐双铅，</w:t>
            </w:r>
          </w:p>
          <w:p w14:paraId="292C5C01" w14:textId="16DA53CD" w:rsidR="00AD3326" w:rsidRDefault="00AD3326" w:rsidP="00AD3326">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5D25188" w14:textId="4479FDAA" w:rsidR="00AD3326" w:rsidRDefault="00AD3326" w:rsidP="0040197B">
            <w:pPr>
              <w:rPr>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14:paraId="108E869B" w14:textId="4D6261B4" w:rsidR="00AD3326" w:rsidRDefault="00AD3326" w:rsidP="00A62D11">
            <w:pPr>
              <w:rPr>
                <w:szCs w:val="21"/>
              </w:rPr>
            </w:pPr>
            <w:r>
              <w:rPr>
                <w:rFonts w:hint="eastAsia"/>
                <w:szCs w:val="21"/>
              </w:rPr>
              <w:t>删除了预算、薪资等内容</w:t>
            </w:r>
          </w:p>
        </w:tc>
      </w:tr>
      <w:tr w:rsidR="003523F4" w:rsidRPr="00F52AE7" w14:paraId="1707DCA8"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586B767E" w14:textId="6F84D00C" w:rsidR="003523F4" w:rsidRDefault="003523F4" w:rsidP="00A62D11">
            <w:pPr>
              <w:rPr>
                <w:szCs w:val="21"/>
              </w:rPr>
            </w:pPr>
            <w:r>
              <w:rPr>
                <w:rFonts w:hint="eastAsia"/>
                <w:szCs w:val="21"/>
              </w:rPr>
              <w:t>0.2.3</w:t>
            </w:r>
          </w:p>
        </w:tc>
        <w:tc>
          <w:tcPr>
            <w:tcW w:w="1704" w:type="dxa"/>
            <w:tcBorders>
              <w:top w:val="single" w:sz="4" w:space="0" w:color="auto"/>
              <w:left w:val="single" w:sz="4" w:space="0" w:color="auto"/>
              <w:bottom w:val="single" w:sz="4" w:space="0" w:color="auto"/>
              <w:right w:val="single" w:sz="4" w:space="0" w:color="auto"/>
            </w:tcBorders>
          </w:tcPr>
          <w:p w14:paraId="2DADB6D6" w14:textId="3C8EC38B" w:rsidR="003523F4" w:rsidRDefault="003523F4"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069A6137" w14:textId="77777777" w:rsidR="003523F4" w:rsidRDefault="003523F4" w:rsidP="003523F4">
            <w:pPr>
              <w:rPr>
                <w:szCs w:val="21"/>
              </w:rPr>
            </w:pPr>
            <w:r>
              <w:rPr>
                <w:rFonts w:hint="eastAsia"/>
                <w:szCs w:val="21"/>
              </w:rPr>
              <w:t>黄叶轩，陈俊仁，</w:t>
            </w:r>
          </w:p>
          <w:p w14:paraId="6B9025B0" w14:textId="77777777" w:rsidR="003523F4" w:rsidRDefault="003523F4" w:rsidP="003523F4">
            <w:pPr>
              <w:rPr>
                <w:szCs w:val="21"/>
              </w:rPr>
            </w:pPr>
            <w:r>
              <w:rPr>
                <w:rFonts w:hint="eastAsia"/>
                <w:szCs w:val="21"/>
              </w:rPr>
              <w:t>陈苏民，徐双铅，</w:t>
            </w:r>
          </w:p>
          <w:p w14:paraId="7C4BFB44" w14:textId="1402BF4F" w:rsidR="003523F4" w:rsidRDefault="003523F4" w:rsidP="003523F4">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09F36381" w14:textId="65376DD0" w:rsidR="003523F4" w:rsidRDefault="003523F4" w:rsidP="0040197B">
            <w:pPr>
              <w:rPr>
                <w:szCs w:val="21"/>
              </w:rPr>
            </w:pPr>
            <w:r>
              <w:rPr>
                <w:rFonts w:hint="eastAsia"/>
                <w:szCs w:val="21"/>
              </w:rPr>
              <w:t>2018/10/26-2018/10/28</w:t>
            </w:r>
          </w:p>
        </w:tc>
        <w:tc>
          <w:tcPr>
            <w:tcW w:w="1672" w:type="dxa"/>
            <w:tcBorders>
              <w:top w:val="single" w:sz="4" w:space="0" w:color="auto"/>
              <w:left w:val="single" w:sz="4" w:space="0" w:color="auto"/>
              <w:bottom w:val="single" w:sz="4" w:space="0" w:color="auto"/>
              <w:right w:val="single" w:sz="4" w:space="0" w:color="auto"/>
            </w:tcBorders>
          </w:tcPr>
          <w:p w14:paraId="593D12D2" w14:textId="6520A29D" w:rsidR="003523F4" w:rsidRDefault="003523F4" w:rsidP="00A62D11">
            <w:pPr>
              <w:rPr>
                <w:szCs w:val="21"/>
              </w:rPr>
            </w:pPr>
            <w:r>
              <w:rPr>
                <w:rFonts w:hint="eastAsia"/>
                <w:szCs w:val="21"/>
              </w:rPr>
              <w:t>修改了一些细节上的错误</w:t>
            </w:r>
          </w:p>
        </w:tc>
      </w:tr>
      <w:tr w:rsidR="00F6093B" w:rsidRPr="00F52AE7" w14:paraId="401F4BC9"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78DC2D2E" w14:textId="6A060F35" w:rsidR="00F6093B" w:rsidRDefault="00F6093B" w:rsidP="00F6093B">
            <w:pPr>
              <w:rPr>
                <w:szCs w:val="21"/>
              </w:rPr>
            </w:pPr>
            <w:r>
              <w:rPr>
                <w:rFonts w:hint="eastAsia"/>
                <w:szCs w:val="21"/>
              </w:rPr>
              <w:t>0.2.4</w:t>
            </w:r>
          </w:p>
        </w:tc>
        <w:tc>
          <w:tcPr>
            <w:tcW w:w="1704" w:type="dxa"/>
            <w:tcBorders>
              <w:top w:val="single" w:sz="4" w:space="0" w:color="auto"/>
              <w:left w:val="single" w:sz="4" w:space="0" w:color="auto"/>
              <w:bottom w:val="single" w:sz="4" w:space="0" w:color="auto"/>
              <w:right w:val="single" w:sz="4" w:space="0" w:color="auto"/>
            </w:tcBorders>
          </w:tcPr>
          <w:p w14:paraId="31BE2A5C" w14:textId="751E3C24" w:rsidR="00F6093B" w:rsidRDefault="00F6093B" w:rsidP="00F6093B">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676BCD6E" w14:textId="77777777" w:rsidR="00F6093B" w:rsidRDefault="00F6093B" w:rsidP="00F6093B">
            <w:pPr>
              <w:rPr>
                <w:szCs w:val="21"/>
              </w:rPr>
            </w:pPr>
            <w:r>
              <w:rPr>
                <w:rFonts w:hint="eastAsia"/>
                <w:szCs w:val="21"/>
              </w:rPr>
              <w:t>黄叶轩，陈俊仁，</w:t>
            </w:r>
          </w:p>
          <w:p w14:paraId="2DB4F624" w14:textId="77777777" w:rsidR="00F6093B" w:rsidRDefault="00F6093B" w:rsidP="00F6093B">
            <w:pPr>
              <w:rPr>
                <w:szCs w:val="21"/>
              </w:rPr>
            </w:pPr>
            <w:r>
              <w:rPr>
                <w:rFonts w:hint="eastAsia"/>
                <w:szCs w:val="21"/>
              </w:rPr>
              <w:t>陈苏民，徐双铅，</w:t>
            </w:r>
          </w:p>
          <w:p w14:paraId="12537C40" w14:textId="77777777" w:rsidR="00F6093B" w:rsidRDefault="00F6093B" w:rsidP="00F6093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7D26D6E" w14:textId="5E2669AD" w:rsidR="00F6093B" w:rsidRDefault="00F6093B" w:rsidP="00F6093B">
            <w:pPr>
              <w:rPr>
                <w:szCs w:val="21"/>
              </w:rPr>
            </w:pPr>
            <w:r>
              <w:rPr>
                <w:rFonts w:hint="eastAsia"/>
                <w:szCs w:val="21"/>
              </w:rPr>
              <w:t>2018/10/31-2018/10/31</w:t>
            </w:r>
          </w:p>
        </w:tc>
        <w:tc>
          <w:tcPr>
            <w:tcW w:w="1672" w:type="dxa"/>
            <w:tcBorders>
              <w:top w:val="single" w:sz="4" w:space="0" w:color="auto"/>
              <w:left w:val="single" w:sz="4" w:space="0" w:color="auto"/>
              <w:bottom w:val="single" w:sz="4" w:space="0" w:color="auto"/>
              <w:right w:val="single" w:sz="4" w:space="0" w:color="auto"/>
            </w:tcBorders>
          </w:tcPr>
          <w:p w14:paraId="4EBCE80E" w14:textId="7D6221D1" w:rsidR="00F6093B" w:rsidRDefault="00F6093B" w:rsidP="00F6093B">
            <w:pPr>
              <w:rPr>
                <w:szCs w:val="21"/>
              </w:rPr>
            </w:pPr>
            <w:r>
              <w:rPr>
                <w:rFonts w:hint="eastAsia"/>
                <w:szCs w:val="21"/>
              </w:rPr>
              <w:t>根据APP的要求对文档进行了补充。对工资等进行调整。</w:t>
            </w:r>
          </w:p>
        </w:tc>
      </w:tr>
    </w:tbl>
    <w:p w14:paraId="0BAB2AAD" w14:textId="77777777" w:rsidR="00F6093B" w:rsidRPr="00F6093B" w:rsidRDefault="00F6093B" w:rsidP="00F6093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59402C" w14:textId="7CD82E4B" w:rsidR="00D76606" w:rsidRPr="00F6093B"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76A866F4"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EndPr/>
      <w:sdtContent>
        <w:p w14:paraId="4919CCA7" w14:textId="533E9AE2" w:rsidR="00E119E2" w:rsidRDefault="00E119E2" w:rsidP="003523F4">
          <w:pPr>
            <w:pStyle w:val="TOC"/>
            <w:jc w:val="center"/>
          </w:pPr>
          <w:r>
            <w:rPr>
              <w:lang w:val="zh-CN"/>
            </w:rPr>
            <w:t>目录</w:t>
          </w:r>
        </w:p>
        <w:p w14:paraId="0F63D77E" w14:textId="79BF7773" w:rsidR="00A26776" w:rsidRDefault="00E119E2">
          <w:pPr>
            <w:pStyle w:val="1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12155" w:history="1">
            <w:r w:rsidR="00A26776" w:rsidRPr="00A022A8">
              <w:rPr>
                <w:rStyle w:val="a9"/>
                <w:rFonts w:ascii="Times New Roman" w:hAnsi="Times New Roman" w:cs="Times New Roman"/>
                <w:b/>
                <w:bCs/>
                <w:noProof/>
                <w:kern w:val="44"/>
              </w:rPr>
              <w:t>版</w:t>
            </w:r>
            <w:r w:rsidR="00A26776" w:rsidRPr="00A022A8">
              <w:rPr>
                <w:rStyle w:val="a9"/>
                <w:rFonts w:ascii="Times New Roman" w:hAnsi="Times New Roman" w:cs="Times New Roman"/>
                <w:b/>
                <w:bCs/>
                <w:noProof/>
                <w:kern w:val="44"/>
              </w:rPr>
              <w:t xml:space="preserve"> </w:t>
            </w:r>
            <w:r w:rsidR="00A26776" w:rsidRPr="00A022A8">
              <w:rPr>
                <w:rStyle w:val="a9"/>
                <w:rFonts w:ascii="Times New Roman" w:hAnsi="Times New Roman" w:cs="Times New Roman"/>
                <w:b/>
                <w:bCs/>
                <w:noProof/>
                <w:kern w:val="44"/>
              </w:rPr>
              <w:t>本</w:t>
            </w:r>
            <w:r w:rsidR="00A26776" w:rsidRPr="00A022A8">
              <w:rPr>
                <w:rStyle w:val="a9"/>
                <w:rFonts w:ascii="Times New Roman" w:hAnsi="Times New Roman" w:cs="Times New Roman"/>
                <w:b/>
                <w:bCs/>
                <w:noProof/>
                <w:kern w:val="44"/>
              </w:rPr>
              <w:t xml:space="preserve"> </w:t>
            </w:r>
            <w:r w:rsidR="00A26776" w:rsidRPr="00A022A8">
              <w:rPr>
                <w:rStyle w:val="a9"/>
                <w:rFonts w:ascii="Times New Roman" w:hAnsi="Times New Roman" w:cs="Times New Roman"/>
                <w:b/>
                <w:bCs/>
                <w:noProof/>
                <w:kern w:val="44"/>
              </w:rPr>
              <w:t>历</w:t>
            </w:r>
            <w:r w:rsidR="00A26776" w:rsidRPr="00A022A8">
              <w:rPr>
                <w:rStyle w:val="a9"/>
                <w:rFonts w:ascii="Times New Roman" w:hAnsi="Times New Roman" w:cs="Times New Roman"/>
                <w:b/>
                <w:bCs/>
                <w:noProof/>
                <w:kern w:val="44"/>
              </w:rPr>
              <w:t xml:space="preserve"> </w:t>
            </w:r>
            <w:r w:rsidR="00A26776" w:rsidRPr="00A022A8">
              <w:rPr>
                <w:rStyle w:val="a9"/>
                <w:rFonts w:ascii="Times New Roman" w:hAnsi="Times New Roman" w:cs="Times New Roman"/>
                <w:b/>
                <w:bCs/>
                <w:noProof/>
                <w:kern w:val="44"/>
              </w:rPr>
              <w:t>史</w:t>
            </w:r>
            <w:r w:rsidR="00A26776">
              <w:rPr>
                <w:noProof/>
                <w:webHidden/>
              </w:rPr>
              <w:tab/>
            </w:r>
            <w:r w:rsidR="00A26776">
              <w:rPr>
                <w:noProof/>
                <w:webHidden/>
              </w:rPr>
              <w:fldChar w:fldCharType="begin"/>
            </w:r>
            <w:r w:rsidR="00A26776">
              <w:rPr>
                <w:noProof/>
                <w:webHidden/>
              </w:rPr>
              <w:instrText xml:space="preserve"> PAGEREF _Toc527912155 \h </w:instrText>
            </w:r>
            <w:r w:rsidR="00A26776">
              <w:rPr>
                <w:noProof/>
                <w:webHidden/>
              </w:rPr>
            </w:r>
            <w:r w:rsidR="00A26776">
              <w:rPr>
                <w:noProof/>
                <w:webHidden/>
              </w:rPr>
              <w:fldChar w:fldCharType="separate"/>
            </w:r>
            <w:r w:rsidR="00A26776">
              <w:rPr>
                <w:noProof/>
                <w:webHidden/>
              </w:rPr>
              <w:t>2</w:t>
            </w:r>
            <w:r w:rsidR="00A26776">
              <w:rPr>
                <w:noProof/>
                <w:webHidden/>
              </w:rPr>
              <w:fldChar w:fldCharType="end"/>
            </w:r>
          </w:hyperlink>
        </w:p>
        <w:p w14:paraId="044EC60F" w14:textId="6F22E445" w:rsidR="00A26776" w:rsidRDefault="001E3C7B">
          <w:pPr>
            <w:pStyle w:val="11"/>
            <w:tabs>
              <w:tab w:val="left" w:pos="420"/>
              <w:tab w:val="right" w:leader="dot" w:pos="8296"/>
            </w:tabs>
            <w:rPr>
              <w:rFonts w:asciiTheme="minorHAnsi" w:eastAsiaTheme="minorEastAsia" w:hAnsiTheme="minorHAnsi" w:cstheme="minorBidi"/>
              <w:noProof/>
              <w:kern w:val="2"/>
            </w:rPr>
          </w:pPr>
          <w:hyperlink w:anchor="_Toc527912156" w:history="1">
            <w:r w:rsidR="00A26776" w:rsidRPr="00A022A8">
              <w:rPr>
                <w:rStyle w:val="a9"/>
                <w:noProof/>
              </w:rPr>
              <w:t>1</w:t>
            </w:r>
            <w:r w:rsidR="00A26776">
              <w:rPr>
                <w:rFonts w:asciiTheme="minorHAnsi" w:eastAsiaTheme="minorEastAsia" w:hAnsiTheme="minorHAnsi" w:cstheme="minorBidi"/>
                <w:noProof/>
                <w:kern w:val="2"/>
              </w:rPr>
              <w:tab/>
            </w:r>
            <w:r w:rsidR="00A26776" w:rsidRPr="00A022A8">
              <w:rPr>
                <w:rStyle w:val="a9"/>
                <w:noProof/>
              </w:rPr>
              <w:t>引言</w:t>
            </w:r>
            <w:r w:rsidR="00A26776">
              <w:rPr>
                <w:noProof/>
                <w:webHidden/>
              </w:rPr>
              <w:tab/>
            </w:r>
            <w:r w:rsidR="00A26776">
              <w:rPr>
                <w:noProof/>
                <w:webHidden/>
              </w:rPr>
              <w:fldChar w:fldCharType="begin"/>
            </w:r>
            <w:r w:rsidR="00A26776">
              <w:rPr>
                <w:noProof/>
                <w:webHidden/>
              </w:rPr>
              <w:instrText xml:space="preserve"> PAGEREF _Toc527912156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5D10D349" w14:textId="15F63B19"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57" w:history="1">
            <w:r w:rsidR="00A26776" w:rsidRPr="00A022A8">
              <w:rPr>
                <w:rStyle w:val="a9"/>
                <w:noProof/>
              </w:rPr>
              <w:t>1.1</w:t>
            </w:r>
            <w:r w:rsidR="00A26776">
              <w:rPr>
                <w:rFonts w:asciiTheme="minorHAnsi" w:eastAsiaTheme="minorEastAsia" w:hAnsiTheme="minorHAnsi" w:cstheme="minorBidi"/>
                <w:noProof/>
                <w:kern w:val="2"/>
              </w:rPr>
              <w:tab/>
            </w:r>
            <w:r w:rsidR="00A26776" w:rsidRPr="00A022A8">
              <w:rPr>
                <w:rStyle w:val="a9"/>
                <w:noProof/>
              </w:rPr>
              <w:t>编写目的</w:t>
            </w:r>
            <w:r w:rsidR="00A26776">
              <w:rPr>
                <w:noProof/>
                <w:webHidden/>
              </w:rPr>
              <w:tab/>
            </w:r>
            <w:r w:rsidR="00A26776">
              <w:rPr>
                <w:noProof/>
                <w:webHidden/>
              </w:rPr>
              <w:fldChar w:fldCharType="begin"/>
            </w:r>
            <w:r w:rsidR="00A26776">
              <w:rPr>
                <w:noProof/>
                <w:webHidden/>
              </w:rPr>
              <w:instrText xml:space="preserve"> PAGEREF _Toc527912157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868D4E" w14:textId="19A34697"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58" w:history="1">
            <w:r w:rsidR="00A26776" w:rsidRPr="00A022A8">
              <w:rPr>
                <w:rStyle w:val="a9"/>
                <w:noProof/>
              </w:rPr>
              <w:t>1.2</w:t>
            </w:r>
            <w:r w:rsidR="00A26776">
              <w:rPr>
                <w:rFonts w:asciiTheme="minorHAnsi" w:eastAsiaTheme="minorEastAsia" w:hAnsiTheme="minorHAnsi" w:cstheme="minorBidi"/>
                <w:noProof/>
                <w:kern w:val="2"/>
              </w:rPr>
              <w:tab/>
            </w:r>
            <w:r w:rsidR="00A26776" w:rsidRPr="00A022A8">
              <w:rPr>
                <w:rStyle w:val="a9"/>
                <w:noProof/>
              </w:rPr>
              <w:t>业务需求</w:t>
            </w:r>
            <w:r w:rsidR="00A26776">
              <w:rPr>
                <w:noProof/>
                <w:webHidden/>
              </w:rPr>
              <w:tab/>
            </w:r>
            <w:r w:rsidR="00A26776">
              <w:rPr>
                <w:noProof/>
                <w:webHidden/>
              </w:rPr>
              <w:fldChar w:fldCharType="begin"/>
            </w:r>
            <w:r w:rsidR="00A26776">
              <w:rPr>
                <w:noProof/>
                <w:webHidden/>
              </w:rPr>
              <w:instrText xml:space="preserve"> PAGEREF _Toc527912158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E7D7DA" w14:textId="1F71BB7E"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59" w:history="1">
            <w:r w:rsidR="00A26776" w:rsidRPr="00A022A8">
              <w:rPr>
                <w:rStyle w:val="a9"/>
                <w:noProof/>
              </w:rPr>
              <w:t>1.3</w:t>
            </w:r>
            <w:r w:rsidR="00A26776">
              <w:rPr>
                <w:rFonts w:asciiTheme="minorHAnsi" w:eastAsiaTheme="minorEastAsia" w:hAnsiTheme="minorHAnsi" w:cstheme="minorBidi"/>
                <w:noProof/>
                <w:kern w:val="2"/>
              </w:rPr>
              <w:tab/>
            </w:r>
            <w:r w:rsidR="00A26776" w:rsidRPr="00A022A8">
              <w:rPr>
                <w:rStyle w:val="a9"/>
                <w:noProof/>
              </w:rPr>
              <w:t>背景</w:t>
            </w:r>
            <w:r w:rsidR="00A26776">
              <w:rPr>
                <w:noProof/>
                <w:webHidden/>
              </w:rPr>
              <w:tab/>
            </w:r>
            <w:r w:rsidR="00A26776">
              <w:rPr>
                <w:noProof/>
                <w:webHidden/>
              </w:rPr>
              <w:fldChar w:fldCharType="begin"/>
            </w:r>
            <w:r w:rsidR="00A26776">
              <w:rPr>
                <w:noProof/>
                <w:webHidden/>
              </w:rPr>
              <w:instrText xml:space="preserve"> PAGEREF _Toc527912159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E50C352" w14:textId="5602FABC"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60" w:history="1">
            <w:r w:rsidR="00A26776" w:rsidRPr="00A022A8">
              <w:rPr>
                <w:rStyle w:val="a9"/>
                <w:noProof/>
              </w:rPr>
              <w:t>1.3.1</w:t>
            </w:r>
            <w:r w:rsidR="00A26776">
              <w:rPr>
                <w:rFonts w:asciiTheme="minorHAnsi" w:eastAsiaTheme="minorEastAsia" w:hAnsiTheme="minorHAnsi" w:cstheme="minorBidi"/>
                <w:noProof/>
                <w:kern w:val="2"/>
              </w:rPr>
              <w:tab/>
            </w:r>
            <w:r w:rsidR="00A26776" w:rsidRPr="00A022A8">
              <w:rPr>
                <w:rStyle w:val="a9"/>
                <w:noProof/>
              </w:rPr>
              <w:t>软件系统名称</w:t>
            </w:r>
            <w:r w:rsidR="00A26776">
              <w:rPr>
                <w:noProof/>
                <w:webHidden/>
              </w:rPr>
              <w:tab/>
            </w:r>
            <w:r w:rsidR="00A26776">
              <w:rPr>
                <w:noProof/>
                <w:webHidden/>
              </w:rPr>
              <w:fldChar w:fldCharType="begin"/>
            </w:r>
            <w:r w:rsidR="00A26776">
              <w:rPr>
                <w:noProof/>
                <w:webHidden/>
              </w:rPr>
              <w:instrText xml:space="preserve"> PAGEREF _Toc527912160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B622E07" w14:textId="51E81D13"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61" w:history="1">
            <w:r w:rsidR="00A26776" w:rsidRPr="00A022A8">
              <w:rPr>
                <w:rStyle w:val="a9"/>
                <w:noProof/>
              </w:rPr>
              <w:t>1.3.2</w:t>
            </w:r>
            <w:r w:rsidR="00A26776">
              <w:rPr>
                <w:rFonts w:asciiTheme="minorHAnsi" w:eastAsiaTheme="minorEastAsia" w:hAnsiTheme="minorHAnsi" w:cstheme="minorBidi"/>
                <w:noProof/>
                <w:kern w:val="2"/>
              </w:rPr>
              <w:tab/>
            </w:r>
            <w:r w:rsidR="00A26776" w:rsidRPr="00A022A8">
              <w:rPr>
                <w:rStyle w:val="a9"/>
                <w:noProof/>
              </w:rPr>
              <w:t>任务提出者</w:t>
            </w:r>
            <w:r w:rsidR="00A26776">
              <w:rPr>
                <w:noProof/>
                <w:webHidden/>
              </w:rPr>
              <w:tab/>
            </w:r>
            <w:r w:rsidR="00A26776">
              <w:rPr>
                <w:noProof/>
                <w:webHidden/>
              </w:rPr>
              <w:fldChar w:fldCharType="begin"/>
            </w:r>
            <w:r w:rsidR="00A26776">
              <w:rPr>
                <w:noProof/>
                <w:webHidden/>
              </w:rPr>
              <w:instrText xml:space="preserve"> PAGEREF _Toc527912161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008CAB86" w14:textId="0E1CF004"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62" w:history="1">
            <w:r w:rsidR="00A26776" w:rsidRPr="00A022A8">
              <w:rPr>
                <w:rStyle w:val="a9"/>
                <w:noProof/>
              </w:rPr>
              <w:t>1.3.3</w:t>
            </w:r>
            <w:r w:rsidR="00A26776">
              <w:rPr>
                <w:rFonts w:asciiTheme="minorHAnsi" w:eastAsiaTheme="minorEastAsia" w:hAnsiTheme="minorHAnsi" w:cstheme="minorBidi"/>
                <w:noProof/>
                <w:kern w:val="2"/>
              </w:rPr>
              <w:tab/>
            </w:r>
            <w:r w:rsidR="00A26776" w:rsidRPr="00A022A8">
              <w:rPr>
                <w:rStyle w:val="a9"/>
                <w:noProof/>
              </w:rPr>
              <w:t>开发团队</w:t>
            </w:r>
            <w:r w:rsidR="00A26776">
              <w:rPr>
                <w:noProof/>
                <w:webHidden/>
              </w:rPr>
              <w:tab/>
            </w:r>
            <w:r w:rsidR="00A26776">
              <w:rPr>
                <w:noProof/>
                <w:webHidden/>
              </w:rPr>
              <w:fldChar w:fldCharType="begin"/>
            </w:r>
            <w:r w:rsidR="00A26776">
              <w:rPr>
                <w:noProof/>
                <w:webHidden/>
              </w:rPr>
              <w:instrText xml:space="preserve"> PAGEREF _Toc527912162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F9CD33A" w14:textId="25B5A94E"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63" w:history="1">
            <w:r w:rsidR="00A26776" w:rsidRPr="00A022A8">
              <w:rPr>
                <w:rStyle w:val="a9"/>
                <w:noProof/>
              </w:rPr>
              <w:t>1.3.4</w:t>
            </w:r>
            <w:r w:rsidR="00A26776">
              <w:rPr>
                <w:rFonts w:asciiTheme="minorHAnsi" w:eastAsiaTheme="minorEastAsia" w:hAnsiTheme="minorHAnsi" w:cstheme="minorBidi"/>
                <w:noProof/>
                <w:kern w:val="2"/>
              </w:rPr>
              <w:tab/>
            </w:r>
            <w:r w:rsidR="00A26776" w:rsidRPr="00A022A8">
              <w:rPr>
                <w:rStyle w:val="a9"/>
                <w:noProof/>
              </w:rPr>
              <w:t>项目用户</w:t>
            </w:r>
            <w:r w:rsidR="00A26776">
              <w:rPr>
                <w:noProof/>
                <w:webHidden/>
              </w:rPr>
              <w:tab/>
            </w:r>
            <w:r w:rsidR="00A26776">
              <w:rPr>
                <w:noProof/>
                <w:webHidden/>
              </w:rPr>
              <w:fldChar w:fldCharType="begin"/>
            </w:r>
            <w:r w:rsidR="00A26776">
              <w:rPr>
                <w:noProof/>
                <w:webHidden/>
              </w:rPr>
              <w:instrText xml:space="preserve"> PAGEREF _Toc527912163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E601D9B" w14:textId="79CC7B3F"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64" w:history="1">
            <w:r w:rsidR="00A26776" w:rsidRPr="00A022A8">
              <w:rPr>
                <w:rStyle w:val="a9"/>
                <w:noProof/>
              </w:rPr>
              <w:t>1.4</w:t>
            </w:r>
            <w:r w:rsidR="00A26776">
              <w:rPr>
                <w:rFonts w:asciiTheme="minorHAnsi" w:eastAsiaTheme="minorEastAsia" w:hAnsiTheme="minorHAnsi" w:cstheme="minorBidi"/>
                <w:noProof/>
                <w:kern w:val="2"/>
              </w:rPr>
              <w:tab/>
            </w:r>
            <w:r w:rsidR="00A26776" w:rsidRPr="00A022A8">
              <w:rPr>
                <w:rStyle w:val="a9"/>
                <w:noProof/>
              </w:rPr>
              <w:t>业务目标</w:t>
            </w:r>
            <w:r w:rsidR="00A26776">
              <w:rPr>
                <w:noProof/>
                <w:webHidden/>
              </w:rPr>
              <w:tab/>
            </w:r>
            <w:r w:rsidR="00A26776">
              <w:rPr>
                <w:noProof/>
                <w:webHidden/>
              </w:rPr>
              <w:fldChar w:fldCharType="begin"/>
            </w:r>
            <w:r w:rsidR="00A26776">
              <w:rPr>
                <w:noProof/>
                <w:webHidden/>
              </w:rPr>
              <w:instrText xml:space="preserve"> PAGEREF _Toc527912164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385C97DE" w14:textId="18FEE4C1"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65" w:history="1">
            <w:r w:rsidR="00A26776" w:rsidRPr="00A022A8">
              <w:rPr>
                <w:rStyle w:val="a9"/>
                <w:noProof/>
              </w:rPr>
              <w:t>1.5</w:t>
            </w:r>
            <w:r w:rsidR="00A26776">
              <w:rPr>
                <w:rFonts w:asciiTheme="minorHAnsi" w:eastAsiaTheme="minorEastAsia" w:hAnsiTheme="minorHAnsi" w:cstheme="minorBidi"/>
                <w:noProof/>
                <w:kern w:val="2"/>
              </w:rPr>
              <w:tab/>
            </w:r>
            <w:r w:rsidR="00A26776" w:rsidRPr="00A022A8">
              <w:rPr>
                <w:rStyle w:val="a9"/>
                <w:noProof/>
              </w:rPr>
              <w:t>参考资料</w:t>
            </w:r>
            <w:r w:rsidR="00A26776">
              <w:rPr>
                <w:noProof/>
                <w:webHidden/>
              </w:rPr>
              <w:tab/>
            </w:r>
            <w:r w:rsidR="00A26776">
              <w:rPr>
                <w:noProof/>
                <w:webHidden/>
              </w:rPr>
              <w:fldChar w:fldCharType="begin"/>
            </w:r>
            <w:r w:rsidR="00A26776">
              <w:rPr>
                <w:noProof/>
                <w:webHidden/>
              </w:rPr>
              <w:instrText xml:space="preserve"> PAGEREF _Toc527912165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533AE598" w14:textId="0F9BB403" w:rsidR="00A26776" w:rsidRDefault="001E3C7B">
          <w:pPr>
            <w:pStyle w:val="11"/>
            <w:tabs>
              <w:tab w:val="left" w:pos="420"/>
              <w:tab w:val="right" w:leader="dot" w:pos="8296"/>
            </w:tabs>
            <w:rPr>
              <w:rFonts w:asciiTheme="minorHAnsi" w:eastAsiaTheme="minorEastAsia" w:hAnsiTheme="minorHAnsi" w:cstheme="minorBidi"/>
              <w:noProof/>
              <w:kern w:val="2"/>
            </w:rPr>
          </w:pPr>
          <w:hyperlink w:anchor="_Toc527912166" w:history="1">
            <w:r w:rsidR="00A26776" w:rsidRPr="00A022A8">
              <w:rPr>
                <w:rStyle w:val="a9"/>
                <w:noProof/>
              </w:rPr>
              <w:t>2</w:t>
            </w:r>
            <w:r w:rsidR="00A26776">
              <w:rPr>
                <w:rFonts w:asciiTheme="minorHAnsi" w:eastAsiaTheme="minorEastAsia" w:hAnsiTheme="minorHAnsi" w:cstheme="minorBidi"/>
                <w:noProof/>
                <w:kern w:val="2"/>
              </w:rPr>
              <w:tab/>
            </w:r>
            <w:r w:rsidR="00A26776" w:rsidRPr="00A022A8">
              <w:rPr>
                <w:rStyle w:val="a9"/>
                <w:noProof/>
              </w:rPr>
              <w:t>项目概述</w:t>
            </w:r>
            <w:r w:rsidR="00A26776">
              <w:rPr>
                <w:noProof/>
                <w:webHidden/>
              </w:rPr>
              <w:tab/>
            </w:r>
            <w:r w:rsidR="00A26776">
              <w:rPr>
                <w:noProof/>
                <w:webHidden/>
              </w:rPr>
              <w:fldChar w:fldCharType="begin"/>
            </w:r>
            <w:r w:rsidR="00A26776">
              <w:rPr>
                <w:noProof/>
                <w:webHidden/>
              </w:rPr>
              <w:instrText xml:space="preserve"> PAGEREF _Toc527912166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1586D462" w14:textId="1466517C"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67" w:history="1">
            <w:r w:rsidR="00A26776" w:rsidRPr="00A022A8">
              <w:rPr>
                <w:rStyle w:val="a9"/>
                <w:noProof/>
              </w:rPr>
              <w:t>2.1</w:t>
            </w:r>
            <w:r w:rsidR="00A26776">
              <w:rPr>
                <w:rFonts w:asciiTheme="minorHAnsi" w:eastAsiaTheme="minorEastAsia" w:hAnsiTheme="minorHAnsi" w:cstheme="minorBidi"/>
                <w:noProof/>
                <w:kern w:val="2"/>
              </w:rPr>
              <w:tab/>
            </w:r>
            <w:r w:rsidR="00A26776" w:rsidRPr="00A022A8">
              <w:rPr>
                <w:rStyle w:val="a9"/>
                <w:noProof/>
              </w:rPr>
              <w:t>项目基本信息</w:t>
            </w:r>
            <w:r w:rsidR="00A26776">
              <w:rPr>
                <w:noProof/>
                <w:webHidden/>
              </w:rPr>
              <w:tab/>
            </w:r>
            <w:r w:rsidR="00A26776">
              <w:rPr>
                <w:noProof/>
                <w:webHidden/>
              </w:rPr>
              <w:fldChar w:fldCharType="begin"/>
            </w:r>
            <w:r w:rsidR="00A26776">
              <w:rPr>
                <w:noProof/>
                <w:webHidden/>
              </w:rPr>
              <w:instrText xml:space="preserve"> PAGEREF _Toc527912167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708E771C" w14:textId="53E301E6"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68" w:history="1">
            <w:r w:rsidR="00A26776" w:rsidRPr="00A022A8">
              <w:rPr>
                <w:rStyle w:val="a9"/>
                <w:noProof/>
              </w:rPr>
              <w:t>2.2</w:t>
            </w:r>
            <w:r w:rsidR="00A26776">
              <w:rPr>
                <w:rFonts w:asciiTheme="minorHAnsi" w:eastAsiaTheme="minorEastAsia" w:hAnsiTheme="minorHAnsi" w:cstheme="minorBidi"/>
                <w:noProof/>
                <w:kern w:val="2"/>
              </w:rPr>
              <w:tab/>
            </w:r>
            <w:r w:rsidR="00A26776" w:rsidRPr="00A022A8">
              <w:rPr>
                <w:rStyle w:val="a9"/>
                <w:noProof/>
              </w:rPr>
              <w:t>工作内容</w:t>
            </w:r>
            <w:r w:rsidR="00A26776">
              <w:rPr>
                <w:noProof/>
                <w:webHidden/>
              </w:rPr>
              <w:tab/>
            </w:r>
            <w:r w:rsidR="00A26776">
              <w:rPr>
                <w:noProof/>
                <w:webHidden/>
              </w:rPr>
              <w:fldChar w:fldCharType="begin"/>
            </w:r>
            <w:r w:rsidR="00A26776">
              <w:rPr>
                <w:noProof/>
                <w:webHidden/>
              </w:rPr>
              <w:instrText xml:space="preserve"> PAGEREF _Toc527912168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247C6044" w14:textId="2C292E41"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69" w:history="1">
            <w:r w:rsidR="00A26776" w:rsidRPr="00A022A8">
              <w:rPr>
                <w:rStyle w:val="a9"/>
                <w:noProof/>
              </w:rPr>
              <w:t>2.3</w:t>
            </w:r>
            <w:r w:rsidR="00A26776">
              <w:rPr>
                <w:rFonts w:asciiTheme="minorHAnsi" w:eastAsiaTheme="minorEastAsia" w:hAnsiTheme="minorHAnsi" w:cstheme="minorBidi"/>
                <w:noProof/>
                <w:kern w:val="2"/>
              </w:rPr>
              <w:tab/>
            </w:r>
            <w:r w:rsidR="00A26776" w:rsidRPr="00A022A8">
              <w:rPr>
                <w:rStyle w:val="a9"/>
                <w:noProof/>
              </w:rPr>
              <w:t>开发人员</w:t>
            </w:r>
            <w:r w:rsidR="00A26776">
              <w:rPr>
                <w:noProof/>
                <w:webHidden/>
              </w:rPr>
              <w:tab/>
            </w:r>
            <w:r w:rsidR="00A26776">
              <w:rPr>
                <w:noProof/>
                <w:webHidden/>
              </w:rPr>
              <w:fldChar w:fldCharType="begin"/>
            </w:r>
            <w:r w:rsidR="00A26776">
              <w:rPr>
                <w:noProof/>
                <w:webHidden/>
              </w:rPr>
              <w:instrText xml:space="preserve"> PAGEREF _Toc527912169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5285C42E" w14:textId="0284094B"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70" w:history="1">
            <w:r w:rsidR="00A26776" w:rsidRPr="00A022A8">
              <w:rPr>
                <w:rStyle w:val="a9"/>
                <w:noProof/>
              </w:rPr>
              <w:t>2.4</w:t>
            </w:r>
            <w:r w:rsidR="00A26776">
              <w:rPr>
                <w:rFonts w:asciiTheme="minorHAnsi" w:eastAsiaTheme="minorEastAsia" w:hAnsiTheme="minorHAnsi" w:cstheme="minorBidi"/>
                <w:noProof/>
                <w:kern w:val="2"/>
              </w:rPr>
              <w:tab/>
            </w:r>
            <w:r w:rsidR="00A26776" w:rsidRPr="00A022A8">
              <w:rPr>
                <w:rStyle w:val="a9"/>
                <w:noProof/>
              </w:rPr>
              <w:t>用户</w:t>
            </w:r>
            <w:r w:rsidR="00A26776">
              <w:rPr>
                <w:noProof/>
                <w:webHidden/>
              </w:rPr>
              <w:tab/>
            </w:r>
            <w:r w:rsidR="00A26776">
              <w:rPr>
                <w:noProof/>
                <w:webHidden/>
              </w:rPr>
              <w:fldChar w:fldCharType="begin"/>
            </w:r>
            <w:r w:rsidR="00A26776">
              <w:rPr>
                <w:noProof/>
                <w:webHidden/>
              </w:rPr>
              <w:instrText xml:space="preserve"> PAGEREF _Toc527912170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70C3EA61" w14:textId="280B585C"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71" w:history="1">
            <w:r w:rsidR="00A26776" w:rsidRPr="00A022A8">
              <w:rPr>
                <w:rStyle w:val="a9"/>
                <w:noProof/>
              </w:rPr>
              <w:t>2.5</w:t>
            </w:r>
            <w:r w:rsidR="00A26776">
              <w:rPr>
                <w:rFonts w:asciiTheme="minorHAnsi" w:eastAsiaTheme="minorEastAsia" w:hAnsiTheme="minorHAnsi" w:cstheme="minorBidi"/>
                <w:noProof/>
                <w:kern w:val="2"/>
              </w:rPr>
              <w:tab/>
            </w:r>
            <w:r w:rsidR="00A26776" w:rsidRPr="00A022A8">
              <w:rPr>
                <w:rStyle w:val="a9"/>
                <w:noProof/>
              </w:rPr>
              <w:t>产品</w:t>
            </w:r>
            <w:r w:rsidR="00A26776">
              <w:rPr>
                <w:noProof/>
                <w:webHidden/>
              </w:rPr>
              <w:tab/>
            </w:r>
            <w:r w:rsidR="00A26776">
              <w:rPr>
                <w:noProof/>
                <w:webHidden/>
              </w:rPr>
              <w:fldChar w:fldCharType="begin"/>
            </w:r>
            <w:r w:rsidR="00A26776">
              <w:rPr>
                <w:noProof/>
                <w:webHidden/>
              </w:rPr>
              <w:instrText xml:space="preserve"> PAGEREF _Toc527912171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27038AFE" w14:textId="3EE6DB49"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72" w:history="1">
            <w:r w:rsidR="00A26776" w:rsidRPr="00A022A8">
              <w:rPr>
                <w:rStyle w:val="a9"/>
                <w:noProof/>
              </w:rPr>
              <w:t>2.5.1</w:t>
            </w:r>
            <w:r w:rsidR="00A26776">
              <w:rPr>
                <w:rFonts w:asciiTheme="minorHAnsi" w:eastAsiaTheme="minorEastAsia" w:hAnsiTheme="minorHAnsi" w:cstheme="minorBidi"/>
                <w:noProof/>
                <w:kern w:val="2"/>
              </w:rPr>
              <w:tab/>
            </w:r>
            <w:r w:rsidR="00A26776" w:rsidRPr="00A022A8">
              <w:rPr>
                <w:rStyle w:val="a9"/>
                <w:noProof/>
              </w:rPr>
              <w:t>需要移交的用户文件</w:t>
            </w:r>
            <w:r w:rsidR="00A26776">
              <w:rPr>
                <w:noProof/>
                <w:webHidden/>
              </w:rPr>
              <w:tab/>
            </w:r>
            <w:r w:rsidR="00A26776">
              <w:rPr>
                <w:noProof/>
                <w:webHidden/>
              </w:rPr>
              <w:fldChar w:fldCharType="begin"/>
            </w:r>
            <w:r w:rsidR="00A26776">
              <w:rPr>
                <w:noProof/>
                <w:webHidden/>
              </w:rPr>
              <w:instrText xml:space="preserve"> PAGEREF _Toc527912172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4DF80093" w14:textId="3EAFCD50"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73" w:history="1">
            <w:r w:rsidR="00A26776" w:rsidRPr="00A022A8">
              <w:rPr>
                <w:rStyle w:val="a9"/>
                <w:noProof/>
              </w:rPr>
              <w:t>2.5.2</w:t>
            </w:r>
            <w:r w:rsidR="00A26776">
              <w:rPr>
                <w:rFonts w:asciiTheme="minorHAnsi" w:eastAsiaTheme="minorEastAsia" w:hAnsiTheme="minorHAnsi" w:cstheme="minorBidi"/>
                <w:noProof/>
                <w:kern w:val="2"/>
              </w:rPr>
              <w:tab/>
            </w:r>
            <w:r w:rsidR="00A26776" w:rsidRPr="00A022A8">
              <w:rPr>
                <w:rStyle w:val="a9"/>
                <w:noProof/>
              </w:rPr>
              <w:t>服务</w:t>
            </w:r>
            <w:r w:rsidR="00A26776">
              <w:rPr>
                <w:noProof/>
                <w:webHidden/>
              </w:rPr>
              <w:tab/>
            </w:r>
            <w:r w:rsidR="00A26776">
              <w:rPr>
                <w:noProof/>
                <w:webHidden/>
              </w:rPr>
              <w:fldChar w:fldCharType="begin"/>
            </w:r>
            <w:r w:rsidR="00A26776">
              <w:rPr>
                <w:noProof/>
                <w:webHidden/>
              </w:rPr>
              <w:instrText xml:space="preserve"> PAGEREF _Toc527912173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3E3ADA20" w14:textId="30253DAE"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74" w:history="1">
            <w:r w:rsidR="00A26776" w:rsidRPr="00A022A8">
              <w:rPr>
                <w:rStyle w:val="a9"/>
                <w:noProof/>
              </w:rPr>
              <w:t>2.6</w:t>
            </w:r>
            <w:r w:rsidR="00A26776">
              <w:rPr>
                <w:rFonts w:asciiTheme="minorHAnsi" w:eastAsiaTheme="minorEastAsia" w:hAnsiTheme="minorHAnsi" w:cstheme="minorBidi"/>
                <w:noProof/>
                <w:kern w:val="2"/>
              </w:rPr>
              <w:tab/>
            </w:r>
            <w:r w:rsidR="00A26776" w:rsidRPr="00A022A8">
              <w:rPr>
                <w:rStyle w:val="a9"/>
                <w:noProof/>
              </w:rPr>
              <w:t>验收标准</w:t>
            </w:r>
            <w:r w:rsidR="00A26776">
              <w:rPr>
                <w:noProof/>
                <w:webHidden/>
              </w:rPr>
              <w:tab/>
            </w:r>
            <w:r w:rsidR="00A26776">
              <w:rPr>
                <w:noProof/>
                <w:webHidden/>
              </w:rPr>
              <w:fldChar w:fldCharType="begin"/>
            </w:r>
            <w:r w:rsidR="00A26776">
              <w:rPr>
                <w:noProof/>
                <w:webHidden/>
              </w:rPr>
              <w:instrText xml:space="preserve"> PAGEREF _Toc527912174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72CEC57A" w14:textId="06294487" w:rsidR="00A26776" w:rsidRDefault="001E3C7B">
          <w:pPr>
            <w:pStyle w:val="11"/>
            <w:tabs>
              <w:tab w:val="left" w:pos="420"/>
              <w:tab w:val="right" w:leader="dot" w:pos="8296"/>
            </w:tabs>
            <w:rPr>
              <w:rFonts w:asciiTheme="minorHAnsi" w:eastAsiaTheme="minorEastAsia" w:hAnsiTheme="minorHAnsi" w:cstheme="minorBidi"/>
              <w:noProof/>
              <w:kern w:val="2"/>
            </w:rPr>
          </w:pPr>
          <w:hyperlink w:anchor="_Toc527912175" w:history="1">
            <w:r w:rsidR="00A26776" w:rsidRPr="00A022A8">
              <w:rPr>
                <w:rStyle w:val="a9"/>
                <w:noProof/>
              </w:rPr>
              <w:t>3</w:t>
            </w:r>
            <w:r w:rsidR="00A26776">
              <w:rPr>
                <w:rFonts w:asciiTheme="minorHAnsi" w:eastAsiaTheme="minorEastAsia" w:hAnsiTheme="minorHAnsi" w:cstheme="minorBidi"/>
                <w:noProof/>
                <w:kern w:val="2"/>
              </w:rPr>
              <w:tab/>
            </w:r>
            <w:r w:rsidR="00A26776" w:rsidRPr="00A022A8">
              <w:rPr>
                <w:rStyle w:val="a9"/>
                <w:noProof/>
              </w:rPr>
              <w:t>实施计划</w:t>
            </w:r>
            <w:r w:rsidR="00A26776">
              <w:rPr>
                <w:noProof/>
                <w:webHidden/>
              </w:rPr>
              <w:tab/>
            </w:r>
            <w:r w:rsidR="00A26776">
              <w:rPr>
                <w:noProof/>
                <w:webHidden/>
              </w:rPr>
              <w:fldChar w:fldCharType="begin"/>
            </w:r>
            <w:r w:rsidR="00A26776">
              <w:rPr>
                <w:noProof/>
                <w:webHidden/>
              </w:rPr>
              <w:instrText xml:space="preserve"> PAGEREF _Toc527912175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017AE0F2" w14:textId="60F43EF9"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76" w:history="1">
            <w:r w:rsidR="00A26776" w:rsidRPr="00A022A8">
              <w:rPr>
                <w:rStyle w:val="a9"/>
                <w:noProof/>
              </w:rPr>
              <w:t>3.1</w:t>
            </w:r>
            <w:r w:rsidR="00A26776">
              <w:rPr>
                <w:rFonts w:asciiTheme="minorHAnsi" w:eastAsiaTheme="minorEastAsia" w:hAnsiTheme="minorHAnsi" w:cstheme="minorBidi"/>
                <w:noProof/>
                <w:kern w:val="2"/>
              </w:rPr>
              <w:tab/>
            </w:r>
            <w:r w:rsidR="00A26776" w:rsidRPr="00A022A8">
              <w:rPr>
                <w:rStyle w:val="a9"/>
                <w:noProof/>
              </w:rPr>
              <w:t>工作任务的分解与人员分工</w:t>
            </w:r>
            <w:r w:rsidR="00A26776">
              <w:rPr>
                <w:noProof/>
                <w:webHidden/>
              </w:rPr>
              <w:tab/>
            </w:r>
            <w:r w:rsidR="00A26776">
              <w:rPr>
                <w:noProof/>
                <w:webHidden/>
              </w:rPr>
              <w:fldChar w:fldCharType="begin"/>
            </w:r>
            <w:r w:rsidR="00A26776">
              <w:rPr>
                <w:noProof/>
                <w:webHidden/>
              </w:rPr>
              <w:instrText xml:space="preserve"> PAGEREF _Toc527912176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62144EB2" w14:textId="70388C82"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77" w:history="1">
            <w:r w:rsidR="00A26776" w:rsidRPr="00A022A8">
              <w:rPr>
                <w:rStyle w:val="a9"/>
                <w:noProof/>
              </w:rPr>
              <w:t>3.2</w:t>
            </w:r>
            <w:r w:rsidR="00A26776">
              <w:rPr>
                <w:rFonts w:asciiTheme="minorHAnsi" w:eastAsiaTheme="minorEastAsia" w:hAnsiTheme="minorHAnsi" w:cstheme="minorBidi"/>
                <w:noProof/>
                <w:kern w:val="2"/>
              </w:rPr>
              <w:tab/>
            </w:r>
            <w:r w:rsidR="00A26776" w:rsidRPr="00A022A8">
              <w:rPr>
                <w:rStyle w:val="a9"/>
                <w:noProof/>
              </w:rPr>
              <w:t>接口人员</w:t>
            </w:r>
            <w:r w:rsidR="00A26776">
              <w:rPr>
                <w:noProof/>
                <w:webHidden/>
              </w:rPr>
              <w:tab/>
            </w:r>
            <w:r w:rsidR="00A26776">
              <w:rPr>
                <w:noProof/>
                <w:webHidden/>
              </w:rPr>
              <w:fldChar w:fldCharType="begin"/>
            </w:r>
            <w:r w:rsidR="00A26776">
              <w:rPr>
                <w:noProof/>
                <w:webHidden/>
              </w:rPr>
              <w:instrText xml:space="preserve"> PAGEREF _Toc527912177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401BF801" w14:textId="0090265A"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78" w:history="1">
            <w:r w:rsidR="00A26776" w:rsidRPr="00A022A8">
              <w:rPr>
                <w:rStyle w:val="a9"/>
                <w:noProof/>
              </w:rPr>
              <w:t>3.3</w:t>
            </w:r>
            <w:r w:rsidR="00A26776">
              <w:rPr>
                <w:rFonts w:asciiTheme="minorHAnsi" w:eastAsiaTheme="minorEastAsia" w:hAnsiTheme="minorHAnsi" w:cstheme="minorBidi"/>
                <w:noProof/>
                <w:kern w:val="2"/>
              </w:rPr>
              <w:tab/>
            </w:r>
            <w:r w:rsidR="00A26776" w:rsidRPr="00A022A8">
              <w:rPr>
                <w:rStyle w:val="a9"/>
                <w:noProof/>
              </w:rPr>
              <w:t>进度</w:t>
            </w:r>
            <w:r w:rsidR="00A26776">
              <w:rPr>
                <w:noProof/>
                <w:webHidden/>
              </w:rPr>
              <w:tab/>
            </w:r>
            <w:r w:rsidR="00A26776">
              <w:rPr>
                <w:noProof/>
                <w:webHidden/>
              </w:rPr>
              <w:fldChar w:fldCharType="begin"/>
            </w:r>
            <w:r w:rsidR="00A26776">
              <w:rPr>
                <w:noProof/>
                <w:webHidden/>
              </w:rPr>
              <w:instrText xml:space="preserve"> PAGEREF _Toc527912178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0C060E8A" w14:textId="3B16D1F2"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79" w:history="1">
            <w:r w:rsidR="00A26776" w:rsidRPr="00A022A8">
              <w:rPr>
                <w:rStyle w:val="a9"/>
                <w:noProof/>
              </w:rPr>
              <w:t>3.4</w:t>
            </w:r>
            <w:r w:rsidR="00A26776">
              <w:rPr>
                <w:rFonts w:asciiTheme="minorHAnsi" w:eastAsiaTheme="minorEastAsia" w:hAnsiTheme="minorHAnsi" w:cstheme="minorBidi"/>
                <w:noProof/>
                <w:kern w:val="2"/>
              </w:rPr>
              <w:tab/>
            </w:r>
            <w:r w:rsidR="00A26776" w:rsidRPr="00A022A8">
              <w:rPr>
                <w:rStyle w:val="a9"/>
                <w:noProof/>
              </w:rPr>
              <w:t>关键问题</w:t>
            </w:r>
            <w:r w:rsidR="00A26776">
              <w:rPr>
                <w:noProof/>
                <w:webHidden/>
              </w:rPr>
              <w:tab/>
            </w:r>
            <w:r w:rsidR="00A26776">
              <w:rPr>
                <w:noProof/>
                <w:webHidden/>
              </w:rPr>
              <w:fldChar w:fldCharType="begin"/>
            </w:r>
            <w:r w:rsidR="00A26776">
              <w:rPr>
                <w:noProof/>
                <w:webHidden/>
              </w:rPr>
              <w:instrText xml:space="preserve"> PAGEREF _Toc527912179 \h </w:instrText>
            </w:r>
            <w:r w:rsidR="00A26776">
              <w:rPr>
                <w:noProof/>
                <w:webHidden/>
              </w:rPr>
            </w:r>
            <w:r w:rsidR="00A26776">
              <w:rPr>
                <w:noProof/>
                <w:webHidden/>
              </w:rPr>
              <w:fldChar w:fldCharType="separate"/>
            </w:r>
            <w:r w:rsidR="00A26776">
              <w:rPr>
                <w:noProof/>
                <w:webHidden/>
              </w:rPr>
              <w:t>11</w:t>
            </w:r>
            <w:r w:rsidR="00A26776">
              <w:rPr>
                <w:noProof/>
                <w:webHidden/>
              </w:rPr>
              <w:fldChar w:fldCharType="end"/>
            </w:r>
          </w:hyperlink>
        </w:p>
        <w:p w14:paraId="5F68853E" w14:textId="323F26A6" w:rsidR="00A26776" w:rsidRDefault="001E3C7B">
          <w:pPr>
            <w:pStyle w:val="11"/>
            <w:tabs>
              <w:tab w:val="left" w:pos="420"/>
              <w:tab w:val="right" w:leader="dot" w:pos="8296"/>
            </w:tabs>
            <w:rPr>
              <w:rFonts w:asciiTheme="minorHAnsi" w:eastAsiaTheme="minorEastAsia" w:hAnsiTheme="minorHAnsi" w:cstheme="minorBidi"/>
              <w:noProof/>
              <w:kern w:val="2"/>
            </w:rPr>
          </w:pPr>
          <w:hyperlink w:anchor="_Toc527912180" w:history="1">
            <w:r w:rsidR="00A26776" w:rsidRPr="00A022A8">
              <w:rPr>
                <w:rStyle w:val="a9"/>
                <w:noProof/>
              </w:rPr>
              <w:t>4</w:t>
            </w:r>
            <w:r w:rsidR="00A26776">
              <w:rPr>
                <w:rFonts w:asciiTheme="minorHAnsi" w:eastAsiaTheme="minorEastAsia" w:hAnsiTheme="minorHAnsi" w:cstheme="minorBidi"/>
                <w:noProof/>
                <w:kern w:val="2"/>
              </w:rPr>
              <w:tab/>
            </w:r>
            <w:r w:rsidR="00A26776" w:rsidRPr="00A022A8">
              <w:rPr>
                <w:rStyle w:val="a9"/>
                <w:noProof/>
              </w:rPr>
              <w:t>支持条件</w:t>
            </w:r>
            <w:r w:rsidR="00A26776">
              <w:rPr>
                <w:noProof/>
                <w:webHidden/>
              </w:rPr>
              <w:tab/>
            </w:r>
            <w:r w:rsidR="00A26776">
              <w:rPr>
                <w:noProof/>
                <w:webHidden/>
              </w:rPr>
              <w:fldChar w:fldCharType="begin"/>
            </w:r>
            <w:r w:rsidR="00A26776">
              <w:rPr>
                <w:noProof/>
                <w:webHidden/>
              </w:rPr>
              <w:instrText xml:space="preserve"> PAGEREF _Toc527912180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7CC95CE" w14:textId="667F1DDD"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81" w:history="1">
            <w:r w:rsidR="00A26776" w:rsidRPr="00A022A8">
              <w:rPr>
                <w:rStyle w:val="a9"/>
                <w:noProof/>
              </w:rPr>
              <w:t>4.1</w:t>
            </w:r>
            <w:r w:rsidR="00A26776">
              <w:rPr>
                <w:rFonts w:asciiTheme="minorHAnsi" w:eastAsiaTheme="minorEastAsia" w:hAnsiTheme="minorHAnsi" w:cstheme="minorBidi"/>
                <w:noProof/>
                <w:kern w:val="2"/>
              </w:rPr>
              <w:tab/>
            </w:r>
            <w:r w:rsidR="00A26776" w:rsidRPr="00A022A8">
              <w:rPr>
                <w:rStyle w:val="a9"/>
                <w:noProof/>
              </w:rPr>
              <w:t>计算机系统支持</w:t>
            </w:r>
            <w:r w:rsidR="00A26776">
              <w:rPr>
                <w:noProof/>
                <w:webHidden/>
              </w:rPr>
              <w:tab/>
            </w:r>
            <w:r w:rsidR="00A26776">
              <w:rPr>
                <w:noProof/>
                <w:webHidden/>
              </w:rPr>
              <w:fldChar w:fldCharType="begin"/>
            </w:r>
            <w:r w:rsidR="00A26776">
              <w:rPr>
                <w:noProof/>
                <w:webHidden/>
              </w:rPr>
              <w:instrText xml:space="preserve"> PAGEREF _Toc527912181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9BEA76" w14:textId="259B05A3"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82" w:history="1">
            <w:r w:rsidR="00A26776" w:rsidRPr="00A022A8">
              <w:rPr>
                <w:rStyle w:val="a9"/>
                <w:noProof/>
              </w:rPr>
              <w:t>4.2</w:t>
            </w:r>
            <w:r w:rsidR="00A26776">
              <w:rPr>
                <w:rFonts w:asciiTheme="minorHAnsi" w:eastAsiaTheme="minorEastAsia" w:hAnsiTheme="minorHAnsi" w:cstheme="minorBidi"/>
                <w:noProof/>
                <w:kern w:val="2"/>
              </w:rPr>
              <w:tab/>
            </w:r>
            <w:r w:rsidR="00A26776" w:rsidRPr="00A022A8">
              <w:rPr>
                <w:rStyle w:val="a9"/>
                <w:noProof/>
              </w:rPr>
              <w:t>需由用户承担的工作</w:t>
            </w:r>
            <w:r w:rsidR="00A26776">
              <w:rPr>
                <w:noProof/>
                <w:webHidden/>
              </w:rPr>
              <w:tab/>
            </w:r>
            <w:r w:rsidR="00A26776">
              <w:rPr>
                <w:noProof/>
                <w:webHidden/>
              </w:rPr>
              <w:fldChar w:fldCharType="begin"/>
            </w:r>
            <w:r w:rsidR="00A26776">
              <w:rPr>
                <w:noProof/>
                <w:webHidden/>
              </w:rPr>
              <w:instrText xml:space="preserve"> PAGEREF _Toc527912182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7E768E" w14:textId="1B0A738D"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83" w:history="1">
            <w:r w:rsidR="00A26776" w:rsidRPr="00A022A8">
              <w:rPr>
                <w:rStyle w:val="a9"/>
                <w:noProof/>
              </w:rPr>
              <w:t>4.3</w:t>
            </w:r>
            <w:r w:rsidR="00A26776">
              <w:rPr>
                <w:rFonts w:asciiTheme="minorHAnsi" w:eastAsiaTheme="minorEastAsia" w:hAnsiTheme="minorHAnsi" w:cstheme="minorBidi"/>
                <w:noProof/>
                <w:kern w:val="2"/>
              </w:rPr>
              <w:tab/>
            </w:r>
            <w:r w:rsidR="00A26776" w:rsidRPr="00A022A8">
              <w:rPr>
                <w:rStyle w:val="a9"/>
                <w:noProof/>
              </w:rPr>
              <w:t>外界提供条件</w:t>
            </w:r>
            <w:r w:rsidR="00A26776">
              <w:rPr>
                <w:noProof/>
                <w:webHidden/>
              </w:rPr>
              <w:tab/>
            </w:r>
            <w:r w:rsidR="00A26776">
              <w:rPr>
                <w:noProof/>
                <w:webHidden/>
              </w:rPr>
              <w:fldChar w:fldCharType="begin"/>
            </w:r>
            <w:r w:rsidR="00A26776">
              <w:rPr>
                <w:noProof/>
                <w:webHidden/>
              </w:rPr>
              <w:instrText xml:space="preserve"> PAGEREF _Toc527912183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2496D637" w14:textId="0EBFC3FB" w:rsidR="00A26776" w:rsidRDefault="001E3C7B">
          <w:pPr>
            <w:pStyle w:val="11"/>
            <w:tabs>
              <w:tab w:val="left" w:pos="420"/>
              <w:tab w:val="right" w:leader="dot" w:pos="8296"/>
            </w:tabs>
            <w:rPr>
              <w:rFonts w:asciiTheme="minorHAnsi" w:eastAsiaTheme="minorEastAsia" w:hAnsiTheme="minorHAnsi" w:cstheme="minorBidi"/>
              <w:noProof/>
              <w:kern w:val="2"/>
            </w:rPr>
          </w:pPr>
          <w:hyperlink w:anchor="_Toc527912184" w:history="1">
            <w:r w:rsidR="00A26776" w:rsidRPr="00A022A8">
              <w:rPr>
                <w:rStyle w:val="a9"/>
                <w:noProof/>
              </w:rPr>
              <w:t>5</w:t>
            </w:r>
            <w:r w:rsidR="00A26776">
              <w:rPr>
                <w:rFonts w:asciiTheme="minorHAnsi" w:eastAsiaTheme="minorEastAsia" w:hAnsiTheme="minorHAnsi" w:cstheme="minorBidi"/>
                <w:noProof/>
                <w:kern w:val="2"/>
              </w:rPr>
              <w:tab/>
            </w:r>
            <w:r w:rsidR="00A26776" w:rsidRPr="00A022A8">
              <w:rPr>
                <w:rStyle w:val="a9"/>
                <w:noProof/>
              </w:rPr>
              <w:t>人力资源管理计划</w:t>
            </w:r>
            <w:r w:rsidR="00A26776">
              <w:rPr>
                <w:noProof/>
                <w:webHidden/>
              </w:rPr>
              <w:tab/>
            </w:r>
            <w:r w:rsidR="00A26776">
              <w:rPr>
                <w:noProof/>
                <w:webHidden/>
              </w:rPr>
              <w:fldChar w:fldCharType="begin"/>
            </w:r>
            <w:r w:rsidR="00A26776">
              <w:rPr>
                <w:noProof/>
                <w:webHidden/>
              </w:rPr>
              <w:instrText xml:space="preserve"> PAGEREF _Toc527912184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9A4D166" w14:textId="355EC010"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185" w:history="1">
            <w:r w:rsidR="00A26776" w:rsidRPr="00A022A8">
              <w:rPr>
                <w:rStyle w:val="a9"/>
                <w:noProof/>
              </w:rPr>
              <w:t>5.1</w:t>
            </w:r>
            <w:r w:rsidR="00A26776">
              <w:rPr>
                <w:rFonts w:asciiTheme="minorHAnsi" w:eastAsiaTheme="minorEastAsia" w:hAnsiTheme="minorHAnsi" w:cstheme="minorBidi"/>
                <w:noProof/>
                <w:kern w:val="2"/>
              </w:rPr>
              <w:tab/>
            </w:r>
            <w:r w:rsidR="00A26776" w:rsidRPr="00A022A8">
              <w:rPr>
                <w:rStyle w:val="a9"/>
                <w:noProof/>
              </w:rPr>
              <w:t>角色和职责</w:t>
            </w:r>
            <w:r w:rsidR="00A26776">
              <w:rPr>
                <w:noProof/>
                <w:webHidden/>
              </w:rPr>
              <w:tab/>
            </w:r>
            <w:r w:rsidR="00A26776">
              <w:rPr>
                <w:noProof/>
                <w:webHidden/>
              </w:rPr>
              <w:fldChar w:fldCharType="begin"/>
            </w:r>
            <w:r w:rsidR="00A26776">
              <w:rPr>
                <w:noProof/>
                <w:webHidden/>
              </w:rPr>
              <w:instrText xml:space="preserve"> PAGEREF _Toc527912185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3021297" w14:textId="26049FFD"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86" w:history="1">
            <w:r w:rsidR="00A26776" w:rsidRPr="00A022A8">
              <w:rPr>
                <w:rStyle w:val="a9"/>
                <w:noProof/>
              </w:rPr>
              <w:t>5.1.1</w:t>
            </w:r>
            <w:r w:rsidR="00A26776">
              <w:rPr>
                <w:rFonts w:asciiTheme="minorHAnsi" w:eastAsiaTheme="minorEastAsia" w:hAnsiTheme="minorHAnsi" w:cstheme="minorBidi"/>
                <w:noProof/>
                <w:kern w:val="2"/>
              </w:rPr>
              <w:tab/>
            </w:r>
            <w:r w:rsidR="00A26776" w:rsidRPr="00A022A8">
              <w:rPr>
                <w:rStyle w:val="a9"/>
                <w:noProof/>
              </w:rPr>
              <w:t>项目经理</w:t>
            </w:r>
            <w:r w:rsidR="00A26776">
              <w:rPr>
                <w:noProof/>
                <w:webHidden/>
              </w:rPr>
              <w:tab/>
            </w:r>
            <w:r w:rsidR="00A26776">
              <w:rPr>
                <w:noProof/>
                <w:webHidden/>
              </w:rPr>
              <w:fldChar w:fldCharType="begin"/>
            </w:r>
            <w:r w:rsidR="00A26776">
              <w:rPr>
                <w:noProof/>
                <w:webHidden/>
              </w:rPr>
              <w:instrText xml:space="preserve"> PAGEREF _Toc527912186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11901136" w14:textId="5C35581E"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87" w:history="1">
            <w:r w:rsidR="00A26776" w:rsidRPr="00A022A8">
              <w:rPr>
                <w:rStyle w:val="a9"/>
                <w:noProof/>
              </w:rPr>
              <w:t>5.1.2</w:t>
            </w:r>
            <w:r w:rsidR="00A26776">
              <w:rPr>
                <w:rFonts w:asciiTheme="minorHAnsi" w:eastAsiaTheme="minorEastAsia" w:hAnsiTheme="minorHAnsi" w:cstheme="minorBidi"/>
                <w:noProof/>
                <w:kern w:val="2"/>
              </w:rPr>
              <w:tab/>
            </w:r>
            <w:r w:rsidR="00A26776" w:rsidRPr="00A022A8">
              <w:rPr>
                <w:rStyle w:val="a9"/>
                <w:noProof/>
              </w:rPr>
              <w:t>任务审核员</w:t>
            </w:r>
            <w:r w:rsidR="00A26776">
              <w:rPr>
                <w:noProof/>
                <w:webHidden/>
              </w:rPr>
              <w:tab/>
            </w:r>
            <w:r w:rsidR="00A26776">
              <w:rPr>
                <w:noProof/>
                <w:webHidden/>
              </w:rPr>
              <w:fldChar w:fldCharType="begin"/>
            </w:r>
            <w:r w:rsidR="00A26776">
              <w:rPr>
                <w:noProof/>
                <w:webHidden/>
              </w:rPr>
              <w:instrText xml:space="preserve"> PAGEREF _Toc527912187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EF0FCBD" w14:textId="460AAB2E"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88" w:history="1">
            <w:r w:rsidR="00A26776" w:rsidRPr="00A022A8">
              <w:rPr>
                <w:rStyle w:val="a9"/>
                <w:noProof/>
              </w:rPr>
              <w:t>5.1.3</w:t>
            </w:r>
            <w:r w:rsidR="00A26776">
              <w:rPr>
                <w:rFonts w:asciiTheme="minorHAnsi" w:eastAsiaTheme="minorEastAsia" w:hAnsiTheme="minorHAnsi" w:cstheme="minorBidi"/>
                <w:noProof/>
                <w:kern w:val="2"/>
              </w:rPr>
              <w:tab/>
            </w:r>
            <w:r w:rsidR="00A26776" w:rsidRPr="00A022A8">
              <w:rPr>
                <w:rStyle w:val="a9"/>
                <w:noProof/>
              </w:rPr>
              <w:t>计划调整员</w:t>
            </w:r>
            <w:r w:rsidR="00A26776">
              <w:rPr>
                <w:noProof/>
                <w:webHidden/>
              </w:rPr>
              <w:tab/>
            </w:r>
            <w:r w:rsidR="00A26776">
              <w:rPr>
                <w:noProof/>
                <w:webHidden/>
              </w:rPr>
              <w:fldChar w:fldCharType="begin"/>
            </w:r>
            <w:r w:rsidR="00A26776">
              <w:rPr>
                <w:noProof/>
                <w:webHidden/>
              </w:rPr>
              <w:instrText xml:space="preserve"> PAGEREF _Toc527912188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5E1CBA5F" w14:textId="5C010E9A"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89" w:history="1">
            <w:r w:rsidR="00A26776" w:rsidRPr="00A022A8">
              <w:rPr>
                <w:rStyle w:val="a9"/>
                <w:noProof/>
              </w:rPr>
              <w:t>5.1.4</w:t>
            </w:r>
            <w:r w:rsidR="00A26776">
              <w:rPr>
                <w:rFonts w:asciiTheme="minorHAnsi" w:eastAsiaTheme="minorEastAsia" w:hAnsiTheme="minorHAnsi" w:cstheme="minorBidi"/>
                <w:noProof/>
                <w:kern w:val="2"/>
              </w:rPr>
              <w:tab/>
            </w:r>
            <w:r w:rsidR="00A26776" w:rsidRPr="00A022A8">
              <w:rPr>
                <w:rStyle w:val="a9"/>
                <w:noProof/>
              </w:rPr>
              <w:t>文档模板员</w:t>
            </w:r>
            <w:r w:rsidR="00A26776">
              <w:rPr>
                <w:noProof/>
                <w:webHidden/>
              </w:rPr>
              <w:tab/>
            </w:r>
            <w:r w:rsidR="00A26776">
              <w:rPr>
                <w:noProof/>
                <w:webHidden/>
              </w:rPr>
              <w:fldChar w:fldCharType="begin"/>
            </w:r>
            <w:r w:rsidR="00A26776">
              <w:rPr>
                <w:noProof/>
                <w:webHidden/>
              </w:rPr>
              <w:instrText xml:space="preserve"> PAGEREF _Toc527912189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0F26B4F1" w14:textId="17A720E6"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90" w:history="1">
            <w:r w:rsidR="00A26776" w:rsidRPr="00A022A8">
              <w:rPr>
                <w:rStyle w:val="a9"/>
                <w:noProof/>
              </w:rPr>
              <w:t>5.1.5</w:t>
            </w:r>
            <w:r w:rsidR="00A26776">
              <w:rPr>
                <w:rFonts w:asciiTheme="minorHAnsi" w:eastAsiaTheme="minorEastAsia" w:hAnsiTheme="minorHAnsi" w:cstheme="minorBidi"/>
                <w:noProof/>
                <w:kern w:val="2"/>
              </w:rPr>
              <w:tab/>
            </w:r>
            <w:r w:rsidR="00A26776" w:rsidRPr="00A022A8">
              <w:rPr>
                <w:rStyle w:val="a9"/>
                <w:noProof/>
              </w:rPr>
              <w:t>文档编写员</w:t>
            </w:r>
            <w:r w:rsidR="00A26776">
              <w:rPr>
                <w:noProof/>
                <w:webHidden/>
              </w:rPr>
              <w:tab/>
            </w:r>
            <w:r w:rsidR="00A26776">
              <w:rPr>
                <w:noProof/>
                <w:webHidden/>
              </w:rPr>
              <w:fldChar w:fldCharType="begin"/>
            </w:r>
            <w:r w:rsidR="00A26776">
              <w:rPr>
                <w:noProof/>
                <w:webHidden/>
              </w:rPr>
              <w:instrText xml:space="preserve"> PAGEREF _Toc527912190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5AF840A4" w14:textId="157DE755"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91" w:history="1">
            <w:r w:rsidR="00A26776" w:rsidRPr="00A022A8">
              <w:rPr>
                <w:rStyle w:val="a9"/>
                <w:noProof/>
              </w:rPr>
              <w:t>5.1.6</w:t>
            </w:r>
            <w:r w:rsidR="00A26776">
              <w:rPr>
                <w:rFonts w:asciiTheme="minorHAnsi" w:eastAsiaTheme="minorEastAsia" w:hAnsiTheme="minorHAnsi" w:cstheme="minorBidi"/>
                <w:noProof/>
                <w:kern w:val="2"/>
              </w:rPr>
              <w:tab/>
            </w:r>
            <w:r w:rsidR="00A26776" w:rsidRPr="00A022A8">
              <w:rPr>
                <w:rStyle w:val="a9"/>
                <w:noProof/>
              </w:rPr>
              <w:t>文档整合员</w:t>
            </w:r>
            <w:r w:rsidR="00A26776">
              <w:rPr>
                <w:noProof/>
                <w:webHidden/>
              </w:rPr>
              <w:tab/>
            </w:r>
            <w:r w:rsidR="00A26776">
              <w:rPr>
                <w:noProof/>
                <w:webHidden/>
              </w:rPr>
              <w:fldChar w:fldCharType="begin"/>
            </w:r>
            <w:r w:rsidR="00A26776">
              <w:rPr>
                <w:noProof/>
                <w:webHidden/>
              </w:rPr>
              <w:instrText xml:space="preserve"> PAGEREF _Toc527912191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00D4AB2C" w14:textId="5D3DAB1A"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92" w:history="1">
            <w:r w:rsidR="00A26776" w:rsidRPr="00A022A8">
              <w:rPr>
                <w:rStyle w:val="a9"/>
                <w:noProof/>
              </w:rPr>
              <w:t>5.1.7</w:t>
            </w:r>
            <w:r w:rsidR="00A26776">
              <w:rPr>
                <w:rFonts w:asciiTheme="minorHAnsi" w:eastAsiaTheme="minorEastAsia" w:hAnsiTheme="minorHAnsi" w:cstheme="minorBidi"/>
                <w:noProof/>
                <w:kern w:val="2"/>
              </w:rPr>
              <w:tab/>
            </w:r>
            <w:r w:rsidR="00A26776" w:rsidRPr="00A022A8">
              <w:rPr>
                <w:rStyle w:val="a9"/>
                <w:noProof/>
              </w:rPr>
              <w:t>PPT模板员</w:t>
            </w:r>
            <w:r w:rsidR="00A26776">
              <w:rPr>
                <w:noProof/>
                <w:webHidden/>
              </w:rPr>
              <w:tab/>
            </w:r>
            <w:r w:rsidR="00A26776">
              <w:rPr>
                <w:noProof/>
                <w:webHidden/>
              </w:rPr>
              <w:fldChar w:fldCharType="begin"/>
            </w:r>
            <w:r w:rsidR="00A26776">
              <w:rPr>
                <w:noProof/>
                <w:webHidden/>
              </w:rPr>
              <w:instrText xml:space="preserve"> PAGEREF _Toc527912192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79B7776B" w14:textId="29021757"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93" w:history="1">
            <w:r w:rsidR="00A26776" w:rsidRPr="00A022A8">
              <w:rPr>
                <w:rStyle w:val="a9"/>
                <w:noProof/>
              </w:rPr>
              <w:t>5.1.8</w:t>
            </w:r>
            <w:r w:rsidR="00A26776">
              <w:rPr>
                <w:rFonts w:asciiTheme="minorHAnsi" w:eastAsiaTheme="minorEastAsia" w:hAnsiTheme="minorHAnsi" w:cstheme="minorBidi"/>
                <w:noProof/>
                <w:kern w:val="2"/>
              </w:rPr>
              <w:tab/>
            </w:r>
            <w:r w:rsidR="00A26776" w:rsidRPr="00A022A8">
              <w:rPr>
                <w:rStyle w:val="a9"/>
                <w:noProof/>
              </w:rPr>
              <w:t>PPT编写员</w:t>
            </w:r>
            <w:r w:rsidR="00A26776">
              <w:rPr>
                <w:noProof/>
                <w:webHidden/>
              </w:rPr>
              <w:tab/>
            </w:r>
            <w:r w:rsidR="00A26776">
              <w:rPr>
                <w:noProof/>
                <w:webHidden/>
              </w:rPr>
              <w:fldChar w:fldCharType="begin"/>
            </w:r>
            <w:r w:rsidR="00A26776">
              <w:rPr>
                <w:noProof/>
                <w:webHidden/>
              </w:rPr>
              <w:instrText xml:space="preserve"> PAGEREF _Toc527912193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0E6D4C2C" w14:textId="3B9EEA87"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194" w:history="1">
            <w:r w:rsidR="00A26776" w:rsidRPr="00A022A8">
              <w:rPr>
                <w:rStyle w:val="a9"/>
                <w:noProof/>
              </w:rPr>
              <w:t>5.1.9</w:t>
            </w:r>
            <w:r w:rsidR="00A26776">
              <w:rPr>
                <w:rFonts w:asciiTheme="minorHAnsi" w:eastAsiaTheme="minorEastAsia" w:hAnsiTheme="minorHAnsi" w:cstheme="minorBidi"/>
                <w:noProof/>
                <w:kern w:val="2"/>
              </w:rPr>
              <w:tab/>
            </w:r>
            <w:r w:rsidR="00A26776" w:rsidRPr="00A022A8">
              <w:rPr>
                <w:rStyle w:val="a9"/>
                <w:noProof/>
              </w:rPr>
              <w:t>PPT整合员</w:t>
            </w:r>
            <w:r w:rsidR="00A26776">
              <w:rPr>
                <w:noProof/>
                <w:webHidden/>
              </w:rPr>
              <w:tab/>
            </w:r>
            <w:r w:rsidR="00A26776">
              <w:rPr>
                <w:noProof/>
                <w:webHidden/>
              </w:rPr>
              <w:fldChar w:fldCharType="begin"/>
            </w:r>
            <w:r w:rsidR="00A26776">
              <w:rPr>
                <w:noProof/>
                <w:webHidden/>
              </w:rPr>
              <w:instrText xml:space="preserve"> PAGEREF _Toc527912194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120FDC39" w14:textId="3D717D09" w:rsidR="00A26776" w:rsidRDefault="001E3C7B">
          <w:pPr>
            <w:pStyle w:val="30"/>
            <w:tabs>
              <w:tab w:val="left" w:pos="2100"/>
              <w:tab w:val="right" w:leader="dot" w:pos="8296"/>
            </w:tabs>
            <w:rPr>
              <w:rFonts w:asciiTheme="minorHAnsi" w:eastAsiaTheme="minorEastAsia" w:hAnsiTheme="minorHAnsi" w:cstheme="minorBidi"/>
              <w:noProof/>
              <w:kern w:val="2"/>
            </w:rPr>
          </w:pPr>
          <w:hyperlink w:anchor="_Toc527912195" w:history="1">
            <w:r w:rsidR="00A26776" w:rsidRPr="00A022A8">
              <w:rPr>
                <w:rStyle w:val="a9"/>
                <w:noProof/>
              </w:rPr>
              <w:t>5.1.10</w:t>
            </w:r>
            <w:r w:rsidR="00A26776">
              <w:rPr>
                <w:rFonts w:asciiTheme="minorHAnsi" w:eastAsiaTheme="minorEastAsia" w:hAnsiTheme="minorHAnsi" w:cstheme="minorBidi"/>
                <w:noProof/>
                <w:kern w:val="2"/>
              </w:rPr>
              <w:tab/>
            </w:r>
            <w:r w:rsidR="00A26776" w:rsidRPr="00A022A8">
              <w:rPr>
                <w:rStyle w:val="a9"/>
                <w:noProof/>
              </w:rPr>
              <w:t>会议记录员</w:t>
            </w:r>
            <w:r w:rsidR="00A26776">
              <w:rPr>
                <w:noProof/>
                <w:webHidden/>
              </w:rPr>
              <w:tab/>
            </w:r>
            <w:r w:rsidR="00A26776">
              <w:rPr>
                <w:noProof/>
                <w:webHidden/>
              </w:rPr>
              <w:fldChar w:fldCharType="begin"/>
            </w:r>
            <w:r w:rsidR="00A26776">
              <w:rPr>
                <w:noProof/>
                <w:webHidden/>
              </w:rPr>
              <w:instrText xml:space="preserve"> PAGEREF _Toc527912195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05803EF1" w14:textId="4BB93D67" w:rsidR="00A26776" w:rsidRDefault="001E3C7B">
          <w:pPr>
            <w:pStyle w:val="30"/>
            <w:tabs>
              <w:tab w:val="left" w:pos="2100"/>
              <w:tab w:val="right" w:leader="dot" w:pos="8296"/>
            </w:tabs>
            <w:rPr>
              <w:rFonts w:asciiTheme="minorHAnsi" w:eastAsiaTheme="minorEastAsia" w:hAnsiTheme="minorHAnsi" w:cstheme="minorBidi"/>
              <w:noProof/>
              <w:kern w:val="2"/>
            </w:rPr>
          </w:pPr>
          <w:hyperlink w:anchor="_Toc527912196" w:history="1">
            <w:r w:rsidR="00A26776" w:rsidRPr="00A022A8">
              <w:rPr>
                <w:rStyle w:val="a9"/>
                <w:noProof/>
              </w:rPr>
              <w:t>5.1.11</w:t>
            </w:r>
            <w:r w:rsidR="00A26776">
              <w:rPr>
                <w:rFonts w:asciiTheme="minorHAnsi" w:eastAsiaTheme="minorEastAsia" w:hAnsiTheme="minorHAnsi" w:cstheme="minorBidi"/>
                <w:noProof/>
                <w:kern w:val="2"/>
              </w:rPr>
              <w:tab/>
            </w:r>
            <w:r w:rsidR="00A26776" w:rsidRPr="00A022A8">
              <w:rPr>
                <w:rStyle w:val="a9"/>
                <w:noProof/>
              </w:rPr>
              <w:t>录音记录员</w:t>
            </w:r>
            <w:r w:rsidR="00A26776">
              <w:rPr>
                <w:noProof/>
                <w:webHidden/>
              </w:rPr>
              <w:tab/>
            </w:r>
            <w:r w:rsidR="00A26776">
              <w:rPr>
                <w:noProof/>
                <w:webHidden/>
              </w:rPr>
              <w:fldChar w:fldCharType="begin"/>
            </w:r>
            <w:r w:rsidR="00A26776">
              <w:rPr>
                <w:noProof/>
                <w:webHidden/>
              </w:rPr>
              <w:instrText xml:space="preserve"> PAGEREF _Toc527912196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23FB5AED" w14:textId="7F0B8F41" w:rsidR="00A26776" w:rsidRDefault="001E3C7B">
          <w:pPr>
            <w:pStyle w:val="30"/>
            <w:tabs>
              <w:tab w:val="left" w:pos="2100"/>
              <w:tab w:val="right" w:leader="dot" w:pos="8296"/>
            </w:tabs>
            <w:rPr>
              <w:rFonts w:asciiTheme="minorHAnsi" w:eastAsiaTheme="minorEastAsia" w:hAnsiTheme="minorHAnsi" w:cstheme="minorBidi"/>
              <w:noProof/>
              <w:kern w:val="2"/>
            </w:rPr>
          </w:pPr>
          <w:hyperlink w:anchor="_Toc527912197" w:history="1">
            <w:r w:rsidR="00A26776" w:rsidRPr="00A022A8">
              <w:rPr>
                <w:rStyle w:val="a9"/>
                <w:noProof/>
              </w:rPr>
              <w:t>5.1.12</w:t>
            </w:r>
            <w:r w:rsidR="00A26776">
              <w:rPr>
                <w:rFonts w:asciiTheme="minorHAnsi" w:eastAsiaTheme="minorEastAsia" w:hAnsiTheme="minorHAnsi" w:cstheme="minorBidi"/>
                <w:noProof/>
                <w:kern w:val="2"/>
              </w:rPr>
              <w:tab/>
            </w:r>
            <w:r w:rsidR="00A26776" w:rsidRPr="00A022A8">
              <w:rPr>
                <w:rStyle w:val="a9"/>
                <w:noProof/>
              </w:rPr>
              <w:t>配置管理员</w:t>
            </w:r>
            <w:r w:rsidR="00A26776">
              <w:rPr>
                <w:noProof/>
                <w:webHidden/>
              </w:rPr>
              <w:tab/>
            </w:r>
            <w:r w:rsidR="00A26776">
              <w:rPr>
                <w:noProof/>
                <w:webHidden/>
              </w:rPr>
              <w:fldChar w:fldCharType="begin"/>
            </w:r>
            <w:r w:rsidR="00A26776">
              <w:rPr>
                <w:noProof/>
                <w:webHidden/>
              </w:rPr>
              <w:instrText xml:space="preserve"> PAGEREF _Toc527912197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7CDBF27D" w14:textId="3CDDFD80" w:rsidR="00A26776" w:rsidRDefault="001E3C7B">
          <w:pPr>
            <w:pStyle w:val="30"/>
            <w:tabs>
              <w:tab w:val="left" w:pos="2100"/>
              <w:tab w:val="right" w:leader="dot" w:pos="8296"/>
            </w:tabs>
            <w:rPr>
              <w:rFonts w:asciiTheme="minorHAnsi" w:eastAsiaTheme="minorEastAsia" w:hAnsiTheme="minorHAnsi" w:cstheme="minorBidi"/>
              <w:noProof/>
              <w:kern w:val="2"/>
            </w:rPr>
          </w:pPr>
          <w:hyperlink w:anchor="_Toc527912198" w:history="1">
            <w:r w:rsidR="00A26776" w:rsidRPr="00A022A8">
              <w:rPr>
                <w:rStyle w:val="a9"/>
                <w:noProof/>
              </w:rPr>
              <w:t>5.1.13</w:t>
            </w:r>
            <w:r w:rsidR="00A26776">
              <w:rPr>
                <w:rFonts w:asciiTheme="minorHAnsi" w:eastAsiaTheme="minorEastAsia" w:hAnsiTheme="minorHAnsi" w:cstheme="minorBidi"/>
                <w:noProof/>
                <w:kern w:val="2"/>
              </w:rPr>
              <w:tab/>
            </w:r>
            <w:r w:rsidR="00A26776" w:rsidRPr="00A022A8">
              <w:rPr>
                <w:rStyle w:val="a9"/>
                <w:noProof/>
              </w:rPr>
              <w:t>网络管理员</w:t>
            </w:r>
            <w:r w:rsidR="00A26776">
              <w:rPr>
                <w:noProof/>
                <w:webHidden/>
              </w:rPr>
              <w:tab/>
            </w:r>
            <w:r w:rsidR="00A26776">
              <w:rPr>
                <w:noProof/>
                <w:webHidden/>
              </w:rPr>
              <w:fldChar w:fldCharType="begin"/>
            </w:r>
            <w:r w:rsidR="00A26776">
              <w:rPr>
                <w:noProof/>
                <w:webHidden/>
              </w:rPr>
              <w:instrText xml:space="preserve"> PAGEREF _Toc527912198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1CF28EB0" w14:textId="49139D05" w:rsidR="00A26776" w:rsidRDefault="001E3C7B">
          <w:pPr>
            <w:pStyle w:val="30"/>
            <w:tabs>
              <w:tab w:val="left" w:pos="2100"/>
              <w:tab w:val="right" w:leader="dot" w:pos="8296"/>
            </w:tabs>
            <w:rPr>
              <w:rFonts w:asciiTheme="minorHAnsi" w:eastAsiaTheme="minorEastAsia" w:hAnsiTheme="minorHAnsi" w:cstheme="minorBidi"/>
              <w:noProof/>
              <w:kern w:val="2"/>
            </w:rPr>
          </w:pPr>
          <w:hyperlink w:anchor="_Toc527912199" w:history="1">
            <w:r w:rsidR="00A26776" w:rsidRPr="00A022A8">
              <w:rPr>
                <w:rStyle w:val="a9"/>
                <w:noProof/>
              </w:rPr>
              <w:t>5.1.14</w:t>
            </w:r>
            <w:r w:rsidR="00A26776">
              <w:rPr>
                <w:rFonts w:asciiTheme="minorHAnsi" w:eastAsiaTheme="minorEastAsia" w:hAnsiTheme="minorHAnsi" w:cstheme="minorBidi"/>
                <w:noProof/>
                <w:kern w:val="2"/>
              </w:rPr>
              <w:tab/>
            </w:r>
            <w:r w:rsidR="00A26776" w:rsidRPr="00A022A8">
              <w:rPr>
                <w:rStyle w:val="a9"/>
                <w:noProof/>
              </w:rPr>
              <w:t>设备管理员</w:t>
            </w:r>
            <w:r w:rsidR="00A26776">
              <w:rPr>
                <w:noProof/>
                <w:webHidden/>
              </w:rPr>
              <w:tab/>
            </w:r>
            <w:r w:rsidR="00A26776">
              <w:rPr>
                <w:noProof/>
                <w:webHidden/>
              </w:rPr>
              <w:fldChar w:fldCharType="begin"/>
            </w:r>
            <w:r w:rsidR="00A26776">
              <w:rPr>
                <w:noProof/>
                <w:webHidden/>
              </w:rPr>
              <w:instrText xml:space="preserve"> PAGEREF _Toc527912199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2058B15C" w14:textId="0822A22E" w:rsidR="00A26776" w:rsidRDefault="001E3C7B">
          <w:pPr>
            <w:pStyle w:val="30"/>
            <w:tabs>
              <w:tab w:val="left" w:pos="2100"/>
              <w:tab w:val="right" w:leader="dot" w:pos="8296"/>
            </w:tabs>
            <w:rPr>
              <w:rFonts w:asciiTheme="minorHAnsi" w:eastAsiaTheme="minorEastAsia" w:hAnsiTheme="minorHAnsi" w:cstheme="minorBidi"/>
              <w:noProof/>
              <w:kern w:val="2"/>
            </w:rPr>
          </w:pPr>
          <w:hyperlink w:anchor="_Toc527912200" w:history="1">
            <w:r w:rsidR="00A26776" w:rsidRPr="00A022A8">
              <w:rPr>
                <w:rStyle w:val="a9"/>
                <w:noProof/>
              </w:rPr>
              <w:t>5.1.15</w:t>
            </w:r>
            <w:r w:rsidR="00A26776">
              <w:rPr>
                <w:rFonts w:asciiTheme="minorHAnsi" w:eastAsiaTheme="minorEastAsia" w:hAnsiTheme="minorHAnsi" w:cstheme="minorBidi"/>
                <w:noProof/>
                <w:kern w:val="2"/>
              </w:rPr>
              <w:tab/>
            </w:r>
            <w:r w:rsidR="00A26776" w:rsidRPr="00A022A8">
              <w:rPr>
                <w:rStyle w:val="a9"/>
                <w:noProof/>
              </w:rPr>
              <w:t>原型设计员</w:t>
            </w:r>
            <w:r w:rsidR="00A26776">
              <w:rPr>
                <w:noProof/>
                <w:webHidden/>
              </w:rPr>
              <w:tab/>
            </w:r>
            <w:r w:rsidR="00A26776">
              <w:rPr>
                <w:noProof/>
                <w:webHidden/>
              </w:rPr>
              <w:fldChar w:fldCharType="begin"/>
            </w:r>
            <w:r w:rsidR="00A26776">
              <w:rPr>
                <w:noProof/>
                <w:webHidden/>
              </w:rPr>
              <w:instrText xml:space="preserve"> PAGEREF _Toc527912200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0598CB7A" w14:textId="024B30A3" w:rsidR="00A26776" w:rsidRDefault="001E3C7B">
          <w:pPr>
            <w:pStyle w:val="30"/>
            <w:tabs>
              <w:tab w:val="left" w:pos="2100"/>
              <w:tab w:val="right" w:leader="dot" w:pos="8296"/>
            </w:tabs>
            <w:rPr>
              <w:rFonts w:asciiTheme="minorHAnsi" w:eastAsiaTheme="minorEastAsia" w:hAnsiTheme="minorHAnsi" w:cstheme="minorBidi"/>
              <w:noProof/>
              <w:kern w:val="2"/>
            </w:rPr>
          </w:pPr>
          <w:hyperlink w:anchor="_Toc527912201" w:history="1">
            <w:r w:rsidR="00A26776" w:rsidRPr="00A022A8">
              <w:rPr>
                <w:rStyle w:val="a9"/>
                <w:noProof/>
              </w:rPr>
              <w:t>5.1.16</w:t>
            </w:r>
            <w:r w:rsidR="00A26776">
              <w:rPr>
                <w:rFonts w:asciiTheme="minorHAnsi" w:eastAsiaTheme="minorEastAsia" w:hAnsiTheme="minorHAnsi" w:cstheme="minorBidi"/>
                <w:noProof/>
                <w:kern w:val="2"/>
              </w:rPr>
              <w:tab/>
            </w:r>
            <w:r w:rsidR="00A26776" w:rsidRPr="00A022A8">
              <w:rPr>
                <w:rStyle w:val="a9"/>
                <w:noProof/>
              </w:rPr>
              <w:t>用户访谈员</w:t>
            </w:r>
            <w:r w:rsidR="00A26776">
              <w:rPr>
                <w:noProof/>
                <w:webHidden/>
              </w:rPr>
              <w:tab/>
            </w:r>
            <w:r w:rsidR="00A26776">
              <w:rPr>
                <w:noProof/>
                <w:webHidden/>
              </w:rPr>
              <w:fldChar w:fldCharType="begin"/>
            </w:r>
            <w:r w:rsidR="00A26776">
              <w:rPr>
                <w:noProof/>
                <w:webHidden/>
              </w:rPr>
              <w:instrText xml:space="preserve"> PAGEREF _Toc527912201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51C2AB83" w14:textId="4B00FBA1"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02" w:history="1">
            <w:r w:rsidR="00A26776" w:rsidRPr="00A022A8">
              <w:rPr>
                <w:rStyle w:val="a9"/>
                <w:noProof/>
              </w:rPr>
              <w:t>5.2</w:t>
            </w:r>
            <w:r w:rsidR="00A26776">
              <w:rPr>
                <w:rFonts w:asciiTheme="minorHAnsi" w:eastAsiaTheme="minorEastAsia" w:hAnsiTheme="minorHAnsi" w:cstheme="minorBidi"/>
                <w:noProof/>
                <w:kern w:val="2"/>
              </w:rPr>
              <w:tab/>
            </w:r>
            <w:r w:rsidR="00A26776" w:rsidRPr="00A022A8">
              <w:rPr>
                <w:rStyle w:val="a9"/>
                <w:noProof/>
              </w:rPr>
              <w:t>项目组织结构（OBS）</w:t>
            </w:r>
            <w:r w:rsidR="00A26776">
              <w:rPr>
                <w:noProof/>
                <w:webHidden/>
              </w:rPr>
              <w:tab/>
            </w:r>
            <w:r w:rsidR="00A26776">
              <w:rPr>
                <w:noProof/>
                <w:webHidden/>
              </w:rPr>
              <w:fldChar w:fldCharType="begin"/>
            </w:r>
            <w:r w:rsidR="00A26776">
              <w:rPr>
                <w:noProof/>
                <w:webHidden/>
              </w:rPr>
              <w:instrText xml:space="preserve"> PAGEREF _Toc527912202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343A902A" w14:textId="18F4D8AE"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03" w:history="1">
            <w:r w:rsidR="00A26776" w:rsidRPr="00A022A8">
              <w:rPr>
                <w:rStyle w:val="a9"/>
                <w:noProof/>
              </w:rPr>
              <w:t>5.3</w:t>
            </w:r>
            <w:r w:rsidR="00A26776">
              <w:rPr>
                <w:rFonts w:asciiTheme="minorHAnsi" w:eastAsiaTheme="minorEastAsia" w:hAnsiTheme="minorHAnsi" w:cstheme="minorBidi"/>
                <w:noProof/>
                <w:kern w:val="2"/>
              </w:rPr>
              <w:tab/>
            </w:r>
            <w:r w:rsidR="00A26776" w:rsidRPr="00A022A8">
              <w:rPr>
                <w:rStyle w:val="a9"/>
                <w:noProof/>
              </w:rPr>
              <w:t>人员配备管理计划</w:t>
            </w:r>
            <w:r w:rsidR="00A26776">
              <w:rPr>
                <w:noProof/>
                <w:webHidden/>
              </w:rPr>
              <w:tab/>
            </w:r>
            <w:r w:rsidR="00A26776">
              <w:rPr>
                <w:noProof/>
                <w:webHidden/>
              </w:rPr>
              <w:fldChar w:fldCharType="begin"/>
            </w:r>
            <w:r w:rsidR="00A26776">
              <w:rPr>
                <w:noProof/>
                <w:webHidden/>
              </w:rPr>
              <w:instrText xml:space="preserve"> PAGEREF _Toc527912203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45B9715A" w14:textId="1B05C308"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04" w:history="1">
            <w:r w:rsidR="00A26776" w:rsidRPr="00A022A8">
              <w:rPr>
                <w:rStyle w:val="a9"/>
                <w:noProof/>
              </w:rPr>
              <w:t>5.3.1</w:t>
            </w:r>
            <w:r w:rsidR="00A26776">
              <w:rPr>
                <w:rFonts w:asciiTheme="minorHAnsi" w:eastAsiaTheme="minorEastAsia" w:hAnsiTheme="minorHAnsi" w:cstheme="minorBidi"/>
                <w:noProof/>
                <w:kern w:val="2"/>
              </w:rPr>
              <w:tab/>
            </w:r>
            <w:r w:rsidR="00A26776" w:rsidRPr="00A022A8">
              <w:rPr>
                <w:rStyle w:val="a9"/>
                <w:noProof/>
              </w:rPr>
              <w:t>人员招募</w:t>
            </w:r>
            <w:r w:rsidR="00A26776">
              <w:rPr>
                <w:noProof/>
                <w:webHidden/>
              </w:rPr>
              <w:tab/>
            </w:r>
            <w:r w:rsidR="00A26776">
              <w:rPr>
                <w:noProof/>
                <w:webHidden/>
              </w:rPr>
              <w:fldChar w:fldCharType="begin"/>
            </w:r>
            <w:r w:rsidR="00A26776">
              <w:rPr>
                <w:noProof/>
                <w:webHidden/>
              </w:rPr>
              <w:instrText xml:space="preserve"> PAGEREF _Toc527912204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763E5838" w14:textId="50100DF1"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05" w:history="1">
            <w:r w:rsidR="00A26776" w:rsidRPr="00A022A8">
              <w:rPr>
                <w:rStyle w:val="a9"/>
                <w:noProof/>
              </w:rPr>
              <w:t>5.3.2</w:t>
            </w:r>
            <w:r w:rsidR="00A26776">
              <w:rPr>
                <w:rFonts w:asciiTheme="minorHAnsi" w:eastAsiaTheme="minorEastAsia" w:hAnsiTheme="minorHAnsi" w:cstheme="minorBidi"/>
                <w:noProof/>
                <w:kern w:val="2"/>
              </w:rPr>
              <w:tab/>
            </w:r>
            <w:r w:rsidR="00A26776" w:rsidRPr="00A022A8">
              <w:rPr>
                <w:rStyle w:val="a9"/>
                <w:noProof/>
              </w:rPr>
              <w:t>资源日历</w:t>
            </w:r>
            <w:r w:rsidR="00A26776">
              <w:rPr>
                <w:noProof/>
                <w:webHidden/>
              </w:rPr>
              <w:tab/>
            </w:r>
            <w:r w:rsidR="00A26776">
              <w:rPr>
                <w:noProof/>
                <w:webHidden/>
              </w:rPr>
              <w:fldChar w:fldCharType="begin"/>
            </w:r>
            <w:r w:rsidR="00A26776">
              <w:rPr>
                <w:noProof/>
                <w:webHidden/>
              </w:rPr>
              <w:instrText xml:space="preserve"> PAGEREF _Toc527912205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50CB43F8" w14:textId="107BFEFF"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06" w:history="1">
            <w:r w:rsidR="00A26776" w:rsidRPr="00A022A8">
              <w:rPr>
                <w:rStyle w:val="a9"/>
                <w:noProof/>
              </w:rPr>
              <w:t>5.3.3</w:t>
            </w:r>
            <w:r w:rsidR="00A26776">
              <w:rPr>
                <w:rFonts w:asciiTheme="minorHAnsi" w:eastAsiaTheme="minorEastAsia" w:hAnsiTheme="minorHAnsi" w:cstheme="minorBidi"/>
                <w:noProof/>
                <w:kern w:val="2"/>
              </w:rPr>
              <w:tab/>
            </w:r>
            <w:r w:rsidR="00A26776" w:rsidRPr="00A022A8">
              <w:rPr>
                <w:rStyle w:val="a9"/>
                <w:noProof/>
              </w:rPr>
              <w:t>认可与奖励</w:t>
            </w:r>
            <w:r w:rsidR="00A26776">
              <w:rPr>
                <w:noProof/>
                <w:webHidden/>
              </w:rPr>
              <w:tab/>
            </w:r>
            <w:r w:rsidR="00A26776">
              <w:rPr>
                <w:noProof/>
                <w:webHidden/>
              </w:rPr>
              <w:fldChar w:fldCharType="begin"/>
            </w:r>
            <w:r w:rsidR="00A26776">
              <w:rPr>
                <w:noProof/>
                <w:webHidden/>
              </w:rPr>
              <w:instrText xml:space="preserve"> PAGEREF _Toc527912206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20FB6307" w14:textId="11BC29E4"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07" w:history="1">
            <w:r w:rsidR="00A26776" w:rsidRPr="00A022A8">
              <w:rPr>
                <w:rStyle w:val="a9"/>
                <w:noProof/>
              </w:rPr>
              <w:t>5.3.4</w:t>
            </w:r>
            <w:r w:rsidR="00A26776">
              <w:rPr>
                <w:rFonts w:asciiTheme="minorHAnsi" w:eastAsiaTheme="minorEastAsia" w:hAnsiTheme="minorHAnsi" w:cstheme="minorBidi"/>
                <w:noProof/>
                <w:kern w:val="2"/>
              </w:rPr>
              <w:tab/>
            </w:r>
            <w:r w:rsidR="00A26776" w:rsidRPr="00A022A8">
              <w:rPr>
                <w:rStyle w:val="a9"/>
                <w:noProof/>
              </w:rPr>
              <w:t>合规性</w:t>
            </w:r>
            <w:r w:rsidR="00A26776">
              <w:rPr>
                <w:noProof/>
                <w:webHidden/>
              </w:rPr>
              <w:tab/>
            </w:r>
            <w:r w:rsidR="00A26776">
              <w:rPr>
                <w:noProof/>
                <w:webHidden/>
              </w:rPr>
              <w:fldChar w:fldCharType="begin"/>
            </w:r>
            <w:r w:rsidR="00A26776">
              <w:rPr>
                <w:noProof/>
                <w:webHidden/>
              </w:rPr>
              <w:instrText xml:space="preserve"> PAGEREF _Toc527912207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712C687" w14:textId="2DA8850B" w:rsidR="00A26776" w:rsidRDefault="001E3C7B">
          <w:pPr>
            <w:pStyle w:val="11"/>
            <w:tabs>
              <w:tab w:val="left" w:pos="420"/>
              <w:tab w:val="right" w:leader="dot" w:pos="8296"/>
            </w:tabs>
            <w:rPr>
              <w:rFonts w:asciiTheme="minorHAnsi" w:eastAsiaTheme="minorEastAsia" w:hAnsiTheme="minorHAnsi" w:cstheme="minorBidi"/>
              <w:noProof/>
              <w:kern w:val="2"/>
            </w:rPr>
          </w:pPr>
          <w:hyperlink w:anchor="_Toc527912208" w:history="1">
            <w:r w:rsidR="00A26776" w:rsidRPr="00A022A8">
              <w:rPr>
                <w:rStyle w:val="a9"/>
                <w:noProof/>
              </w:rPr>
              <w:t>6</w:t>
            </w:r>
            <w:r w:rsidR="00A26776">
              <w:rPr>
                <w:rFonts w:asciiTheme="minorHAnsi" w:eastAsiaTheme="minorEastAsia" w:hAnsiTheme="minorHAnsi" w:cstheme="minorBidi"/>
                <w:noProof/>
                <w:kern w:val="2"/>
              </w:rPr>
              <w:tab/>
            </w:r>
            <w:r w:rsidR="00A26776" w:rsidRPr="00A022A8">
              <w:rPr>
                <w:rStyle w:val="a9"/>
                <w:noProof/>
              </w:rPr>
              <w:t>沟通管理计划</w:t>
            </w:r>
            <w:r w:rsidR="00A26776">
              <w:rPr>
                <w:noProof/>
                <w:webHidden/>
              </w:rPr>
              <w:tab/>
            </w:r>
            <w:r w:rsidR="00A26776">
              <w:rPr>
                <w:noProof/>
                <w:webHidden/>
              </w:rPr>
              <w:fldChar w:fldCharType="begin"/>
            </w:r>
            <w:r w:rsidR="00A26776">
              <w:rPr>
                <w:noProof/>
                <w:webHidden/>
              </w:rPr>
              <w:instrText xml:space="preserve"> PAGEREF _Toc527912208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565711B7" w14:textId="7189B6CC"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09" w:history="1">
            <w:r w:rsidR="00A26776" w:rsidRPr="00A022A8">
              <w:rPr>
                <w:rStyle w:val="a9"/>
                <w:noProof/>
              </w:rPr>
              <w:t>6.1</w:t>
            </w:r>
            <w:r w:rsidR="00A26776">
              <w:rPr>
                <w:rFonts w:asciiTheme="minorHAnsi" w:eastAsiaTheme="minorEastAsia" w:hAnsiTheme="minorHAnsi" w:cstheme="minorBidi"/>
                <w:noProof/>
                <w:kern w:val="2"/>
              </w:rPr>
              <w:tab/>
            </w:r>
            <w:r w:rsidR="00A26776" w:rsidRPr="00A022A8">
              <w:rPr>
                <w:rStyle w:val="a9"/>
                <w:noProof/>
              </w:rPr>
              <w:t>干系人手册</w:t>
            </w:r>
            <w:r w:rsidR="00A26776">
              <w:rPr>
                <w:noProof/>
                <w:webHidden/>
              </w:rPr>
              <w:tab/>
            </w:r>
            <w:r w:rsidR="00A26776">
              <w:rPr>
                <w:noProof/>
                <w:webHidden/>
              </w:rPr>
              <w:fldChar w:fldCharType="begin"/>
            </w:r>
            <w:r w:rsidR="00A26776">
              <w:rPr>
                <w:noProof/>
                <w:webHidden/>
              </w:rPr>
              <w:instrText xml:space="preserve"> PAGEREF _Toc527912209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54F902A" w14:textId="26F1D3EA"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10" w:history="1">
            <w:r w:rsidR="00A26776" w:rsidRPr="00A022A8">
              <w:rPr>
                <w:rStyle w:val="a9"/>
                <w:noProof/>
              </w:rPr>
              <w:t>6.2</w:t>
            </w:r>
            <w:r w:rsidR="00A26776">
              <w:rPr>
                <w:rFonts w:asciiTheme="minorHAnsi" w:eastAsiaTheme="minorEastAsia" w:hAnsiTheme="minorHAnsi" w:cstheme="minorBidi"/>
                <w:noProof/>
                <w:kern w:val="2"/>
              </w:rPr>
              <w:tab/>
            </w:r>
            <w:r w:rsidR="00A26776" w:rsidRPr="00A022A8">
              <w:rPr>
                <w:rStyle w:val="a9"/>
                <w:noProof/>
              </w:rPr>
              <w:t>对外沟通形式</w:t>
            </w:r>
            <w:r w:rsidR="00A26776">
              <w:rPr>
                <w:noProof/>
                <w:webHidden/>
              </w:rPr>
              <w:tab/>
            </w:r>
            <w:r w:rsidR="00A26776">
              <w:rPr>
                <w:noProof/>
                <w:webHidden/>
              </w:rPr>
              <w:fldChar w:fldCharType="begin"/>
            </w:r>
            <w:r w:rsidR="00A26776">
              <w:rPr>
                <w:noProof/>
                <w:webHidden/>
              </w:rPr>
              <w:instrText xml:space="preserve"> PAGEREF _Toc527912210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385A90AC" w14:textId="03E84D2A"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11" w:history="1">
            <w:r w:rsidR="00A26776" w:rsidRPr="00A022A8">
              <w:rPr>
                <w:rStyle w:val="a9"/>
                <w:noProof/>
              </w:rPr>
              <w:t>6.2.1</w:t>
            </w:r>
            <w:r w:rsidR="00A26776">
              <w:rPr>
                <w:rFonts w:asciiTheme="minorHAnsi" w:eastAsiaTheme="minorEastAsia" w:hAnsiTheme="minorHAnsi" w:cstheme="minorBidi"/>
                <w:noProof/>
                <w:kern w:val="2"/>
              </w:rPr>
              <w:tab/>
            </w:r>
            <w:r w:rsidR="00A26776" w:rsidRPr="00A022A8">
              <w:rPr>
                <w:rStyle w:val="a9"/>
                <w:noProof/>
              </w:rPr>
              <w:t>正式沟通计划</w:t>
            </w:r>
            <w:r w:rsidR="00A26776">
              <w:rPr>
                <w:noProof/>
                <w:webHidden/>
              </w:rPr>
              <w:tab/>
            </w:r>
            <w:r w:rsidR="00A26776">
              <w:rPr>
                <w:noProof/>
                <w:webHidden/>
              </w:rPr>
              <w:fldChar w:fldCharType="begin"/>
            </w:r>
            <w:r w:rsidR="00A26776">
              <w:rPr>
                <w:noProof/>
                <w:webHidden/>
              </w:rPr>
              <w:instrText xml:space="preserve"> PAGEREF _Toc527912211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056CE22A" w14:textId="3D5F3D75"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12" w:history="1">
            <w:r w:rsidR="00A26776" w:rsidRPr="00A022A8">
              <w:rPr>
                <w:rStyle w:val="a9"/>
                <w:noProof/>
              </w:rPr>
              <w:t>6.2.2</w:t>
            </w:r>
            <w:r w:rsidR="00A26776">
              <w:rPr>
                <w:rFonts w:asciiTheme="minorHAnsi" w:eastAsiaTheme="minorEastAsia" w:hAnsiTheme="minorHAnsi" w:cstheme="minorBidi"/>
                <w:noProof/>
                <w:kern w:val="2"/>
              </w:rPr>
              <w:tab/>
            </w:r>
            <w:r w:rsidR="00A26776" w:rsidRPr="00A022A8">
              <w:rPr>
                <w:rStyle w:val="a9"/>
                <w:noProof/>
              </w:rPr>
              <w:t>非正式沟通计划</w:t>
            </w:r>
            <w:r w:rsidR="00A26776">
              <w:rPr>
                <w:noProof/>
                <w:webHidden/>
              </w:rPr>
              <w:tab/>
            </w:r>
            <w:r w:rsidR="00A26776">
              <w:rPr>
                <w:noProof/>
                <w:webHidden/>
              </w:rPr>
              <w:fldChar w:fldCharType="begin"/>
            </w:r>
            <w:r w:rsidR="00A26776">
              <w:rPr>
                <w:noProof/>
                <w:webHidden/>
              </w:rPr>
              <w:instrText xml:space="preserve"> PAGEREF _Toc527912212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3D2D2A44" w14:textId="23516D15" w:rsidR="00A26776" w:rsidRDefault="001E3C7B">
          <w:pPr>
            <w:pStyle w:val="11"/>
            <w:tabs>
              <w:tab w:val="left" w:pos="420"/>
              <w:tab w:val="right" w:leader="dot" w:pos="8296"/>
            </w:tabs>
            <w:rPr>
              <w:rFonts w:asciiTheme="minorHAnsi" w:eastAsiaTheme="minorEastAsia" w:hAnsiTheme="minorHAnsi" w:cstheme="minorBidi"/>
              <w:noProof/>
              <w:kern w:val="2"/>
            </w:rPr>
          </w:pPr>
          <w:hyperlink w:anchor="_Toc527912213" w:history="1">
            <w:r w:rsidR="00A26776" w:rsidRPr="00A022A8">
              <w:rPr>
                <w:rStyle w:val="a9"/>
                <w:noProof/>
              </w:rPr>
              <w:t>7</w:t>
            </w:r>
            <w:r w:rsidR="00A26776">
              <w:rPr>
                <w:rFonts w:asciiTheme="minorHAnsi" w:eastAsiaTheme="minorEastAsia" w:hAnsiTheme="minorHAnsi" w:cstheme="minorBidi"/>
                <w:noProof/>
                <w:kern w:val="2"/>
              </w:rPr>
              <w:tab/>
            </w:r>
            <w:r w:rsidR="00A26776" w:rsidRPr="00A022A8">
              <w:rPr>
                <w:rStyle w:val="a9"/>
                <w:noProof/>
              </w:rPr>
              <w:t>风险管理计划</w:t>
            </w:r>
            <w:r w:rsidR="00A26776">
              <w:rPr>
                <w:noProof/>
                <w:webHidden/>
              </w:rPr>
              <w:tab/>
            </w:r>
            <w:r w:rsidR="00A26776">
              <w:rPr>
                <w:noProof/>
                <w:webHidden/>
              </w:rPr>
              <w:fldChar w:fldCharType="begin"/>
            </w:r>
            <w:r w:rsidR="00A26776">
              <w:rPr>
                <w:noProof/>
                <w:webHidden/>
              </w:rPr>
              <w:instrText xml:space="preserve"> PAGEREF _Toc527912213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08BB57B6" w14:textId="381E1074"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14" w:history="1">
            <w:r w:rsidR="00A26776" w:rsidRPr="00A022A8">
              <w:rPr>
                <w:rStyle w:val="a9"/>
                <w:noProof/>
              </w:rPr>
              <w:t>7.1</w:t>
            </w:r>
            <w:r w:rsidR="00A26776">
              <w:rPr>
                <w:rFonts w:asciiTheme="minorHAnsi" w:eastAsiaTheme="minorEastAsia" w:hAnsiTheme="minorHAnsi" w:cstheme="minorBidi"/>
                <w:noProof/>
                <w:kern w:val="2"/>
              </w:rPr>
              <w:tab/>
            </w:r>
            <w:r w:rsidR="00A26776" w:rsidRPr="00A022A8">
              <w:rPr>
                <w:rStyle w:val="a9"/>
                <w:noProof/>
              </w:rPr>
              <w:t>项目风险类别定义</w:t>
            </w:r>
            <w:r w:rsidR="00A26776">
              <w:rPr>
                <w:noProof/>
                <w:webHidden/>
              </w:rPr>
              <w:tab/>
            </w:r>
            <w:r w:rsidR="00A26776">
              <w:rPr>
                <w:noProof/>
                <w:webHidden/>
              </w:rPr>
              <w:fldChar w:fldCharType="begin"/>
            </w:r>
            <w:r w:rsidR="00A26776">
              <w:rPr>
                <w:noProof/>
                <w:webHidden/>
              </w:rPr>
              <w:instrText xml:space="preserve"> PAGEREF _Toc527912214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16208EE7" w14:textId="415E0F56"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15" w:history="1">
            <w:r w:rsidR="00A26776" w:rsidRPr="00A022A8">
              <w:rPr>
                <w:rStyle w:val="a9"/>
                <w:noProof/>
              </w:rPr>
              <w:t>7.2</w:t>
            </w:r>
            <w:r w:rsidR="00A26776">
              <w:rPr>
                <w:rFonts w:asciiTheme="minorHAnsi" w:eastAsiaTheme="minorEastAsia" w:hAnsiTheme="minorHAnsi" w:cstheme="minorBidi"/>
                <w:noProof/>
                <w:kern w:val="2"/>
              </w:rPr>
              <w:tab/>
            </w:r>
            <w:r w:rsidR="00A26776" w:rsidRPr="00A022A8">
              <w:rPr>
                <w:rStyle w:val="a9"/>
                <w:noProof/>
              </w:rPr>
              <w:t>项目风险概率和影响定义</w:t>
            </w:r>
            <w:r w:rsidR="00A26776">
              <w:rPr>
                <w:noProof/>
                <w:webHidden/>
              </w:rPr>
              <w:tab/>
            </w:r>
            <w:r w:rsidR="00A26776">
              <w:rPr>
                <w:noProof/>
                <w:webHidden/>
              </w:rPr>
              <w:fldChar w:fldCharType="begin"/>
            </w:r>
            <w:r w:rsidR="00A26776">
              <w:rPr>
                <w:noProof/>
                <w:webHidden/>
              </w:rPr>
              <w:instrText xml:space="preserve"> PAGEREF _Toc527912215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7A16E6B7" w14:textId="47A76F89"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16" w:history="1">
            <w:r w:rsidR="00A26776" w:rsidRPr="00A022A8">
              <w:rPr>
                <w:rStyle w:val="a9"/>
                <w:noProof/>
              </w:rPr>
              <w:t>7.3</w:t>
            </w:r>
            <w:r w:rsidR="00A26776">
              <w:rPr>
                <w:rFonts w:asciiTheme="minorHAnsi" w:eastAsiaTheme="minorEastAsia" w:hAnsiTheme="minorHAnsi" w:cstheme="minorBidi"/>
                <w:noProof/>
                <w:kern w:val="2"/>
              </w:rPr>
              <w:tab/>
            </w:r>
            <w:r w:rsidR="00A26776" w:rsidRPr="00A022A8">
              <w:rPr>
                <w:rStyle w:val="a9"/>
                <w:noProof/>
              </w:rPr>
              <w:t>风险评估</w:t>
            </w:r>
            <w:r w:rsidR="00A26776">
              <w:rPr>
                <w:noProof/>
                <w:webHidden/>
              </w:rPr>
              <w:tab/>
            </w:r>
            <w:r w:rsidR="00A26776">
              <w:rPr>
                <w:noProof/>
                <w:webHidden/>
              </w:rPr>
              <w:fldChar w:fldCharType="begin"/>
            </w:r>
            <w:r w:rsidR="00A26776">
              <w:rPr>
                <w:noProof/>
                <w:webHidden/>
              </w:rPr>
              <w:instrText xml:space="preserve"> PAGEREF _Toc527912216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B9E0087" w14:textId="3F54CED9"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17" w:history="1">
            <w:r w:rsidR="00A26776" w:rsidRPr="00A022A8">
              <w:rPr>
                <w:rStyle w:val="a9"/>
                <w:noProof/>
              </w:rPr>
              <w:t>7.4</w:t>
            </w:r>
            <w:r w:rsidR="00A26776">
              <w:rPr>
                <w:rFonts w:asciiTheme="minorHAnsi" w:eastAsiaTheme="minorEastAsia" w:hAnsiTheme="minorHAnsi" w:cstheme="minorBidi"/>
                <w:noProof/>
                <w:kern w:val="2"/>
              </w:rPr>
              <w:tab/>
            </w:r>
            <w:r w:rsidR="00A26776" w:rsidRPr="00A022A8">
              <w:rPr>
                <w:rStyle w:val="a9"/>
                <w:noProof/>
              </w:rPr>
              <w:t>风险控制</w:t>
            </w:r>
            <w:r w:rsidR="00A26776">
              <w:rPr>
                <w:noProof/>
                <w:webHidden/>
              </w:rPr>
              <w:tab/>
            </w:r>
            <w:r w:rsidR="00A26776">
              <w:rPr>
                <w:noProof/>
                <w:webHidden/>
              </w:rPr>
              <w:fldChar w:fldCharType="begin"/>
            </w:r>
            <w:r w:rsidR="00A26776">
              <w:rPr>
                <w:noProof/>
                <w:webHidden/>
              </w:rPr>
              <w:instrText xml:space="preserve"> PAGEREF _Toc527912217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787133C" w14:textId="00D74211" w:rsidR="00A26776" w:rsidRDefault="001E3C7B">
          <w:pPr>
            <w:pStyle w:val="11"/>
            <w:tabs>
              <w:tab w:val="left" w:pos="420"/>
              <w:tab w:val="right" w:leader="dot" w:pos="8296"/>
            </w:tabs>
            <w:rPr>
              <w:rFonts w:asciiTheme="minorHAnsi" w:eastAsiaTheme="minorEastAsia" w:hAnsiTheme="minorHAnsi" w:cstheme="minorBidi"/>
              <w:noProof/>
              <w:kern w:val="2"/>
            </w:rPr>
          </w:pPr>
          <w:hyperlink w:anchor="_Toc527912218" w:history="1">
            <w:r w:rsidR="00A26776" w:rsidRPr="00A022A8">
              <w:rPr>
                <w:rStyle w:val="a9"/>
                <w:noProof/>
              </w:rPr>
              <w:t>8</w:t>
            </w:r>
            <w:r w:rsidR="00A26776">
              <w:rPr>
                <w:rFonts w:asciiTheme="minorHAnsi" w:eastAsiaTheme="minorEastAsia" w:hAnsiTheme="minorHAnsi" w:cstheme="minorBidi"/>
                <w:noProof/>
                <w:kern w:val="2"/>
              </w:rPr>
              <w:tab/>
            </w:r>
            <w:r w:rsidR="00A26776" w:rsidRPr="00A022A8">
              <w:rPr>
                <w:rStyle w:val="a9"/>
                <w:noProof/>
              </w:rPr>
              <w:t>配置系统管理</w:t>
            </w:r>
            <w:r w:rsidR="00A26776">
              <w:rPr>
                <w:noProof/>
                <w:webHidden/>
              </w:rPr>
              <w:tab/>
            </w:r>
            <w:r w:rsidR="00A26776">
              <w:rPr>
                <w:noProof/>
                <w:webHidden/>
              </w:rPr>
              <w:fldChar w:fldCharType="begin"/>
            </w:r>
            <w:r w:rsidR="00A26776">
              <w:rPr>
                <w:noProof/>
                <w:webHidden/>
              </w:rPr>
              <w:instrText xml:space="preserve"> PAGEREF _Toc527912218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73F9B69E" w14:textId="68D5C3B4"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19" w:history="1">
            <w:r w:rsidR="00A26776" w:rsidRPr="00A022A8">
              <w:rPr>
                <w:rStyle w:val="a9"/>
                <w:noProof/>
              </w:rPr>
              <w:t>8.1.1</w:t>
            </w:r>
            <w:r w:rsidR="00A26776">
              <w:rPr>
                <w:rFonts w:asciiTheme="minorHAnsi" w:eastAsiaTheme="minorEastAsia" w:hAnsiTheme="minorHAnsi" w:cstheme="minorBidi"/>
                <w:noProof/>
                <w:kern w:val="2"/>
              </w:rPr>
              <w:tab/>
            </w:r>
            <w:r w:rsidR="00A26776" w:rsidRPr="00A022A8">
              <w:rPr>
                <w:rStyle w:val="a9"/>
                <w:noProof/>
              </w:rPr>
              <w:t>配置项</w:t>
            </w:r>
            <w:r w:rsidR="00A26776">
              <w:rPr>
                <w:noProof/>
                <w:webHidden/>
              </w:rPr>
              <w:tab/>
            </w:r>
            <w:r w:rsidR="00A26776">
              <w:rPr>
                <w:noProof/>
                <w:webHidden/>
              </w:rPr>
              <w:fldChar w:fldCharType="begin"/>
            </w:r>
            <w:r w:rsidR="00A26776">
              <w:rPr>
                <w:noProof/>
                <w:webHidden/>
              </w:rPr>
              <w:instrText xml:space="preserve"> PAGEREF _Toc527912219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DDFB2B9" w14:textId="14CE6B55"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20" w:history="1">
            <w:r w:rsidR="00A26776" w:rsidRPr="00A022A8">
              <w:rPr>
                <w:rStyle w:val="a9"/>
                <w:noProof/>
              </w:rPr>
              <w:t>8.1.2</w:t>
            </w:r>
            <w:r w:rsidR="00A26776">
              <w:rPr>
                <w:rFonts w:asciiTheme="minorHAnsi" w:eastAsiaTheme="minorEastAsia" w:hAnsiTheme="minorHAnsi" w:cstheme="minorBidi"/>
                <w:noProof/>
                <w:kern w:val="2"/>
              </w:rPr>
              <w:tab/>
            </w:r>
            <w:r w:rsidR="00A26776" w:rsidRPr="00A022A8">
              <w:rPr>
                <w:rStyle w:val="a9"/>
                <w:noProof/>
              </w:rPr>
              <w:t>配置命名</w:t>
            </w:r>
            <w:r w:rsidR="00A26776">
              <w:rPr>
                <w:noProof/>
                <w:webHidden/>
              </w:rPr>
              <w:tab/>
            </w:r>
            <w:r w:rsidR="00A26776">
              <w:rPr>
                <w:noProof/>
                <w:webHidden/>
              </w:rPr>
              <w:fldChar w:fldCharType="begin"/>
            </w:r>
            <w:r w:rsidR="00A26776">
              <w:rPr>
                <w:noProof/>
                <w:webHidden/>
              </w:rPr>
              <w:instrText xml:space="preserve"> PAGEREF _Toc527912220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9D84FA2" w14:textId="4D9C43D1"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21" w:history="1">
            <w:r w:rsidR="00A26776" w:rsidRPr="00A022A8">
              <w:rPr>
                <w:rStyle w:val="a9"/>
                <w:noProof/>
              </w:rPr>
              <w:t>8.1.3</w:t>
            </w:r>
            <w:r w:rsidR="00A26776">
              <w:rPr>
                <w:rFonts w:asciiTheme="minorHAnsi" w:eastAsiaTheme="minorEastAsia" w:hAnsiTheme="minorHAnsi" w:cstheme="minorBidi"/>
                <w:noProof/>
                <w:kern w:val="2"/>
              </w:rPr>
              <w:tab/>
            </w:r>
            <w:r w:rsidR="00A26776" w:rsidRPr="00A022A8">
              <w:rPr>
                <w:rStyle w:val="a9"/>
                <w:noProof/>
              </w:rPr>
              <w:t>标识代号</w:t>
            </w:r>
            <w:r w:rsidR="00A26776">
              <w:rPr>
                <w:noProof/>
                <w:webHidden/>
              </w:rPr>
              <w:tab/>
            </w:r>
            <w:r w:rsidR="00A26776">
              <w:rPr>
                <w:noProof/>
                <w:webHidden/>
              </w:rPr>
              <w:fldChar w:fldCharType="begin"/>
            </w:r>
            <w:r w:rsidR="00A26776">
              <w:rPr>
                <w:noProof/>
                <w:webHidden/>
              </w:rPr>
              <w:instrText xml:space="preserve"> PAGEREF _Toc527912221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A73A6F6" w14:textId="42EE1F5A"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22" w:history="1">
            <w:r w:rsidR="00A26776" w:rsidRPr="00A022A8">
              <w:rPr>
                <w:rStyle w:val="a9"/>
                <w:noProof/>
              </w:rPr>
              <w:t>8.2</w:t>
            </w:r>
            <w:r w:rsidR="00A26776">
              <w:rPr>
                <w:rFonts w:asciiTheme="minorHAnsi" w:eastAsiaTheme="minorEastAsia" w:hAnsiTheme="minorHAnsi" w:cstheme="minorBidi"/>
                <w:noProof/>
                <w:kern w:val="2"/>
              </w:rPr>
              <w:tab/>
            </w:r>
            <w:r w:rsidR="00A26776" w:rsidRPr="00A022A8">
              <w:rPr>
                <w:rStyle w:val="a9"/>
                <w:noProof/>
              </w:rPr>
              <w:t>版本管理</w:t>
            </w:r>
            <w:r w:rsidR="00A26776">
              <w:rPr>
                <w:noProof/>
                <w:webHidden/>
              </w:rPr>
              <w:tab/>
            </w:r>
            <w:r w:rsidR="00A26776">
              <w:rPr>
                <w:noProof/>
                <w:webHidden/>
              </w:rPr>
              <w:fldChar w:fldCharType="begin"/>
            </w:r>
            <w:r w:rsidR="00A26776">
              <w:rPr>
                <w:noProof/>
                <w:webHidden/>
              </w:rPr>
              <w:instrText xml:space="preserve"> PAGEREF _Toc527912222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1D8EC2E" w14:textId="53742CFC"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23" w:history="1">
            <w:r w:rsidR="00A26776" w:rsidRPr="00A022A8">
              <w:rPr>
                <w:rStyle w:val="a9"/>
                <w:noProof/>
              </w:rPr>
              <w:t>8.2.1</w:t>
            </w:r>
            <w:r w:rsidR="00A26776">
              <w:rPr>
                <w:rFonts w:asciiTheme="minorHAnsi" w:eastAsiaTheme="minorEastAsia" w:hAnsiTheme="minorHAnsi" w:cstheme="minorBidi"/>
                <w:noProof/>
                <w:kern w:val="2"/>
              </w:rPr>
              <w:tab/>
            </w:r>
            <w:r w:rsidR="00A26776" w:rsidRPr="00A022A8">
              <w:rPr>
                <w:rStyle w:val="a9"/>
                <w:noProof/>
              </w:rPr>
              <w:t>版本格式</w:t>
            </w:r>
            <w:r w:rsidR="00A26776">
              <w:rPr>
                <w:noProof/>
                <w:webHidden/>
              </w:rPr>
              <w:tab/>
            </w:r>
            <w:r w:rsidR="00A26776">
              <w:rPr>
                <w:noProof/>
                <w:webHidden/>
              </w:rPr>
              <w:fldChar w:fldCharType="begin"/>
            </w:r>
            <w:r w:rsidR="00A26776">
              <w:rPr>
                <w:noProof/>
                <w:webHidden/>
              </w:rPr>
              <w:instrText xml:space="preserve"> PAGEREF _Toc527912223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59E97F1F" w14:textId="1942C436"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24" w:history="1">
            <w:r w:rsidR="00A26776" w:rsidRPr="00A022A8">
              <w:rPr>
                <w:rStyle w:val="a9"/>
                <w:noProof/>
              </w:rPr>
              <w:t>8.2.2</w:t>
            </w:r>
            <w:r w:rsidR="00A26776">
              <w:rPr>
                <w:rFonts w:asciiTheme="minorHAnsi" w:eastAsiaTheme="minorEastAsia" w:hAnsiTheme="minorHAnsi" w:cstheme="minorBidi"/>
                <w:noProof/>
                <w:kern w:val="2"/>
              </w:rPr>
              <w:tab/>
            </w:r>
            <w:r w:rsidR="00A26776" w:rsidRPr="00A022A8">
              <w:rPr>
                <w:rStyle w:val="a9"/>
                <w:noProof/>
              </w:rPr>
              <w:t>版本更新</w:t>
            </w:r>
            <w:r w:rsidR="00A26776">
              <w:rPr>
                <w:noProof/>
                <w:webHidden/>
              </w:rPr>
              <w:tab/>
            </w:r>
            <w:r w:rsidR="00A26776">
              <w:rPr>
                <w:noProof/>
                <w:webHidden/>
              </w:rPr>
              <w:fldChar w:fldCharType="begin"/>
            </w:r>
            <w:r w:rsidR="00A26776">
              <w:rPr>
                <w:noProof/>
                <w:webHidden/>
              </w:rPr>
              <w:instrText xml:space="preserve"> PAGEREF _Toc527912224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DBE9D01" w14:textId="5876739B"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25" w:history="1">
            <w:r w:rsidR="00A26776" w:rsidRPr="00A022A8">
              <w:rPr>
                <w:rStyle w:val="a9"/>
                <w:noProof/>
              </w:rPr>
              <w:t>8.3</w:t>
            </w:r>
            <w:r w:rsidR="00A26776">
              <w:rPr>
                <w:rFonts w:asciiTheme="minorHAnsi" w:eastAsiaTheme="minorEastAsia" w:hAnsiTheme="minorHAnsi" w:cstheme="minorBidi"/>
                <w:noProof/>
                <w:kern w:val="2"/>
              </w:rPr>
              <w:tab/>
            </w:r>
            <w:r w:rsidR="00A26776" w:rsidRPr="00A022A8">
              <w:rPr>
                <w:rStyle w:val="a9"/>
                <w:noProof/>
              </w:rPr>
              <w:t>Git使用策略</w:t>
            </w:r>
            <w:r w:rsidR="00A26776">
              <w:rPr>
                <w:noProof/>
                <w:webHidden/>
              </w:rPr>
              <w:tab/>
            </w:r>
            <w:r w:rsidR="00A26776">
              <w:rPr>
                <w:noProof/>
                <w:webHidden/>
              </w:rPr>
              <w:fldChar w:fldCharType="begin"/>
            </w:r>
            <w:r w:rsidR="00A26776">
              <w:rPr>
                <w:noProof/>
                <w:webHidden/>
              </w:rPr>
              <w:instrText xml:space="preserve"> PAGEREF _Toc527912225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49A19E9" w14:textId="3CD8E085"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26" w:history="1">
            <w:r w:rsidR="00A26776" w:rsidRPr="00A022A8">
              <w:rPr>
                <w:rStyle w:val="a9"/>
                <w:noProof/>
              </w:rPr>
              <w:t>8.3.1</w:t>
            </w:r>
            <w:r w:rsidR="00A26776">
              <w:rPr>
                <w:rFonts w:asciiTheme="minorHAnsi" w:eastAsiaTheme="minorEastAsia" w:hAnsiTheme="minorHAnsi" w:cstheme="minorBidi"/>
                <w:noProof/>
                <w:kern w:val="2"/>
              </w:rPr>
              <w:tab/>
            </w:r>
            <w:r w:rsidR="00A26776" w:rsidRPr="00A022A8">
              <w:rPr>
                <w:rStyle w:val="a9"/>
                <w:noProof/>
              </w:rPr>
              <w:t>基础知识</w:t>
            </w:r>
            <w:r w:rsidR="00A26776">
              <w:rPr>
                <w:noProof/>
                <w:webHidden/>
              </w:rPr>
              <w:tab/>
            </w:r>
            <w:r w:rsidR="00A26776">
              <w:rPr>
                <w:noProof/>
                <w:webHidden/>
              </w:rPr>
              <w:fldChar w:fldCharType="begin"/>
            </w:r>
            <w:r w:rsidR="00A26776">
              <w:rPr>
                <w:noProof/>
                <w:webHidden/>
              </w:rPr>
              <w:instrText xml:space="preserve"> PAGEREF _Toc527912226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6E0E4DF" w14:textId="757FACFD"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27" w:history="1">
            <w:r w:rsidR="00A26776" w:rsidRPr="00A022A8">
              <w:rPr>
                <w:rStyle w:val="a9"/>
                <w:noProof/>
              </w:rPr>
              <w:t>8.3.2</w:t>
            </w:r>
            <w:r w:rsidR="00A26776">
              <w:rPr>
                <w:rFonts w:asciiTheme="minorHAnsi" w:eastAsiaTheme="minorEastAsia" w:hAnsiTheme="minorHAnsi" w:cstheme="minorBidi"/>
                <w:noProof/>
                <w:kern w:val="2"/>
              </w:rPr>
              <w:tab/>
            </w:r>
            <w:r w:rsidR="00A26776" w:rsidRPr="00A022A8">
              <w:rPr>
                <w:rStyle w:val="a9"/>
                <w:noProof/>
              </w:rPr>
              <w:t>注意点</w:t>
            </w:r>
            <w:r w:rsidR="00A26776">
              <w:rPr>
                <w:noProof/>
                <w:webHidden/>
              </w:rPr>
              <w:tab/>
            </w:r>
            <w:r w:rsidR="00A26776">
              <w:rPr>
                <w:noProof/>
                <w:webHidden/>
              </w:rPr>
              <w:fldChar w:fldCharType="begin"/>
            </w:r>
            <w:r w:rsidR="00A26776">
              <w:rPr>
                <w:noProof/>
                <w:webHidden/>
              </w:rPr>
              <w:instrText xml:space="preserve"> PAGEREF _Toc527912227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5CB9280F" w14:textId="70951BFF"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28" w:history="1">
            <w:r w:rsidR="00A26776" w:rsidRPr="00A022A8">
              <w:rPr>
                <w:rStyle w:val="a9"/>
                <w:noProof/>
              </w:rPr>
              <w:t>8.3.3</w:t>
            </w:r>
            <w:r w:rsidR="00A26776">
              <w:rPr>
                <w:rFonts w:asciiTheme="minorHAnsi" w:eastAsiaTheme="minorEastAsia" w:hAnsiTheme="minorHAnsi" w:cstheme="minorBidi"/>
                <w:noProof/>
                <w:kern w:val="2"/>
              </w:rPr>
              <w:tab/>
            </w:r>
            <w:r w:rsidR="00A26776" w:rsidRPr="00A022A8">
              <w:rPr>
                <w:rStyle w:val="a9"/>
                <w:noProof/>
              </w:rPr>
              <w:t>使用场景</w:t>
            </w:r>
            <w:r w:rsidR="00A26776">
              <w:rPr>
                <w:noProof/>
                <w:webHidden/>
              </w:rPr>
              <w:tab/>
            </w:r>
            <w:r w:rsidR="00A26776">
              <w:rPr>
                <w:noProof/>
                <w:webHidden/>
              </w:rPr>
              <w:fldChar w:fldCharType="begin"/>
            </w:r>
            <w:r w:rsidR="00A26776">
              <w:rPr>
                <w:noProof/>
                <w:webHidden/>
              </w:rPr>
              <w:instrText xml:space="preserve"> PAGEREF _Toc527912228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4642BA9D" w14:textId="33767ABD"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29" w:history="1">
            <w:r w:rsidR="00A26776" w:rsidRPr="00A022A8">
              <w:rPr>
                <w:rStyle w:val="a9"/>
                <w:noProof/>
              </w:rPr>
              <w:t>8.3.4</w:t>
            </w:r>
            <w:r w:rsidR="00A26776">
              <w:rPr>
                <w:rFonts w:asciiTheme="minorHAnsi" w:eastAsiaTheme="minorEastAsia" w:hAnsiTheme="minorHAnsi" w:cstheme="minorBidi"/>
                <w:noProof/>
                <w:kern w:val="2"/>
              </w:rPr>
              <w:tab/>
            </w:r>
            <w:r w:rsidR="00A26776" w:rsidRPr="00A022A8">
              <w:rPr>
                <w:rStyle w:val="a9"/>
                <w:noProof/>
              </w:rPr>
              <w:t>具体操作</w:t>
            </w:r>
            <w:r w:rsidR="00A26776">
              <w:rPr>
                <w:noProof/>
                <w:webHidden/>
              </w:rPr>
              <w:tab/>
            </w:r>
            <w:r w:rsidR="00A26776">
              <w:rPr>
                <w:noProof/>
                <w:webHidden/>
              </w:rPr>
              <w:fldChar w:fldCharType="begin"/>
            </w:r>
            <w:r w:rsidR="00A26776">
              <w:rPr>
                <w:noProof/>
                <w:webHidden/>
              </w:rPr>
              <w:instrText xml:space="preserve"> PAGEREF _Toc527912229 \h </w:instrText>
            </w:r>
            <w:r w:rsidR="00A26776">
              <w:rPr>
                <w:noProof/>
                <w:webHidden/>
              </w:rPr>
            </w:r>
            <w:r w:rsidR="00A26776">
              <w:rPr>
                <w:noProof/>
                <w:webHidden/>
              </w:rPr>
              <w:fldChar w:fldCharType="separate"/>
            </w:r>
            <w:r w:rsidR="00A26776">
              <w:rPr>
                <w:noProof/>
                <w:webHidden/>
              </w:rPr>
              <w:t>28</w:t>
            </w:r>
            <w:r w:rsidR="00A26776">
              <w:rPr>
                <w:noProof/>
                <w:webHidden/>
              </w:rPr>
              <w:fldChar w:fldCharType="end"/>
            </w:r>
          </w:hyperlink>
        </w:p>
        <w:p w14:paraId="08FDF9D9" w14:textId="29BF9F93" w:rsidR="00A26776" w:rsidRDefault="001E3C7B">
          <w:pPr>
            <w:pStyle w:val="11"/>
            <w:tabs>
              <w:tab w:val="left" w:pos="420"/>
              <w:tab w:val="right" w:leader="dot" w:pos="8296"/>
            </w:tabs>
            <w:rPr>
              <w:rFonts w:asciiTheme="minorHAnsi" w:eastAsiaTheme="minorEastAsia" w:hAnsiTheme="minorHAnsi" w:cstheme="minorBidi"/>
              <w:noProof/>
              <w:kern w:val="2"/>
            </w:rPr>
          </w:pPr>
          <w:hyperlink w:anchor="_Toc527912230" w:history="1">
            <w:r w:rsidR="00A26776" w:rsidRPr="00A022A8">
              <w:rPr>
                <w:rStyle w:val="a9"/>
                <w:noProof/>
              </w:rPr>
              <w:t>9</w:t>
            </w:r>
            <w:r w:rsidR="00A26776">
              <w:rPr>
                <w:rFonts w:asciiTheme="minorHAnsi" w:eastAsiaTheme="minorEastAsia" w:hAnsiTheme="minorHAnsi" w:cstheme="minorBidi"/>
                <w:noProof/>
                <w:kern w:val="2"/>
              </w:rPr>
              <w:tab/>
            </w:r>
            <w:r w:rsidR="00A26776" w:rsidRPr="00A022A8">
              <w:rPr>
                <w:rStyle w:val="a9"/>
                <w:noProof/>
              </w:rPr>
              <w:t>成本管理计划</w:t>
            </w:r>
            <w:r w:rsidR="00A26776">
              <w:rPr>
                <w:noProof/>
                <w:webHidden/>
              </w:rPr>
              <w:tab/>
            </w:r>
            <w:r w:rsidR="00A26776">
              <w:rPr>
                <w:noProof/>
                <w:webHidden/>
              </w:rPr>
              <w:fldChar w:fldCharType="begin"/>
            </w:r>
            <w:r w:rsidR="00A26776">
              <w:rPr>
                <w:noProof/>
                <w:webHidden/>
              </w:rPr>
              <w:instrText xml:space="preserve"> PAGEREF _Toc527912230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1266A106" w14:textId="47932D4F"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31" w:history="1">
            <w:r w:rsidR="00A26776" w:rsidRPr="00A022A8">
              <w:rPr>
                <w:rStyle w:val="a9"/>
                <w:noProof/>
              </w:rPr>
              <w:t>9.1</w:t>
            </w:r>
            <w:r w:rsidR="00A26776">
              <w:rPr>
                <w:rFonts w:asciiTheme="minorHAnsi" w:eastAsiaTheme="minorEastAsia" w:hAnsiTheme="minorHAnsi" w:cstheme="minorBidi"/>
                <w:noProof/>
                <w:kern w:val="2"/>
              </w:rPr>
              <w:tab/>
            </w:r>
            <w:r w:rsidR="00A26776" w:rsidRPr="00A022A8">
              <w:rPr>
                <w:rStyle w:val="a9"/>
                <w:noProof/>
              </w:rPr>
              <w:t>成本估计</w:t>
            </w:r>
            <w:r w:rsidR="00A26776">
              <w:rPr>
                <w:noProof/>
                <w:webHidden/>
              </w:rPr>
              <w:tab/>
            </w:r>
            <w:r w:rsidR="00A26776">
              <w:rPr>
                <w:noProof/>
                <w:webHidden/>
              </w:rPr>
              <w:fldChar w:fldCharType="begin"/>
            </w:r>
            <w:r w:rsidR="00A26776">
              <w:rPr>
                <w:noProof/>
                <w:webHidden/>
              </w:rPr>
              <w:instrText xml:space="preserve"> PAGEREF _Toc527912231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63C1696" w14:textId="65398E5C"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32" w:history="1">
            <w:r w:rsidR="00A26776" w:rsidRPr="00A022A8">
              <w:rPr>
                <w:rStyle w:val="a9"/>
                <w:noProof/>
              </w:rPr>
              <w:t>9.1.1</w:t>
            </w:r>
            <w:r w:rsidR="00A26776">
              <w:rPr>
                <w:rFonts w:asciiTheme="minorHAnsi" w:eastAsiaTheme="minorEastAsia" w:hAnsiTheme="minorHAnsi" w:cstheme="minorBidi"/>
                <w:noProof/>
                <w:kern w:val="2"/>
              </w:rPr>
              <w:tab/>
            </w:r>
            <w:r w:rsidR="00A26776" w:rsidRPr="00A022A8">
              <w:rPr>
                <w:rStyle w:val="a9"/>
                <w:noProof/>
              </w:rPr>
              <w:t>计量单位</w:t>
            </w:r>
            <w:r w:rsidR="00A26776">
              <w:rPr>
                <w:noProof/>
                <w:webHidden/>
              </w:rPr>
              <w:tab/>
            </w:r>
            <w:r w:rsidR="00A26776">
              <w:rPr>
                <w:noProof/>
                <w:webHidden/>
              </w:rPr>
              <w:fldChar w:fldCharType="begin"/>
            </w:r>
            <w:r w:rsidR="00A26776">
              <w:rPr>
                <w:noProof/>
                <w:webHidden/>
              </w:rPr>
              <w:instrText xml:space="preserve"> PAGEREF _Toc527912232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A3B1CD5" w14:textId="3A0645B1"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33" w:history="1">
            <w:r w:rsidR="00A26776" w:rsidRPr="00A022A8">
              <w:rPr>
                <w:rStyle w:val="a9"/>
                <w:noProof/>
              </w:rPr>
              <w:t>9.1.2</w:t>
            </w:r>
            <w:r w:rsidR="00A26776">
              <w:rPr>
                <w:rFonts w:asciiTheme="minorHAnsi" w:eastAsiaTheme="minorEastAsia" w:hAnsiTheme="minorHAnsi" w:cstheme="minorBidi"/>
                <w:noProof/>
                <w:kern w:val="2"/>
              </w:rPr>
              <w:tab/>
            </w:r>
            <w:r w:rsidR="00A26776" w:rsidRPr="00A022A8">
              <w:rPr>
                <w:rStyle w:val="a9"/>
                <w:noProof/>
              </w:rPr>
              <w:t>精确度</w:t>
            </w:r>
            <w:r w:rsidR="00A26776">
              <w:rPr>
                <w:noProof/>
                <w:webHidden/>
              </w:rPr>
              <w:tab/>
            </w:r>
            <w:r w:rsidR="00A26776">
              <w:rPr>
                <w:noProof/>
                <w:webHidden/>
              </w:rPr>
              <w:fldChar w:fldCharType="begin"/>
            </w:r>
            <w:r w:rsidR="00A26776">
              <w:rPr>
                <w:noProof/>
                <w:webHidden/>
              </w:rPr>
              <w:instrText xml:space="preserve"> PAGEREF _Toc527912233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58CDF4E3" w14:textId="3C82351E"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34" w:history="1">
            <w:r w:rsidR="00A26776" w:rsidRPr="00A022A8">
              <w:rPr>
                <w:rStyle w:val="a9"/>
                <w:noProof/>
              </w:rPr>
              <w:t>9.1.3</w:t>
            </w:r>
            <w:r w:rsidR="00A26776">
              <w:rPr>
                <w:rFonts w:asciiTheme="minorHAnsi" w:eastAsiaTheme="minorEastAsia" w:hAnsiTheme="minorHAnsi" w:cstheme="minorBidi"/>
                <w:noProof/>
                <w:kern w:val="2"/>
              </w:rPr>
              <w:tab/>
            </w:r>
            <w:r w:rsidR="00A26776" w:rsidRPr="00A022A8">
              <w:rPr>
                <w:rStyle w:val="a9"/>
                <w:noProof/>
              </w:rPr>
              <w:t>准确度</w:t>
            </w:r>
            <w:r w:rsidR="00A26776">
              <w:rPr>
                <w:noProof/>
                <w:webHidden/>
              </w:rPr>
              <w:tab/>
            </w:r>
            <w:r w:rsidR="00A26776">
              <w:rPr>
                <w:noProof/>
                <w:webHidden/>
              </w:rPr>
              <w:fldChar w:fldCharType="begin"/>
            </w:r>
            <w:r w:rsidR="00A26776">
              <w:rPr>
                <w:noProof/>
                <w:webHidden/>
              </w:rPr>
              <w:instrText xml:space="preserve"> PAGEREF _Toc527912234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70389CAD" w14:textId="556FBFFE"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35" w:history="1">
            <w:r w:rsidR="00A26776" w:rsidRPr="00A022A8">
              <w:rPr>
                <w:rStyle w:val="a9"/>
                <w:noProof/>
              </w:rPr>
              <w:t>9.2</w:t>
            </w:r>
            <w:r w:rsidR="00A26776">
              <w:rPr>
                <w:rFonts w:asciiTheme="minorHAnsi" w:eastAsiaTheme="minorEastAsia" w:hAnsiTheme="minorHAnsi" w:cstheme="minorBidi"/>
                <w:noProof/>
                <w:kern w:val="2"/>
              </w:rPr>
              <w:tab/>
            </w:r>
            <w:r w:rsidR="00A26776" w:rsidRPr="00A022A8">
              <w:rPr>
                <w:rStyle w:val="a9"/>
                <w:noProof/>
              </w:rPr>
              <w:t>绩效测量规则</w:t>
            </w:r>
            <w:r w:rsidR="00A26776">
              <w:rPr>
                <w:noProof/>
                <w:webHidden/>
              </w:rPr>
              <w:tab/>
            </w:r>
            <w:r w:rsidR="00A26776">
              <w:rPr>
                <w:noProof/>
                <w:webHidden/>
              </w:rPr>
              <w:fldChar w:fldCharType="begin"/>
            </w:r>
            <w:r w:rsidR="00A26776">
              <w:rPr>
                <w:noProof/>
                <w:webHidden/>
              </w:rPr>
              <w:instrText xml:space="preserve"> PAGEREF _Toc527912235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6DF8E7C" w14:textId="20069C9F"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36" w:history="1">
            <w:r w:rsidR="00A26776" w:rsidRPr="00A022A8">
              <w:rPr>
                <w:rStyle w:val="a9"/>
                <w:noProof/>
              </w:rPr>
              <w:t>9.2.1</w:t>
            </w:r>
            <w:r w:rsidR="00A26776">
              <w:rPr>
                <w:rFonts w:asciiTheme="minorHAnsi" w:eastAsiaTheme="minorEastAsia" w:hAnsiTheme="minorHAnsi" w:cstheme="minorBidi"/>
                <w:noProof/>
                <w:kern w:val="2"/>
              </w:rPr>
              <w:tab/>
            </w:r>
            <w:r w:rsidR="00A26776" w:rsidRPr="00A022A8">
              <w:rPr>
                <w:rStyle w:val="a9"/>
                <w:noProof/>
              </w:rPr>
              <w:t>绩效考核规则</w:t>
            </w:r>
            <w:r w:rsidR="00A26776">
              <w:rPr>
                <w:noProof/>
                <w:webHidden/>
              </w:rPr>
              <w:tab/>
            </w:r>
            <w:r w:rsidR="00A26776">
              <w:rPr>
                <w:noProof/>
                <w:webHidden/>
              </w:rPr>
              <w:fldChar w:fldCharType="begin"/>
            </w:r>
            <w:r w:rsidR="00A26776">
              <w:rPr>
                <w:noProof/>
                <w:webHidden/>
              </w:rPr>
              <w:instrText xml:space="preserve"> PAGEREF _Toc527912236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96A0BC8" w14:textId="78470040"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37" w:history="1">
            <w:r w:rsidR="00A26776" w:rsidRPr="00A022A8">
              <w:rPr>
                <w:rStyle w:val="a9"/>
                <w:noProof/>
              </w:rPr>
              <w:t>9.3</w:t>
            </w:r>
            <w:r w:rsidR="00A26776">
              <w:rPr>
                <w:rFonts w:asciiTheme="minorHAnsi" w:eastAsiaTheme="minorEastAsia" w:hAnsiTheme="minorHAnsi" w:cstheme="minorBidi"/>
                <w:noProof/>
                <w:kern w:val="2"/>
              </w:rPr>
              <w:tab/>
            </w:r>
            <w:r w:rsidR="00A26776" w:rsidRPr="00A022A8">
              <w:rPr>
                <w:rStyle w:val="a9"/>
                <w:noProof/>
              </w:rPr>
              <w:t>成本估计</w:t>
            </w:r>
            <w:r w:rsidR="00A26776">
              <w:rPr>
                <w:noProof/>
                <w:webHidden/>
              </w:rPr>
              <w:tab/>
            </w:r>
            <w:r w:rsidR="00A26776">
              <w:rPr>
                <w:noProof/>
                <w:webHidden/>
              </w:rPr>
              <w:fldChar w:fldCharType="begin"/>
            </w:r>
            <w:r w:rsidR="00A26776">
              <w:rPr>
                <w:noProof/>
                <w:webHidden/>
              </w:rPr>
              <w:instrText xml:space="preserve"> PAGEREF _Toc527912237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4452BE3D" w14:textId="5F793CD1"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38" w:history="1">
            <w:r w:rsidR="00A26776" w:rsidRPr="00A022A8">
              <w:rPr>
                <w:rStyle w:val="a9"/>
                <w:noProof/>
              </w:rPr>
              <w:t>9.3.1</w:t>
            </w:r>
            <w:r w:rsidR="00A26776">
              <w:rPr>
                <w:rFonts w:asciiTheme="minorHAnsi" w:eastAsiaTheme="minorEastAsia" w:hAnsiTheme="minorHAnsi" w:cstheme="minorBidi"/>
                <w:noProof/>
                <w:kern w:val="2"/>
              </w:rPr>
              <w:tab/>
            </w:r>
            <w:r w:rsidR="00A26776" w:rsidRPr="00A022A8">
              <w:rPr>
                <w:rStyle w:val="a9"/>
                <w:noProof/>
              </w:rPr>
              <w:t>员工时薪</w:t>
            </w:r>
            <w:r w:rsidR="00A26776">
              <w:rPr>
                <w:noProof/>
                <w:webHidden/>
              </w:rPr>
              <w:tab/>
            </w:r>
            <w:r w:rsidR="00A26776">
              <w:rPr>
                <w:noProof/>
                <w:webHidden/>
              </w:rPr>
              <w:fldChar w:fldCharType="begin"/>
            </w:r>
            <w:r w:rsidR="00A26776">
              <w:rPr>
                <w:noProof/>
                <w:webHidden/>
              </w:rPr>
              <w:instrText xml:space="preserve"> PAGEREF _Toc527912238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559080C" w14:textId="533820F2" w:rsidR="00A26776" w:rsidRDefault="001E3C7B">
          <w:pPr>
            <w:pStyle w:val="30"/>
            <w:tabs>
              <w:tab w:val="left" w:pos="1680"/>
              <w:tab w:val="right" w:leader="dot" w:pos="8296"/>
            </w:tabs>
            <w:rPr>
              <w:rFonts w:asciiTheme="minorHAnsi" w:eastAsiaTheme="minorEastAsia" w:hAnsiTheme="minorHAnsi" w:cstheme="minorBidi"/>
              <w:noProof/>
              <w:kern w:val="2"/>
            </w:rPr>
          </w:pPr>
          <w:hyperlink w:anchor="_Toc527912239" w:history="1">
            <w:r w:rsidR="00A26776" w:rsidRPr="00A022A8">
              <w:rPr>
                <w:rStyle w:val="a9"/>
                <w:noProof/>
              </w:rPr>
              <w:t>9.3.2</w:t>
            </w:r>
            <w:r w:rsidR="00A26776">
              <w:rPr>
                <w:rFonts w:asciiTheme="minorHAnsi" w:eastAsiaTheme="minorEastAsia" w:hAnsiTheme="minorHAnsi" w:cstheme="minorBidi"/>
                <w:noProof/>
                <w:kern w:val="2"/>
              </w:rPr>
              <w:tab/>
            </w:r>
            <w:r w:rsidR="00A26776" w:rsidRPr="00A022A8">
              <w:rPr>
                <w:rStyle w:val="a9"/>
                <w:noProof/>
              </w:rPr>
              <w:t>预算</w:t>
            </w:r>
            <w:r w:rsidR="00A26776">
              <w:rPr>
                <w:noProof/>
                <w:webHidden/>
              </w:rPr>
              <w:tab/>
            </w:r>
            <w:r w:rsidR="00A26776">
              <w:rPr>
                <w:noProof/>
                <w:webHidden/>
              </w:rPr>
              <w:fldChar w:fldCharType="begin"/>
            </w:r>
            <w:r w:rsidR="00A26776">
              <w:rPr>
                <w:noProof/>
                <w:webHidden/>
              </w:rPr>
              <w:instrText xml:space="preserve"> PAGEREF _Toc527912239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3967EB0" w14:textId="4432FA5A" w:rsidR="00A26776" w:rsidRDefault="001E3C7B">
          <w:pPr>
            <w:pStyle w:val="11"/>
            <w:tabs>
              <w:tab w:val="left" w:pos="840"/>
              <w:tab w:val="right" w:leader="dot" w:pos="8296"/>
            </w:tabs>
            <w:rPr>
              <w:rFonts w:asciiTheme="minorHAnsi" w:eastAsiaTheme="minorEastAsia" w:hAnsiTheme="minorHAnsi" w:cstheme="minorBidi"/>
              <w:noProof/>
              <w:kern w:val="2"/>
            </w:rPr>
          </w:pPr>
          <w:hyperlink w:anchor="_Toc527912240" w:history="1">
            <w:r w:rsidR="00A26776" w:rsidRPr="00A022A8">
              <w:rPr>
                <w:rStyle w:val="a9"/>
                <w:noProof/>
              </w:rPr>
              <w:t>10</w:t>
            </w:r>
            <w:r w:rsidR="00A26776">
              <w:rPr>
                <w:rFonts w:asciiTheme="minorHAnsi" w:eastAsiaTheme="minorEastAsia" w:hAnsiTheme="minorHAnsi" w:cstheme="minorBidi"/>
                <w:noProof/>
                <w:kern w:val="2"/>
              </w:rPr>
              <w:tab/>
            </w:r>
            <w:r w:rsidR="00A26776" w:rsidRPr="00A022A8">
              <w:rPr>
                <w:rStyle w:val="a9"/>
                <w:noProof/>
              </w:rPr>
              <w:t>采购管理计划</w:t>
            </w:r>
            <w:r w:rsidR="00A26776">
              <w:rPr>
                <w:noProof/>
                <w:webHidden/>
              </w:rPr>
              <w:tab/>
            </w:r>
            <w:r w:rsidR="00A26776">
              <w:rPr>
                <w:noProof/>
                <w:webHidden/>
              </w:rPr>
              <w:fldChar w:fldCharType="begin"/>
            </w:r>
            <w:r w:rsidR="00A26776">
              <w:rPr>
                <w:noProof/>
                <w:webHidden/>
              </w:rPr>
              <w:instrText xml:space="preserve"> PAGEREF _Toc527912240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2F8706F9" w14:textId="4EC060E7"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41" w:history="1">
            <w:r w:rsidR="00A26776" w:rsidRPr="00A022A8">
              <w:rPr>
                <w:rStyle w:val="a9"/>
                <w:noProof/>
              </w:rPr>
              <w:t>10.1</w:t>
            </w:r>
            <w:r w:rsidR="00A26776">
              <w:rPr>
                <w:rFonts w:asciiTheme="minorHAnsi" w:eastAsiaTheme="minorEastAsia" w:hAnsiTheme="minorHAnsi" w:cstheme="minorBidi"/>
                <w:noProof/>
                <w:kern w:val="2"/>
              </w:rPr>
              <w:tab/>
            </w:r>
            <w:r w:rsidR="00A26776" w:rsidRPr="00A022A8">
              <w:rPr>
                <w:rStyle w:val="a9"/>
                <w:noProof/>
              </w:rPr>
              <w:t>采购内容</w:t>
            </w:r>
            <w:r w:rsidR="00A26776">
              <w:rPr>
                <w:noProof/>
                <w:webHidden/>
              </w:rPr>
              <w:tab/>
            </w:r>
            <w:r w:rsidR="00A26776">
              <w:rPr>
                <w:noProof/>
                <w:webHidden/>
              </w:rPr>
              <w:fldChar w:fldCharType="begin"/>
            </w:r>
            <w:r w:rsidR="00A26776">
              <w:rPr>
                <w:noProof/>
                <w:webHidden/>
              </w:rPr>
              <w:instrText xml:space="preserve"> PAGEREF _Toc527912241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6A233A8C" w14:textId="73C11716" w:rsidR="00A26776" w:rsidRDefault="001E3C7B">
          <w:pPr>
            <w:pStyle w:val="20"/>
            <w:tabs>
              <w:tab w:val="left" w:pos="1260"/>
              <w:tab w:val="right" w:leader="dot" w:pos="8296"/>
            </w:tabs>
            <w:rPr>
              <w:rFonts w:asciiTheme="minorHAnsi" w:eastAsiaTheme="minorEastAsia" w:hAnsiTheme="minorHAnsi" w:cstheme="minorBidi"/>
              <w:noProof/>
              <w:kern w:val="2"/>
            </w:rPr>
          </w:pPr>
          <w:hyperlink w:anchor="_Toc527912242" w:history="1">
            <w:r w:rsidR="00A26776" w:rsidRPr="00A022A8">
              <w:rPr>
                <w:rStyle w:val="a9"/>
                <w:noProof/>
              </w:rPr>
              <w:t>10.2</w:t>
            </w:r>
            <w:r w:rsidR="00A26776">
              <w:rPr>
                <w:rFonts w:asciiTheme="minorHAnsi" w:eastAsiaTheme="minorEastAsia" w:hAnsiTheme="minorHAnsi" w:cstheme="minorBidi"/>
                <w:noProof/>
                <w:kern w:val="2"/>
              </w:rPr>
              <w:tab/>
            </w:r>
            <w:r w:rsidR="00A26776" w:rsidRPr="00A022A8">
              <w:rPr>
                <w:rStyle w:val="a9"/>
                <w:noProof/>
              </w:rPr>
              <w:t>采购计划的关键因素</w:t>
            </w:r>
            <w:r w:rsidR="00A26776">
              <w:rPr>
                <w:noProof/>
                <w:webHidden/>
              </w:rPr>
              <w:tab/>
            </w:r>
            <w:r w:rsidR="00A26776">
              <w:rPr>
                <w:noProof/>
                <w:webHidden/>
              </w:rPr>
              <w:fldChar w:fldCharType="begin"/>
            </w:r>
            <w:r w:rsidR="00A26776">
              <w:rPr>
                <w:noProof/>
                <w:webHidden/>
              </w:rPr>
              <w:instrText xml:space="preserve"> PAGEREF _Toc527912242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7DCCFA08" w14:textId="22A78346"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8" w:name="_Toc527912156"/>
      <w:r>
        <w:rPr>
          <w:rFonts w:hint="eastAsia"/>
        </w:rPr>
        <w:lastRenderedPageBreak/>
        <w:t>引言</w:t>
      </w:r>
      <w:bookmarkEnd w:id="18"/>
    </w:p>
    <w:p w14:paraId="633593D0" w14:textId="7E9EDDA0" w:rsidR="00EF609A" w:rsidRDefault="00EF609A" w:rsidP="006B1DC2">
      <w:pPr>
        <w:pStyle w:val="a0"/>
      </w:pPr>
      <w:bookmarkStart w:id="19" w:name="_Toc527912157"/>
      <w:r>
        <w:rPr>
          <w:rFonts w:hint="eastAsia"/>
        </w:rPr>
        <w:t>编写</w:t>
      </w:r>
      <w:r>
        <w:t>目的</w:t>
      </w:r>
      <w:bookmarkEnd w:id="19"/>
    </w:p>
    <w:p w14:paraId="2FA94A72" w14:textId="45DA0C33" w:rsidR="00123D76" w:rsidRPr="00123D76" w:rsidRDefault="00123D76" w:rsidP="00677527">
      <w:pPr>
        <w:ind w:firstLine="420"/>
      </w:pPr>
      <w:r w:rsidRPr="00123D76">
        <w:rPr>
          <w:rFonts w:hint="eastAsia"/>
        </w:rPr>
        <w:t>为了使本项目（软件工程系列课程教学辅助网站</w:t>
      </w:r>
      <w:r w:rsidR="007F61DD">
        <w:rPr>
          <w:rFonts w:hint="eastAsia"/>
        </w:rPr>
        <w:t>与APP端</w:t>
      </w:r>
      <w:r w:rsidRPr="00123D76">
        <w:rPr>
          <w:rFonts w:hint="eastAsia"/>
        </w:rPr>
        <w:t>）有计划地开发，我们编写这份项目开发计划，为项目负责人提供一个框架，使之能合理地估算软件项目开发所需的资源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w:t>
      </w:r>
      <w:proofErr w:type="gramStart"/>
      <w:r w:rsidRPr="00123D76">
        <w:t>作出</w:t>
      </w:r>
      <w:proofErr w:type="gramEnd"/>
      <w:r w:rsidRPr="00123D76">
        <w:t>估算，而且使自己与指导教师更清楚地了解项目如何开展。</w:t>
      </w:r>
    </w:p>
    <w:p w14:paraId="5540B407" w14:textId="36B6A19A" w:rsidR="00EF609A" w:rsidRDefault="00EF609A" w:rsidP="006B1DC2">
      <w:pPr>
        <w:pStyle w:val="a0"/>
      </w:pPr>
      <w:bookmarkStart w:id="20" w:name="_Toc527912158"/>
      <w:r>
        <w:rPr>
          <w:rFonts w:hint="eastAsia"/>
        </w:rPr>
        <w:t>业务</w:t>
      </w:r>
      <w:r>
        <w:t>需求</w:t>
      </w:r>
      <w:bookmarkEnd w:id="20"/>
    </w:p>
    <w:p w14:paraId="17625A9A" w14:textId="0BA2FD39"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r w:rsidR="00F6093B">
        <w:rPr>
          <w:rFonts w:hint="eastAsia"/>
        </w:rPr>
        <w:t>同时本网站也有APP形式，可以在手机上进行查看。</w:t>
      </w:r>
    </w:p>
    <w:p w14:paraId="6C009CE4" w14:textId="1F59A44B" w:rsidR="00EF609A" w:rsidRDefault="00EF609A" w:rsidP="006B1DC2">
      <w:pPr>
        <w:pStyle w:val="a0"/>
      </w:pPr>
      <w:bookmarkStart w:id="21" w:name="_Toc527912159"/>
      <w:r>
        <w:rPr>
          <w:rFonts w:hint="eastAsia"/>
        </w:rPr>
        <w:t>背景</w:t>
      </w:r>
      <w:bookmarkEnd w:id="21"/>
    </w:p>
    <w:p w14:paraId="2AF5BC18" w14:textId="77777777" w:rsidR="00123D76" w:rsidRDefault="00123D76" w:rsidP="00123D76">
      <w:pPr>
        <w:pStyle w:val="a1"/>
      </w:pPr>
      <w:bookmarkStart w:id="22" w:name="_Toc496746332"/>
      <w:bookmarkStart w:id="23" w:name="_Toc527912160"/>
      <w:r>
        <w:rPr>
          <w:rFonts w:hint="eastAsia"/>
        </w:rPr>
        <w:t>软件系统名称</w:t>
      </w:r>
      <w:bookmarkEnd w:id="22"/>
      <w:bookmarkEnd w:id="23"/>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4" w:name="_Toc496746333"/>
      <w:bookmarkStart w:id="25" w:name="_Toc527912161"/>
      <w:r w:rsidRPr="009D29AB">
        <w:rPr>
          <w:rFonts w:hint="eastAsia"/>
        </w:rPr>
        <w:t>任务提出者</w:t>
      </w:r>
      <w:bookmarkEnd w:id="24"/>
      <w:bookmarkEnd w:id="25"/>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2568"/>
        <w:gridCol w:w="2560"/>
        <w:gridCol w:w="1749"/>
      </w:tblGrid>
      <w:tr w:rsidR="00123D76" w14:paraId="5E8F3647" w14:textId="77777777" w:rsidTr="00036BA5">
        <w:tc>
          <w:tcPr>
            <w:tcW w:w="1643"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68"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56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1749"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036BA5">
        <w:tc>
          <w:tcPr>
            <w:tcW w:w="1643" w:type="dxa"/>
            <w:shd w:val="clear" w:color="auto" w:fill="auto"/>
          </w:tcPr>
          <w:p w14:paraId="37222719" w14:textId="77777777" w:rsidR="00123D76" w:rsidRPr="002C70E3" w:rsidRDefault="00123D76" w:rsidP="00123D76">
            <w:pPr>
              <w:ind w:firstLine="420"/>
            </w:pPr>
            <w:r w:rsidRPr="002C70E3">
              <w:rPr>
                <w:rFonts w:hint="eastAsia"/>
              </w:rPr>
              <w:t>杨</w:t>
            </w:r>
            <w:proofErr w:type="gramStart"/>
            <w:r w:rsidRPr="002C70E3">
              <w:rPr>
                <w:rFonts w:hint="eastAsia"/>
              </w:rPr>
              <w:t>枨</w:t>
            </w:r>
            <w:proofErr w:type="gramEnd"/>
          </w:p>
        </w:tc>
        <w:tc>
          <w:tcPr>
            <w:tcW w:w="2568"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560" w:type="dxa"/>
            <w:shd w:val="clear" w:color="auto" w:fill="auto"/>
          </w:tcPr>
          <w:p w14:paraId="7DF62256" w14:textId="77777777" w:rsidR="00123D76" w:rsidRPr="00FA49F6" w:rsidRDefault="001E3C7B" w:rsidP="00123D76">
            <w:hyperlink r:id="rId10" w:history="1">
              <w:r w:rsidR="00123D76" w:rsidRPr="00FA49F6">
                <w:t>yangc@zucc.edu.cn</w:t>
              </w:r>
            </w:hyperlink>
          </w:p>
        </w:tc>
        <w:tc>
          <w:tcPr>
            <w:tcW w:w="1749" w:type="dxa"/>
            <w:shd w:val="clear" w:color="auto" w:fill="auto"/>
          </w:tcPr>
          <w:p w14:paraId="669044C9" w14:textId="77777777" w:rsidR="00123D76" w:rsidRPr="00FA49F6" w:rsidRDefault="00123D76" w:rsidP="00123D76">
            <w:pPr>
              <w:ind w:firstLine="420"/>
            </w:pPr>
            <w:r w:rsidRPr="00FA49F6">
              <w:rPr>
                <w:rFonts w:hint="eastAsia"/>
              </w:rPr>
              <w:t>理四</w:t>
            </w:r>
            <w:proofErr w:type="gramStart"/>
            <w:r w:rsidRPr="00FA49F6">
              <w:rPr>
                <w:rFonts w:hint="eastAsia"/>
              </w:rPr>
              <w:t>504</w:t>
            </w:r>
            <w:proofErr w:type="gramEnd"/>
          </w:p>
        </w:tc>
      </w:tr>
      <w:tr w:rsidR="00123D76" w14:paraId="0C677A6D" w14:textId="77777777" w:rsidTr="00036BA5">
        <w:tc>
          <w:tcPr>
            <w:tcW w:w="1643"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68"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560" w:type="dxa"/>
            <w:shd w:val="clear" w:color="auto" w:fill="auto"/>
          </w:tcPr>
          <w:p w14:paraId="08EE1923" w14:textId="7A5E33AA" w:rsidR="00123D76" w:rsidRPr="00FA49F6" w:rsidRDefault="00036BA5" w:rsidP="00123D76">
            <w:r w:rsidRPr="00036BA5">
              <w:t>ubilabs@</w:t>
            </w:r>
            <w:r w:rsidRPr="00036BA5">
              <w:rPr>
                <w:rFonts w:hint="eastAsia"/>
              </w:rPr>
              <w:t>zucc</w:t>
            </w:r>
            <w:r w:rsidRPr="00036BA5">
              <w:t>.edu.cn</w:t>
            </w:r>
          </w:p>
        </w:tc>
        <w:tc>
          <w:tcPr>
            <w:tcW w:w="1749" w:type="dxa"/>
            <w:shd w:val="clear" w:color="auto" w:fill="auto"/>
          </w:tcPr>
          <w:p w14:paraId="314703BF" w14:textId="77777777" w:rsidR="00123D76" w:rsidRPr="00FA49F6" w:rsidRDefault="00123D76" w:rsidP="00123D76">
            <w:pPr>
              <w:ind w:firstLine="420"/>
            </w:pPr>
            <w:r w:rsidRPr="00FA49F6">
              <w:rPr>
                <w:rFonts w:hint="eastAsia"/>
              </w:rPr>
              <w:t>理四</w:t>
            </w:r>
            <w:proofErr w:type="gramStart"/>
            <w:r w:rsidRPr="00FA49F6">
              <w:rPr>
                <w:rFonts w:hint="eastAsia"/>
              </w:rPr>
              <w:t>501</w:t>
            </w:r>
            <w:proofErr w:type="gramEnd"/>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6" w:name="_Toc496746334"/>
      <w:bookmarkStart w:id="27" w:name="_Toc527912162"/>
      <w:r w:rsidRPr="009D29AB">
        <w:rPr>
          <w:rFonts w:hint="eastAsia"/>
        </w:rPr>
        <w:t>开发团队</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proofErr w:type="gramStart"/>
            <w:r>
              <w:rPr>
                <w:rFonts w:hint="eastAsia"/>
              </w:rPr>
              <w:t>徐双铅</w:t>
            </w:r>
            <w:proofErr w:type="gramEnd"/>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8" w:name="_Toc496746335"/>
      <w:bookmarkStart w:id="29" w:name="_Toc527912163"/>
      <w:r w:rsidRPr="009D29AB">
        <w:rPr>
          <w:rFonts w:hint="eastAsia"/>
        </w:rPr>
        <w:t>项目用户</w:t>
      </w:r>
      <w:bookmarkEnd w:id="28"/>
      <w:bookmarkEnd w:id="2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0" w:name="_Toc527912164"/>
      <w:r>
        <w:rPr>
          <w:rFonts w:hint="eastAsia"/>
        </w:rPr>
        <w:t>业务</w:t>
      </w:r>
      <w:r>
        <w:t>目标</w:t>
      </w:r>
      <w:bookmarkEnd w:id="30"/>
    </w:p>
    <w:p w14:paraId="2F56B756" w14:textId="573EAB7E"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F6093B">
        <w:rPr>
          <w:rFonts w:hint="eastAsia"/>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w:t>
      </w:r>
      <w:r w:rsidR="007F61DD">
        <w:rPr>
          <w:rFonts w:hint="eastAsia"/>
        </w:rPr>
        <w:t>与APP</w:t>
      </w:r>
      <w:r w:rsidRPr="00677527">
        <w:rPr>
          <w:rFonts w:hint="eastAsia"/>
          <w:szCs w:val="21"/>
          <w:lang w:val="zh-CN"/>
        </w:rPr>
        <w:t>，吸引潜在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1" w:name="_Toc527912165"/>
      <w:r>
        <w:rPr>
          <w:rFonts w:hint="eastAsia"/>
        </w:rPr>
        <w:t>参考</w:t>
      </w:r>
      <w:r>
        <w:t>资料</w:t>
      </w:r>
      <w:bookmarkEnd w:id="31"/>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2" w:name="_Toc527912166"/>
      <w:r>
        <w:rPr>
          <w:rFonts w:hint="eastAsia"/>
        </w:rPr>
        <w:t>项目</w:t>
      </w:r>
      <w:r>
        <w:t>概述</w:t>
      </w:r>
      <w:bookmarkEnd w:id="32"/>
    </w:p>
    <w:p w14:paraId="2B8DB9DC" w14:textId="7B520FD3" w:rsidR="00EF609A" w:rsidRDefault="00EF609A" w:rsidP="006B1DC2">
      <w:pPr>
        <w:pStyle w:val="a0"/>
      </w:pPr>
      <w:bookmarkStart w:id="33" w:name="_Toc527912167"/>
      <w:r>
        <w:rPr>
          <w:rFonts w:hint="eastAsia"/>
        </w:rPr>
        <w:t>项目</w:t>
      </w:r>
      <w:r>
        <w:t>基本信息</w:t>
      </w:r>
      <w:bookmarkEnd w:id="33"/>
    </w:p>
    <w:p w14:paraId="6D805769" w14:textId="28E6065B" w:rsidR="002675C8" w:rsidRDefault="002675C8" w:rsidP="002675C8">
      <w:pPr>
        <w:ind w:firstLine="420"/>
      </w:pPr>
      <w:r>
        <w:rPr>
          <w:rFonts w:hint="eastAsia"/>
        </w:rPr>
        <w:t>软件工程系列课程教学辅助网站是一个针对软件工程系列课程而建立的开放性交流平台，部署在浙江大学城市学院内网中</w:t>
      </w:r>
      <w:r w:rsidR="007F61DD">
        <w:rPr>
          <w:rFonts w:hint="eastAsia"/>
        </w:rPr>
        <w:t>或发布在各大手机应用市场</w:t>
      </w:r>
      <w:r>
        <w:rPr>
          <w:rFonts w:hint="eastAsia"/>
        </w:rPr>
        <w:t>，使对软件工程系列课程感兴趣的同学于老师都能够参与其中。目前，浙江大学城市学院没有类似于B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4" w:name="_Toc527912168"/>
      <w:r>
        <w:rPr>
          <w:rFonts w:hint="eastAsia"/>
        </w:rPr>
        <w:lastRenderedPageBreak/>
        <w:t>工作</w:t>
      </w:r>
      <w:r>
        <w:t>内容</w:t>
      </w:r>
      <w:bookmarkEnd w:id="34"/>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12EBFE93" w:rsidR="002675C8" w:rsidRPr="00883581" w:rsidRDefault="00D90869" w:rsidP="002675C8">
            <w:pPr>
              <w:spacing w:line="480" w:lineRule="auto"/>
              <w:jc w:val="center"/>
              <w:rPr>
                <w:bCs/>
                <w:color w:val="000000"/>
                <w:szCs w:val="21"/>
              </w:rPr>
            </w:pPr>
            <w:r>
              <w:rPr>
                <w:rFonts w:hint="eastAsia"/>
                <w:bCs/>
                <w:color w:val="000000"/>
                <w:szCs w:val="21"/>
              </w:rPr>
              <w:t>黄叶轩</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25C16A4F" w:rsidR="002675C8" w:rsidRPr="00883581" w:rsidRDefault="003523F4" w:rsidP="002675C8">
            <w:pPr>
              <w:jc w:val="center"/>
              <w:rPr>
                <w:bCs/>
                <w:color w:val="000000"/>
                <w:szCs w:val="21"/>
              </w:rPr>
            </w:pPr>
            <w:r>
              <w:rPr>
                <w:rFonts w:hint="eastAsia"/>
                <w:bCs/>
                <w:color w:val="000000"/>
                <w:szCs w:val="21"/>
              </w:rPr>
              <w:t>陈俊仁</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06411079" w:rsidR="002675C8" w:rsidRPr="00883581" w:rsidRDefault="00D90869" w:rsidP="002675C8">
            <w:pPr>
              <w:jc w:val="center"/>
              <w:rPr>
                <w:bCs/>
                <w:color w:val="000000"/>
                <w:szCs w:val="21"/>
              </w:rPr>
            </w:pPr>
            <w:r>
              <w:rPr>
                <w:rFonts w:hint="eastAsia"/>
                <w:bCs/>
                <w:color w:val="000000"/>
                <w:szCs w:val="21"/>
              </w:rPr>
              <w:t>陈苏民</w:t>
            </w:r>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45752CC6" w:rsidR="002675C8" w:rsidRPr="00883581" w:rsidRDefault="00D90869" w:rsidP="002675C8">
            <w:pPr>
              <w:jc w:val="center"/>
              <w:rPr>
                <w:bCs/>
                <w:color w:val="000000"/>
                <w:szCs w:val="21"/>
              </w:rPr>
            </w:pPr>
            <w:proofErr w:type="gramStart"/>
            <w:r>
              <w:rPr>
                <w:rFonts w:hint="eastAsia"/>
                <w:bCs/>
                <w:color w:val="000000"/>
                <w:szCs w:val="21"/>
              </w:rPr>
              <w:t>徐双铅</w:t>
            </w:r>
            <w:proofErr w:type="gramEnd"/>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21D4D2C5" w:rsidR="002675C8" w:rsidRPr="003D2EDB" w:rsidRDefault="00D90869" w:rsidP="002675C8">
            <w:pPr>
              <w:jc w:val="center"/>
              <w:rPr>
                <w:bCs/>
                <w:color w:val="000000"/>
                <w:szCs w:val="21"/>
              </w:rPr>
            </w:pPr>
            <w:r>
              <w:rPr>
                <w:rFonts w:hint="eastAsia"/>
                <w:bCs/>
                <w:color w:val="000000"/>
                <w:szCs w:val="21"/>
              </w:rPr>
              <w:t>吕迪</w:t>
            </w:r>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proofErr w:type="gramStart"/>
            <w:r>
              <w:rPr>
                <w:rFonts w:hint="eastAsia"/>
                <w:bCs/>
                <w:color w:val="000000"/>
                <w:szCs w:val="21"/>
              </w:rPr>
              <w:t>徐双铅</w:t>
            </w:r>
            <w:proofErr w:type="gramEnd"/>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6E39490C" w:rsidR="002675C8" w:rsidRPr="00883581" w:rsidRDefault="00D90869" w:rsidP="002675C8">
            <w:pPr>
              <w:jc w:val="center"/>
              <w:rPr>
                <w:bCs/>
                <w:color w:val="000000"/>
                <w:szCs w:val="21"/>
              </w:rPr>
            </w:pPr>
            <w:r>
              <w:rPr>
                <w:rFonts w:hint="eastAsia"/>
                <w:bCs/>
                <w:color w:val="000000"/>
                <w:szCs w:val="21"/>
              </w:rPr>
              <w:t>陈苏民</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44D15C85" w:rsidR="002675C8" w:rsidRPr="00883581" w:rsidRDefault="00D90869" w:rsidP="00D90869">
            <w:pPr>
              <w:jc w:val="center"/>
              <w:rPr>
                <w:bCs/>
                <w:color w:val="000000"/>
                <w:szCs w:val="21"/>
              </w:rPr>
            </w:pPr>
            <w:r>
              <w:rPr>
                <w:rFonts w:hint="eastAsia"/>
                <w:bCs/>
                <w:color w:val="000000"/>
                <w:szCs w:val="21"/>
              </w:rPr>
              <w:t>吕迪</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35" w:name="_Toc527912169"/>
      <w:r>
        <w:rPr>
          <w:rFonts w:hint="eastAsia"/>
        </w:rPr>
        <w:t>开发</w:t>
      </w:r>
      <w:r>
        <w:t>人员</w:t>
      </w:r>
      <w:bookmarkEnd w:id="35"/>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756"/>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36" w:name="OLE_LINK10"/>
            <w:bookmarkStart w:id="37" w:name="OLE_LINK11"/>
            <w:bookmarkStart w:id="38" w:name="OLE_LINK12"/>
            <w:bookmarkStart w:id="39" w:name="OLE_LINK13"/>
            <w:r w:rsidRPr="00C319C1">
              <w:rPr>
                <w:rFonts w:ascii="Times New Roman" w:hAnsi="Times New Roman" w:cs="Times New Roman" w:hint="eastAsia"/>
                <w:b/>
                <w:szCs w:val="24"/>
              </w:rPr>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proofErr w:type="spellStart"/>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roofErr w:type="spellEnd"/>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5D901964" w:rsidR="002675C8" w:rsidRPr="005616A4" w:rsidRDefault="00D90869" w:rsidP="002675C8">
            <w:pPr>
              <w:rPr>
                <w:rFonts w:ascii="Times New Roman" w:hAnsi="Times New Roman" w:cs="Times New Roman"/>
                <w:szCs w:val="24"/>
              </w:rPr>
            </w:pPr>
            <w:proofErr w:type="spellStart"/>
            <w:r w:rsidRPr="00D90869">
              <w:rPr>
                <w:rFonts w:ascii="Times New Roman" w:hAnsi="Times New Roman" w:cs="Times New Roman" w:hint="eastAsia"/>
                <w:szCs w:val="24"/>
              </w:rPr>
              <w:t>ProcessOn,JAVA</w:t>
            </w:r>
            <w:proofErr w:type="spellEnd"/>
            <w:r w:rsidRPr="00D90869">
              <w:rPr>
                <w:rFonts w:ascii="Times New Roman" w:hAnsi="Times New Roman" w:cs="Times New Roman" w:hint="eastAsia"/>
                <w:szCs w:val="24"/>
              </w:rPr>
              <w:t> </w:t>
            </w:r>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IT,JAVA</w:t>
            </w:r>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5E7F77C9" w:rsidR="002675C8" w:rsidRPr="005616A4" w:rsidRDefault="008541D6"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002675C8" w:rsidRPr="005616A4">
              <w:rPr>
                <w:rFonts w:ascii="Times New Roman" w:hAnsi="Times New Roman" w:cs="Times New Roman"/>
                <w:szCs w:val="24"/>
              </w:rPr>
              <w:t>@stu.zucc.edu.cn</w:t>
            </w:r>
          </w:p>
        </w:tc>
        <w:tc>
          <w:tcPr>
            <w:tcW w:w="1587" w:type="dxa"/>
          </w:tcPr>
          <w:p w14:paraId="35A05E5C" w14:textId="35DAE8DD" w:rsidR="002675C8" w:rsidRPr="005616A4" w:rsidRDefault="002675C8" w:rsidP="00D90869">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r>
              <w:rPr>
                <w:rFonts w:ascii="Times New Roman" w:hAnsi="Times New Roman" w:cs="Times New Roman" w:hint="eastAsia"/>
                <w:szCs w:val="24"/>
              </w:rPr>
              <w:t>、</w:t>
            </w:r>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proofErr w:type="gramStart"/>
            <w:r>
              <w:rPr>
                <w:rFonts w:ascii="Times New Roman" w:hAnsi="Times New Roman" w:cs="Times New Roman" w:hint="eastAsia"/>
                <w:szCs w:val="24"/>
              </w:rPr>
              <w:t>徐双铅</w:t>
            </w:r>
            <w:proofErr w:type="gramEnd"/>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077DB684" w:rsidR="002675C8" w:rsidRPr="008541D6" w:rsidRDefault="008541D6" w:rsidP="008541D6">
            <w:r w:rsidRPr="005616A4">
              <w:rPr>
                <w:rFonts w:ascii="Times New Roman" w:hAnsi="Times New Roman" w:cs="Times New Roman"/>
                <w:szCs w:val="24"/>
              </w:rPr>
              <w:t>31</w:t>
            </w:r>
            <w:r>
              <w:rPr>
                <w:rFonts w:ascii="Times New Roman" w:hAnsi="Times New Roman" w:cs="Times New Roman"/>
                <w:szCs w:val="24"/>
              </w:rPr>
              <w:t>601221</w:t>
            </w:r>
            <w:r w:rsidR="002675C8"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tbl>
    <w:p w14:paraId="06F44D48" w14:textId="7F20A763" w:rsidR="00EF609A" w:rsidRDefault="00EF609A" w:rsidP="006B1DC2">
      <w:pPr>
        <w:pStyle w:val="a0"/>
      </w:pPr>
      <w:bookmarkStart w:id="40" w:name="_Toc527912170"/>
      <w:bookmarkEnd w:id="36"/>
      <w:bookmarkEnd w:id="37"/>
      <w:bookmarkEnd w:id="38"/>
      <w:bookmarkEnd w:id="39"/>
      <w:r>
        <w:rPr>
          <w:rFonts w:hint="eastAsia"/>
        </w:rPr>
        <w:t>用户</w:t>
      </w:r>
      <w:bookmarkEnd w:id="40"/>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0908940A" w14:textId="33647D33" w:rsidR="007F61DD" w:rsidRDefault="007F61DD" w:rsidP="00883581">
      <w:pPr>
        <w:rPr>
          <w:ins w:id="41" w:author="hyx" w:date="2018-11-02T10:08:00Z"/>
        </w:rPr>
      </w:pPr>
    </w:p>
    <w:p w14:paraId="3123EE69" w14:textId="190230A4" w:rsidR="00D90869" w:rsidRDefault="00D90869" w:rsidP="00883581">
      <w:pPr>
        <w:rPr>
          <w:ins w:id="42" w:author="hyx" w:date="2018-11-02T10:08:00Z"/>
        </w:rPr>
      </w:pPr>
    </w:p>
    <w:p w14:paraId="0410CD63" w14:textId="58644381" w:rsidR="00D90869" w:rsidRDefault="00D90869" w:rsidP="00883581">
      <w:pPr>
        <w:rPr>
          <w:ins w:id="43" w:author="hyx" w:date="2018-11-02T10:08:00Z"/>
        </w:rPr>
      </w:pPr>
    </w:p>
    <w:p w14:paraId="197E9AAF" w14:textId="27F41364" w:rsidR="00D90869" w:rsidRDefault="00D90869" w:rsidP="00883581">
      <w:pPr>
        <w:rPr>
          <w:ins w:id="44" w:author="hyx" w:date="2018-11-02T10:08:00Z"/>
        </w:rPr>
      </w:pPr>
    </w:p>
    <w:p w14:paraId="5998A171" w14:textId="1248423B" w:rsidR="00D90869" w:rsidRDefault="00D90869" w:rsidP="00883581">
      <w:pPr>
        <w:rPr>
          <w:ins w:id="45" w:author="hyx" w:date="2018-11-02T10:08:00Z"/>
        </w:rPr>
      </w:pPr>
    </w:p>
    <w:p w14:paraId="79218F52" w14:textId="15832F7F" w:rsidR="00D90869" w:rsidRDefault="00D90869" w:rsidP="00883581">
      <w:pPr>
        <w:rPr>
          <w:ins w:id="46" w:author="hyx" w:date="2018-11-02T10:08:00Z"/>
        </w:rPr>
      </w:pPr>
    </w:p>
    <w:p w14:paraId="64C1C971" w14:textId="516220A3" w:rsidR="00D90869" w:rsidRDefault="00D90869" w:rsidP="00883581">
      <w:pPr>
        <w:rPr>
          <w:ins w:id="47" w:author="hyx" w:date="2018-11-02T10:08:00Z"/>
        </w:rPr>
      </w:pPr>
    </w:p>
    <w:p w14:paraId="3C8AF31E" w14:textId="14DB4574" w:rsidR="00D90869" w:rsidRDefault="00D90869" w:rsidP="00883581">
      <w:pPr>
        <w:rPr>
          <w:ins w:id="48" w:author="hyx" w:date="2018-11-02T10:08:00Z"/>
        </w:rPr>
      </w:pPr>
    </w:p>
    <w:p w14:paraId="3B0440FE" w14:textId="77777777" w:rsidR="00D90869" w:rsidRPr="00883581" w:rsidRDefault="00D90869" w:rsidP="00883581"/>
    <w:p w14:paraId="4E3219A6" w14:textId="57250E5E" w:rsidR="00EF609A" w:rsidRDefault="00EF609A" w:rsidP="006B1DC2">
      <w:pPr>
        <w:pStyle w:val="a0"/>
      </w:pPr>
      <w:bookmarkStart w:id="49" w:name="_Toc527912171"/>
      <w:r>
        <w:rPr>
          <w:rFonts w:hint="eastAsia"/>
        </w:rPr>
        <w:lastRenderedPageBreak/>
        <w:t>产品</w:t>
      </w:r>
      <w:bookmarkEnd w:id="49"/>
    </w:p>
    <w:p w14:paraId="2992E80B" w14:textId="2A4115BC" w:rsidR="00BE19A2" w:rsidRDefault="00EF609A" w:rsidP="00BE19A2">
      <w:pPr>
        <w:pStyle w:val="a1"/>
      </w:pPr>
      <w:bookmarkStart w:id="50" w:name="_Toc527912172"/>
      <w:del w:id="51" w:author="hyx" w:date="2018-11-02T10:08:00Z">
        <w:r w:rsidDel="00D90869">
          <w:rPr>
            <w:rFonts w:hint="eastAsia"/>
          </w:rPr>
          <w:delText>需要移交的用户文</w:delText>
        </w:r>
      </w:del>
      <w:ins w:id="52" w:author="hyx" w:date="2018-11-02T10:08:00Z">
        <w:r w:rsidR="00D90869">
          <w:rPr>
            <w:rFonts w:hint="eastAsia"/>
          </w:rPr>
          <w:t>非移交的产品</w:t>
        </w:r>
      </w:ins>
      <w:del w:id="53" w:author="hyx" w:date="2018-11-02T10:08:00Z">
        <w:r w:rsidDel="00D90869">
          <w:rPr>
            <w:rFonts w:hint="eastAsia"/>
          </w:rPr>
          <w:delText>件</w:delText>
        </w:r>
      </w:del>
      <w:bookmarkEnd w:id="50"/>
    </w:p>
    <w:tbl>
      <w:tblPr>
        <w:tblStyle w:val="afb"/>
        <w:tblpPr w:leftFromText="180" w:rightFromText="180" w:vertAnchor="text" w:horzAnchor="margin" w:tblpY="-34"/>
        <w:tblW w:w="8359" w:type="dxa"/>
        <w:tblLook w:val="04A0" w:firstRow="1" w:lastRow="0" w:firstColumn="1" w:lastColumn="0" w:noHBand="0" w:noVBand="1"/>
      </w:tblPr>
      <w:tblGrid>
        <w:gridCol w:w="8359"/>
      </w:tblGrid>
      <w:tr w:rsidR="00F6093B" w:rsidRPr="00072CF3" w:rsidDel="00FD2596" w14:paraId="17104BF0" w14:textId="639C032C" w:rsidTr="00F6093B">
        <w:trPr>
          <w:del w:id="54" w:author="hyx" w:date="2018-11-02T10:22:00Z"/>
        </w:trPr>
        <w:tc>
          <w:tcPr>
            <w:tcW w:w="8359" w:type="dxa"/>
            <w:shd w:val="clear" w:color="auto" w:fill="BDD6EE" w:themeFill="accent1" w:themeFillTint="66"/>
          </w:tcPr>
          <w:p w14:paraId="18F8ACF7" w14:textId="2ED2AF4E" w:rsidR="00F6093B" w:rsidRPr="00072CF3" w:rsidDel="00FD2596" w:rsidRDefault="00F6093B" w:rsidP="00F6093B">
            <w:pPr>
              <w:ind w:firstLine="360"/>
              <w:jc w:val="center"/>
              <w:rPr>
                <w:del w:id="55" w:author="hyx" w:date="2018-11-02T10:22:00Z"/>
                <w:rFonts w:asciiTheme="minorHAnsi" w:eastAsiaTheme="minorEastAsia" w:hAnsiTheme="minorHAnsi"/>
                <w:b/>
                <w:kern w:val="2"/>
                <w:szCs w:val="24"/>
              </w:rPr>
            </w:pPr>
            <w:moveFromRangeStart w:id="56" w:author="hyx" w:date="2018-11-02T10:09:00Z" w:name="move528916678"/>
            <w:moveFrom w:id="57" w:author="hyx" w:date="2018-11-02T10:09:00Z">
              <w:del w:id="58" w:author="hyx" w:date="2018-11-02T10:22:00Z">
                <w:r w:rsidRPr="00883581" w:rsidDel="00FD2596">
                  <w:rPr>
                    <w:rFonts w:hint="eastAsia"/>
                    <w:b/>
                    <w:bCs/>
                    <w:sz w:val="21"/>
                    <w:szCs w:val="21"/>
                  </w:rPr>
                  <w:delText>非移交的产品</w:delText>
                </w:r>
              </w:del>
            </w:moveFrom>
          </w:p>
        </w:tc>
      </w:tr>
      <w:tr w:rsidR="00F6093B" w:rsidRPr="00072CF3" w:rsidDel="00FD2596" w14:paraId="4DD1919B" w14:textId="6EAB3F44" w:rsidTr="00F6093B">
        <w:trPr>
          <w:del w:id="59" w:author="hyx" w:date="2018-11-02T10:22:00Z"/>
        </w:trPr>
        <w:tc>
          <w:tcPr>
            <w:tcW w:w="8359" w:type="dxa"/>
          </w:tcPr>
          <w:p w14:paraId="673DED9D" w14:textId="79132625" w:rsidR="00F6093B" w:rsidRPr="00072CF3" w:rsidDel="00FD2596" w:rsidRDefault="00F6093B" w:rsidP="00F6093B">
            <w:pPr>
              <w:jc w:val="both"/>
              <w:rPr>
                <w:del w:id="60" w:author="hyx" w:date="2018-11-02T10:22:00Z"/>
                <w:rFonts w:asciiTheme="minorHAnsi" w:eastAsiaTheme="minorEastAsia" w:hAnsiTheme="minorHAnsi"/>
                <w:kern w:val="2"/>
                <w:szCs w:val="24"/>
              </w:rPr>
            </w:pPr>
            <w:moveFrom w:id="61" w:author="hyx" w:date="2018-11-02T10:09:00Z">
              <w:del w:id="62" w:author="hyx" w:date="2018-11-02T10:22:00Z">
                <w:r w:rsidRPr="00883581" w:rsidDel="00FD2596">
                  <w:rPr>
                    <w:rFonts w:hint="eastAsia"/>
                    <w:sz w:val="21"/>
                    <w:szCs w:val="21"/>
                  </w:rPr>
                  <w:delText>文档编写说明</w:delText>
                </w:r>
              </w:del>
            </w:moveFrom>
          </w:p>
        </w:tc>
      </w:tr>
      <w:tr w:rsidR="00F6093B" w:rsidRPr="00072CF3" w:rsidDel="00FD2596" w14:paraId="5607DA95" w14:textId="61E8E635" w:rsidTr="00F6093B">
        <w:trPr>
          <w:del w:id="63" w:author="hyx" w:date="2018-11-02T10:22:00Z"/>
        </w:trPr>
        <w:tc>
          <w:tcPr>
            <w:tcW w:w="8359" w:type="dxa"/>
          </w:tcPr>
          <w:p w14:paraId="7BCBD719" w14:textId="35D906DC" w:rsidR="00F6093B" w:rsidRPr="00072CF3" w:rsidDel="00FD2596" w:rsidRDefault="00F6093B" w:rsidP="00F6093B">
            <w:pPr>
              <w:jc w:val="both"/>
              <w:rPr>
                <w:del w:id="64" w:author="hyx" w:date="2018-11-02T10:22:00Z"/>
                <w:rFonts w:asciiTheme="minorHAnsi" w:eastAsiaTheme="minorEastAsia" w:hAnsiTheme="minorHAnsi"/>
                <w:kern w:val="2"/>
                <w:szCs w:val="24"/>
              </w:rPr>
            </w:pPr>
            <w:moveFrom w:id="65" w:author="hyx" w:date="2018-11-02T10:09:00Z">
              <w:del w:id="66" w:author="hyx" w:date="2018-11-02T10:22:00Z">
                <w:r w:rsidRPr="00883581" w:rsidDel="00FD2596">
                  <w:rPr>
                    <w:rFonts w:hint="eastAsia"/>
                    <w:sz w:val="21"/>
                    <w:szCs w:val="21"/>
                  </w:rPr>
                  <w:delText>置管理说明</w:delText>
                </w:r>
              </w:del>
            </w:moveFrom>
          </w:p>
        </w:tc>
      </w:tr>
      <w:tr w:rsidR="00F6093B" w:rsidRPr="00072CF3" w:rsidDel="00FD2596" w14:paraId="30BA5CA0" w14:textId="549CBD44" w:rsidTr="00F6093B">
        <w:trPr>
          <w:del w:id="67" w:author="hyx" w:date="2018-11-02T10:22:00Z"/>
        </w:trPr>
        <w:tc>
          <w:tcPr>
            <w:tcW w:w="8359" w:type="dxa"/>
          </w:tcPr>
          <w:p w14:paraId="065973C1" w14:textId="784A4743" w:rsidR="00F6093B" w:rsidRPr="00072CF3" w:rsidDel="00FD2596" w:rsidRDefault="00F6093B" w:rsidP="00F6093B">
            <w:pPr>
              <w:jc w:val="both"/>
              <w:rPr>
                <w:del w:id="68" w:author="hyx" w:date="2018-11-02T10:22:00Z"/>
                <w:rFonts w:asciiTheme="minorHAnsi" w:eastAsiaTheme="minorEastAsia" w:hAnsiTheme="minorHAnsi"/>
                <w:kern w:val="2"/>
                <w:szCs w:val="24"/>
              </w:rPr>
            </w:pPr>
            <w:moveFrom w:id="69" w:author="hyx" w:date="2018-11-02T10:09:00Z">
              <w:del w:id="70" w:author="hyx" w:date="2018-11-02T10:22:00Z">
                <w:r w:rsidRPr="00883581" w:rsidDel="00FD2596">
                  <w:rPr>
                    <w:rFonts w:hint="eastAsia"/>
                    <w:sz w:val="21"/>
                    <w:szCs w:val="21"/>
                  </w:rPr>
                  <w:delText>项目可行性报告</w:delText>
                </w:r>
              </w:del>
            </w:moveFrom>
          </w:p>
        </w:tc>
      </w:tr>
      <w:tr w:rsidR="00F6093B" w:rsidRPr="001A1ECE" w:rsidDel="00FD2596" w14:paraId="690090F9" w14:textId="4B53E782" w:rsidTr="00F6093B">
        <w:trPr>
          <w:del w:id="71" w:author="hyx" w:date="2018-11-02T10:22:00Z"/>
        </w:trPr>
        <w:tc>
          <w:tcPr>
            <w:tcW w:w="8359" w:type="dxa"/>
          </w:tcPr>
          <w:p w14:paraId="788031B9" w14:textId="0739B14F" w:rsidR="00F6093B" w:rsidRPr="001A1ECE" w:rsidDel="00FD2596" w:rsidRDefault="00F6093B" w:rsidP="00F6093B">
            <w:pPr>
              <w:jc w:val="both"/>
              <w:rPr>
                <w:del w:id="72" w:author="hyx" w:date="2018-11-02T10:22:00Z"/>
                <w:sz w:val="21"/>
                <w:szCs w:val="21"/>
              </w:rPr>
            </w:pPr>
            <w:moveFrom w:id="73" w:author="hyx" w:date="2018-11-02T10:09:00Z">
              <w:del w:id="74" w:author="hyx" w:date="2018-11-02T10:22:00Z">
                <w:r w:rsidRPr="00883581" w:rsidDel="00FD2596">
                  <w:rPr>
                    <w:rFonts w:hint="eastAsia"/>
                    <w:sz w:val="21"/>
                    <w:szCs w:val="21"/>
                  </w:rPr>
                  <w:delText>项目章程、总体项目计划</w:delText>
                </w:r>
              </w:del>
            </w:moveFrom>
          </w:p>
        </w:tc>
      </w:tr>
      <w:tr w:rsidR="00F6093B" w:rsidRPr="00883581" w:rsidDel="00FD2596" w14:paraId="3C98ECE6" w14:textId="13FEE3C3" w:rsidTr="00F6093B">
        <w:trPr>
          <w:del w:id="75" w:author="hyx" w:date="2018-11-02T10:22:00Z"/>
        </w:trPr>
        <w:tc>
          <w:tcPr>
            <w:tcW w:w="8359" w:type="dxa"/>
          </w:tcPr>
          <w:p w14:paraId="55C68995" w14:textId="340DE45F" w:rsidR="00F6093B" w:rsidRPr="00883581" w:rsidDel="00FD2596" w:rsidRDefault="00F6093B" w:rsidP="00F6093B">
            <w:pPr>
              <w:jc w:val="both"/>
              <w:rPr>
                <w:del w:id="76" w:author="hyx" w:date="2018-11-02T10:22:00Z"/>
                <w:szCs w:val="21"/>
              </w:rPr>
            </w:pPr>
            <w:moveFrom w:id="77" w:author="hyx" w:date="2018-11-02T10:09:00Z">
              <w:del w:id="78" w:author="hyx" w:date="2018-11-02T10:22:00Z">
                <w:r w:rsidRPr="00883581" w:rsidDel="00FD2596">
                  <w:rPr>
                    <w:rFonts w:hint="eastAsia"/>
                    <w:sz w:val="21"/>
                    <w:szCs w:val="21"/>
                  </w:rPr>
                  <w:delText>需求开发计划</w:delText>
                </w:r>
              </w:del>
            </w:moveFrom>
          </w:p>
        </w:tc>
      </w:tr>
      <w:tr w:rsidR="00F6093B" w:rsidRPr="00883581" w:rsidDel="00FD2596" w14:paraId="100CE874" w14:textId="1F308D84" w:rsidTr="00F6093B">
        <w:trPr>
          <w:del w:id="79" w:author="hyx" w:date="2018-11-02T10:22:00Z"/>
        </w:trPr>
        <w:tc>
          <w:tcPr>
            <w:tcW w:w="8359" w:type="dxa"/>
          </w:tcPr>
          <w:p w14:paraId="51C5103D" w14:textId="6EF09928" w:rsidR="00F6093B" w:rsidRPr="00883581" w:rsidDel="00FD2596" w:rsidRDefault="00F6093B" w:rsidP="00F6093B">
            <w:pPr>
              <w:jc w:val="both"/>
              <w:rPr>
                <w:del w:id="80" w:author="hyx" w:date="2018-11-02T10:22:00Z"/>
                <w:szCs w:val="21"/>
              </w:rPr>
            </w:pPr>
            <w:moveFrom w:id="81" w:author="hyx" w:date="2018-11-02T10:09:00Z">
              <w:del w:id="82" w:author="hyx" w:date="2018-11-02T10:22:00Z">
                <w:r w:rsidRPr="00883581" w:rsidDel="00FD2596">
                  <w:rPr>
                    <w:rFonts w:hint="eastAsia"/>
                    <w:sz w:val="21"/>
                    <w:szCs w:val="21"/>
                  </w:rPr>
                  <w:delText>质量保证计划、</w:delText>
                </w:r>
              </w:del>
            </w:moveFrom>
          </w:p>
        </w:tc>
      </w:tr>
      <w:tr w:rsidR="00F6093B" w:rsidRPr="00883581" w:rsidDel="00FD2596" w14:paraId="25104E48" w14:textId="67C0FD71" w:rsidTr="00F6093B">
        <w:trPr>
          <w:del w:id="83" w:author="hyx" w:date="2018-11-02T10:22:00Z"/>
        </w:trPr>
        <w:tc>
          <w:tcPr>
            <w:tcW w:w="8359" w:type="dxa"/>
          </w:tcPr>
          <w:p w14:paraId="5A3E5A05" w14:textId="547A028F" w:rsidR="00F6093B" w:rsidRPr="00883581" w:rsidDel="00FD2596" w:rsidRDefault="00F6093B" w:rsidP="00F6093B">
            <w:pPr>
              <w:jc w:val="both"/>
              <w:rPr>
                <w:del w:id="84" w:author="hyx" w:date="2018-11-02T10:22:00Z"/>
                <w:szCs w:val="21"/>
              </w:rPr>
            </w:pPr>
            <w:moveFrom w:id="85" w:author="hyx" w:date="2018-11-02T10:09:00Z">
              <w:del w:id="86" w:author="hyx" w:date="2018-11-02T10:22:00Z">
                <w:r w:rsidRPr="00883581" w:rsidDel="00FD2596">
                  <w:rPr>
                    <w:rFonts w:hint="eastAsia"/>
                    <w:sz w:val="21"/>
                    <w:szCs w:val="21"/>
                  </w:rPr>
                  <w:delText>概要设计说明</w:delText>
                </w:r>
              </w:del>
            </w:moveFrom>
          </w:p>
        </w:tc>
      </w:tr>
      <w:tr w:rsidR="00F6093B" w:rsidRPr="00883581" w:rsidDel="00FD2596" w14:paraId="457375F4" w14:textId="588BE8DC" w:rsidTr="00F6093B">
        <w:trPr>
          <w:del w:id="87" w:author="hyx" w:date="2018-11-02T10:22:00Z"/>
        </w:trPr>
        <w:tc>
          <w:tcPr>
            <w:tcW w:w="8359" w:type="dxa"/>
          </w:tcPr>
          <w:p w14:paraId="7D97D92C" w14:textId="167318D2" w:rsidR="00F6093B" w:rsidRPr="00883581" w:rsidDel="00FD2596" w:rsidRDefault="00F6093B" w:rsidP="00F6093B">
            <w:pPr>
              <w:jc w:val="both"/>
              <w:rPr>
                <w:del w:id="88" w:author="hyx" w:date="2018-11-02T10:22:00Z"/>
                <w:szCs w:val="21"/>
              </w:rPr>
            </w:pPr>
            <w:moveFrom w:id="89" w:author="hyx" w:date="2018-11-02T10:09:00Z">
              <w:del w:id="90" w:author="hyx" w:date="2018-11-02T10:22:00Z">
                <w:r w:rsidRPr="00883581" w:rsidDel="00FD2596">
                  <w:rPr>
                    <w:rFonts w:hint="eastAsia"/>
                    <w:sz w:val="21"/>
                    <w:szCs w:val="21"/>
                  </w:rPr>
                  <w:delText>测试计划</w:delText>
                </w:r>
              </w:del>
            </w:moveFrom>
          </w:p>
        </w:tc>
      </w:tr>
      <w:tr w:rsidR="00F6093B" w:rsidRPr="00883581" w:rsidDel="00FD2596" w14:paraId="62101CC4" w14:textId="25AB1C38" w:rsidTr="00F6093B">
        <w:trPr>
          <w:del w:id="91" w:author="hyx" w:date="2018-11-02T10:22:00Z"/>
        </w:trPr>
        <w:tc>
          <w:tcPr>
            <w:tcW w:w="8359" w:type="dxa"/>
          </w:tcPr>
          <w:p w14:paraId="7980ECFA" w14:textId="30C23655" w:rsidR="00F6093B" w:rsidRPr="00883581" w:rsidDel="00FD2596" w:rsidRDefault="00F6093B" w:rsidP="00F6093B">
            <w:pPr>
              <w:jc w:val="both"/>
              <w:rPr>
                <w:del w:id="92" w:author="hyx" w:date="2018-11-02T10:22:00Z"/>
                <w:szCs w:val="21"/>
              </w:rPr>
            </w:pPr>
            <w:moveFrom w:id="93" w:author="hyx" w:date="2018-11-02T10:09:00Z">
              <w:del w:id="94" w:author="hyx" w:date="2018-11-02T10:22:00Z">
                <w:r w:rsidRPr="00883581" w:rsidDel="00FD2596">
                  <w:rPr>
                    <w:rFonts w:hint="eastAsia"/>
                    <w:sz w:val="21"/>
                    <w:szCs w:val="21"/>
                  </w:rPr>
                  <w:delText>系统维护计划</w:delText>
                </w:r>
              </w:del>
            </w:moveFrom>
          </w:p>
        </w:tc>
      </w:tr>
      <w:tr w:rsidR="00F6093B" w:rsidRPr="00883581" w:rsidDel="00FD2596" w14:paraId="0A013110" w14:textId="30E290E4" w:rsidTr="00F6093B">
        <w:trPr>
          <w:del w:id="95" w:author="hyx" w:date="2018-11-02T10:22:00Z"/>
        </w:trPr>
        <w:tc>
          <w:tcPr>
            <w:tcW w:w="8359" w:type="dxa"/>
          </w:tcPr>
          <w:p w14:paraId="1F2C8543" w14:textId="60838718" w:rsidR="00F6093B" w:rsidRPr="00883581" w:rsidDel="00FD2596" w:rsidRDefault="00F6093B" w:rsidP="00F6093B">
            <w:pPr>
              <w:jc w:val="both"/>
              <w:rPr>
                <w:del w:id="96" w:author="hyx" w:date="2018-11-02T10:22:00Z"/>
                <w:szCs w:val="21"/>
              </w:rPr>
            </w:pPr>
            <w:moveFrom w:id="97" w:author="hyx" w:date="2018-11-02T10:09:00Z">
              <w:del w:id="98" w:author="hyx" w:date="2018-11-02T10:22:00Z">
                <w:r w:rsidRPr="00883581" w:rsidDel="00FD2596">
                  <w:rPr>
                    <w:rFonts w:hint="eastAsia"/>
                    <w:sz w:val="21"/>
                    <w:szCs w:val="21"/>
                  </w:rPr>
                  <w:delText>系统设计计划</w:delText>
                </w:r>
              </w:del>
            </w:moveFrom>
          </w:p>
        </w:tc>
      </w:tr>
      <w:tr w:rsidR="00F6093B" w:rsidRPr="00883581" w:rsidDel="00FD2596" w14:paraId="773B8400" w14:textId="40773BC8" w:rsidTr="00F6093B">
        <w:trPr>
          <w:del w:id="99" w:author="hyx" w:date="2018-11-02T10:22:00Z"/>
        </w:trPr>
        <w:tc>
          <w:tcPr>
            <w:tcW w:w="8359" w:type="dxa"/>
          </w:tcPr>
          <w:p w14:paraId="6AC3DE7E" w14:textId="0A036CF2" w:rsidR="00F6093B" w:rsidRPr="00883581" w:rsidDel="00FD2596" w:rsidRDefault="00F6093B" w:rsidP="00F6093B">
            <w:pPr>
              <w:jc w:val="both"/>
              <w:rPr>
                <w:del w:id="100" w:author="hyx" w:date="2018-11-02T10:22:00Z"/>
                <w:szCs w:val="21"/>
              </w:rPr>
            </w:pPr>
            <w:moveFrom w:id="101" w:author="hyx" w:date="2018-11-02T10:09:00Z">
              <w:del w:id="102" w:author="hyx" w:date="2018-11-02T10:22:00Z">
                <w:r w:rsidRPr="00883581" w:rsidDel="00FD2596">
                  <w:rPr>
                    <w:rFonts w:hint="eastAsia"/>
                    <w:sz w:val="21"/>
                    <w:szCs w:val="21"/>
                  </w:rPr>
                  <w:delText>编码与系统实现计划</w:delText>
                </w:r>
              </w:del>
            </w:moveFrom>
          </w:p>
        </w:tc>
      </w:tr>
      <w:tr w:rsidR="00F6093B" w:rsidRPr="00883581" w:rsidDel="00FD2596" w14:paraId="67E7F608" w14:textId="35767344" w:rsidTr="00F6093B">
        <w:trPr>
          <w:del w:id="103" w:author="hyx" w:date="2018-11-02T10:22:00Z"/>
        </w:trPr>
        <w:tc>
          <w:tcPr>
            <w:tcW w:w="8359" w:type="dxa"/>
          </w:tcPr>
          <w:p w14:paraId="4143FA59" w14:textId="7EC70E24" w:rsidR="00F6093B" w:rsidRPr="00883581" w:rsidDel="00FD2596" w:rsidRDefault="00F6093B" w:rsidP="00F6093B">
            <w:pPr>
              <w:jc w:val="both"/>
              <w:rPr>
                <w:del w:id="104" w:author="hyx" w:date="2018-11-02T10:22:00Z"/>
                <w:szCs w:val="21"/>
              </w:rPr>
            </w:pPr>
            <w:moveFrom w:id="105" w:author="hyx" w:date="2018-11-02T10:09:00Z">
              <w:del w:id="106" w:author="hyx" w:date="2018-11-02T10:22:00Z">
                <w:r w:rsidRPr="00883581" w:rsidDel="00FD2596">
                  <w:rPr>
                    <w:rFonts w:hint="eastAsia"/>
                    <w:sz w:val="21"/>
                    <w:szCs w:val="21"/>
                  </w:rPr>
                  <w:delText>工程部署计划</w:delText>
                </w:r>
              </w:del>
            </w:moveFrom>
          </w:p>
        </w:tc>
      </w:tr>
      <w:tr w:rsidR="00F6093B" w:rsidRPr="00883581" w:rsidDel="00FD2596" w14:paraId="66DDBB22" w14:textId="0D405E50" w:rsidTr="00F6093B">
        <w:trPr>
          <w:del w:id="107" w:author="hyx" w:date="2018-11-02T10:22:00Z"/>
        </w:trPr>
        <w:tc>
          <w:tcPr>
            <w:tcW w:w="8359" w:type="dxa"/>
          </w:tcPr>
          <w:p w14:paraId="48D6789B" w14:textId="14293E1B" w:rsidR="00F6093B" w:rsidRPr="00883581" w:rsidDel="00FD2596" w:rsidRDefault="00F6093B" w:rsidP="00F6093B">
            <w:pPr>
              <w:jc w:val="both"/>
              <w:rPr>
                <w:del w:id="108" w:author="hyx" w:date="2018-11-02T10:22:00Z"/>
                <w:szCs w:val="21"/>
              </w:rPr>
            </w:pPr>
            <w:moveFrom w:id="109" w:author="hyx" w:date="2018-11-02T10:09:00Z">
              <w:del w:id="110" w:author="hyx" w:date="2018-11-02T10:22:00Z">
                <w:r w:rsidRPr="00883581" w:rsidDel="00FD2596">
                  <w:rPr>
                    <w:rFonts w:hint="eastAsia"/>
                    <w:sz w:val="21"/>
                    <w:szCs w:val="21"/>
                  </w:rPr>
                  <w:delText>项目总结报告</w:delText>
                </w:r>
              </w:del>
            </w:moveFrom>
          </w:p>
        </w:tc>
      </w:tr>
      <w:moveFromRangeEnd w:id="56"/>
    </w:tbl>
    <w:p w14:paraId="26160BC7" w14:textId="77777777" w:rsidR="00BF54C6" w:rsidRPr="00883581" w:rsidRDefault="00BF54C6" w:rsidP="00883581"/>
    <w:tbl>
      <w:tblPr>
        <w:tblStyle w:val="afb"/>
        <w:tblpPr w:leftFromText="180" w:rightFromText="180" w:vertAnchor="text" w:horzAnchor="margin" w:tblpY="-66"/>
        <w:tblW w:w="8359" w:type="dxa"/>
        <w:tblLook w:val="04A0" w:firstRow="1" w:lastRow="0" w:firstColumn="1" w:lastColumn="0" w:noHBand="0" w:noVBand="1"/>
      </w:tblPr>
      <w:tblGrid>
        <w:gridCol w:w="8359"/>
      </w:tblGrid>
      <w:tr w:rsidR="00D90869" w:rsidRPr="00072CF3" w14:paraId="60BEA10F" w14:textId="77777777" w:rsidTr="00D90869">
        <w:tc>
          <w:tcPr>
            <w:tcW w:w="8359" w:type="dxa"/>
            <w:shd w:val="clear" w:color="auto" w:fill="BDD6EE" w:themeFill="accent1" w:themeFillTint="66"/>
          </w:tcPr>
          <w:p w14:paraId="36BBE14A" w14:textId="77777777" w:rsidR="00D90869" w:rsidRPr="00072CF3" w:rsidRDefault="00D90869" w:rsidP="00D90869">
            <w:pPr>
              <w:ind w:firstLine="360"/>
              <w:jc w:val="center"/>
              <w:rPr>
                <w:rFonts w:asciiTheme="minorHAnsi" w:eastAsiaTheme="minorEastAsia" w:hAnsiTheme="minorHAnsi"/>
                <w:b/>
                <w:kern w:val="2"/>
                <w:szCs w:val="24"/>
              </w:rPr>
            </w:pPr>
            <w:bookmarkStart w:id="111" w:name="_Toc527912173"/>
            <w:moveToRangeStart w:id="112" w:author="hyx" w:date="2018-11-02T10:09:00Z" w:name="move528916678"/>
            <w:moveTo w:id="113" w:author="hyx" w:date="2018-11-02T10:09:00Z">
              <w:r w:rsidRPr="00883581">
                <w:rPr>
                  <w:rFonts w:hint="eastAsia"/>
                  <w:b/>
                  <w:bCs/>
                  <w:sz w:val="21"/>
                  <w:szCs w:val="21"/>
                </w:rPr>
                <w:t>非移交的产品</w:t>
              </w:r>
            </w:moveTo>
          </w:p>
        </w:tc>
      </w:tr>
      <w:tr w:rsidR="00D90869" w:rsidRPr="00072CF3" w14:paraId="7F57A09A" w14:textId="77777777" w:rsidTr="00D90869">
        <w:tc>
          <w:tcPr>
            <w:tcW w:w="8359" w:type="dxa"/>
          </w:tcPr>
          <w:p w14:paraId="0C3599BD" w14:textId="77777777" w:rsidR="00D90869" w:rsidRPr="00072CF3" w:rsidRDefault="00D90869" w:rsidP="00D90869">
            <w:pPr>
              <w:jc w:val="both"/>
              <w:rPr>
                <w:rFonts w:asciiTheme="minorHAnsi" w:eastAsiaTheme="minorEastAsia" w:hAnsiTheme="minorHAnsi"/>
                <w:kern w:val="2"/>
                <w:szCs w:val="24"/>
              </w:rPr>
            </w:pPr>
            <w:moveTo w:id="114" w:author="hyx" w:date="2018-11-02T10:09:00Z">
              <w:r w:rsidRPr="00883581">
                <w:rPr>
                  <w:rFonts w:hint="eastAsia"/>
                  <w:sz w:val="21"/>
                  <w:szCs w:val="21"/>
                </w:rPr>
                <w:t>文档编写说明</w:t>
              </w:r>
            </w:moveTo>
          </w:p>
        </w:tc>
      </w:tr>
      <w:tr w:rsidR="00D90869" w:rsidRPr="00072CF3" w14:paraId="5F576472" w14:textId="77777777" w:rsidTr="00D90869">
        <w:tc>
          <w:tcPr>
            <w:tcW w:w="8359" w:type="dxa"/>
          </w:tcPr>
          <w:p w14:paraId="5FB935F2" w14:textId="77777777" w:rsidR="00D90869" w:rsidRPr="00072CF3" w:rsidRDefault="00D90869" w:rsidP="00D90869">
            <w:pPr>
              <w:jc w:val="both"/>
              <w:rPr>
                <w:rFonts w:asciiTheme="minorHAnsi" w:eastAsiaTheme="minorEastAsia" w:hAnsiTheme="minorHAnsi"/>
                <w:kern w:val="2"/>
                <w:szCs w:val="24"/>
              </w:rPr>
            </w:pPr>
            <w:moveTo w:id="115" w:author="hyx" w:date="2018-11-02T10:09:00Z">
              <w:r w:rsidRPr="00883581">
                <w:rPr>
                  <w:rFonts w:hint="eastAsia"/>
                  <w:sz w:val="21"/>
                  <w:szCs w:val="21"/>
                </w:rPr>
                <w:t>置管理说明</w:t>
              </w:r>
            </w:moveTo>
          </w:p>
        </w:tc>
      </w:tr>
      <w:tr w:rsidR="00D90869" w:rsidRPr="00072CF3" w14:paraId="6648DF19" w14:textId="77777777" w:rsidTr="00D90869">
        <w:tc>
          <w:tcPr>
            <w:tcW w:w="8359" w:type="dxa"/>
          </w:tcPr>
          <w:p w14:paraId="36B559F5" w14:textId="77777777" w:rsidR="00D90869" w:rsidRPr="00072CF3" w:rsidRDefault="00D90869" w:rsidP="00D90869">
            <w:pPr>
              <w:jc w:val="both"/>
              <w:rPr>
                <w:rFonts w:asciiTheme="minorHAnsi" w:eastAsiaTheme="minorEastAsia" w:hAnsiTheme="minorHAnsi"/>
                <w:kern w:val="2"/>
                <w:szCs w:val="24"/>
              </w:rPr>
            </w:pPr>
            <w:moveTo w:id="116" w:author="hyx" w:date="2018-11-02T10:09:00Z">
              <w:r w:rsidRPr="00883581">
                <w:rPr>
                  <w:rFonts w:hint="eastAsia"/>
                  <w:sz w:val="21"/>
                  <w:szCs w:val="21"/>
                </w:rPr>
                <w:t>项目可行性报告</w:t>
              </w:r>
            </w:moveTo>
          </w:p>
        </w:tc>
      </w:tr>
      <w:tr w:rsidR="00D90869" w:rsidRPr="001A1ECE" w14:paraId="6628414E" w14:textId="77777777" w:rsidTr="00D90869">
        <w:tc>
          <w:tcPr>
            <w:tcW w:w="8359" w:type="dxa"/>
          </w:tcPr>
          <w:p w14:paraId="14A3ACC8" w14:textId="77777777" w:rsidR="00D90869" w:rsidRPr="001A1ECE" w:rsidRDefault="00D90869" w:rsidP="00D90869">
            <w:pPr>
              <w:jc w:val="both"/>
              <w:rPr>
                <w:sz w:val="21"/>
                <w:szCs w:val="21"/>
              </w:rPr>
            </w:pPr>
            <w:moveTo w:id="117" w:author="hyx" w:date="2018-11-02T10:09:00Z">
              <w:r w:rsidRPr="00883581">
                <w:rPr>
                  <w:rFonts w:hint="eastAsia"/>
                  <w:sz w:val="21"/>
                  <w:szCs w:val="21"/>
                </w:rPr>
                <w:t>项目章程、总体项目计划</w:t>
              </w:r>
            </w:moveTo>
          </w:p>
        </w:tc>
      </w:tr>
      <w:tr w:rsidR="00D90869" w:rsidRPr="00883581" w14:paraId="08C624D6" w14:textId="77777777" w:rsidTr="00D90869">
        <w:tc>
          <w:tcPr>
            <w:tcW w:w="8359" w:type="dxa"/>
          </w:tcPr>
          <w:p w14:paraId="315E4692" w14:textId="77777777" w:rsidR="00D90869" w:rsidRPr="00883581" w:rsidRDefault="00D90869" w:rsidP="00D90869">
            <w:pPr>
              <w:jc w:val="both"/>
              <w:rPr>
                <w:szCs w:val="21"/>
              </w:rPr>
            </w:pPr>
            <w:moveTo w:id="118" w:author="hyx" w:date="2018-11-02T10:09:00Z">
              <w:r w:rsidRPr="00883581">
                <w:rPr>
                  <w:rFonts w:hint="eastAsia"/>
                  <w:sz w:val="21"/>
                  <w:szCs w:val="21"/>
                </w:rPr>
                <w:t>需求开发计划</w:t>
              </w:r>
            </w:moveTo>
          </w:p>
        </w:tc>
      </w:tr>
      <w:tr w:rsidR="00D90869" w:rsidRPr="00883581" w14:paraId="279D6C71" w14:textId="77777777" w:rsidTr="00D90869">
        <w:tc>
          <w:tcPr>
            <w:tcW w:w="8359" w:type="dxa"/>
          </w:tcPr>
          <w:p w14:paraId="347FD865" w14:textId="77777777" w:rsidR="00D90869" w:rsidRPr="00883581" w:rsidRDefault="00D90869" w:rsidP="00D90869">
            <w:pPr>
              <w:jc w:val="both"/>
              <w:rPr>
                <w:szCs w:val="21"/>
              </w:rPr>
            </w:pPr>
            <w:moveTo w:id="119" w:author="hyx" w:date="2018-11-02T10:09:00Z">
              <w:r w:rsidRPr="00883581">
                <w:rPr>
                  <w:rFonts w:hint="eastAsia"/>
                  <w:sz w:val="21"/>
                  <w:szCs w:val="21"/>
                </w:rPr>
                <w:t>质量保证计划、</w:t>
              </w:r>
            </w:moveTo>
          </w:p>
        </w:tc>
      </w:tr>
      <w:tr w:rsidR="00D90869" w:rsidRPr="00883581" w14:paraId="4340C777" w14:textId="77777777" w:rsidTr="00D90869">
        <w:tc>
          <w:tcPr>
            <w:tcW w:w="8359" w:type="dxa"/>
          </w:tcPr>
          <w:p w14:paraId="5D55E50B" w14:textId="77777777" w:rsidR="00D90869" w:rsidRPr="00883581" w:rsidRDefault="00D90869" w:rsidP="00D90869">
            <w:pPr>
              <w:jc w:val="both"/>
              <w:rPr>
                <w:szCs w:val="21"/>
              </w:rPr>
            </w:pPr>
            <w:moveTo w:id="120" w:author="hyx" w:date="2018-11-02T10:09:00Z">
              <w:r w:rsidRPr="00883581">
                <w:rPr>
                  <w:rFonts w:hint="eastAsia"/>
                  <w:sz w:val="21"/>
                  <w:szCs w:val="21"/>
                </w:rPr>
                <w:t>概要设计说明</w:t>
              </w:r>
            </w:moveTo>
          </w:p>
        </w:tc>
      </w:tr>
      <w:tr w:rsidR="00D90869" w:rsidRPr="00883581" w14:paraId="1AE84DE1" w14:textId="77777777" w:rsidTr="00D90869">
        <w:tc>
          <w:tcPr>
            <w:tcW w:w="8359" w:type="dxa"/>
          </w:tcPr>
          <w:p w14:paraId="2730EC5C" w14:textId="77777777" w:rsidR="00D90869" w:rsidRPr="00883581" w:rsidRDefault="00D90869" w:rsidP="00D90869">
            <w:pPr>
              <w:jc w:val="both"/>
              <w:rPr>
                <w:szCs w:val="21"/>
              </w:rPr>
            </w:pPr>
            <w:moveTo w:id="121" w:author="hyx" w:date="2018-11-02T10:09:00Z">
              <w:r w:rsidRPr="00883581">
                <w:rPr>
                  <w:rFonts w:hint="eastAsia"/>
                  <w:sz w:val="21"/>
                  <w:szCs w:val="21"/>
                </w:rPr>
                <w:t>测试计划</w:t>
              </w:r>
            </w:moveTo>
          </w:p>
        </w:tc>
      </w:tr>
      <w:tr w:rsidR="00D90869" w:rsidRPr="00883581" w14:paraId="76C8D8D8" w14:textId="77777777" w:rsidTr="00D90869">
        <w:tc>
          <w:tcPr>
            <w:tcW w:w="8359" w:type="dxa"/>
          </w:tcPr>
          <w:p w14:paraId="5D007D04" w14:textId="77777777" w:rsidR="00D90869" w:rsidRPr="00883581" w:rsidRDefault="00D90869" w:rsidP="00D90869">
            <w:pPr>
              <w:jc w:val="both"/>
              <w:rPr>
                <w:szCs w:val="21"/>
              </w:rPr>
            </w:pPr>
            <w:moveTo w:id="122" w:author="hyx" w:date="2018-11-02T10:09:00Z">
              <w:r w:rsidRPr="00883581">
                <w:rPr>
                  <w:rFonts w:hint="eastAsia"/>
                  <w:sz w:val="21"/>
                  <w:szCs w:val="21"/>
                </w:rPr>
                <w:t>系统维护计划</w:t>
              </w:r>
            </w:moveTo>
          </w:p>
        </w:tc>
      </w:tr>
      <w:tr w:rsidR="00D90869" w:rsidRPr="00883581" w14:paraId="667ADBCA" w14:textId="77777777" w:rsidTr="00D90869">
        <w:tc>
          <w:tcPr>
            <w:tcW w:w="8359" w:type="dxa"/>
          </w:tcPr>
          <w:p w14:paraId="1233C0DF" w14:textId="77777777" w:rsidR="00D90869" w:rsidRPr="00883581" w:rsidRDefault="00D90869" w:rsidP="00D90869">
            <w:pPr>
              <w:jc w:val="both"/>
              <w:rPr>
                <w:szCs w:val="21"/>
              </w:rPr>
            </w:pPr>
            <w:moveTo w:id="123" w:author="hyx" w:date="2018-11-02T10:09:00Z">
              <w:r w:rsidRPr="00883581">
                <w:rPr>
                  <w:rFonts w:hint="eastAsia"/>
                  <w:sz w:val="21"/>
                  <w:szCs w:val="21"/>
                </w:rPr>
                <w:t>系统设计计划</w:t>
              </w:r>
            </w:moveTo>
          </w:p>
        </w:tc>
      </w:tr>
      <w:tr w:rsidR="00D90869" w:rsidRPr="00883581" w14:paraId="70EBA1F4" w14:textId="77777777" w:rsidTr="00D90869">
        <w:tc>
          <w:tcPr>
            <w:tcW w:w="8359" w:type="dxa"/>
          </w:tcPr>
          <w:p w14:paraId="124EB7BE" w14:textId="77777777" w:rsidR="00D90869" w:rsidRPr="00883581" w:rsidRDefault="00D90869" w:rsidP="00D90869">
            <w:pPr>
              <w:jc w:val="both"/>
              <w:rPr>
                <w:szCs w:val="21"/>
              </w:rPr>
            </w:pPr>
            <w:moveTo w:id="124" w:author="hyx" w:date="2018-11-02T10:09:00Z">
              <w:r w:rsidRPr="00883581">
                <w:rPr>
                  <w:rFonts w:hint="eastAsia"/>
                  <w:sz w:val="21"/>
                  <w:szCs w:val="21"/>
                </w:rPr>
                <w:t>编码与系统实现计划</w:t>
              </w:r>
            </w:moveTo>
          </w:p>
        </w:tc>
      </w:tr>
      <w:tr w:rsidR="00D90869" w:rsidRPr="00883581" w14:paraId="11A9F478" w14:textId="77777777" w:rsidTr="00D90869">
        <w:tc>
          <w:tcPr>
            <w:tcW w:w="8359" w:type="dxa"/>
          </w:tcPr>
          <w:p w14:paraId="1AB0F4BF" w14:textId="77777777" w:rsidR="00D90869" w:rsidRPr="00883581" w:rsidRDefault="00D90869" w:rsidP="00D90869">
            <w:pPr>
              <w:jc w:val="both"/>
              <w:rPr>
                <w:szCs w:val="21"/>
              </w:rPr>
            </w:pPr>
            <w:moveTo w:id="125" w:author="hyx" w:date="2018-11-02T10:09:00Z">
              <w:r w:rsidRPr="00883581">
                <w:rPr>
                  <w:rFonts w:hint="eastAsia"/>
                  <w:sz w:val="21"/>
                  <w:szCs w:val="21"/>
                </w:rPr>
                <w:t>工程部署计划</w:t>
              </w:r>
            </w:moveTo>
          </w:p>
        </w:tc>
      </w:tr>
      <w:tr w:rsidR="00D90869" w:rsidRPr="00883581" w14:paraId="669E4CE4" w14:textId="77777777" w:rsidTr="00D90869">
        <w:tc>
          <w:tcPr>
            <w:tcW w:w="8359" w:type="dxa"/>
          </w:tcPr>
          <w:p w14:paraId="40145219" w14:textId="77777777" w:rsidR="00D90869" w:rsidRPr="00883581" w:rsidRDefault="00D90869" w:rsidP="00D90869">
            <w:pPr>
              <w:jc w:val="both"/>
              <w:rPr>
                <w:szCs w:val="21"/>
              </w:rPr>
            </w:pPr>
            <w:moveTo w:id="126" w:author="hyx" w:date="2018-11-02T10:09:00Z">
              <w:r w:rsidRPr="00883581">
                <w:rPr>
                  <w:rFonts w:hint="eastAsia"/>
                  <w:sz w:val="21"/>
                  <w:szCs w:val="21"/>
                </w:rPr>
                <w:t>项目总结报告</w:t>
              </w:r>
            </w:moveTo>
          </w:p>
        </w:tc>
      </w:tr>
    </w:tbl>
    <w:moveToRangeEnd w:id="112"/>
    <w:p w14:paraId="19EC5DA6" w14:textId="04FF8856" w:rsidR="00EF609A" w:rsidRDefault="00EF609A" w:rsidP="006B1DC2">
      <w:pPr>
        <w:pStyle w:val="a1"/>
      </w:pPr>
      <w:r>
        <w:rPr>
          <w:rFonts w:hint="eastAsia"/>
        </w:rPr>
        <w:t>服务</w:t>
      </w:r>
      <w:bookmarkEnd w:id="111"/>
    </w:p>
    <w:tbl>
      <w:tblPr>
        <w:tblStyle w:val="afb"/>
        <w:tblW w:w="9024" w:type="dxa"/>
        <w:tblInd w:w="113" w:type="dxa"/>
        <w:tblLayout w:type="fixed"/>
        <w:tblLook w:val="06A0" w:firstRow="1" w:lastRow="0" w:firstColumn="1" w:lastColumn="0" w:noHBand="1" w:noVBand="1"/>
      </w:tblPr>
      <w:tblGrid>
        <w:gridCol w:w="2256"/>
        <w:gridCol w:w="2256"/>
        <w:gridCol w:w="2256"/>
        <w:gridCol w:w="2256"/>
      </w:tblGrid>
      <w:tr w:rsidR="00F6093B" w14:paraId="324CE7B8" w14:textId="77777777" w:rsidTr="00F6093B">
        <w:tc>
          <w:tcPr>
            <w:tcW w:w="2256" w:type="dxa"/>
          </w:tcPr>
          <w:p w14:paraId="193F7E2F" w14:textId="77777777" w:rsidR="00F6093B" w:rsidRDefault="00F6093B" w:rsidP="00F6093B">
            <w:r>
              <w:t>服务名</w:t>
            </w:r>
          </w:p>
        </w:tc>
        <w:tc>
          <w:tcPr>
            <w:tcW w:w="2256" w:type="dxa"/>
          </w:tcPr>
          <w:p w14:paraId="33D88394" w14:textId="77777777" w:rsidR="00F6093B" w:rsidRDefault="00F6093B" w:rsidP="00F6093B">
            <w:r>
              <w:t>开始时间</w:t>
            </w:r>
          </w:p>
        </w:tc>
        <w:tc>
          <w:tcPr>
            <w:tcW w:w="2256" w:type="dxa"/>
          </w:tcPr>
          <w:p w14:paraId="143C8894" w14:textId="77777777" w:rsidR="00F6093B" w:rsidRDefault="00F6093B" w:rsidP="00F6093B">
            <w:r>
              <w:t>最短服务期限</w:t>
            </w:r>
          </w:p>
        </w:tc>
        <w:tc>
          <w:tcPr>
            <w:tcW w:w="2256" w:type="dxa"/>
          </w:tcPr>
          <w:p w14:paraId="71505800" w14:textId="77777777" w:rsidR="00F6093B" w:rsidRDefault="00F6093B" w:rsidP="00F6093B">
            <w:r>
              <w:t>备注说明</w:t>
            </w:r>
          </w:p>
        </w:tc>
      </w:tr>
      <w:tr w:rsidR="00F6093B" w14:paraId="2AFB4519" w14:textId="77777777" w:rsidTr="00F6093B">
        <w:tc>
          <w:tcPr>
            <w:tcW w:w="2256" w:type="dxa"/>
          </w:tcPr>
          <w:p w14:paraId="4B625117" w14:textId="77777777" w:rsidR="00F6093B" w:rsidRDefault="00F6093B" w:rsidP="00F6093B">
            <w:r>
              <w:t>相关人员培训</w:t>
            </w:r>
          </w:p>
        </w:tc>
        <w:tc>
          <w:tcPr>
            <w:tcW w:w="2256" w:type="dxa"/>
          </w:tcPr>
          <w:p w14:paraId="15CDB1A1" w14:textId="77777777" w:rsidR="00F6093B" w:rsidRDefault="00F6093B" w:rsidP="00F6093B">
            <w:r>
              <w:t>暂定</w:t>
            </w:r>
          </w:p>
        </w:tc>
        <w:tc>
          <w:tcPr>
            <w:tcW w:w="2256" w:type="dxa"/>
          </w:tcPr>
          <w:p w14:paraId="0F2431E7" w14:textId="77777777" w:rsidR="00F6093B" w:rsidRDefault="00F6093B" w:rsidP="00F6093B"/>
        </w:tc>
        <w:tc>
          <w:tcPr>
            <w:tcW w:w="2256" w:type="dxa"/>
          </w:tcPr>
          <w:p w14:paraId="7A9B182C" w14:textId="77777777" w:rsidR="00F6093B" w:rsidRDefault="00F6093B" w:rsidP="00F6093B"/>
        </w:tc>
      </w:tr>
    </w:tbl>
    <w:p w14:paraId="471CA278" w14:textId="3ABD27BE" w:rsidR="002675C8" w:rsidRPr="002675C8" w:rsidRDefault="002675C8" w:rsidP="002675C8"/>
    <w:p w14:paraId="0364A469" w14:textId="741D985A" w:rsidR="002675C8" w:rsidRDefault="002675C8" w:rsidP="002675C8">
      <w:pPr>
        <w:pStyle w:val="a0"/>
        <w:numPr>
          <w:ilvl w:val="0"/>
          <w:numId w:val="0"/>
        </w:numPr>
        <w:ind w:left="709"/>
      </w:pPr>
    </w:p>
    <w:p w14:paraId="14D974C1" w14:textId="5214B20F" w:rsidR="002675C8" w:rsidRPr="00BE19A2" w:rsidRDefault="00EF609A" w:rsidP="00883581">
      <w:pPr>
        <w:pStyle w:val="a0"/>
      </w:pPr>
      <w:bookmarkStart w:id="127" w:name="_Toc527912174"/>
      <w:r>
        <w:rPr>
          <w:rFonts w:hint="eastAsia"/>
        </w:rPr>
        <w:lastRenderedPageBreak/>
        <w:t>验收</w:t>
      </w:r>
      <w:r>
        <w:t>标准</w:t>
      </w:r>
      <w:bookmarkEnd w:id="127"/>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128" w:name="_Toc527912175"/>
      <w:r>
        <w:rPr>
          <w:rFonts w:hint="eastAsia"/>
        </w:rPr>
        <w:t>实施</w:t>
      </w:r>
      <w:r>
        <w:t>计划</w:t>
      </w:r>
      <w:bookmarkEnd w:id="128"/>
    </w:p>
    <w:p w14:paraId="52979D15" w14:textId="77777777" w:rsidR="00A73AA9" w:rsidRPr="009B7F8E" w:rsidRDefault="00A73AA9" w:rsidP="00A73AA9">
      <w:pPr>
        <w:pStyle w:val="a0"/>
      </w:pPr>
      <w:bookmarkStart w:id="129" w:name="_Toc521309544"/>
      <w:bookmarkStart w:id="130" w:name="_Toc495757981"/>
      <w:bookmarkStart w:id="131" w:name="_Toc495758668"/>
      <w:bookmarkStart w:id="132" w:name="_Toc496746350"/>
      <w:bookmarkStart w:id="133" w:name="_Toc527912176"/>
      <w:r w:rsidRPr="009B7F8E">
        <w:rPr>
          <w:rFonts w:hint="eastAsia"/>
        </w:rPr>
        <w:t>工作任务的分解与人员分工</w:t>
      </w:r>
      <w:bookmarkEnd w:id="129"/>
      <w:bookmarkEnd w:id="130"/>
      <w:bookmarkEnd w:id="131"/>
      <w:bookmarkEnd w:id="132"/>
      <w:bookmarkEnd w:id="133"/>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w:t>
            </w:r>
            <w:proofErr w:type="gramStart"/>
            <w:r w:rsidRPr="00837BF0">
              <w:rPr>
                <w:rFonts w:ascii="等线" w:eastAsia="等线" w:hAnsi="等线" w:hint="eastAsia"/>
                <w:bCs/>
                <w:color w:val="000000"/>
                <w:sz w:val="22"/>
              </w:rPr>
              <w:t>轩</w:t>
            </w:r>
            <w:proofErr w:type="gramEnd"/>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134" w:name="OLE_LINK3"/>
            <w:r w:rsidRPr="00746F70">
              <w:rPr>
                <w:rFonts w:hint="eastAsia"/>
              </w:rPr>
              <w:t>创建需求跟踪能力矩阵</w:t>
            </w:r>
            <w:bookmarkEnd w:id="134"/>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135" w:name="_Toc521309545"/>
      <w:bookmarkStart w:id="136" w:name="_Toc495757982"/>
      <w:bookmarkStart w:id="137" w:name="_Toc495758669"/>
      <w:bookmarkStart w:id="138" w:name="_Toc496746351"/>
      <w:bookmarkStart w:id="139" w:name="_Toc527912177"/>
      <w:r w:rsidRPr="009B7F8E">
        <w:rPr>
          <w:rFonts w:hint="eastAsia"/>
        </w:rPr>
        <w:lastRenderedPageBreak/>
        <w:t>接口人员</w:t>
      </w:r>
      <w:bookmarkEnd w:id="135"/>
      <w:bookmarkEnd w:id="136"/>
      <w:bookmarkEnd w:id="137"/>
      <w:bookmarkEnd w:id="138"/>
      <w:bookmarkEnd w:id="139"/>
    </w:p>
    <w:p w14:paraId="2297B8F0" w14:textId="77777777" w:rsidR="008E48F7" w:rsidRPr="00942D1F" w:rsidRDefault="008E48F7" w:rsidP="008E48F7">
      <w:pPr>
        <w:pStyle w:val="a"/>
        <w:numPr>
          <w:ilvl w:val="0"/>
          <w:numId w:val="0"/>
        </w:numPr>
      </w:pPr>
      <w:bookmarkStart w:id="140" w:name="_Toc521309546"/>
      <w:bookmarkStart w:id="141" w:name="_Toc495757983"/>
      <w:bookmarkStart w:id="142"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w:t>
            </w:r>
            <w:proofErr w:type="gramStart"/>
            <w:r w:rsidRPr="00966B6F">
              <w:rPr>
                <w:rFonts w:ascii="等线" w:eastAsia="等线" w:hAnsi="等线" w:hint="eastAsia"/>
                <w:color w:val="000000"/>
                <w:sz w:val="22"/>
              </w:rPr>
              <w:t>枨</w:t>
            </w:r>
            <w:proofErr w:type="gramEnd"/>
          </w:p>
        </w:tc>
        <w:tc>
          <w:tcPr>
            <w:tcW w:w="3612" w:type="dxa"/>
          </w:tcPr>
          <w:p w14:paraId="2D64996D" w14:textId="79E82BF6" w:rsidR="008E48F7" w:rsidRDefault="00036BA5" w:rsidP="008E48F7">
            <w:pPr>
              <w:jc w:val="center"/>
            </w:pPr>
            <w:r w:rsidRPr="00A856F1">
              <w:rPr>
                <w:rFonts w:asciiTheme="minorEastAsia" w:hAnsiTheme="minorEastAsia"/>
                <w:sz w:val="20"/>
                <w:szCs w:val="20"/>
              </w:rPr>
              <w:t>yangc@zucc.edu.cn</w:t>
            </w:r>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143" w:name="_Toc496746352"/>
      <w:bookmarkStart w:id="144" w:name="_Toc527912178"/>
      <w:r w:rsidRPr="009B7F8E">
        <w:rPr>
          <w:rFonts w:hint="eastAsia"/>
        </w:rPr>
        <w:t>进度</w:t>
      </w:r>
      <w:bookmarkEnd w:id="140"/>
      <w:bookmarkEnd w:id="141"/>
      <w:bookmarkEnd w:id="142"/>
      <w:bookmarkEnd w:id="143"/>
      <w:bookmarkEnd w:id="144"/>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详见《</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7C34821D" w14:textId="2071DC29" w:rsidR="00A73AA9" w:rsidRDefault="00A73AA9" w:rsidP="00A73AA9">
      <w:pPr>
        <w:rPr>
          <w:ins w:id="145" w:author="hyx" w:date="2018-11-02T10:09:00Z"/>
          <w:rFonts w:ascii="Times New Roman" w:hAnsi="Times New Roman" w:cs="Times New Roman"/>
          <w:szCs w:val="24"/>
        </w:rPr>
      </w:pPr>
    </w:p>
    <w:p w14:paraId="4B17CE09" w14:textId="3A8A8F22" w:rsidR="00D90869" w:rsidRDefault="00D90869" w:rsidP="00A73AA9">
      <w:pPr>
        <w:rPr>
          <w:ins w:id="146" w:author="hyx" w:date="2018-11-02T10:09:00Z"/>
          <w:rFonts w:ascii="Times New Roman" w:hAnsi="Times New Roman" w:cs="Times New Roman"/>
          <w:szCs w:val="24"/>
        </w:rPr>
      </w:pPr>
    </w:p>
    <w:p w14:paraId="70A1CBB6" w14:textId="77777777" w:rsidR="00D90869" w:rsidRPr="009B7F8E" w:rsidRDefault="00D90869" w:rsidP="00A73AA9">
      <w:pPr>
        <w:rPr>
          <w:rFonts w:ascii="Times New Roman" w:hAnsi="Times New Roman" w:cs="Times New Roman"/>
          <w:szCs w:val="24"/>
        </w:rPr>
      </w:pPr>
    </w:p>
    <w:p w14:paraId="057087A7" w14:textId="77777777" w:rsidR="00A73AA9" w:rsidRPr="009B7F8E" w:rsidRDefault="00A73AA9" w:rsidP="00A73AA9">
      <w:pPr>
        <w:pStyle w:val="a0"/>
      </w:pPr>
      <w:bookmarkStart w:id="147" w:name="_Toc521309548"/>
      <w:bookmarkStart w:id="148" w:name="_Toc495757985"/>
      <w:bookmarkStart w:id="149" w:name="_Toc495758672"/>
      <w:bookmarkStart w:id="150" w:name="_Toc496746354"/>
      <w:bookmarkStart w:id="151" w:name="_Toc527912179"/>
      <w:r w:rsidRPr="009B7F8E">
        <w:rPr>
          <w:rFonts w:hint="eastAsia"/>
        </w:rPr>
        <w:t>关键问题</w:t>
      </w:r>
      <w:bookmarkEnd w:id="147"/>
      <w:bookmarkEnd w:id="148"/>
      <w:bookmarkEnd w:id="149"/>
      <w:bookmarkEnd w:id="150"/>
      <w:bookmarkEnd w:id="151"/>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提前改变任务的分配，他人顶上</w:t>
            </w:r>
          </w:p>
        </w:tc>
        <w:tc>
          <w:tcPr>
            <w:tcW w:w="1157" w:type="dxa"/>
            <w:shd w:val="clear" w:color="auto" w:fill="auto"/>
          </w:tcPr>
          <w:p w14:paraId="3C86B4AC" w14:textId="77777777" w:rsidR="008E48F7" w:rsidRDefault="008E48F7" w:rsidP="008E48F7">
            <w:pPr>
              <w:ind w:firstLine="420"/>
            </w:pPr>
            <w:r>
              <w:rPr>
                <w:rFonts w:hint="eastAsia"/>
              </w:rPr>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t>项目成员不能实现项目</w:t>
            </w:r>
          </w:p>
        </w:tc>
        <w:tc>
          <w:tcPr>
            <w:tcW w:w="1157" w:type="dxa"/>
            <w:shd w:val="clear" w:color="auto" w:fill="auto"/>
          </w:tcPr>
          <w:p w14:paraId="0CC4649E" w14:textId="77777777" w:rsidR="008E48F7" w:rsidRDefault="008E48F7" w:rsidP="008E48F7">
            <w:r>
              <w:rPr>
                <w:rFonts w:hint="eastAsia"/>
              </w:rPr>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制定培训计划</w:t>
            </w:r>
          </w:p>
        </w:tc>
        <w:tc>
          <w:tcPr>
            <w:tcW w:w="1157" w:type="dxa"/>
            <w:shd w:val="clear" w:color="auto" w:fill="auto"/>
          </w:tcPr>
          <w:p w14:paraId="55814DD0" w14:textId="77777777" w:rsidR="008E48F7" w:rsidRDefault="008E48F7" w:rsidP="008E48F7">
            <w:pPr>
              <w:ind w:firstLine="420"/>
            </w:pPr>
            <w:r>
              <w:rPr>
                <w:rFonts w:hint="eastAsia"/>
              </w:rPr>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proofErr w:type="spellStart"/>
            <w:r>
              <w:rPr>
                <w:rFonts w:hint="eastAsia"/>
              </w:rPr>
              <w:t>G</w:t>
            </w:r>
            <w:r>
              <w:t>it</w:t>
            </w:r>
            <w:proofErr w:type="spellEnd"/>
            <w:r>
              <w:rPr>
                <w:rFonts w:hint="eastAsia"/>
              </w:rPr>
              <w:t>远端仓库崩溃</w:t>
            </w:r>
          </w:p>
        </w:tc>
        <w:tc>
          <w:tcPr>
            <w:tcW w:w="1157" w:type="dxa"/>
            <w:shd w:val="clear" w:color="auto" w:fill="auto"/>
          </w:tcPr>
          <w:p w14:paraId="76748775" w14:textId="77777777" w:rsidR="008E48F7" w:rsidRDefault="008E48F7" w:rsidP="008E48F7">
            <w:r>
              <w:rPr>
                <w:rFonts w:hint="eastAsia"/>
              </w:rPr>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lastRenderedPageBreak/>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t>团队成员的能力（包括业务能力和技术能力）和素质，对项目的进展、项目的质量具有很大的影响</w:t>
            </w:r>
          </w:p>
        </w:tc>
        <w:tc>
          <w:tcPr>
            <w:tcW w:w="1157" w:type="dxa"/>
            <w:shd w:val="clear" w:color="auto" w:fill="auto"/>
          </w:tcPr>
          <w:p w14:paraId="50FC0682" w14:textId="77777777" w:rsidR="008E48F7" w:rsidRDefault="008E48F7" w:rsidP="008E48F7">
            <w:r>
              <w:rPr>
                <w:rFonts w:hint="eastAsia"/>
              </w:rPr>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2AC9E46C" w14:textId="05E3C5BA" w:rsidR="008E48F7" w:rsidRDefault="008E48F7" w:rsidP="00E05552">
            <w:pPr>
              <w:ind w:firstLine="420"/>
            </w:pPr>
            <w:r>
              <w:rPr>
                <w:rFonts w:hint="eastAsia"/>
              </w:rPr>
              <w:t>每个人熟悉一种工具（①</w:t>
            </w:r>
            <w:r w:rsidR="00E05552">
              <w:rPr>
                <w:rFonts w:hint="eastAsia"/>
              </w:rPr>
              <w:t>黄叶轩</w:t>
            </w:r>
            <w:r>
              <w:rPr>
                <w:rFonts w:hint="eastAsia"/>
              </w:rPr>
              <w:t>：</w:t>
            </w:r>
            <w:r>
              <w:t>project的熟悉与教学</w:t>
            </w:r>
            <w:r w:rsidR="00A26776">
              <w:rPr>
                <w:rFonts w:hint="eastAsia"/>
              </w:rPr>
              <w:t>；②陈苏民</w:t>
            </w:r>
            <w:r>
              <w:rPr>
                <w:rFonts w:hint="eastAsia"/>
              </w:rPr>
              <w:t>：</w:t>
            </w:r>
            <w:r>
              <w:t xml:space="preserve"> 熟悉需求管理工具与教学</w:t>
            </w:r>
            <w:r>
              <w:rPr>
                <w:rFonts w:hint="eastAsia"/>
              </w:rPr>
              <w:t>；③</w:t>
            </w:r>
            <w:r w:rsidR="00E05552">
              <w:rPr>
                <w:rFonts w:hint="eastAsia"/>
              </w:rPr>
              <w:t>徐双铅</w:t>
            </w:r>
            <w:r>
              <w:rPr>
                <w:rFonts w:hint="eastAsia"/>
              </w:rPr>
              <w:t>：</w:t>
            </w:r>
            <w:r>
              <w:t xml:space="preserve"> 熟悉</w:t>
            </w:r>
            <w:proofErr w:type="spellStart"/>
            <w:r>
              <w:t>Axure</w:t>
            </w:r>
            <w:proofErr w:type="spellEnd"/>
            <w:r>
              <w:t xml:space="preserve"> </w:t>
            </w:r>
            <w:proofErr w:type="spellStart"/>
            <w:r>
              <w:t>rp</w:t>
            </w:r>
            <w:proofErr w:type="spellEnd"/>
            <w:r>
              <w:t xml:space="preserve"> </w:t>
            </w:r>
            <w:r>
              <w:rPr>
                <w:rFonts w:hint="eastAsia"/>
              </w:rPr>
              <w:t>；④</w:t>
            </w:r>
            <w:r w:rsidR="00E05552">
              <w:rPr>
                <w:rFonts w:hint="eastAsia"/>
              </w:rPr>
              <w:t>吕迪</w:t>
            </w:r>
            <w:r>
              <w:rPr>
                <w:rFonts w:hint="eastAsia"/>
              </w:rPr>
              <w:t>：</w:t>
            </w:r>
            <w:r>
              <w:t xml:space="preserve"> 熟悉UML建模工具与教学</w:t>
            </w:r>
          </w:p>
          <w:p w14:paraId="05F7F182" w14:textId="552BA582" w:rsidR="008E48F7" w:rsidRDefault="008E48F7" w:rsidP="00E05552">
            <w:pPr>
              <w:ind w:firstLine="420"/>
            </w:pPr>
            <w:r>
              <w:rPr>
                <w:rFonts w:hint="eastAsia"/>
              </w:rPr>
              <w:t>；⑤</w:t>
            </w:r>
            <w:r w:rsidR="00E05552">
              <w:rPr>
                <w:rFonts w:hint="eastAsia"/>
              </w:rPr>
              <w:t>陈俊仁</w:t>
            </w:r>
            <w:r>
              <w:rPr>
                <w:rFonts w:hint="eastAsia"/>
              </w:rPr>
              <w:t>：</w:t>
            </w:r>
            <w:r w:rsidR="00E05552">
              <w:t xml:space="preserve"> </w:t>
            </w:r>
            <w:proofErr w:type="spellStart"/>
            <w:r>
              <w:t>git</w:t>
            </w:r>
            <w:proofErr w:type="spellEnd"/>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lastRenderedPageBreak/>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152" w:name="_Toc527912180"/>
      <w:r>
        <w:rPr>
          <w:rFonts w:hint="eastAsia"/>
        </w:rPr>
        <w:t>支持</w:t>
      </w:r>
      <w:r>
        <w:t>条件</w:t>
      </w:r>
      <w:bookmarkEnd w:id="152"/>
    </w:p>
    <w:p w14:paraId="275BBFE7" w14:textId="77777777" w:rsidR="00931EBF" w:rsidRPr="009B7F8E" w:rsidRDefault="00931EBF" w:rsidP="00931EBF">
      <w:pPr>
        <w:pStyle w:val="a0"/>
      </w:pPr>
      <w:bookmarkStart w:id="153" w:name="_Toc521309550"/>
      <w:bookmarkStart w:id="154" w:name="_Toc495757987"/>
      <w:bookmarkStart w:id="155" w:name="_Toc495758674"/>
      <w:bookmarkStart w:id="156" w:name="_Toc496746356"/>
      <w:bookmarkStart w:id="157" w:name="_Toc527912181"/>
      <w:r w:rsidRPr="009B7F8E">
        <w:rPr>
          <w:rFonts w:hint="eastAsia"/>
        </w:rPr>
        <w:t>计算机系统支持</w:t>
      </w:r>
      <w:bookmarkEnd w:id="153"/>
      <w:bookmarkEnd w:id="154"/>
      <w:bookmarkEnd w:id="155"/>
      <w:bookmarkEnd w:id="156"/>
      <w:bookmarkEnd w:id="157"/>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proofErr w:type="spellStart"/>
      <w:r>
        <w:rPr>
          <w:rFonts w:cs="Times New Roman" w:hint="eastAsia"/>
          <w:szCs w:val="24"/>
        </w:rPr>
        <w:t>H</w:t>
      </w:r>
      <w:r>
        <w:rPr>
          <w:rFonts w:cs="Times New Roman"/>
          <w:szCs w:val="24"/>
        </w:rPr>
        <w:t>Build</w:t>
      </w:r>
      <w:proofErr w:type="spellEnd"/>
      <w:r w:rsidR="00931EBF">
        <w:rPr>
          <w:rFonts w:cs="Times New Roman"/>
          <w:szCs w:val="24"/>
        </w:rPr>
        <w:t xml:space="preserve"> </w:t>
      </w:r>
      <w:r w:rsidR="00931EBF">
        <w:rPr>
          <w:rFonts w:cs="Times New Roman" w:hint="eastAsia"/>
          <w:szCs w:val="24"/>
        </w:rPr>
        <w:t>前端开发软件 （已配置）</w:t>
      </w:r>
    </w:p>
    <w:p w14:paraId="3070AC2A" w14:textId="3736D1FC" w:rsidR="00931EBF" w:rsidRPr="00967830" w:rsidRDefault="00F92F77" w:rsidP="00F92F77">
      <w:pPr>
        <w:numPr>
          <w:ilvl w:val="0"/>
          <w:numId w:val="11"/>
        </w:numPr>
        <w:rPr>
          <w:rFonts w:ascii="Times New Roman" w:hAnsi="Times New Roman" w:cs="Times New Roman"/>
          <w:szCs w:val="24"/>
        </w:rPr>
      </w:pPr>
      <w:proofErr w:type="spellStart"/>
      <w:r w:rsidRPr="00F92F77">
        <w:rPr>
          <w:rFonts w:cs="Times New Roman"/>
          <w:szCs w:val="24"/>
        </w:rPr>
        <w:t>GitHub</w:t>
      </w:r>
      <w:proofErr w:type="spellEnd"/>
      <w:r w:rsidRPr="00F92F77">
        <w:rPr>
          <w:rFonts w:cs="Times New Roman"/>
          <w:szCs w:val="24"/>
        </w:rPr>
        <w:t xml:space="preserve"> Desktop</w:t>
      </w:r>
      <w:r w:rsidR="00931EBF">
        <w:rPr>
          <w:rFonts w:cs="Times New Roman"/>
          <w:szCs w:val="24"/>
        </w:rPr>
        <w:t xml:space="preserve"> </w:t>
      </w:r>
      <w:r w:rsidR="00931EBF">
        <w:rPr>
          <w:rFonts w:cs="Times New Roman" w:hint="eastAsia"/>
          <w:szCs w:val="24"/>
        </w:rPr>
        <w:t>配置管理软件 （已配置）</w:t>
      </w:r>
    </w:p>
    <w:p w14:paraId="6D8997A7" w14:textId="77777777" w:rsidR="00931EBF" w:rsidRPr="009B7F8E" w:rsidRDefault="00931EBF" w:rsidP="00931EBF">
      <w:pPr>
        <w:pStyle w:val="a0"/>
      </w:pPr>
      <w:bookmarkStart w:id="158" w:name="_Toc521309551"/>
      <w:bookmarkStart w:id="159" w:name="_Toc495757988"/>
      <w:bookmarkStart w:id="160" w:name="_Toc495758675"/>
      <w:bookmarkStart w:id="161" w:name="_Toc496746357"/>
      <w:bookmarkStart w:id="162" w:name="_Toc527912182"/>
      <w:r w:rsidRPr="009B7F8E">
        <w:rPr>
          <w:rFonts w:hint="eastAsia"/>
        </w:rPr>
        <w:t>需由用户承担的工作</w:t>
      </w:r>
      <w:bookmarkEnd w:id="158"/>
      <w:bookmarkEnd w:id="159"/>
      <w:bookmarkEnd w:id="160"/>
      <w:bookmarkEnd w:id="161"/>
      <w:bookmarkEnd w:id="162"/>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163" w:name="_Toc521309552"/>
      <w:bookmarkStart w:id="164" w:name="_Toc495757989"/>
      <w:bookmarkStart w:id="165" w:name="_Toc495758676"/>
      <w:bookmarkStart w:id="166" w:name="_Toc496746358"/>
      <w:bookmarkStart w:id="167" w:name="_Toc527912183"/>
      <w:r>
        <w:rPr>
          <w:rFonts w:hint="eastAsia"/>
        </w:rPr>
        <w:t>外界提供</w:t>
      </w:r>
      <w:r w:rsidRPr="009B7F8E">
        <w:rPr>
          <w:rFonts w:hint="eastAsia"/>
        </w:rPr>
        <w:t>条件</w:t>
      </w:r>
      <w:bookmarkEnd w:id="163"/>
      <w:bookmarkEnd w:id="164"/>
      <w:bookmarkEnd w:id="165"/>
      <w:bookmarkEnd w:id="166"/>
      <w:bookmarkEnd w:id="167"/>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0"/>
        <w:numPr>
          <w:ilvl w:val="0"/>
          <w:numId w:val="19"/>
        </w:numPr>
        <w:spacing w:line="240" w:lineRule="auto"/>
        <w:ind w:firstLineChars="0"/>
      </w:pPr>
      <w:r>
        <w:rPr>
          <w:rFonts w:hint="eastAsia"/>
        </w:rPr>
        <w:t>在校园内</w:t>
      </w:r>
      <w:proofErr w:type="gramStart"/>
      <w:r>
        <w:rPr>
          <w:rFonts w:hint="eastAsia"/>
        </w:rPr>
        <w:t>网环境</w:t>
      </w:r>
      <w:proofErr w:type="gramEnd"/>
      <w:r>
        <w:rPr>
          <w:rFonts w:hint="eastAsia"/>
        </w:rPr>
        <w:t>内运行的服务器</w:t>
      </w:r>
      <w:r>
        <w:rPr>
          <w:rFonts w:hint="eastAsia"/>
        </w:rPr>
        <w:t xml:space="preserve"> x</w:t>
      </w:r>
      <w:r>
        <w:t xml:space="preserve">1 </w:t>
      </w:r>
      <w:r>
        <w:rPr>
          <w:rFonts w:hint="eastAsia"/>
        </w:rPr>
        <w:t>（</w:t>
      </w:r>
      <w:r>
        <w:rPr>
          <w:rFonts w:hint="eastAsia"/>
        </w:rPr>
        <w:t>1</w:t>
      </w:r>
      <w:r>
        <w:t>6</w:t>
      </w:r>
      <w:r>
        <w:rPr>
          <w:rFonts w:hint="eastAsia"/>
        </w:rPr>
        <w:t>核</w:t>
      </w:r>
      <w:proofErr w:type="spellStart"/>
      <w:r>
        <w:rPr>
          <w:rFonts w:hint="eastAsia"/>
        </w:rPr>
        <w:t>cpu</w:t>
      </w:r>
      <w:proofErr w:type="spellEnd"/>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C7DFD8C" w14:textId="6A4AECC5" w:rsidR="00412D76" w:rsidRDefault="00412D76" w:rsidP="008E48F7">
      <w:r>
        <w:rPr>
          <w:rFonts w:hint="eastAsia"/>
        </w:rPr>
        <w:tab/>
      </w:r>
      <w:r>
        <w:rPr>
          <w:rFonts w:hint="eastAsia"/>
        </w:rPr>
        <w:tab/>
      </w:r>
      <w:r>
        <w:rPr>
          <w:rFonts w:hint="eastAsia"/>
        </w:rPr>
        <w:tab/>
        <w:t>可以下载应用的智能手机</w:t>
      </w:r>
    </w:p>
    <w:p w14:paraId="361B961C" w14:textId="6B65FE98" w:rsidR="005870B4" w:rsidRPr="008E48F7" w:rsidRDefault="008E48F7" w:rsidP="00931EBF">
      <w:pPr>
        <w:pStyle w:val="af0"/>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168" w:name="_Toc527912184"/>
      <w:r>
        <w:rPr>
          <w:rFonts w:hint="eastAsia"/>
        </w:rPr>
        <w:t>人力资源</w:t>
      </w:r>
      <w:r>
        <w:t>管理计划</w:t>
      </w:r>
      <w:bookmarkEnd w:id="168"/>
    </w:p>
    <w:p w14:paraId="7DFF0952" w14:textId="77777777" w:rsidR="00832347" w:rsidRPr="006D1752" w:rsidRDefault="00832347" w:rsidP="00B306C0">
      <w:pPr>
        <w:pStyle w:val="a0"/>
      </w:pPr>
      <w:bookmarkStart w:id="169" w:name="_Toc497072225"/>
      <w:bookmarkStart w:id="170" w:name="_Toc497223478"/>
      <w:bookmarkStart w:id="171" w:name="_Toc527912185"/>
      <w:r>
        <w:rPr>
          <w:rFonts w:hint="eastAsia"/>
        </w:rPr>
        <w:lastRenderedPageBreak/>
        <w:t>角色</w:t>
      </w:r>
      <w:r>
        <w:t>和</w:t>
      </w:r>
      <w:r>
        <w:rPr>
          <w:rFonts w:hint="eastAsia"/>
        </w:rPr>
        <w:t>职</w:t>
      </w:r>
      <w:r>
        <w:t>责</w:t>
      </w:r>
      <w:bookmarkEnd w:id="169"/>
      <w:bookmarkEnd w:id="170"/>
      <w:bookmarkEnd w:id="171"/>
    </w:p>
    <w:p w14:paraId="3C158DA5" w14:textId="77777777" w:rsidR="00832347" w:rsidRDefault="00832347" w:rsidP="00B306C0">
      <w:pPr>
        <w:pStyle w:val="a1"/>
      </w:pPr>
      <w:bookmarkStart w:id="172" w:name="_Toc497072226"/>
      <w:bookmarkStart w:id="173" w:name="_Toc497223479"/>
      <w:bookmarkStart w:id="174" w:name="_Toc527912186"/>
      <w:r w:rsidRPr="0099194F">
        <w:t>项目经理</w:t>
      </w:r>
      <w:bookmarkEnd w:id="172"/>
      <w:bookmarkEnd w:id="173"/>
      <w:bookmarkEnd w:id="174"/>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b"/>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175" w:name="_Toc497223480"/>
      <w:bookmarkStart w:id="176" w:name="_Toc527912187"/>
      <w:r>
        <w:rPr>
          <w:rFonts w:hint="eastAsia"/>
        </w:rPr>
        <w:t>任务审核员</w:t>
      </w:r>
      <w:bookmarkEnd w:id="175"/>
      <w:bookmarkEnd w:id="176"/>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t>对分配下去任务的完成情况进行审查与核实并进行评价</w:t>
      </w:r>
    </w:p>
    <w:p w14:paraId="37801618" w14:textId="77777777" w:rsidR="00832347" w:rsidRDefault="00832347" w:rsidP="00832347"/>
    <w:tbl>
      <w:tblPr>
        <w:tblStyle w:val="afb"/>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177" w:name="_Toc497223481"/>
      <w:bookmarkStart w:id="178" w:name="_Toc527912188"/>
      <w:r>
        <w:rPr>
          <w:rFonts w:hint="eastAsia"/>
        </w:rPr>
        <w:t>计划调整员</w:t>
      </w:r>
      <w:bookmarkEnd w:id="177"/>
      <w:bookmarkEnd w:id="178"/>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w:t>
      </w:r>
      <w:proofErr w:type="gramStart"/>
      <w:r>
        <w:rPr>
          <w:rFonts w:hint="eastAsia"/>
        </w:rPr>
        <w:t>甘特图</w:t>
      </w:r>
      <w:proofErr w:type="gramEnd"/>
    </w:p>
    <w:p w14:paraId="1E4FB27E" w14:textId="77777777" w:rsidR="00832347" w:rsidRPr="00F100C9" w:rsidRDefault="00832347" w:rsidP="00832347">
      <w:pPr>
        <w:rPr>
          <w:b/>
        </w:rPr>
      </w:pPr>
    </w:p>
    <w:tbl>
      <w:tblPr>
        <w:tblStyle w:val="afb"/>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w:t>
            </w:r>
            <w:proofErr w:type="gramStart"/>
            <w:r w:rsidRPr="007F2A05">
              <w:rPr>
                <w:rFonts w:hint="eastAsia"/>
                <w:bCs/>
                <w:color w:val="000000"/>
                <w:sz w:val="21"/>
                <w:szCs w:val="21"/>
              </w:rPr>
              <w:t>完任务</w:t>
            </w:r>
            <w:proofErr w:type="gramEnd"/>
            <w:r w:rsidRPr="007F2A05">
              <w:rPr>
                <w:rFonts w:hint="eastAsia"/>
                <w:bCs/>
                <w:color w:val="000000"/>
                <w:sz w:val="21"/>
                <w:szCs w:val="21"/>
              </w:rPr>
              <w:t>完成情况与本周任务分配情况更新计划（甘特图）</w:t>
            </w:r>
            <w:r>
              <w:rPr>
                <w:rFonts w:hint="eastAsia"/>
                <w:color w:val="000000"/>
                <w:sz w:val="21"/>
                <w:szCs w:val="21"/>
              </w:rPr>
              <w:t>，上传</w:t>
            </w:r>
            <w:proofErr w:type="spellStart"/>
            <w:r>
              <w:rPr>
                <w:rFonts w:hint="eastAsia"/>
                <w:color w:val="000000"/>
                <w:sz w:val="21"/>
                <w:szCs w:val="21"/>
              </w:rPr>
              <w:t>Git</w:t>
            </w:r>
            <w:proofErr w:type="spellEnd"/>
          </w:p>
        </w:tc>
        <w:tc>
          <w:tcPr>
            <w:tcW w:w="1134" w:type="dxa"/>
            <w:vAlign w:val="center"/>
          </w:tcPr>
          <w:p w14:paraId="46779947" w14:textId="75026CF0" w:rsidR="008E48F7" w:rsidRPr="007F2A05" w:rsidRDefault="008E48F7" w:rsidP="008E48F7">
            <w:pPr>
              <w:rPr>
                <w:bCs/>
                <w:color w:val="000000"/>
                <w:sz w:val="21"/>
                <w:szCs w:val="21"/>
              </w:rPr>
            </w:pPr>
            <w:proofErr w:type="gramStart"/>
            <w:r>
              <w:rPr>
                <w:rFonts w:hint="eastAsia"/>
                <w:color w:val="000000"/>
                <w:szCs w:val="21"/>
              </w:rPr>
              <w:t>软工</w:t>
            </w:r>
            <w:proofErr w:type="gramEnd"/>
            <w:r>
              <w:rPr>
                <w:rFonts w:hint="eastAsia"/>
                <w:color w:val="000000"/>
                <w:szCs w:val="21"/>
              </w:rPr>
              <w:t>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179" w:name="_Toc497223482"/>
      <w:bookmarkStart w:id="180" w:name="_Toc527912189"/>
      <w:r>
        <w:rPr>
          <w:rFonts w:hint="eastAsia"/>
        </w:rPr>
        <w:lastRenderedPageBreak/>
        <w:t>文档模板员</w:t>
      </w:r>
      <w:bookmarkEnd w:id="179"/>
      <w:bookmarkEnd w:id="180"/>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b"/>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w:t>
            </w:r>
            <w:proofErr w:type="gramStart"/>
            <w:r>
              <w:rPr>
                <w:rFonts w:hint="eastAsia"/>
                <w:sz w:val="21"/>
                <w:szCs w:val="21"/>
              </w:rPr>
              <w:t>模板员</w:t>
            </w:r>
            <w:proofErr w:type="gramEnd"/>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w:t>
            </w:r>
            <w:proofErr w:type="spellStart"/>
            <w:r>
              <w:rPr>
                <w:rFonts w:hint="eastAsia"/>
                <w:color w:val="000000"/>
                <w:sz w:val="21"/>
                <w:szCs w:val="21"/>
              </w:rPr>
              <w:t>Git</w:t>
            </w:r>
            <w:proofErr w:type="spellEnd"/>
          </w:p>
        </w:tc>
        <w:tc>
          <w:tcPr>
            <w:tcW w:w="1123" w:type="dxa"/>
            <w:vAlign w:val="center"/>
          </w:tcPr>
          <w:p w14:paraId="1D56C8CB" w14:textId="402FE93D" w:rsidR="008E48F7" w:rsidRPr="00F100C9" w:rsidRDefault="008E48F7" w:rsidP="008E48F7">
            <w:pPr>
              <w:rPr>
                <w:sz w:val="21"/>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181" w:name="_Toc497223483"/>
      <w:bookmarkStart w:id="182" w:name="_Toc527912190"/>
      <w:r>
        <w:rPr>
          <w:rFonts w:hint="eastAsia"/>
        </w:rPr>
        <w:t>文档编写员</w:t>
      </w:r>
      <w:bookmarkEnd w:id="181"/>
      <w:bookmarkEnd w:id="182"/>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b"/>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732B11E3" w14:textId="46074746" w:rsidR="00832347" w:rsidRPr="0096490C" w:rsidRDefault="00832347" w:rsidP="00832347">
            <w:pPr>
              <w:rPr>
                <w:sz w:val="21"/>
                <w:szCs w:val="21"/>
              </w:rPr>
            </w:pPr>
            <w:proofErr w:type="gramStart"/>
            <w:r>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75A74A0D" w14:textId="08C678F2" w:rsidR="0018304E" w:rsidRPr="0096490C" w:rsidRDefault="0018304E" w:rsidP="0018304E">
            <w:pPr>
              <w:rPr>
                <w:sz w:val="21"/>
                <w:szCs w:val="21"/>
              </w:rPr>
            </w:pPr>
            <w:proofErr w:type="gramStart"/>
            <w:r w:rsidRPr="0096490C">
              <w:rPr>
                <w:rFonts w:hint="eastAsia"/>
                <w:color w:val="000000"/>
                <w:sz w:val="21"/>
                <w:szCs w:val="21"/>
              </w:rPr>
              <w:t>软工</w:t>
            </w:r>
            <w:proofErr w:type="gramEnd"/>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6748F717" w14:textId="70F334F1"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141B6010" w14:textId="2BD76437"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lastRenderedPageBreak/>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w:t>
            </w:r>
            <w:proofErr w:type="spellStart"/>
            <w:r>
              <w:rPr>
                <w:rFonts w:hint="eastAsia"/>
                <w:color w:val="000000"/>
                <w:sz w:val="21"/>
                <w:szCs w:val="21"/>
              </w:rPr>
              <w:t>Git</w:t>
            </w:r>
            <w:proofErr w:type="spellEnd"/>
          </w:p>
        </w:tc>
        <w:tc>
          <w:tcPr>
            <w:tcW w:w="1155" w:type="dxa"/>
            <w:vAlign w:val="center"/>
          </w:tcPr>
          <w:p w14:paraId="0C5C32C9" w14:textId="076C071A" w:rsidR="00832347" w:rsidRPr="0096490C" w:rsidRDefault="00832347" w:rsidP="00832347">
            <w:pPr>
              <w:rPr>
                <w:color w:val="000000"/>
                <w:szCs w:val="21"/>
              </w:rPr>
            </w:pPr>
            <w:proofErr w:type="gramStart"/>
            <w:r w:rsidRPr="00F100C9">
              <w:rPr>
                <w:rFonts w:hint="eastAsia"/>
                <w:bCs/>
                <w:color w:val="000000"/>
                <w:sz w:val="21"/>
                <w:szCs w:val="21"/>
              </w:rPr>
              <w:t>软工</w:t>
            </w:r>
            <w:proofErr w:type="gramEnd"/>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183" w:name="_Toc497223484"/>
      <w:bookmarkStart w:id="184" w:name="_Toc527912191"/>
      <w:r>
        <w:rPr>
          <w:rFonts w:hint="eastAsia"/>
        </w:rPr>
        <w:t>文档整合员</w:t>
      </w:r>
      <w:bookmarkEnd w:id="183"/>
      <w:bookmarkEnd w:id="184"/>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w:t>
            </w:r>
            <w:proofErr w:type="gramStart"/>
            <w:r w:rsidRPr="0018304E">
              <w:rPr>
                <w:rFonts w:hint="eastAsia"/>
                <w:sz w:val="21"/>
                <w:szCs w:val="22"/>
              </w:rPr>
              <w:t>整合员</w:t>
            </w:r>
            <w:proofErr w:type="gramEnd"/>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把大家写好的文档模块进行整合，更新目录，上传</w:t>
            </w:r>
            <w:proofErr w:type="spellStart"/>
            <w:r w:rsidRPr="0018304E">
              <w:rPr>
                <w:rFonts w:hint="eastAsia"/>
                <w:sz w:val="21"/>
                <w:szCs w:val="22"/>
              </w:rPr>
              <w:t>Git</w:t>
            </w:r>
            <w:proofErr w:type="spellEnd"/>
          </w:p>
        </w:tc>
        <w:tc>
          <w:tcPr>
            <w:tcW w:w="1123" w:type="dxa"/>
            <w:vAlign w:val="center"/>
          </w:tcPr>
          <w:p w14:paraId="083B17D4"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185" w:name="_Toc497223485"/>
      <w:bookmarkStart w:id="186" w:name="_Toc527912192"/>
      <w:r>
        <w:rPr>
          <w:rFonts w:hint="eastAsia"/>
        </w:rPr>
        <w:t>PPT模板员</w:t>
      </w:r>
      <w:bookmarkEnd w:id="185"/>
      <w:bookmarkEnd w:id="186"/>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模板员</w:t>
            </w:r>
            <w:proofErr w:type="gramEnd"/>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w:t>
            </w:r>
            <w:proofErr w:type="spellStart"/>
            <w:r w:rsidRPr="0018304E">
              <w:rPr>
                <w:rFonts w:hint="eastAsia"/>
                <w:sz w:val="21"/>
                <w:szCs w:val="22"/>
              </w:rPr>
              <w:t>Git</w:t>
            </w:r>
            <w:proofErr w:type="spellEnd"/>
          </w:p>
        </w:tc>
        <w:tc>
          <w:tcPr>
            <w:tcW w:w="1123" w:type="dxa"/>
            <w:vAlign w:val="center"/>
          </w:tcPr>
          <w:p w14:paraId="6F25F8E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187" w:name="_Toc497223486"/>
      <w:bookmarkStart w:id="188" w:name="_Toc527912193"/>
      <w:r>
        <w:rPr>
          <w:rFonts w:hint="eastAsia"/>
        </w:rPr>
        <w:t>PPT编写员</w:t>
      </w:r>
      <w:bookmarkEnd w:id="187"/>
      <w:bookmarkEnd w:id="188"/>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2BA84D7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负责分配到PPT模块的编</w:t>
            </w:r>
            <w:r w:rsidRPr="0018304E">
              <w:rPr>
                <w:rFonts w:hint="eastAsia"/>
                <w:sz w:val="21"/>
                <w:szCs w:val="22"/>
              </w:rPr>
              <w:lastRenderedPageBreak/>
              <w:t>写，上传</w:t>
            </w:r>
            <w:proofErr w:type="spellStart"/>
            <w:r w:rsidRPr="0018304E">
              <w:rPr>
                <w:rFonts w:hint="eastAsia"/>
                <w:sz w:val="21"/>
                <w:szCs w:val="22"/>
              </w:rPr>
              <w:t>Git</w:t>
            </w:r>
            <w:proofErr w:type="spellEnd"/>
          </w:p>
        </w:tc>
        <w:tc>
          <w:tcPr>
            <w:tcW w:w="1155" w:type="dxa"/>
            <w:vAlign w:val="center"/>
          </w:tcPr>
          <w:p w14:paraId="5BEC3E80" w14:textId="77777777" w:rsidR="0018304E" w:rsidRPr="0018304E" w:rsidRDefault="0018304E" w:rsidP="0018304E">
            <w:pPr>
              <w:rPr>
                <w:sz w:val="21"/>
                <w:szCs w:val="22"/>
              </w:rPr>
            </w:pPr>
            <w:proofErr w:type="gramStart"/>
            <w:r w:rsidRPr="0018304E">
              <w:rPr>
                <w:rFonts w:hint="eastAsia"/>
                <w:sz w:val="21"/>
                <w:szCs w:val="22"/>
              </w:rPr>
              <w:lastRenderedPageBreak/>
              <w:t>软工</w:t>
            </w:r>
            <w:proofErr w:type="gramEnd"/>
            <w:r w:rsidRPr="0018304E">
              <w:rPr>
                <w:rFonts w:hint="eastAsia"/>
                <w:sz w:val="21"/>
                <w:szCs w:val="22"/>
              </w:rPr>
              <w:t>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lastRenderedPageBreak/>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544BB9D2"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2AE9870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w:t>
            </w:r>
            <w:proofErr w:type="spellStart"/>
            <w:r w:rsidRPr="0018304E">
              <w:rPr>
                <w:rFonts w:hint="eastAsia"/>
                <w:sz w:val="21"/>
                <w:szCs w:val="22"/>
              </w:rPr>
              <w:t>Git</w:t>
            </w:r>
            <w:proofErr w:type="spellEnd"/>
          </w:p>
        </w:tc>
        <w:tc>
          <w:tcPr>
            <w:tcW w:w="1155" w:type="dxa"/>
            <w:vAlign w:val="center"/>
          </w:tcPr>
          <w:p w14:paraId="51F12AF6"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189" w:name="_Toc497223487"/>
      <w:bookmarkStart w:id="190" w:name="_Toc527912194"/>
      <w:r>
        <w:rPr>
          <w:rFonts w:hint="eastAsia"/>
        </w:rPr>
        <w:t>PPT整合员</w:t>
      </w:r>
      <w:bookmarkEnd w:id="189"/>
      <w:bookmarkEnd w:id="190"/>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w:t>
            </w:r>
            <w:proofErr w:type="spellStart"/>
            <w:r w:rsidRPr="0018304E">
              <w:rPr>
                <w:rFonts w:hint="eastAsia"/>
                <w:sz w:val="21"/>
                <w:szCs w:val="22"/>
              </w:rPr>
              <w:t>Git</w:t>
            </w:r>
            <w:proofErr w:type="spellEnd"/>
          </w:p>
        </w:tc>
        <w:tc>
          <w:tcPr>
            <w:tcW w:w="1123" w:type="dxa"/>
            <w:vAlign w:val="center"/>
          </w:tcPr>
          <w:p w14:paraId="3B1D2ABA"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191" w:name="_Toc497223488"/>
      <w:bookmarkStart w:id="192" w:name="_Toc527912195"/>
      <w:r>
        <w:rPr>
          <w:rFonts w:hint="eastAsia"/>
        </w:rPr>
        <w:t>会议记录员</w:t>
      </w:r>
      <w:bookmarkEnd w:id="191"/>
      <w:bookmarkEnd w:id="192"/>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w:t>
            </w:r>
            <w:proofErr w:type="spellStart"/>
            <w:r w:rsidRPr="0018304E">
              <w:rPr>
                <w:rFonts w:hint="eastAsia"/>
                <w:sz w:val="21"/>
                <w:szCs w:val="22"/>
              </w:rPr>
              <w:t>Git</w:t>
            </w:r>
            <w:proofErr w:type="spellEnd"/>
          </w:p>
        </w:tc>
        <w:tc>
          <w:tcPr>
            <w:tcW w:w="1123" w:type="dxa"/>
            <w:vAlign w:val="center"/>
          </w:tcPr>
          <w:p w14:paraId="46A91B05"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193" w:name="_Toc497223489"/>
      <w:bookmarkStart w:id="194" w:name="_Toc527912196"/>
      <w:r>
        <w:rPr>
          <w:rFonts w:hint="eastAsia"/>
        </w:rPr>
        <w:t>录音记录员</w:t>
      </w:r>
      <w:bookmarkEnd w:id="193"/>
      <w:bookmarkEnd w:id="194"/>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w:t>
            </w:r>
            <w:proofErr w:type="spellStart"/>
            <w:r w:rsidRPr="0018304E">
              <w:rPr>
                <w:rFonts w:hint="eastAsia"/>
                <w:sz w:val="21"/>
                <w:szCs w:val="22"/>
              </w:rPr>
              <w:t>Git</w:t>
            </w:r>
            <w:proofErr w:type="spellEnd"/>
          </w:p>
        </w:tc>
        <w:tc>
          <w:tcPr>
            <w:tcW w:w="1123" w:type="dxa"/>
            <w:vAlign w:val="center"/>
          </w:tcPr>
          <w:p w14:paraId="49711F2A"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195" w:name="_Toc497072232"/>
      <w:bookmarkStart w:id="196" w:name="_Toc497223490"/>
      <w:bookmarkStart w:id="197" w:name="_Toc527912197"/>
      <w:r>
        <w:rPr>
          <w:rFonts w:hint="eastAsia"/>
        </w:rPr>
        <w:t>配置</w:t>
      </w:r>
      <w:bookmarkEnd w:id="195"/>
      <w:r>
        <w:rPr>
          <w:rFonts w:hint="eastAsia"/>
        </w:rPr>
        <w:t>管理员</w:t>
      </w:r>
      <w:bookmarkEnd w:id="196"/>
      <w:bookmarkEnd w:id="197"/>
    </w:p>
    <w:p w14:paraId="0731FC81" w14:textId="77777777" w:rsidR="00832347" w:rsidRDefault="00832347" w:rsidP="00832347">
      <w:pPr>
        <w:ind w:leftChars="200" w:left="420"/>
      </w:pPr>
      <w:r>
        <w:rPr>
          <w:rFonts w:hint="eastAsia"/>
        </w:rPr>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198"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199" w:name="_Toc497223491"/>
      <w:bookmarkStart w:id="200" w:name="_Toc527912198"/>
      <w:r>
        <w:rPr>
          <w:rFonts w:hint="eastAsia"/>
        </w:rPr>
        <w:t>网络管理员</w:t>
      </w:r>
      <w:bookmarkEnd w:id="199"/>
      <w:bookmarkEnd w:id="200"/>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t>负责设备的网络情况</w:t>
      </w:r>
    </w:p>
    <w:p w14:paraId="24A52FFF"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201" w:name="_Toc497223492"/>
      <w:bookmarkStart w:id="202" w:name="_Toc527912199"/>
      <w:r>
        <w:rPr>
          <w:rFonts w:hint="eastAsia"/>
        </w:rPr>
        <w:t>设备管理员</w:t>
      </w:r>
      <w:bookmarkEnd w:id="201"/>
      <w:bookmarkEnd w:id="202"/>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负责评审时电脑的正常运转与投影，HDMI转VGA</w:t>
            </w:r>
          </w:p>
        </w:tc>
        <w:tc>
          <w:tcPr>
            <w:tcW w:w="1123" w:type="dxa"/>
            <w:vAlign w:val="center"/>
          </w:tcPr>
          <w:p w14:paraId="1CA6C0EE"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203" w:name="_Toc497223493"/>
      <w:bookmarkStart w:id="204" w:name="_Toc527912200"/>
      <w:r>
        <w:rPr>
          <w:rFonts w:hint="eastAsia"/>
        </w:rPr>
        <w:t>原型设计员</w:t>
      </w:r>
      <w:bookmarkEnd w:id="203"/>
      <w:bookmarkEnd w:id="204"/>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w:t>
            </w:r>
            <w:proofErr w:type="spellStart"/>
            <w:r w:rsidRPr="0018304E">
              <w:rPr>
                <w:rFonts w:hint="eastAsia"/>
                <w:sz w:val="21"/>
                <w:szCs w:val="22"/>
              </w:rPr>
              <w:t>Git</w:t>
            </w:r>
            <w:proofErr w:type="spellEnd"/>
          </w:p>
        </w:tc>
        <w:tc>
          <w:tcPr>
            <w:tcW w:w="1123" w:type="dxa"/>
            <w:vAlign w:val="center"/>
          </w:tcPr>
          <w:p w14:paraId="2434720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20423217" w14:textId="77777777" w:rsidR="00810050" w:rsidRDefault="00810050" w:rsidP="00832347"/>
    <w:p w14:paraId="10A48925" w14:textId="77777777" w:rsidR="00832347" w:rsidRDefault="00832347" w:rsidP="00B306C0">
      <w:pPr>
        <w:pStyle w:val="a1"/>
      </w:pPr>
      <w:bookmarkStart w:id="205" w:name="_Toc497223494"/>
      <w:bookmarkStart w:id="206" w:name="_Toc527912201"/>
      <w:r>
        <w:rPr>
          <w:rFonts w:hint="eastAsia"/>
        </w:rPr>
        <w:t>用户访谈员</w:t>
      </w:r>
      <w:bookmarkEnd w:id="205"/>
      <w:bookmarkEnd w:id="206"/>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lastRenderedPageBreak/>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4306635B" w:rsidR="00832347" w:rsidRDefault="00832347" w:rsidP="00832347">
      <w:pPr>
        <w:rPr>
          <w:ins w:id="207" w:author="hyx" w:date="2018-11-02T10:22:00Z"/>
        </w:rPr>
      </w:pPr>
    </w:p>
    <w:p w14:paraId="671E685B" w14:textId="5B4A6396" w:rsidR="00515D1C" w:rsidRDefault="00515D1C" w:rsidP="00832347">
      <w:pPr>
        <w:rPr>
          <w:ins w:id="208" w:author="hyx" w:date="2018-11-02T10:22:00Z"/>
        </w:rPr>
      </w:pPr>
    </w:p>
    <w:p w14:paraId="4FDB4BC8" w14:textId="42A90F58" w:rsidR="00515D1C" w:rsidRDefault="00515D1C" w:rsidP="00832347">
      <w:pPr>
        <w:rPr>
          <w:ins w:id="209" w:author="hyx" w:date="2018-11-02T10:22:00Z"/>
        </w:rPr>
      </w:pPr>
    </w:p>
    <w:p w14:paraId="6ABE69B3" w14:textId="539BFC69" w:rsidR="00515D1C" w:rsidRDefault="00515D1C" w:rsidP="00832347">
      <w:pPr>
        <w:rPr>
          <w:ins w:id="210" w:author="hyx" w:date="2018-11-02T10:22:00Z"/>
        </w:rPr>
      </w:pPr>
    </w:p>
    <w:p w14:paraId="222F3372" w14:textId="6403EEB9" w:rsidR="00515D1C" w:rsidRDefault="00515D1C" w:rsidP="00832347">
      <w:pPr>
        <w:rPr>
          <w:ins w:id="211" w:author="hyx" w:date="2018-11-02T10:22:00Z"/>
        </w:rPr>
      </w:pPr>
    </w:p>
    <w:p w14:paraId="05EA16D7" w14:textId="77777777" w:rsidR="00515D1C" w:rsidRPr="00A67A5B" w:rsidRDefault="00515D1C" w:rsidP="00832347"/>
    <w:p w14:paraId="1A2730B5" w14:textId="77777777" w:rsidR="00832347" w:rsidRDefault="00832347" w:rsidP="00B306C0">
      <w:pPr>
        <w:pStyle w:val="a0"/>
      </w:pPr>
      <w:bookmarkStart w:id="212" w:name="_Toc497223495"/>
      <w:bookmarkStart w:id="213" w:name="_Toc527912202"/>
      <w:r w:rsidRPr="0099194F">
        <w:t>项目组织结构</w:t>
      </w:r>
      <w:r>
        <w:rPr>
          <w:rFonts w:hint="eastAsia"/>
        </w:rPr>
        <w:t>（</w:t>
      </w:r>
      <w:r>
        <w:rPr>
          <w:rFonts w:hint="eastAsia"/>
        </w:rPr>
        <w:t>OBS</w:t>
      </w:r>
      <w:r>
        <w:rPr>
          <w:rFonts w:hint="eastAsia"/>
        </w:rPr>
        <w:t>）</w:t>
      </w:r>
      <w:bookmarkEnd w:id="198"/>
      <w:bookmarkEnd w:id="212"/>
      <w:bookmarkEnd w:id="213"/>
    </w:p>
    <w:p w14:paraId="60ED148D" w14:textId="7B64E66E" w:rsidR="00F9144F" w:rsidRPr="00F9144F" w:rsidRDefault="00F9144F" w:rsidP="00D63D10">
      <w:r w:rsidRPr="00F9144F">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581F5D">
        <w:fldChar w:fldCharType="begin"/>
      </w:r>
      <w:r w:rsidR="00581F5D">
        <w:instrText xml:space="preserve"> INCLUDEPICTURE  "E:\\GitHub\\Documents\\Tencent Files\\1103057282\\Image\\C2C\\[Y}H$)K511~JHFGU}QL`8%0.png" \* MERGEFORMATINET </w:instrText>
      </w:r>
      <w:r w:rsidR="00581F5D">
        <w:fldChar w:fldCharType="separate"/>
      </w:r>
      <w:r w:rsidR="00346FEC">
        <w:fldChar w:fldCharType="begin"/>
      </w:r>
      <w:r w:rsidR="00346FEC">
        <w:instrText xml:space="preserve"> INCLUDEPICTURE  "C:\\Documents\\Tencent Files\\1103057282\\Image\\C2C\\[Y}H$)K511~JHFGU}QL`8%0.png" \* MERGEFORMATINET </w:instrText>
      </w:r>
      <w:r w:rsidR="00346FEC">
        <w:fldChar w:fldCharType="separate"/>
      </w:r>
      <w:r w:rsidR="00036BA5">
        <w:fldChar w:fldCharType="begin"/>
      </w:r>
      <w:r w:rsidR="00036BA5">
        <w:instrText xml:space="preserve"> INCLUDEPICTURE  "C:\\Users\\Documents\\Tencent Files\\1103057282\\Image\\C2C\\[Y}H$)K511~JHFGU}QL`8%0.png" \* MERGEFORMATINET </w:instrText>
      </w:r>
      <w:r w:rsidR="00036BA5">
        <w:fldChar w:fldCharType="separate"/>
      </w:r>
      <w:r w:rsidR="00DB3003">
        <w:fldChar w:fldCharType="begin"/>
      </w:r>
      <w:r w:rsidR="00DB3003">
        <w:instrText xml:space="preserve"> INCLUDEPICTURE  "C:\\Documents\\Tencent Files\\1103057282\\Image\\C2C\\[Y}H$)K511~JHFGU}QL`8%0.png" \* MERGEFORMATINET </w:instrText>
      </w:r>
      <w:r w:rsidR="00DB3003">
        <w:fldChar w:fldCharType="separate"/>
      </w:r>
      <w:r w:rsidR="002F7471">
        <w:fldChar w:fldCharType="begin"/>
      </w:r>
      <w:r w:rsidR="002F7471">
        <w:instrText xml:space="preserve"> INCLUDEPICTURE  "C:\\Users\\Documents\\Tencent Files\\1103057282\\Image\\C2C\\[Y}H$)K511~JHFGU}QL`8%0.png" \* MERGEFORMATINET </w:instrText>
      </w:r>
      <w:r w:rsidR="002F7471">
        <w:fldChar w:fldCharType="separate"/>
      </w:r>
      <w:r w:rsidR="00F6093B">
        <w:fldChar w:fldCharType="begin"/>
      </w:r>
      <w:r w:rsidR="00F6093B">
        <w:instrText xml:space="preserve"> INCLUDEPICTURE  "C:\\Documents\\Tencent Files\\1103057282\\Image\\C2C\\[Y}H$)K511~JHFGU}QL`8%0.png" \* MERGEFORMATINET </w:instrText>
      </w:r>
      <w:r w:rsidR="00F6093B">
        <w:fldChar w:fldCharType="separate"/>
      </w:r>
      <w:r w:rsidR="0057613C">
        <w:fldChar w:fldCharType="begin"/>
      </w:r>
      <w:r w:rsidR="0057613C">
        <w:instrText xml:space="preserve"> INCLUDEPICTURE  "C:\\Documents\\Tencent Files\\1103057282\\Image\\C2C\\[Y}H$)K511~JHFGU}QL`8%0.png" \* MERGEFORMATINET </w:instrText>
      </w:r>
      <w:r w:rsidR="0057613C">
        <w:fldChar w:fldCharType="separate"/>
      </w:r>
      <w:r w:rsidR="00D90869">
        <w:fldChar w:fldCharType="begin"/>
      </w:r>
      <w:r w:rsidR="00D90869">
        <w:instrText xml:space="preserve"> INCLUDEPICTURE  "C:\\Users\\Documents\\Tencent Files\\1103057282\\Image\\C2C\\[Y}H$)K511~JHFGU}QL`8%0.png" \* MERGEFORMATINET </w:instrText>
      </w:r>
      <w:r w:rsidR="00D90869">
        <w:fldChar w:fldCharType="separate"/>
      </w:r>
      <w:r w:rsidR="00415D43">
        <w:fldChar w:fldCharType="begin"/>
      </w:r>
      <w:r w:rsidR="00415D43">
        <w:instrText xml:space="preserve"> INCLUDEPICTURE  "C:\\Users\\Documents\\Tencent Files\\1103057282\\Image\\C2C\\[Y}H$)K511~JHFGU}QL`8%0.png" \* MERGEFORMATINET </w:instrText>
      </w:r>
      <w:r w:rsidR="00415D43">
        <w:fldChar w:fldCharType="separate"/>
      </w:r>
      <w:r w:rsidR="001E3C7B">
        <w:fldChar w:fldCharType="begin"/>
      </w:r>
      <w:r w:rsidR="001E3C7B">
        <w:instrText xml:space="preserve"> </w:instrText>
      </w:r>
      <w:r w:rsidR="001E3C7B">
        <w:instrText>INCLUDEPICTURE  "</w:instrText>
      </w:r>
      <w:r w:rsidR="001E3C7B">
        <w:instrText>C:\\Documents\\Tencent Files\\1103057282\\Image\\C2C\\[Y}H$)K511~JHFGU}QL`8%0.png" \* MERGEFORMATINET</w:instrText>
      </w:r>
      <w:r w:rsidR="001E3C7B">
        <w:instrText xml:space="preserve"> </w:instrText>
      </w:r>
      <w:r w:rsidR="001E3C7B">
        <w:fldChar w:fldCharType="separate"/>
      </w:r>
      <w:r w:rsidR="001F4F65">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4pt;height:235.8pt">
            <v:imagedata r:id="rId11" r:href="rId12"/>
          </v:shape>
        </w:pict>
      </w:r>
      <w:r w:rsidR="001E3C7B">
        <w:fldChar w:fldCharType="end"/>
      </w:r>
      <w:r w:rsidR="00415D43">
        <w:fldChar w:fldCharType="end"/>
      </w:r>
      <w:r w:rsidR="00D90869">
        <w:fldChar w:fldCharType="end"/>
      </w:r>
      <w:r w:rsidR="0057613C">
        <w:fldChar w:fldCharType="end"/>
      </w:r>
      <w:r w:rsidR="00F6093B">
        <w:fldChar w:fldCharType="end"/>
      </w:r>
      <w:r w:rsidR="002F7471">
        <w:fldChar w:fldCharType="end"/>
      </w:r>
      <w:r w:rsidR="00DB3003">
        <w:fldChar w:fldCharType="end"/>
      </w:r>
      <w:r w:rsidR="00036BA5">
        <w:fldChar w:fldCharType="end"/>
      </w:r>
      <w:r w:rsidR="00346FEC">
        <w:fldChar w:fldCharType="end"/>
      </w:r>
      <w:r w:rsidR="00581F5D">
        <w:fldChar w:fldCharType="end"/>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214" w:name="_Toc497072234"/>
      <w:bookmarkStart w:id="215" w:name="_Toc497223496"/>
      <w:bookmarkStart w:id="216" w:name="_Toc527912203"/>
      <w:r w:rsidRPr="0099194F">
        <w:t>人员配备管理计划</w:t>
      </w:r>
      <w:bookmarkEnd w:id="214"/>
      <w:bookmarkEnd w:id="215"/>
      <w:bookmarkEnd w:id="216"/>
    </w:p>
    <w:p w14:paraId="223EB5A3" w14:textId="77777777" w:rsidR="00832347" w:rsidRDefault="00832347" w:rsidP="00B306C0">
      <w:pPr>
        <w:pStyle w:val="a1"/>
      </w:pPr>
      <w:bookmarkStart w:id="217" w:name="_Toc496816783"/>
      <w:bookmarkStart w:id="218" w:name="_Toc497072235"/>
      <w:bookmarkStart w:id="219" w:name="_Toc497223497"/>
      <w:bookmarkStart w:id="220" w:name="_Toc527912204"/>
      <w:r w:rsidRPr="0099194F">
        <w:t>人员招募</w:t>
      </w:r>
      <w:bookmarkEnd w:id="217"/>
      <w:bookmarkEnd w:id="218"/>
      <w:bookmarkEnd w:id="219"/>
      <w:bookmarkEnd w:id="220"/>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221" w:name="_Toc496816784"/>
      <w:bookmarkStart w:id="222" w:name="_Toc497072236"/>
      <w:bookmarkStart w:id="223" w:name="_Toc497223498"/>
      <w:bookmarkStart w:id="224" w:name="_Toc527912205"/>
      <w:r w:rsidRPr="0099194F">
        <w:t>资源日历</w:t>
      </w:r>
      <w:bookmarkEnd w:id="221"/>
      <w:bookmarkEnd w:id="222"/>
      <w:bookmarkEnd w:id="223"/>
      <w:bookmarkEnd w:id="224"/>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t>上午-1</w:t>
            </w:r>
          </w:p>
        </w:tc>
        <w:tc>
          <w:tcPr>
            <w:tcW w:w="1050" w:type="dxa"/>
            <w:shd w:val="clear" w:color="auto" w:fill="auto"/>
          </w:tcPr>
          <w:p w14:paraId="6A3511AA" w14:textId="77777777" w:rsidR="0018304E" w:rsidRDefault="0018304E" w:rsidP="003A134F">
            <w:proofErr w:type="gramStart"/>
            <w:r>
              <w:rPr>
                <w:rFonts w:hint="eastAsia"/>
              </w:rPr>
              <w:t>吕</w:t>
            </w:r>
            <w:proofErr w:type="gramEnd"/>
            <w:r>
              <w:rPr>
                <w:rFonts w:hint="eastAsia"/>
              </w:rPr>
              <w:t>、陈2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proofErr w:type="gramStart"/>
            <w:r>
              <w:rPr>
                <w:rFonts w:hint="eastAsia"/>
              </w:rPr>
              <w:t>吕</w:t>
            </w:r>
            <w:proofErr w:type="gramEnd"/>
            <w:r>
              <w:rPr>
                <w:rFonts w:hint="eastAsia"/>
              </w:rPr>
              <w:t>、黄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proofErr w:type="gramStart"/>
            <w:r>
              <w:rPr>
                <w:rFonts w:hint="eastAsia"/>
              </w:rPr>
              <w:t>吕</w:t>
            </w:r>
            <w:proofErr w:type="gramEnd"/>
            <w:r>
              <w:rPr>
                <w:rFonts w:hint="eastAsia"/>
              </w:rPr>
              <w:t>、黄</w:t>
            </w:r>
          </w:p>
        </w:tc>
        <w:tc>
          <w:tcPr>
            <w:tcW w:w="1052" w:type="dxa"/>
            <w:shd w:val="clear" w:color="auto" w:fill="auto"/>
          </w:tcPr>
          <w:p w14:paraId="15CF4D96" w14:textId="77777777" w:rsidR="0018304E" w:rsidRDefault="0018304E" w:rsidP="003A134F">
            <w:proofErr w:type="gramStart"/>
            <w:r>
              <w:rPr>
                <w:rFonts w:hint="eastAsia"/>
              </w:rPr>
              <w:t>吕</w:t>
            </w:r>
            <w:proofErr w:type="gramEnd"/>
            <w:r>
              <w:rPr>
                <w:rFonts w:hint="eastAsia"/>
              </w:rPr>
              <w:t>、陈2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proofErr w:type="gramStart"/>
            <w:r>
              <w:rPr>
                <w:rFonts w:hint="eastAsia"/>
              </w:rPr>
              <w:t>吕</w:t>
            </w:r>
            <w:proofErr w:type="gramEnd"/>
            <w:r>
              <w:rPr>
                <w:rFonts w:hint="eastAsia"/>
              </w:rPr>
              <w:t>、陈2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proofErr w:type="gramStart"/>
            <w:r>
              <w:rPr>
                <w:rFonts w:hint="eastAsia"/>
              </w:rPr>
              <w:t>吕</w:t>
            </w:r>
            <w:proofErr w:type="gramEnd"/>
            <w:r>
              <w:rPr>
                <w:rFonts w:hint="eastAsia"/>
              </w:rPr>
              <w:t>、陈2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proofErr w:type="gramStart"/>
            <w:r>
              <w:rPr>
                <w:rFonts w:hint="eastAsia"/>
              </w:rPr>
              <w:t>吕</w:t>
            </w:r>
            <w:proofErr w:type="gramEnd"/>
            <w:r>
              <w:rPr>
                <w:rFonts w:hint="eastAsia"/>
              </w:rPr>
              <w:t>、陈2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proofErr w:type="gramStart"/>
            <w:r>
              <w:rPr>
                <w:rFonts w:hint="eastAsia"/>
              </w:rPr>
              <w:t>吕</w:t>
            </w:r>
            <w:proofErr w:type="gramEnd"/>
            <w:r>
              <w:rPr>
                <w:rFonts w:hint="eastAsia"/>
              </w:rPr>
              <w:t>、陈2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proofErr w:type="gramStart"/>
            <w:r>
              <w:rPr>
                <w:rFonts w:hint="eastAsia"/>
              </w:rPr>
              <w:t>吕</w:t>
            </w:r>
            <w:proofErr w:type="gramEnd"/>
            <w:r>
              <w:rPr>
                <w:rFonts w:hint="eastAsia"/>
              </w:rPr>
              <w:t>、陈2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proofErr w:type="gramStart"/>
            <w:r>
              <w:rPr>
                <w:rFonts w:hint="eastAsia"/>
              </w:rPr>
              <w:t>吕</w:t>
            </w:r>
            <w:proofErr w:type="gramEnd"/>
            <w:r>
              <w:rPr>
                <w:rFonts w:hint="eastAsia"/>
              </w:rPr>
              <w:t>、陈2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proofErr w:type="gramStart"/>
            <w:r>
              <w:rPr>
                <w:rFonts w:hint="eastAsia"/>
              </w:rPr>
              <w:t>吕</w:t>
            </w:r>
            <w:proofErr w:type="gramEnd"/>
            <w:r>
              <w:rPr>
                <w:rFonts w:hint="eastAsia"/>
              </w:rPr>
              <w:t>、陈2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proofErr w:type="gramStart"/>
            <w:r>
              <w:rPr>
                <w:rFonts w:hint="eastAsia"/>
              </w:rPr>
              <w:t>吕</w:t>
            </w:r>
            <w:proofErr w:type="gramEnd"/>
            <w:r>
              <w:rPr>
                <w:rFonts w:hint="eastAsia"/>
              </w:rPr>
              <w:t>、陈2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proofErr w:type="gramStart"/>
            <w:r>
              <w:rPr>
                <w:rFonts w:hint="eastAsia"/>
              </w:rPr>
              <w:t>吕</w:t>
            </w:r>
            <w:proofErr w:type="gramEnd"/>
            <w:r>
              <w:rPr>
                <w:rFonts w:hint="eastAsia"/>
              </w:rPr>
              <w:t>、陈2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proofErr w:type="gramStart"/>
            <w:r>
              <w:rPr>
                <w:rFonts w:hint="eastAsia"/>
              </w:rPr>
              <w:t>吕</w:t>
            </w:r>
            <w:proofErr w:type="gramEnd"/>
            <w:r>
              <w:rPr>
                <w:rFonts w:hint="eastAsia"/>
              </w:rPr>
              <w:t>、陈2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proofErr w:type="gramStart"/>
            <w:r>
              <w:rPr>
                <w:rFonts w:hint="eastAsia"/>
              </w:rPr>
              <w:t>吕</w:t>
            </w:r>
            <w:proofErr w:type="gramEnd"/>
            <w:r>
              <w:rPr>
                <w:rFonts w:hint="eastAsia"/>
              </w:rPr>
              <w:t>、陈2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t>黄</w:t>
            </w:r>
          </w:p>
        </w:tc>
        <w:tc>
          <w:tcPr>
            <w:tcW w:w="1051" w:type="dxa"/>
            <w:shd w:val="clear" w:color="auto" w:fill="auto"/>
          </w:tcPr>
          <w:p w14:paraId="446F72C7" w14:textId="77777777" w:rsidR="0018304E" w:rsidRDefault="0018304E" w:rsidP="003A134F">
            <w:proofErr w:type="gramStart"/>
            <w:r>
              <w:rPr>
                <w:rFonts w:hint="eastAsia"/>
              </w:rPr>
              <w:t>吕</w:t>
            </w:r>
            <w:proofErr w:type="gramEnd"/>
            <w:r>
              <w:rPr>
                <w:rFonts w:hint="eastAsia"/>
              </w:rPr>
              <w:t>、陈2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t>黄</w:t>
            </w:r>
          </w:p>
        </w:tc>
        <w:tc>
          <w:tcPr>
            <w:tcW w:w="1051" w:type="dxa"/>
            <w:shd w:val="clear" w:color="auto" w:fill="auto"/>
          </w:tcPr>
          <w:p w14:paraId="2C2A0E99" w14:textId="77777777" w:rsidR="0018304E" w:rsidRDefault="0018304E" w:rsidP="003A134F">
            <w:proofErr w:type="gramStart"/>
            <w:r>
              <w:rPr>
                <w:rFonts w:hint="eastAsia"/>
              </w:rPr>
              <w:t>吕</w:t>
            </w:r>
            <w:proofErr w:type="gramEnd"/>
            <w:r>
              <w:rPr>
                <w:rFonts w:hint="eastAsia"/>
              </w:rPr>
              <w:t>、陈2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t>黄</w:t>
            </w:r>
          </w:p>
        </w:tc>
        <w:tc>
          <w:tcPr>
            <w:tcW w:w="1052" w:type="dxa"/>
            <w:shd w:val="clear" w:color="auto" w:fill="auto"/>
          </w:tcPr>
          <w:p w14:paraId="79D3ED31" w14:textId="77777777" w:rsidR="0018304E" w:rsidRDefault="0018304E" w:rsidP="003A134F">
            <w:proofErr w:type="gramStart"/>
            <w:r>
              <w:rPr>
                <w:rFonts w:hint="eastAsia"/>
              </w:rPr>
              <w:t>吕</w:t>
            </w:r>
            <w:proofErr w:type="gramEnd"/>
            <w:r>
              <w:rPr>
                <w:rFonts w:hint="eastAsia"/>
              </w:rPr>
              <w:t>、陈2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t>黄</w:t>
            </w:r>
          </w:p>
        </w:tc>
        <w:tc>
          <w:tcPr>
            <w:tcW w:w="1052" w:type="dxa"/>
            <w:shd w:val="clear" w:color="auto" w:fill="auto"/>
          </w:tcPr>
          <w:p w14:paraId="28D1B506" w14:textId="77777777" w:rsidR="0018304E" w:rsidRDefault="0018304E" w:rsidP="003A134F">
            <w:proofErr w:type="gramStart"/>
            <w:r>
              <w:rPr>
                <w:rFonts w:hint="eastAsia"/>
              </w:rPr>
              <w:t>吕</w:t>
            </w:r>
            <w:proofErr w:type="gramEnd"/>
            <w:r>
              <w:rPr>
                <w:rFonts w:hint="eastAsia"/>
              </w:rPr>
              <w:t>、陈2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t>黄</w:t>
            </w:r>
          </w:p>
        </w:tc>
        <w:tc>
          <w:tcPr>
            <w:tcW w:w="986" w:type="dxa"/>
            <w:shd w:val="clear" w:color="auto" w:fill="auto"/>
          </w:tcPr>
          <w:p w14:paraId="6F795544" w14:textId="77777777" w:rsidR="0018304E" w:rsidRDefault="0018304E" w:rsidP="003A134F">
            <w:proofErr w:type="gramStart"/>
            <w:r>
              <w:rPr>
                <w:rFonts w:hint="eastAsia"/>
              </w:rPr>
              <w:t>吕</w:t>
            </w:r>
            <w:proofErr w:type="gramEnd"/>
            <w:r>
              <w:rPr>
                <w:rFonts w:hint="eastAsia"/>
              </w:rPr>
              <w:t>、陈2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t>黄</w:t>
            </w:r>
          </w:p>
        </w:tc>
        <w:tc>
          <w:tcPr>
            <w:tcW w:w="986" w:type="dxa"/>
            <w:shd w:val="clear" w:color="auto" w:fill="auto"/>
          </w:tcPr>
          <w:p w14:paraId="28A87B11" w14:textId="77777777" w:rsidR="0018304E" w:rsidRDefault="0018304E" w:rsidP="003A134F">
            <w:proofErr w:type="gramStart"/>
            <w:r>
              <w:rPr>
                <w:rFonts w:hint="eastAsia"/>
              </w:rPr>
              <w:t>吕</w:t>
            </w:r>
            <w:proofErr w:type="gramEnd"/>
            <w:r>
              <w:rPr>
                <w:rFonts w:hint="eastAsia"/>
              </w:rPr>
              <w:t>、陈2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t>黄</w:t>
            </w:r>
          </w:p>
        </w:tc>
      </w:tr>
    </w:tbl>
    <w:p w14:paraId="0067BFD0" w14:textId="77777777" w:rsidR="0018304E" w:rsidRDefault="0018304E" w:rsidP="00D7049C">
      <w:proofErr w:type="gramStart"/>
      <w:r>
        <w:rPr>
          <w:rFonts w:hint="eastAsia"/>
        </w:rPr>
        <w:t>吕</w:t>
      </w:r>
      <w:proofErr w:type="gramEnd"/>
      <w:r>
        <w:rPr>
          <w:rFonts w:hint="eastAsia"/>
        </w:rPr>
        <w:t>：吕迪        徐：徐双铅      陈1：陈俊仁      陈2：陈苏民</w:t>
      </w:r>
    </w:p>
    <w:p w14:paraId="7475E63C" w14:textId="77777777" w:rsidR="00832347" w:rsidRPr="0018304E" w:rsidRDefault="00832347" w:rsidP="00832347">
      <w:pPr>
        <w:ind w:left="420"/>
      </w:pPr>
    </w:p>
    <w:p w14:paraId="034F6DE0" w14:textId="77777777" w:rsidR="00810050" w:rsidRPr="0063336C" w:rsidRDefault="00810050" w:rsidP="00832347"/>
    <w:p w14:paraId="261DE565" w14:textId="77777777" w:rsidR="00832347" w:rsidRDefault="00832347" w:rsidP="00B306C0">
      <w:pPr>
        <w:pStyle w:val="a1"/>
      </w:pPr>
      <w:bookmarkStart w:id="225" w:name="_Toc496816788"/>
      <w:bookmarkStart w:id="226" w:name="_Toc497072240"/>
      <w:bookmarkStart w:id="227" w:name="_Toc497223502"/>
      <w:bookmarkStart w:id="228" w:name="_Toc527912206"/>
      <w:r w:rsidRPr="0099194F">
        <w:t>认可与奖励</w:t>
      </w:r>
      <w:bookmarkEnd w:id="225"/>
      <w:bookmarkEnd w:id="226"/>
      <w:bookmarkEnd w:id="227"/>
      <w:bookmarkEnd w:id="228"/>
    </w:p>
    <w:tbl>
      <w:tblPr>
        <w:tblStyle w:val="afb"/>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proofErr w:type="gramStart"/>
            <w:r w:rsidRPr="0018304E">
              <w:rPr>
                <w:rFonts w:hint="eastAsia"/>
                <w:sz w:val="21"/>
                <w:szCs w:val="22"/>
              </w:rPr>
              <w:t>能完高质量</w:t>
            </w:r>
            <w:proofErr w:type="gramEnd"/>
            <w:r w:rsidRPr="0018304E">
              <w:rPr>
                <w:rFonts w:hint="eastAsia"/>
                <w:sz w:val="21"/>
                <w:szCs w:val="22"/>
              </w:rPr>
              <w:t>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229" w:name="_Toc496816789"/>
      <w:bookmarkStart w:id="230" w:name="_Toc497072241"/>
      <w:bookmarkStart w:id="231" w:name="_Toc497223503"/>
      <w:bookmarkStart w:id="232" w:name="_Toc527912207"/>
      <w:r w:rsidRPr="0099194F">
        <w:t>合规性</w:t>
      </w:r>
      <w:bookmarkEnd w:id="229"/>
      <w:bookmarkEnd w:id="230"/>
      <w:bookmarkEnd w:id="231"/>
      <w:bookmarkEnd w:id="232"/>
    </w:p>
    <w:p w14:paraId="3BE468EA" w14:textId="3A974C90" w:rsidR="00832347" w:rsidRDefault="00832347" w:rsidP="000839C0">
      <w:pPr>
        <w:pStyle w:val="af0"/>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0"/>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0"/>
        <w:numPr>
          <w:ilvl w:val="0"/>
          <w:numId w:val="17"/>
        </w:numPr>
        <w:ind w:firstLineChars="0"/>
      </w:pPr>
      <w:r>
        <w:rPr>
          <w:rFonts w:hint="eastAsia"/>
        </w:rPr>
        <w:t>不得做出损害小组利益之事。</w:t>
      </w:r>
    </w:p>
    <w:p w14:paraId="14DD557B" w14:textId="73CBB045" w:rsidR="0099194F" w:rsidRDefault="0099194F" w:rsidP="006B1DC2">
      <w:pPr>
        <w:pStyle w:val="a"/>
      </w:pPr>
      <w:bookmarkStart w:id="233" w:name="_Toc527912208"/>
      <w:r w:rsidRPr="0099194F">
        <w:t>沟通管理计划</w:t>
      </w:r>
      <w:bookmarkEnd w:id="233"/>
    </w:p>
    <w:p w14:paraId="68363739" w14:textId="6DFAD6D3" w:rsidR="0099194F" w:rsidRPr="00350A5D" w:rsidRDefault="0099194F" w:rsidP="006B1DC2">
      <w:pPr>
        <w:pStyle w:val="a0"/>
      </w:pPr>
      <w:bookmarkStart w:id="234" w:name="_Toc527912209"/>
      <w:r w:rsidRPr="00350A5D">
        <w:t>干系人手册</w:t>
      </w:r>
      <w:bookmarkEnd w:id="234"/>
    </w:p>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47"/>
        <w:gridCol w:w="2736"/>
        <w:gridCol w:w="1374"/>
      </w:tblGrid>
      <w:tr w:rsidR="00A26776" w:rsidRPr="00350A5D" w14:paraId="7F9D5C1B" w14:textId="77777777" w:rsidTr="00F6093B">
        <w:trPr>
          <w:trHeight w:val="260"/>
        </w:trPr>
        <w:tc>
          <w:tcPr>
            <w:tcW w:w="1447" w:type="dxa"/>
            <w:shd w:val="clear" w:color="auto" w:fill="FFFFFF" w:themeFill="background1"/>
            <w:noWrap/>
            <w:vAlign w:val="center"/>
            <w:hideMark/>
          </w:tcPr>
          <w:p w14:paraId="3826E723" w14:textId="77777777" w:rsidR="00A26776" w:rsidRPr="00350A5D" w:rsidRDefault="00A26776" w:rsidP="008E48F7">
            <w:pPr>
              <w:rPr>
                <w:rFonts w:ascii="等线" w:eastAsia="等线" w:hAnsi="等线"/>
                <w:b/>
                <w:color w:val="000000"/>
                <w:sz w:val="22"/>
              </w:rPr>
            </w:pPr>
            <w:bookmarkStart w:id="235" w:name="_Hlk497347495"/>
            <w:r w:rsidRPr="00350A5D">
              <w:rPr>
                <w:rFonts w:ascii="等线" w:eastAsia="等线" w:hAnsi="等线" w:hint="eastAsia"/>
                <w:b/>
                <w:color w:val="000000"/>
                <w:sz w:val="22"/>
              </w:rPr>
              <w:t>积极干系人</w:t>
            </w:r>
          </w:p>
        </w:tc>
        <w:tc>
          <w:tcPr>
            <w:tcW w:w="2736" w:type="dxa"/>
            <w:shd w:val="clear" w:color="auto" w:fill="FFFFFF" w:themeFill="background1"/>
            <w:noWrap/>
            <w:vAlign w:val="center"/>
            <w:hideMark/>
          </w:tcPr>
          <w:p w14:paraId="498EC26B"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auto" w:fill="FFFFFF" w:themeFill="background1"/>
          </w:tcPr>
          <w:p w14:paraId="04C56FAC"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所在地</w:t>
            </w:r>
          </w:p>
        </w:tc>
      </w:tr>
      <w:tr w:rsidR="00A26776" w:rsidRPr="00966B6F" w14:paraId="541C74FA" w14:textId="77777777" w:rsidTr="00F6093B">
        <w:trPr>
          <w:trHeight w:val="260"/>
        </w:trPr>
        <w:tc>
          <w:tcPr>
            <w:tcW w:w="1447" w:type="dxa"/>
            <w:shd w:val="clear" w:color="auto" w:fill="FFFFFF" w:themeFill="background1"/>
            <w:noWrap/>
            <w:hideMark/>
          </w:tcPr>
          <w:p w14:paraId="52E37E74" w14:textId="6F01AD51" w:rsidR="00A26776" w:rsidRPr="00966B6F" w:rsidRDefault="00A26776" w:rsidP="003A134F">
            <w:pPr>
              <w:rPr>
                <w:rFonts w:ascii="等线" w:eastAsia="等线" w:hAnsi="等线"/>
                <w:color w:val="000000"/>
                <w:sz w:val="22"/>
              </w:rPr>
            </w:pPr>
            <w:r>
              <w:rPr>
                <w:rFonts w:hint="eastAsia"/>
              </w:rPr>
              <w:t>黄叶轩</w:t>
            </w:r>
          </w:p>
        </w:tc>
        <w:tc>
          <w:tcPr>
            <w:tcW w:w="2736" w:type="dxa"/>
            <w:shd w:val="clear" w:color="auto" w:fill="FFFFFF" w:themeFill="background1"/>
            <w:noWrap/>
            <w:hideMark/>
          </w:tcPr>
          <w:p w14:paraId="7EEF70B2" w14:textId="63720CDF" w:rsidR="00A26776" w:rsidRPr="0055154F" w:rsidRDefault="00A26776"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shd w:val="clear" w:color="auto" w:fill="FFFFFF" w:themeFill="background1"/>
          </w:tcPr>
          <w:p w14:paraId="42C346FD" w14:textId="198EE26A" w:rsidR="00A26776" w:rsidRPr="00A2138B" w:rsidRDefault="00A26776" w:rsidP="003A134F">
            <w:pPr>
              <w:rPr>
                <w:sz w:val="20"/>
                <w:szCs w:val="20"/>
              </w:rPr>
            </w:pPr>
            <w:r w:rsidRPr="00A2138B">
              <w:rPr>
                <w:rFonts w:cs="Helvetica Neue"/>
                <w:color w:val="000000"/>
                <w:szCs w:val="26"/>
              </w:rPr>
              <w:t>弘毅2-210</w:t>
            </w:r>
          </w:p>
        </w:tc>
      </w:tr>
      <w:tr w:rsidR="00A26776" w:rsidRPr="00966B6F" w14:paraId="6D8B0C12" w14:textId="77777777" w:rsidTr="00F6093B">
        <w:trPr>
          <w:trHeight w:val="260"/>
        </w:trPr>
        <w:tc>
          <w:tcPr>
            <w:tcW w:w="1447" w:type="dxa"/>
            <w:shd w:val="clear" w:color="auto" w:fill="FFFFFF" w:themeFill="background1"/>
            <w:noWrap/>
            <w:hideMark/>
          </w:tcPr>
          <w:p w14:paraId="62C06A9E" w14:textId="146F9977" w:rsidR="00A26776" w:rsidRPr="00966B6F" w:rsidRDefault="00A26776" w:rsidP="003A134F">
            <w:pPr>
              <w:rPr>
                <w:rFonts w:ascii="等线" w:eastAsia="等线" w:hAnsi="等线"/>
                <w:color w:val="000000"/>
                <w:sz w:val="22"/>
              </w:rPr>
            </w:pPr>
            <w:r>
              <w:rPr>
                <w:rFonts w:hint="eastAsia"/>
              </w:rPr>
              <w:t>徐双铅</w:t>
            </w:r>
          </w:p>
        </w:tc>
        <w:tc>
          <w:tcPr>
            <w:tcW w:w="2736" w:type="dxa"/>
            <w:shd w:val="clear" w:color="auto" w:fill="FFFFFF" w:themeFill="background1"/>
            <w:noWrap/>
            <w:hideMark/>
          </w:tcPr>
          <w:p w14:paraId="134C7D38" w14:textId="2B81F6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shd w:val="clear" w:color="auto" w:fill="FFFFFF" w:themeFill="background1"/>
          </w:tcPr>
          <w:p w14:paraId="786C8FBA" w14:textId="0AB55603"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r>
      <w:tr w:rsidR="00A26776" w:rsidRPr="00966B6F" w14:paraId="284D74B2" w14:textId="77777777" w:rsidTr="00F6093B">
        <w:trPr>
          <w:trHeight w:val="260"/>
        </w:trPr>
        <w:tc>
          <w:tcPr>
            <w:tcW w:w="1447" w:type="dxa"/>
            <w:shd w:val="clear" w:color="auto" w:fill="FFFFFF" w:themeFill="background1"/>
            <w:noWrap/>
            <w:hideMark/>
          </w:tcPr>
          <w:p w14:paraId="0A5B0800" w14:textId="502EDC8F" w:rsidR="00A26776" w:rsidRPr="00966B6F" w:rsidRDefault="00A26776" w:rsidP="003A134F">
            <w:pPr>
              <w:rPr>
                <w:rFonts w:ascii="等线" w:eastAsia="等线" w:hAnsi="等线"/>
                <w:color w:val="000000"/>
                <w:sz w:val="22"/>
              </w:rPr>
            </w:pPr>
            <w:r>
              <w:rPr>
                <w:rFonts w:hint="eastAsia"/>
              </w:rPr>
              <w:t>陈俊仁</w:t>
            </w:r>
          </w:p>
        </w:tc>
        <w:tc>
          <w:tcPr>
            <w:tcW w:w="2736" w:type="dxa"/>
            <w:shd w:val="clear" w:color="auto" w:fill="FFFFFF" w:themeFill="background1"/>
            <w:noWrap/>
            <w:hideMark/>
          </w:tcPr>
          <w:p w14:paraId="22390BC4" w14:textId="1A7A4BA7"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shd w:val="clear" w:color="auto" w:fill="FFFFFF" w:themeFill="background1"/>
          </w:tcPr>
          <w:p w14:paraId="01852CF5" w14:textId="1D982625"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r>
      <w:tr w:rsidR="00A26776" w:rsidRPr="00966B6F" w14:paraId="5B24F3C3" w14:textId="77777777" w:rsidTr="00F6093B">
        <w:trPr>
          <w:trHeight w:val="260"/>
        </w:trPr>
        <w:tc>
          <w:tcPr>
            <w:tcW w:w="1447" w:type="dxa"/>
            <w:shd w:val="clear" w:color="auto" w:fill="FFFFFF" w:themeFill="background1"/>
            <w:noWrap/>
            <w:hideMark/>
          </w:tcPr>
          <w:p w14:paraId="3E82996B" w14:textId="610FA25D" w:rsidR="00A26776" w:rsidRPr="00966B6F" w:rsidRDefault="00A26776" w:rsidP="003A134F">
            <w:pPr>
              <w:rPr>
                <w:rFonts w:ascii="等线" w:eastAsia="等线" w:hAnsi="等线"/>
                <w:color w:val="000000"/>
                <w:sz w:val="22"/>
              </w:rPr>
            </w:pPr>
            <w:r>
              <w:rPr>
                <w:rFonts w:hint="eastAsia"/>
              </w:rPr>
              <w:lastRenderedPageBreak/>
              <w:t>陈苏民</w:t>
            </w:r>
          </w:p>
        </w:tc>
        <w:tc>
          <w:tcPr>
            <w:tcW w:w="2736" w:type="dxa"/>
            <w:shd w:val="clear" w:color="auto" w:fill="FFFFFF" w:themeFill="background1"/>
            <w:noWrap/>
            <w:hideMark/>
          </w:tcPr>
          <w:p w14:paraId="66D65A16" w14:textId="51FCB24C"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shd w:val="clear" w:color="auto" w:fill="FFFFFF" w:themeFill="background1"/>
          </w:tcPr>
          <w:p w14:paraId="484AE9E4" w14:textId="47AC8562" w:rsidR="00A26776" w:rsidRDefault="00A26776"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r>
      <w:tr w:rsidR="00A26776" w:rsidRPr="00966B6F" w14:paraId="5F861478" w14:textId="77777777" w:rsidTr="00F6093B">
        <w:trPr>
          <w:trHeight w:val="260"/>
        </w:trPr>
        <w:tc>
          <w:tcPr>
            <w:tcW w:w="1447" w:type="dxa"/>
            <w:shd w:val="clear" w:color="auto" w:fill="FFFFFF" w:themeFill="background1"/>
            <w:noWrap/>
            <w:hideMark/>
          </w:tcPr>
          <w:p w14:paraId="33A85BC7" w14:textId="0E8C67B0" w:rsidR="00A26776" w:rsidRPr="00966B6F" w:rsidRDefault="00A26776" w:rsidP="003A134F">
            <w:pPr>
              <w:rPr>
                <w:rFonts w:ascii="等线" w:eastAsia="等线" w:hAnsi="等线"/>
                <w:color w:val="000000"/>
                <w:sz w:val="22"/>
              </w:rPr>
            </w:pPr>
            <w:r>
              <w:rPr>
                <w:rFonts w:hint="eastAsia"/>
              </w:rPr>
              <w:t>吕迪</w:t>
            </w:r>
          </w:p>
        </w:tc>
        <w:tc>
          <w:tcPr>
            <w:tcW w:w="2736" w:type="dxa"/>
            <w:shd w:val="clear" w:color="auto" w:fill="FFFFFF" w:themeFill="background1"/>
            <w:noWrap/>
            <w:hideMark/>
          </w:tcPr>
          <w:p w14:paraId="0DBE016F" w14:textId="08601A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shd w:val="clear" w:color="auto" w:fill="FFFFFF" w:themeFill="background1"/>
          </w:tcPr>
          <w:p w14:paraId="4D49B1AD" w14:textId="4E60C049"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r>
      <w:tr w:rsidR="00A26776" w:rsidRPr="00966B6F" w14:paraId="355B2246" w14:textId="77777777" w:rsidTr="00F6093B">
        <w:trPr>
          <w:trHeight w:val="260"/>
        </w:trPr>
        <w:tc>
          <w:tcPr>
            <w:tcW w:w="1447" w:type="dxa"/>
            <w:shd w:val="clear" w:color="auto" w:fill="FFFFFF" w:themeFill="background1"/>
            <w:noWrap/>
            <w:hideMark/>
          </w:tcPr>
          <w:p w14:paraId="35CC2E90" w14:textId="3A4D2B56"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杨</w:t>
            </w:r>
            <w:proofErr w:type="gramStart"/>
            <w:r w:rsidRPr="00966B6F">
              <w:rPr>
                <w:rFonts w:ascii="等线" w:eastAsia="等线" w:hAnsi="等线" w:hint="eastAsia"/>
                <w:color w:val="000000"/>
                <w:sz w:val="22"/>
              </w:rPr>
              <w:t>枨</w:t>
            </w:r>
            <w:proofErr w:type="gramEnd"/>
          </w:p>
        </w:tc>
        <w:tc>
          <w:tcPr>
            <w:tcW w:w="2736" w:type="dxa"/>
            <w:shd w:val="clear" w:color="auto" w:fill="FFFFFF" w:themeFill="background1"/>
            <w:noWrap/>
            <w:hideMark/>
          </w:tcPr>
          <w:p w14:paraId="603D1D31" w14:textId="2A6EFE6A" w:rsidR="00A26776" w:rsidRPr="0055154F" w:rsidRDefault="001E3C7B" w:rsidP="003A134F">
            <w:pPr>
              <w:rPr>
                <w:rFonts w:asciiTheme="minorEastAsia" w:eastAsiaTheme="minorEastAsia" w:hAnsiTheme="minorEastAsia"/>
                <w:sz w:val="20"/>
                <w:szCs w:val="20"/>
              </w:rPr>
            </w:pPr>
            <w:hyperlink r:id="rId13" w:history="1">
              <w:r w:rsidR="00A26776" w:rsidRPr="0055154F">
                <w:rPr>
                  <w:rFonts w:asciiTheme="minorEastAsia" w:hAnsiTheme="minorEastAsia"/>
                  <w:sz w:val="20"/>
                  <w:szCs w:val="20"/>
                </w:rPr>
                <w:t>yangc@zucc.edu.cn</w:t>
              </w:r>
            </w:hyperlink>
          </w:p>
        </w:tc>
        <w:tc>
          <w:tcPr>
            <w:tcW w:w="1374" w:type="dxa"/>
            <w:shd w:val="clear" w:color="auto" w:fill="FFFFFF" w:themeFill="background1"/>
          </w:tcPr>
          <w:p w14:paraId="2395CC06" w14:textId="7ABC7D6B" w:rsidR="00A26776"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r>
      <w:tr w:rsidR="00A26776" w:rsidRPr="00966B6F" w14:paraId="54709A97" w14:textId="77777777" w:rsidTr="00F6093B">
        <w:trPr>
          <w:trHeight w:val="260"/>
        </w:trPr>
        <w:tc>
          <w:tcPr>
            <w:tcW w:w="1447" w:type="dxa"/>
            <w:shd w:val="clear" w:color="auto" w:fill="FFFFFF" w:themeFill="background1"/>
            <w:noWrap/>
            <w:hideMark/>
          </w:tcPr>
          <w:p w14:paraId="043EAFD9" w14:textId="30D861C9"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侯宏仑</w:t>
            </w:r>
          </w:p>
        </w:tc>
        <w:tc>
          <w:tcPr>
            <w:tcW w:w="2736" w:type="dxa"/>
            <w:shd w:val="clear" w:color="auto" w:fill="FFFFFF" w:themeFill="background1"/>
            <w:noWrap/>
            <w:hideMark/>
          </w:tcPr>
          <w:p w14:paraId="602ED120" w14:textId="717AFF30" w:rsidR="00A26776" w:rsidRPr="0055154F" w:rsidRDefault="00A26776" w:rsidP="003A134F">
            <w:pPr>
              <w:rPr>
                <w:rFonts w:asciiTheme="minorEastAsia" w:eastAsiaTheme="minorEastAsia" w:hAnsiTheme="minorEastAsia"/>
                <w:sz w:val="20"/>
                <w:szCs w:val="20"/>
              </w:rPr>
            </w:pPr>
            <w:r w:rsidRPr="00DD48AC">
              <w:t>ubilabs@zucc.edu.cn</w:t>
            </w:r>
          </w:p>
        </w:tc>
        <w:tc>
          <w:tcPr>
            <w:tcW w:w="1374" w:type="dxa"/>
            <w:shd w:val="clear" w:color="auto" w:fill="FFFFFF" w:themeFill="background1"/>
          </w:tcPr>
          <w:p w14:paraId="7F19A63E" w14:textId="185D1780" w:rsidR="00A26776" w:rsidRPr="0055154F"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r>
      <w:tr w:rsidR="00A26776" w:rsidRPr="00966B6F" w14:paraId="5E561467" w14:textId="77777777" w:rsidTr="00F6093B">
        <w:trPr>
          <w:trHeight w:val="260"/>
        </w:trPr>
        <w:tc>
          <w:tcPr>
            <w:tcW w:w="1447" w:type="dxa"/>
            <w:shd w:val="clear" w:color="auto" w:fill="FFFFFF" w:themeFill="background1"/>
            <w:noWrap/>
            <w:hideMark/>
          </w:tcPr>
          <w:p w14:paraId="7EE78531" w14:textId="2A88D1C6"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2736" w:type="dxa"/>
            <w:shd w:val="clear" w:color="auto" w:fill="FFFFFF" w:themeFill="background1"/>
            <w:noWrap/>
            <w:hideMark/>
          </w:tcPr>
          <w:p w14:paraId="438790F4" w14:textId="30E91A8D" w:rsidR="00A26776" w:rsidRPr="0055154F" w:rsidRDefault="001E3C7B" w:rsidP="003A134F">
            <w:pPr>
              <w:rPr>
                <w:rFonts w:asciiTheme="minorEastAsia" w:eastAsiaTheme="minorEastAsia" w:hAnsiTheme="minorEastAsia"/>
                <w:sz w:val="20"/>
                <w:szCs w:val="20"/>
              </w:rPr>
            </w:pPr>
            <w:hyperlink r:id="rId14" w:history="1">
              <w:r w:rsidR="00A26776" w:rsidRPr="005F47CB">
                <w:rPr>
                  <w:rFonts w:hint="eastAsia"/>
                </w:rPr>
                <w:t>3</w:t>
              </w:r>
              <w:r w:rsidR="00A26776" w:rsidRPr="005F47CB">
                <w:t>1601390@stu.zucc.edu.cn</w:t>
              </w:r>
            </w:hyperlink>
          </w:p>
        </w:tc>
        <w:tc>
          <w:tcPr>
            <w:tcW w:w="1374" w:type="dxa"/>
            <w:shd w:val="clear" w:color="auto" w:fill="FFFFFF" w:themeFill="background1"/>
          </w:tcPr>
          <w:p w14:paraId="42D0BD41" w14:textId="65234487" w:rsidR="00A26776" w:rsidRDefault="00A26776" w:rsidP="003A134F">
            <w:pPr>
              <w:rPr>
                <w:rFonts w:asciiTheme="minorEastAsia" w:eastAsiaTheme="minorEastAsia" w:hAnsiTheme="minorEastAsia"/>
                <w:sz w:val="20"/>
                <w:szCs w:val="20"/>
              </w:rPr>
            </w:pPr>
            <w:r>
              <w:rPr>
                <w:rFonts w:hint="eastAsia"/>
              </w:rPr>
              <w:t>弘毅1-610</w:t>
            </w:r>
          </w:p>
        </w:tc>
      </w:tr>
      <w:tr w:rsidR="00A26776" w:rsidRPr="00966B6F" w14:paraId="4FDDCA1D" w14:textId="77777777" w:rsidTr="00F6093B">
        <w:trPr>
          <w:trHeight w:val="260"/>
        </w:trPr>
        <w:tc>
          <w:tcPr>
            <w:tcW w:w="1447" w:type="dxa"/>
            <w:shd w:val="clear" w:color="auto" w:fill="FFFFFF" w:themeFill="background1"/>
            <w:noWrap/>
            <w:hideMark/>
          </w:tcPr>
          <w:p w14:paraId="27598F82" w14:textId="6BDC1B5E"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2736" w:type="dxa"/>
            <w:shd w:val="clear" w:color="auto" w:fill="FFFFFF" w:themeFill="background1"/>
            <w:noWrap/>
            <w:hideMark/>
          </w:tcPr>
          <w:p w14:paraId="72EC9869" w14:textId="4AE7A29E" w:rsidR="00A26776" w:rsidRPr="0055154F" w:rsidRDefault="00A26776"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shd w:val="clear" w:color="auto" w:fill="FFFFFF" w:themeFill="background1"/>
          </w:tcPr>
          <w:p w14:paraId="799FF3F8" w14:textId="161C18F8" w:rsidR="00A26776" w:rsidRDefault="00A26776" w:rsidP="003A134F">
            <w:pPr>
              <w:rPr>
                <w:rFonts w:asciiTheme="minorEastAsia" w:eastAsiaTheme="minorEastAsia" w:hAnsiTheme="minorEastAsia"/>
                <w:sz w:val="20"/>
                <w:szCs w:val="20"/>
              </w:rPr>
            </w:pPr>
            <w:r>
              <w:rPr>
                <w:rFonts w:hint="eastAsia"/>
              </w:rPr>
              <w:t>问源1-</w:t>
            </w:r>
            <w:r>
              <w:t>636</w:t>
            </w:r>
          </w:p>
        </w:tc>
      </w:tr>
      <w:tr w:rsidR="00A26776" w:rsidRPr="00966B6F" w14:paraId="33232569" w14:textId="77777777" w:rsidTr="00F6093B">
        <w:trPr>
          <w:trHeight w:val="260"/>
        </w:trPr>
        <w:tc>
          <w:tcPr>
            <w:tcW w:w="1447" w:type="dxa"/>
            <w:shd w:val="clear" w:color="auto" w:fill="FFFFFF" w:themeFill="background1"/>
            <w:noWrap/>
            <w:hideMark/>
          </w:tcPr>
          <w:p w14:paraId="0A9FABFB" w14:textId="67BA7258"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2736" w:type="dxa"/>
            <w:shd w:val="clear" w:color="auto" w:fill="FFFFFF" w:themeFill="background1"/>
            <w:noWrap/>
            <w:hideMark/>
          </w:tcPr>
          <w:p w14:paraId="41EF37CF" w14:textId="78170BC3" w:rsidR="00A26776" w:rsidRPr="0055154F" w:rsidRDefault="00A26776" w:rsidP="003A134F">
            <w:pPr>
              <w:rPr>
                <w:rFonts w:asciiTheme="minorEastAsia" w:eastAsiaTheme="minorEastAsia" w:hAnsiTheme="minorEastAsia"/>
                <w:sz w:val="20"/>
                <w:szCs w:val="20"/>
              </w:rPr>
            </w:pPr>
            <w:r>
              <w:rPr>
                <w:rFonts w:hint="eastAsia"/>
              </w:rPr>
              <w:t>31501391@stu</w:t>
            </w:r>
            <w:r>
              <w:t>.zucc.edu.cn</w:t>
            </w:r>
          </w:p>
        </w:tc>
        <w:tc>
          <w:tcPr>
            <w:tcW w:w="1374" w:type="dxa"/>
            <w:shd w:val="clear" w:color="auto" w:fill="FFFFFF" w:themeFill="background1"/>
          </w:tcPr>
          <w:p w14:paraId="113CD15A" w14:textId="3FCCD2D9" w:rsidR="00A26776" w:rsidRDefault="00A26776"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r>
      <w:bookmarkEnd w:id="235"/>
    </w:tbl>
    <w:p w14:paraId="4B105C41" w14:textId="77777777" w:rsidR="001B43AF" w:rsidRPr="00426C8D" w:rsidRDefault="001B43AF" w:rsidP="001B43AF"/>
    <w:p w14:paraId="796CA998" w14:textId="2463C29E" w:rsidR="0099194F" w:rsidRDefault="0099194F" w:rsidP="006B1DC2">
      <w:pPr>
        <w:pStyle w:val="a0"/>
      </w:pPr>
      <w:bookmarkStart w:id="236" w:name="_Toc527912210"/>
      <w:r w:rsidRPr="0099194F">
        <w:t>对外沟通形式</w:t>
      </w:r>
      <w:bookmarkEnd w:id="236"/>
    </w:p>
    <w:p w14:paraId="222DE165" w14:textId="44095EC1" w:rsidR="0099194F" w:rsidRDefault="0099194F" w:rsidP="006B1DC2">
      <w:pPr>
        <w:pStyle w:val="a1"/>
      </w:pPr>
      <w:bookmarkStart w:id="237" w:name="_Toc527912211"/>
      <w:r w:rsidRPr="0099194F">
        <w:t>正式沟通计划</w:t>
      </w:r>
      <w:bookmarkEnd w:id="237"/>
    </w:p>
    <w:tbl>
      <w:tblPr>
        <w:tblStyle w:val="afb"/>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w:t>
            </w:r>
            <w:proofErr w:type="gramStart"/>
            <w:r w:rsidRPr="00871456">
              <w:rPr>
                <w:rFonts w:hint="eastAsia"/>
                <w:sz w:val="18"/>
              </w:rPr>
              <w:t>常会议</w:t>
            </w:r>
            <w:proofErr w:type="gramEnd"/>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w:t>
            </w:r>
            <w:proofErr w:type="gramStart"/>
            <w:r w:rsidRPr="00871456">
              <w:rPr>
                <w:rFonts w:hint="eastAsia"/>
                <w:sz w:val="18"/>
              </w:rPr>
              <w:t>4</w:t>
            </w:r>
            <w:proofErr w:type="gramEnd"/>
            <w:r w:rsidRPr="00871456">
              <w:rPr>
                <w:rFonts w:hint="eastAsia"/>
                <w:sz w:val="18"/>
              </w:rPr>
              <w:t>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238" w:name="_Toc527912212"/>
      <w:r w:rsidRPr="0099194F">
        <w:t>非正式沟通计划</w:t>
      </w:r>
      <w:bookmarkEnd w:id="238"/>
    </w:p>
    <w:tbl>
      <w:tblPr>
        <w:tblStyle w:val="afb"/>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rsidDel="00730291" w14:paraId="3E1113A3" w14:textId="51A2CB05" w:rsidTr="0044356D">
        <w:trPr>
          <w:del w:id="239" w:author="hyx" w:date="2018-11-02T10:12:00Z"/>
        </w:trPr>
        <w:tc>
          <w:tcPr>
            <w:tcW w:w="1363" w:type="dxa"/>
          </w:tcPr>
          <w:p w14:paraId="66EBC9AE" w14:textId="29E8095C" w:rsidR="003A134F" w:rsidRPr="00830909" w:rsidDel="00730291" w:rsidRDefault="003A134F" w:rsidP="003A134F">
            <w:pPr>
              <w:widowControl w:val="0"/>
              <w:jc w:val="both"/>
              <w:rPr>
                <w:del w:id="240" w:author="hyx" w:date="2018-11-02T10:12:00Z"/>
                <w:rFonts w:asciiTheme="minorHAnsi" w:eastAsiaTheme="minorEastAsia" w:hAnsiTheme="minorHAnsi" w:cs="Times New Roman"/>
                <w:kern w:val="2"/>
              </w:rPr>
            </w:pPr>
            <w:del w:id="241" w:author="hyx" w:date="2018-11-02T10:12:00Z">
              <w:r w:rsidDel="00730291">
                <w:rPr>
                  <w:rFonts w:hint="eastAsia"/>
                </w:rPr>
                <w:delText>沟通计划</w:delText>
              </w:r>
            </w:del>
          </w:p>
        </w:tc>
        <w:tc>
          <w:tcPr>
            <w:tcW w:w="1386" w:type="dxa"/>
          </w:tcPr>
          <w:p w14:paraId="7EA50B86" w14:textId="526B9F4C" w:rsidR="003A134F" w:rsidRPr="00830909" w:rsidDel="00730291" w:rsidRDefault="003A134F" w:rsidP="003A134F">
            <w:pPr>
              <w:widowControl w:val="0"/>
              <w:jc w:val="both"/>
              <w:rPr>
                <w:del w:id="242" w:author="hyx" w:date="2018-11-02T10:12:00Z"/>
                <w:rFonts w:asciiTheme="minorHAnsi" w:eastAsiaTheme="minorEastAsia" w:hAnsiTheme="minorHAnsi" w:cs="Times New Roman"/>
                <w:kern w:val="2"/>
              </w:rPr>
            </w:pPr>
            <w:del w:id="243" w:author="hyx" w:date="2018-11-02T10:12:00Z">
              <w:r w:rsidDel="00730291">
                <w:rPr>
                  <w:rFonts w:hint="eastAsia"/>
                </w:rPr>
                <w:delText>沟通方式</w:delText>
              </w:r>
            </w:del>
          </w:p>
        </w:tc>
        <w:tc>
          <w:tcPr>
            <w:tcW w:w="1439" w:type="dxa"/>
          </w:tcPr>
          <w:p w14:paraId="1CB8026D" w14:textId="5BA00220" w:rsidR="003A134F" w:rsidRPr="00830909" w:rsidDel="00730291" w:rsidRDefault="003A134F" w:rsidP="003A134F">
            <w:pPr>
              <w:widowControl w:val="0"/>
              <w:jc w:val="both"/>
              <w:rPr>
                <w:del w:id="244" w:author="hyx" w:date="2018-11-02T10:12:00Z"/>
                <w:rFonts w:asciiTheme="minorHAnsi" w:eastAsiaTheme="minorEastAsia" w:hAnsiTheme="minorHAnsi" w:cs="Times New Roman"/>
                <w:kern w:val="2"/>
              </w:rPr>
            </w:pPr>
            <w:del w:id="245" w:author="hyx" w:date="2018-11-02T10:12:00Z">
              <w:r w:rsidDel="00730291">
                <w:rPr>
                  <w:rFonts w:hint="eastAsia"/>
                </w:rPr>
                <w:delText>沟通地点</w:delText>
              </w:r>
            </w:del>
          </w:p>
        </w:tc>
        <w:tc>
          <w:tcPr>
            <w:tcW w:w="1427" w:type="dxa"/>
          </w:tcPr>
          <w:p w14:paraId="5A41D50E" w14:textId="1F2409C6" w:rsidR="003A134F" w:rsidRPr="00830909" w:rsidDel="00730291" w:rsidRDefault="003A134F" w:rsidP="003A134F">
            <w:pPr>
              <w:widowControl w:val="0"/>
              <w:jc w:val="both"/>
              <w:rPr>
                <w:del w:id="246" w:author="hyx" w:date="2018-11-02T10:12:00Z"/>
                <w:rFonts w:asciiTheme="minorHAnsi" w:eastAsiaTheme="minorEastAsia" w:hAnsiTheme="minorHAnsi" w:cs="Times New Roman"/>
                <w:kern w:val="2"/>
              </w:rPr>
            </w:pPr>
            <w:del w:id="247" w:author="hyx" w:date="2018-11-02T10:12:00Z">
              <w:r w:rsidDel="00730291">
                <w:rPr>
                  <w:rFonts w:hint="eastAsia"/>
                </w:rPr>
                <w:delText>沟通时间</w:delText>
              </w:r>
            </w:del>
          </w:p>
        </w:tc>
        <w:tc>
          <w:tcPr>
            <w:tcW w:w="1364" w:type="dxa"/>
          </w:tcPr>
          <w:p w14:paraId="2A97628A" w14:textId="0D9B6121" w:rsidR="003A134F" w:rsidRPr="00830909" w:rsidDel="00730291" w:rsidRDefault="003A134F" w:rsidP="003A134F">
            <w:pPr>
              <w:widowControl w:val="0"/>
              <w:jc w:val="both"/>
              <w:rPr>
                <w:del w:id="248" w:author="hyx" w:date="2018-11-02T10:12:00Z"/>
                <w:rFonts w:asciiTheme="minorHAnsi" w:eastAsiaTheme="minorEastAsia" w:hAnsiTheme="minorHAnsi" w:cs="Times New Roman"/>
                <w:kern w:val="2"/>
              </w:rPr>
            </w:pPr>
            <w:del w:id="249" w:author="hyx" w:date="2018-11-02T10:12:00Z">
              <w:r w:rsidDel="00730291">
                <w:rPr>
                  <w:rFonts w:hint="eastAsia"/>
                </w:rPr>
                <w:delText>参与人员</w:delText>
              </w:r>
            </w:del>
          </w:p>
        </w:tc>
        <w:tc>
          <w:tcPr>
            <w:tcW w:w="1317" w:type="dxa"/>
          </w:tcPr>
          <w:p w14:paraId="0CAC038E" w14:textId="56BDFD14" w:rsidR="003A134F" w:rsidRPr="00830909" w:rsidDel="00730291" w:rsidRDefault="003A134F" w:rsidP="003A134F">
            <w:pPr>
              <w:widowControl w:val="0"/>
              <w:jc w:val="both"/>
              <w:rPr>
                <w:del w:id="250" w:author="hyx" w:date="2018-11-02T10:12:00Z"/>
                <w:rFonts w:asciiTheme="minorHAnsi" w:eastAsiaTheme="minorEastAsia" w:hAnsiTheme="minorHAnsi" w:cs="Times New Roman"/>
                <w:kern w:val="2"/>
              </w:rPr>
            </w:pPr>
            <w:del w:id="251" w:author="hyx" w:date="2018-11-02T10:12:00Z">
              <w:r w:rsidDel="00730291">
                <w:rPr>
                  <w:rFonts w:hint="eastAsia"/>
                </w:rPr>
                <w:delText>产出</w:delText>
              </w:r>
            </w:del>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rsidDel="00730291" w14:paraId="5F200B61" w14:textId="4C91113D" w:rsidTr="0044356D">
        <w:trPr>
          <w:del w:id="252" w:author="hyx" w:date="2018-11-02T10:13:00Z"/>
        </w:trPr>
        <w:tc>
          <w:tcPr>
            <w:tcW w:w="1363" w:type="dxa"/>
          </w:tcPr>
          <w:p w14:paraId="2770D737" w14:textId="31334617" w:rsidR="003A134F" w:rsidDel="00730291" w:rsidRDefault="003A134F" w:rsidP="003A134F">
            <w:pPr>
              <w:widowControl w:val="0"/>
              <w:jc w:val="both"/>
              <w:rPr>
                <w:del w:id="253" w:author="hyx" w:date="2018-11-02T10:13:00Z"/>
              </w:rPr>
            </w:pPr>
            <w:del w:id="254" w:author="hyx" w:date="2018-11-02T10:13:00Z">
              <w:r w:rsidDel="00730291">
                <w:rPr>
                  <w:rFonts w:hint="eastAsia"/>
                </w:rPr>
                <w:delText>紧急会议</w:delText>
              </w:r>
            </w:del>
          </w:p>
        </w:tc>
        <w:tc>
          <w:tcPr>
            <w:tcW w:w="1386" w:type="dxa"/>
          </w:tcPr>
          <w:p w14:paraId="2EFD246F" w14:textId="11FE38EA" w:rsidR="003A134F" w:rsidDel="00730291" w:rsidRDefault="003A134F" w:rsidP="003A134F">
            <w:pPr>
              <w:widowControl w:val="0"/>
              <w:jc w:val="both"/>
              <w:rPr>
                <w:del w:id="255" w:author="hyx" w:date="2018-11-02T10:13:00Z"/>
              </w:rPr>
            </w:pPr>
            <w:del w:id="256" w:author="hyx" w:date="2018-11-02T10:13:00Z">
              <w:r w:rsidDel="00730291">
                <w:rPr>
                  <w:rFonts w:hint="eastAsia"/>
                </w:rPr>
                <w:delText>开会</w:delText>
              </w:r>
            </w:del>
          </w:p>
        </w:tc>
        <w:tc>
          <w:tcPr>
            <w:tcW w:w="1439" w:type="dxa"/>
          </w:tcPr>
          <w:p w14:paraId="406B8CCB" w14:textId="04B3A1CA" w:rsidR="003A134F" w:rsidDel="00730291" w:rsidRDefault="003A134F" w:rsidP="003A134F">
            <w:pPr>
              <w:widowControl w:val="0"/>
              <w:jc w:val="both"/>
              <w:rPr>
                <w:del w:id="257" w:author="hyx" w:date="2018-11-02T10:13:00Z"/>
              </w:rPr>
            </w:pPr>
            <w:del w:id="258" w:author="hyx" w:date="2018-11-02T10:13:00Z">
              <w:r w:rsidDel="00730291">
                <w:rPr>
                  <w:rFonts w:hint="eastAsia"/>
                </w:rPr>
                <w:delText>理四4楼东北角</w:delText>
              </w:r>
            </w:del>
          </w:p>
        </w:tc>
        <w:tc>
          <w:tcPr>
            <w:tcW w:w="1427" w:type="dxa"/>
          </w:tcPr>
          <w:p w14:paraId="790512BF" w14:textId="5D681CC4" w:rsidR="003A134F" w:rsidDel="00730291" w:rsidRDefault="003A134F" w:rsidP="003A134F">
            <w:pPr>
              <w:widowControl w:val="0"/>
              <w:jc w:val="both"/>
              <w:rPr>
                <w:del w:id="259" w:author="hyx" w:date="2018-11-02T10:13:00Z"/>
              </w:rPr>
            </w:pPr>
            <w:del w:id="260" w:author="hyx" w:date="2018-11-02T10:13:00Z">
              <w:r w:rsidDel="00730291">
                <w:rPr>
                  <w:rFonts w:hint="eastAsia"/>
                </w:rPr>
                <w:delText>P</w:delText>
              </w:r>
              <w:r w:rsidDel="00730291">
                <w:delText>M</w:delText>
              </w:r>
              <w:r w:rsidDel="00730291">
                <w:rPr>
                  <w:rFonts w:hint="eastAsia"/>
                </w:rPr>
                <w:delText>下达时间</w:delText>
              </w:r>
            </w:del>
          </w:p>
        </w:tc>
        <w:tc>
          <w:tcPr>
            <w:tcW w:w="1364" w:type="dxa"/>
          </w:tcPr>
          <w:p w14:paraId="52AD22C5" w14:textId="58EE3E82" w:rsidR="003A134F" w:rsidDel="00730291" w:rsidRDefault="003A134F" w:rsidP="003A134F">
            <w:pPr>
              <w:widowControl w:val="0"/>
              <w:jc w:val="both"/>
              <w:rPr>
                <w:del w:id="261" w:author="hyx" w:date="2018-11-02T10:13:00Z"/>
              </w:rPr>
            </w:pPr>
            <w:del w:id="262" w:author="hyx" w:date="2018-11-02T10:13:00Z">
              <w:r w:rsidDel="00730291">
                <w:rPr>
                  <w:rFonts w:hint="eastAsia"/>
                </w:rPr>
                <w:delText>全体成员</w:delText>
              </w:r>
            </w:del>
          </w:p>
        </w:tc>
        <w:tc>
          <w:tcPr>
            <w:tcW w:w="1317" w:type="dxa"/>
          </w:tcPr>
          <w:p w14:paraId="1D886488" w14:textId="3B12EEEB" w:rsidR="003A134F" w:rsidDel="00730291" w:rsidRDefault="003A134F" w:rsidP="003A134F">
            <w:pPr>
              <w:rPr>
                <w:del w:id="263" w:author="hyx" w:date="2018-11-02T10:13:00Z"/>
              </w:rPr>
            </w:pPr>
            <w:del w:id="264" w:author="hyx" w:date="2018-11-02T10:13:00Z">
              <w:r w:rsidDel="00730291">
                <w:rPr>
                  <w:rFonts w:hint="eastAsia"/>
                </w:rPr>
                <w:delText>会议纪要</w:delText>
              </w:r>
            </w:del>
          </w:p>
          <w:p w14:paraId="571BC34B" w14:textId="0E9D88AD" w:rsidR="003A134F" w:rsidDel="00730291" w:rsidRDefault="003A134F" w:rsidP="003A134F">
            <w:pPr>
              <w:widowControl w:val="0"/>
              <w:jc w:val="both"/>
              <w:rPr>
                <w:del w:id="265" w:author="hyx" w:date="2018-11-02T10:13:00Z"/>
              </w:rPr>
            </w:pPr>
            <w:del w:id="266" w:author="hyx" w:date="2018-11-02T10:13:00Z">
              <w:r w:rsidDel="00730291">
                <w:rPr>
                  <w:rFonts w:hint="eastAsia"/>
                </w:rPr>
                <w:delText>/录音文件</w:delText>
              </w:r>
            </w:del>
          </w:p>
        </w:tc>
      </w:tr>
    </w:tbl>
    <w:p w14:paraId="5CBA4228" w14:textId="77777777" w:rsidR="003A7831" w:rsidRPr="003A7831" w:rsidRDefault="003A7831" w:rsidP="003A7831"/>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267" w:name="_Toc496816798"/>
      <w:bookmarkStart w:id="268" w:name="_Toc527912213"/>
      <w:r w:rsidRPr="0099194F">
        <w:t>风险管理计划</w:t>
      </w:r>
      <w:bookmarkEnd w:id="267"/>
      <w:bookmarkEnd w:id="268"/>
    </w:p>
    <w:p w14:paraId="1CD48517" w14:textId="77777777" w:rsidR="00082457" w:rsidRPr="00591F87" w:rsidRDefault="00082457" w:rsidP="00082457">
      <w:pPr>
        <w:pStyle w:val="a0"/>
      </w:pPr>
      <w:bookmarkStart w:id="269" w:name="_Toc496816799"/>
      <w:bookmarkStart w:id="270" w:name="_Toc527912214"/>
      <w:r w:rsidRPr="00591F87">
        <w:t>项目风险类别定义</w:t>
      </w:r>
      <w:bookmarkEnd w:id="269"/>
      <w:bookmarkEnd w:id="270"/>
    </w:p>
    <w:tbl>
      <w:tblPr>
        <w:tblStyle w:val="afb"/>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w:t>
            </w:r>
            <w:r>
              <w:rPr>
                <w:rFonts w:hint="eastAsia"/>
              </w:rPr>
              <w:lastRenderedPageBreak/>
              <w:t>完成自己的任务。</w:t>
            </w:r>
          </w:p>
        </w:tc>
      </w:tr>
    </w:tbl>
    <w:p w14:paraId="74598AF4" w14:textId="77777777" w:rsidR="00810050" w:rsidRDefault="00810050" w:rsidP="00810050">
      <w:pPr>
        <w:pStyle w:val="a0"/>
        <w:numPr>
          <w:ilvl w:val="0"/>
          <w:numId w:val="0"/>
        </w:numPr>
        <w:ind w:left="709"/>
      </w:pPr>
      <w:bookmarkStart w:id="271" w:name="_Toc496816800"/>
    </w:p>
    <w:p w14:paraId="20795B57" w14:textId="68147857" w:rsidR="00082457" w:rsidRDefault="00082457" w:rsidP="00082457">
      <w:pPr>
        <w:pStyle w:val="a0"/>
      </w:pPr>
      <w:bookmarkStart w:id="272" w:name="_Toc527912215"/>
      <w:r w:rsidRPr="0099194F">
        <w:t>项目风险概率和影响定义</w:t>
      </w:r>
      <w:bookmarkEnd w:id="271"/>
      <w:bookmarkEnd w:id="272"/>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0B450410" w14:textId="77777777" w:rsidR="00082457" w:rsidRDefault="00082457" w:rsidP="00082457">
      <w:pPr>
        <w:pStyle w:val="a0"/>
      </w:pPr>
      <w:bookmarkStart w:id="273" w:name="_Toc496816802"/>
      <w:bookmarkStart w:id="274" w:name="_Toc527912216"/>
      <w:r w:rsidRPr="0099194F">
        <w:t>风险评估</w:t>
      </w:r>
      <w:bookmarkEnd w:id="273"/>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w:t>
            </w:r>
            <w:proofErr w:type="spellStart"/>
            <w:r>
              <w:rPr>
                <w:rFonts w:hint="eastAsia"/>
              </w:rPr>
              <w:t>G</w:t>
            </w:r>
            <w:r>
              <w:t>it</w:t>
            </w:r>
            <w:proofErr w:type="spellEnd"/>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w:t>
            </w:r>
            <w:r>
              <w:lastRenderedPageBreak/>
              <w:t>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lastRenderedPageBreak/>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lastRenderedPageBreak/>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275" w:name="_Toc496816803"/>
      <w:bookmarkStart w:id="276" w:name="_Toc527912217"/>
      <w:r w:rsidRPr="0099194F">
        <w:t>风险控制</w:t>
      </w:r>
      <w:bookmarkEnd w:id="275"/>
      <w:bookmarkEnd w:id="2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t>3</w:t>
            </w:r>
            <w:r w:rsidRPr="00F710F0">
              <w:rPr>
                <w:rFonts w:hint="eastAsia"/>
                <w:color w:val="000000"/>
                <w:szCs w:val="21"/>
              </w:rPr>
              <w:t>.</w:t>
            </w:r>
            <w:r>
              <w:rPr>
                <w:rFonts w:hint="eastAsia"/>
              </w:rPr>
              <w:t xml:space="preserve"> </w:t>
            </w:r>
            <w:proofErr w:type="spellStart"/>
            <w:r>
              <w:rPr>
                <w:rFonts w:hint="eastAsia"/>
              </w:rPr>
              <w:t>G</w:t>
            </w:r>
            <w:r>
              <w:t>it</w:t>
            </w:r>
            <w:proofErr w:type="spellEnd"/>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w:t>
            </w:r>
            <w:proofErr w:type="gramStart"/>
            <w:r w:rsidRPr="00511800">
              <w:rPr>
                <w:rFonts w:hint="eastAsia"/>
              </w:rPr>
              <w:t>初项目</w:t>
            </w:r>
            <w:proofErr w:type="gramEnd"/>
            <w:r w:rsidRPr="00511800">
              <w:rPr>
                <w:rFonts w:hint="eastAsia"/>
              </w:rPr>
              <w:t>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w:t>
            </w:r>
            <w:r>
              <w:rPr>
                <w:rFonts w:hint="eastAsia"/>
              </w:rPr>
              <w:lastRenderedPageBreak/>
              <w:t>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lastRenderedPageBreak/>
              <w:t>13</w:t>
            </w:r>
            <w:r w:rsidRPr="009B14F8">
              <w:rPr>
                <w:rFonts w:hint="eastAsia"/>
                <w:color w:val="000000"/>
                <w:szCs w:val="21"/>
              </w:rPr>
              <w:t>.</w:t>
            </w:r>
            <w:r>
              <w:rPr>
                <w:rFonts w:hint="eastAsia"/>
              </w:rPr>
              <w:t xml:space="preserve"> 每个人熟悉一种工具（①黄：</w:t>
            </w:r>
            <w:r>
              <w:lastRenderedPageBreak/>
              <w:t>project的熟悉与教学</w:t>
            </w:r>
            <w:r>
              <w:rPr>
                <w:rFonts w:hint="eastAsia"/>
              </w:rPr>
              <w:t>；②陈：</w:t>
            </w:r>
            <w:r>
              <w:t xml:space="preserve"> 熟悉需求管理工具与教学</w:t>
            </w:r>
            <w:r>
              <w:rPr>
                <w:rFonts w:hint="eastAsia"/>
              </w:rPr>
              <w:t>；③徐：</w:t>
            </w:r>
            <w:r>
              <w:t xml:space="preserve"> 熟悉</w:t>
            </w:r>
            <w:proofErr w:type="spellStart"/>
            <w:r>
              <w:t>Axure</w:t>
            </w:r>
            <w:proofErr w:type="spellEnd"/>
            <w:r>
              <w:t xml:space="preserve"> </w:t>
            </w:r>
            <w:proofErr w:type="spellStart"/>
            <w:r>
              <w:t>rp</w:t>
            </w:r>
            <w:proofErr w:type="spellEnd"/>
            <w:r>
              <w:t xml:space="preserve"> </w:t>
            </w:r>
            <w:r>
              <w:rPr>
                <w:rFonts w:hint="eastAsia"/>
              </w:rPr>
              <w:t>；④</w:t>
            </w:r>
            <w:proofErr w:type="gramStart"/>
            <w:r>
              <w:rPr>
                <w:rFonts w:hint="eastAsia"/>
              </w:rPr>
              <w:t>吕</w:t>
            </w:r>
            <w:proofErr w:type="gramEnd"/>
            <w:r>
              <w:rPr>
                <w:rFonts w:hint="eastAsia"/>
              </w:rPr>
              <w:t>：</w:t>
            </w:r>
            <w:r>
              <w:t xml:space="preserve"> 熟悉UML建模工具与教学</w:t>
            </w:r>
            <w:r>
              <w:rPr>
                <w:rFonts w:hint="eastAsia"/>
              </w:rPr>
              <w:t>；⑤陈：（</w:t>
            </w:r>
            <w:proofErr w:type="spellStart"/>
            <w:r>
              <w:t>git</w:t>
            </w:r>
            <w:proofErr w:type="spellEnd"/>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lastRenderedPageBreak/>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w:t>
            </w:r>
            <w:proofErr w:type="spellStart"/>
            <w:r>
              <w:rPr>
                <w:rFonts w:hint="eastAsia"/>
              </w:rPr>
              <w:t>Git</w:t>
            </w:r>
            <w:r>
              <w:t>Hub</w:t>
            </w:r>
            <w:proofErr w:type="spellEnd"/>
            <w:r>
              <w:t xml:space="preserve"> Desktop</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277" w:name="_Toc527912218"/>
      <w:r w:rsidRPr="0099194F">
        <w:t>配置系统管理</w:t>
      </w:r>
      <w:bookmarkEnd w:id="277"/>
    </w:p>
    <w:p w14:paraId="5A032C73" w14:textId="77777777" w:rsidR="005F7C0A" w:rsidRDefault="005F7C0A" w:rsidP="005F7C0A">
      <w:pPr>
        <w:pStyle w:val="a1"/>
      </w:pPr>
      <w:bookmarkStart w:id="278" w:name="_Toc527912219"/>
      <w:r>
        <w:rPr>
          <w:rFonts w:hint="eastAsia"/>
        </w:rPr>
        <w:t>配置项</w:t>
      </w:r>
      <w:bookmarkEnd w:id="278"/>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pPr>
      <w:bookmarkStart w:id="279" w:name="_Toc527912220"/>
      <w:r>
        <w:rPr>
          <w:rFonts w:hint="eastAsia"/>
        </w:rPr>
        <w:t>配置命名</w:t>
      </w:r>
      <w:bookmarkEnd w:id="279"/>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280" w:name="_Toc527912221"/>
      <w:r>
        <w:rPr>
          <w:rFonts w:hint="eastAsia"/>
        </w:rPr>
        <w:t>标识代号</w:t>
      </w:r>
      <w:bookmarkEnd w:id="280"/>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281" w:name="_Toc496816806"/>
      <w:bookmarkStart w:id="282" w:name="_Toc527912222"/>
      <w:r w:rsidRPr="0099194F">
        <w:t>版本管理</w:t>
      </w:r>
      <w:bookmarkEnd w:id="281"/>
      <w:bookmarkEnd w:id="282"/>
    </w:p>
    <w:p w14:paraId="1D042475" w14:textId="77777777" w:rsidR="005F7C0A" w:rsidRDefault="005F7C0A" w:rsidP="005F7C0A">
      <w:pPr>
        <w:pStyle w:val="a1"/>
      </w:pPr>
      <w:bookmarkStart w:id="283" w:name="_Toc495750553"/>
      <w:bookmarkStart w:id="284" w:name="_Toc527912223"/>
      <w:r>
        <w:rPr>
          <w:rFonts w:hint="eastAsia"/>
        </w:rPr>
        <w:t>版本格式</w:t>
      </w:r>
      <w:bookmarkEnd w:id="283"/>
      <w:bookmarkEnd w:id="284"/>
    </w:p>
    <w:p w14:paraId="42F75826" w14:textId="77777777" w:rsidR="005F7C0A" w:rsidRDefault="005F7C0A" w:rsidP="009502E1">
      <w:pPr>
        <w:ind w:firstLine="420"/>
      </w:pPr>
      <w:bookmarkStart w:id="285" w:name="_Toc276741007"/>
      <w:bookmarkStart w:id="286"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287" w:name="_Toc495750554"/>
      <w:bookmarkStart w:id="288" w:name="_Toc527912224"/>
      <w:bookmarkEnd w:id="285"/>
      <w:bookmarkEnd w:id="286"/>
      <w:r>
        <w:rPr>
          <w:rFonts w:hint="eastAsia"/>
        </w:rPr>
        <w:t>版本更新</w:t>
      </w:r>
      <w:bookmarkEnd w:id="287"/>
      <w:bookmarkEnd w:id="288"/>
    </w:p>
    <w:p w14:paraId="24C64AD7" w14:textId="77777777" w:rsidR="005F7C0A" w:rsidRDefault="005F7C0A" w:rsidP="009502E1">
      <w:pPr>
        <w:ind w:firstLine="420"/>
      </w:pPr>
      <w:r>
        <w:rPr>
          <w:rFonts w:hint="eastAsia"/>
        </w:rPr>
        <w:lastRenderedPageBreak/>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289" w:name="_Toc495750555"/>
      <w:bookmarkStart w:id="290" w:name="_Toc527912225"/>
      <w:proofErr w:type="spellStart"/>
      <w:r>
        <w:t>Git</w:t>
      </w:r>
      <w:proofErr w:type="spellEnd"/>
      <w:r>
        <w:rPr>
          <w:rFonts w:hint="eastAsia"/>
        </w:rPr>
        <w:t>使用策略</w:t>
      </w:r>
      <w:bookmarkEnd w:id="289"/>
      <w:bookmarkEnd w:id="290"/>
    </w:p>
    <w:p w14:paraId="49E0B13E" w14:textId="77777777" w:rsidR="005F7C0A" w:rsidRDefault="005F7C0A" w:rsidP="005F7C0A">
      <w:pPr>
        <w:pStyle w:val="a1"/>
      </w:pPr>
      <w:bookmarkStart w:id="291" w:name="_Toc495750556"/>
      <w:bookmarkStart w:id="292" w:name="_Toc527912226"/>
      <w:r>
        <w:rPr>
          <w:rFonts w:hint="eastAsia"/>
        </w:rPr>
        <w:t>基础知识</w:t>
      </w:r>
      <w:bookmarkEnd w:id="291"/>
      <w:bookmarkEnd w:id="292"/>
    </w:p>
    <w:p w14:paraId="4BFC7A0E" w14:textId="77777777" w:rsidR="005F7C0A" w:rsidRDefault="005F7C0A" w:rsidP="009502E1">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0"/>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0"/>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0"/>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11DD8541" w14:textId="77777777" w:rsidR="005F7C0A" w:rsidRDefault="005F7C0A" w:rsidP="005F7C0A">
      <w:pPr>
        <w:pStyle w:val="af0"/>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0"/>
        <w:numPr>
          <w:ilvl w:val="0"/>
          <w:numId w:val="13"/>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14:paraId="133B881E" w14:textId="77777777" w:rsidR="005F7C0A" w:rsidRDefault="005F7C0A" w:rsidP="005F7C0A">
      <w:pPr>
        <w:pStyle w:val="af0"/>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0"/>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0"/>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0"/>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0"/>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0"/>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0"/>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293" w:name="_Toc495750557"/>
      <w:bookmarkStart w:id="294" w:name="_Toc527912227"/>
      <w:r>
        <w:rPr>
          <w:rFonts w:hint="eastAsia"/>
        </w:rPr>
        <w:t>注意点</w:t>
      </w:r>
      <w:bookmarkEnd w:id="293"/>
      <w:bookmarkEnd w:id="294"/>
    </w:p>
    <w:p w14:paraId="08F01D1B" w14:textId="77777777" w:rsidR="005F7C0A" w:rsidRDefault="005F7C0A" w:rsidP="005F7C0A">
      <w:pPr>
        <w:pStyle w:val="af0"/>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14:paraId="7E9938C5" w14:textId="18DBCB0D" w:rsidR="005F7C0A" w:rsidRDefault="005F7C0A" w:rsidP="005F7C0A">
      <w:pPr>
        <w:pStyle w:val="af0"/>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14:paraId="430971C9" w14:textId="69734D78" w:rsidR="00810050" w:rsidRDefault="00810050" w:rsidP="00810050">
      <w:pPr>
        <w:pStyle w:val="af0"/>
        <w:spacing w:line="240" w:lineRule="auto"/>
        <w:ind w:left="360" w:firstLineChars="0" w:firstLine="0"/>
      </w:pPr>
    </w:p>
    <w:p w14:paraId="076FD5EF" w14:textId="77777777" w:rsidR="00810050" w:rsidRPr="00A23E94" w:rsidRDefault="00810050" w:rsidP="00810050">
      <w:pPr>
        <w:pStyle w:val="af0"/>
        <w:spacing w:line="240" w:lineRule="auto"/>
        <w:ind w:left="360" w:firstLineChars="0" w:firstLine="0"/>
      </w:pPr>
    </w:p>
    <w:p w14:paraId="5723E4F6" w14:textId="77777777" w:rsidR="005F7C0A" w:rsidRDefault="005F7C0A" w:rsidP="005F7C0A">
      <w:pPr>
        <w:pStyle w:val="a1"/>
      </w:pPr>
      <w:bookmarkStart w:id="295" w:name="_Toc495750558"/>
      <w:bookmarkStart w:id="296" w:name="_Toc527912228"/>
      <w:r>
        <w:rPr>
          <w:rFonts w:hint="eastAsia"/>
        </w:rPr>
        <w:t>使用场景</w:t>
      </w:r>
      <w:bookmarkEnd w:id="295"/>
      <w:bookmarkEnd w:id="296"/>
    </w:p>
    <w:tbl>
      <w:tblPr>
        <w:tblStyle w:val="afb"/>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lastRenderedPageBreak/>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proofErr w:type="spellStart"/>
            <w:r w:rsidR="00570C88">
              <w:t>hyx</w:t>
            </w:r>
            <w:proofErr w:type="spellEnd"/>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-项目可行性报告</w:t>
            </w:r>
          </w:p>
        </w:tc>
        <w:tc>
          <w:tcPr>
            <w:tcW w:w="1701" w:type="dxa"/>
          </w:tcPr>
          <w:p w14:paraId="5A0A9B0C" w14:textId="77777777" w:rsidR="001A1ECE" w:rsidRPr="00601E23" w:rsidRDefault="001A1ECE" w:rsidP="001A1ECE">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0"/>
        <w:spacing w:line="240" w:lineRule="auto"/>
        <w:ind w:left="420" w:firstLineChars="0" w:firstLine="0"/>
      </w:pPr>
    </w:p>
    <w:p w14:paraId="404CEF91" w14:textId="3BA53D96" w:rsidR="00DA30AF" w:rsidRDefault="00DA30AF" w:rsidP="00DA30AF">
      <w:pPr>
        <w:pStyle w:val="af0"/>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0"/>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297" w:name="_Toc527912229"/>
      <w:r>
        <w:rPr>
          <w:rFonts w:hint="eastAsia"/>
        </w:rPr>
        <w:lastRenderedPageBreak/>
        <w:t>具体操作</w:t>
      </w:r>
      <w:bookmarkEnd w:id="297"/>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w:t>
      </w:r>
      <w:proofErr w:type="gramStart"/>
      <w:r>
        <w:rPr>
          <w:rFonts w:hint="eastAsia"/>
        </w:rPr>
        <w:t>员所在</w:t>
      </w:r>
      <w:proofErr w:type="gramEnd"/>
      <w:r>
        <w:rPr>
          <w:rFonts w:hint="eastAsia"/>
        </w:rPr>
        <w:t>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14936D0A" w:rsidR="00D7049C" w:rsidRDefault="00D7049C" w:rsidP="00D7049C">
      <w:pPr>
        <w:rPr>
          <w:ins w:id="298" w:author="hyx" w:date="2018-11-02T10:23:00Z"/>
        </w:rPr>
      </w:pPr>
      <w:r>
        <w:t>2、每一次更改文档</w:t>
      </w:r>
      <w:r w:rsidR="00B1244E">
        <w:rPr>
          <w:rFonts w:hint="eastAsia"/>
        </w:rPr>
        <w:t>、或者上传文档</w:t>
      </w:r>
      <w:r>
        <w:t>时，需要Fetch origin来同步一下</w:t>
      </w:r>
      <w:proofErr w:type="spellStart"/>
      <w:r>
        <w:t>git</w:t>
      </w:r>
      <w:proofErr w:type="spellEnd"/>
      <w:r>
        <w:t>，保证不出错</w:t>
      </w:r>
      <w:r w:rsidR="00B1244E">
        <w:rPr>
          <w:rFonts w:hint="eastAsia"/>
        </w:rPr>
        <w:t>，防止引起冲突。</w:t>
      </w:r>
    </w:p>
    <w:p w14:paraId="76CACC68" w14:textId="77777777" w:rsidR="00515D1C" w:rsidRPr="00D7049C" w:rsidRDefault="00515D1C" w:rsidP="00D7049C"/>
    <w:p w14:paraId="7BB9D90F" w14:textId="5AAD0CDD" w:rsidR="0099194F" w:rsidRDefault="0099194F" w:rsidP="006B1DC2">
      <w:pPr>
        <w:pStyle w:val="a"/>
      </w:pPr>
      <w:bookmarkStart w:id="299" w:name="_Toc527912230"/>
      <w:bookmarkStart w:id="300" w:name="_GoBack"/>
      <w:r w:rsidRPr="0099194F">
        <w:t>成本管理计划</w:t>
      </w:r>
      <w:bookmarkEnd w:id="299"/>
    </w:p>
    <w:p w14:paraId="7479CBE4" w14:textId="77777777" w:rsidR="00D47152" w:rsidRDefault="00D47152" w:rsidP="00D47152">
      <w:pPr>
        <w:pStyle w:val="a0"/>
      </w:pPr>
      <w:bookmarkStart w:id="301" w:name="_Toc496991629"/>
      <w:bookmarkStart w:id="302" w:name="_Toc527912231"/>
      <w:r w:rsidRPr="0099194F">
        <w:t>成本估计</w:t>
      </w:r>
      <w:bookmarkEnd w:id="301"/>
      <w:bookmarkEnd w:id="302"/>
    </w:p>
    <w:p w14:paraId="7F8FD067" w14:textId="77777777" w:rsidR="00D47152" w:rsidRDefault="00D47152" w:rsidP="00D47152">
      <w:pPr>
        <w:pStyle w:val="a1"/>
      </w:pPr>
      <w:bookmarkStart w:id="303" w:name="_Toc496991630"/>
      <w:bookmarkStart w:id="304" w:name="_Toc527912232"/>
      <w:r w:rsidRPr="0029459B">
        <w:t>计量单位</w:t>
      </w:r>
      <w:bookmarkEnd w:id="303"/>
      <w:bookmarkEnd w:id="304"/>
    </w:p>
    <w:p w14:paraId="4B3AF2E2" w14:textId="77777777" w:rsidR="00D47152" w:rsidRDefault="00D47152" w:rsidP="00D47152">
      <w:pPr>
        <w:pStyle w:val="af0"/>
        <w:numPr>
          <w:ilvl w:val="0"/>
          <w:numId w:val="15"/>
        </w:numPr>
        <w:ind w:firstLineChars="0"/>
      </w:pPr>
      <w:r>
        <w:rPr>
          <w:rFonts w:hint="eastAsia"/>
        </w:rPr>
        <w:t>薪酬：</w:t>
      </w:r>
      <w:r>
        <w:t>元</w:t>
      </w:r>
    </w:p>
    <w:p w14:paraId="2F849E7F" w14:textId="77777777" w:rsidR="00D47152" w:rsidRDefault="00D47152" w:rsidP="00D47152">
      <w:pPr>
        <w:pStyle w:val="af0"/>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0"/>
        <w:numPr>
          <w:ilvl w:val="0"/>
          <w:numId w:val="15"/>
        </w:numPr>
        <w:ind w:firstLineChars="0"/>
      </w:pPr>
      <w:r>
        <w:rPr>
          <w:rFonts w:hint="eastAsia"/>
        </w:rPr>
        <w:t>工时</w:t>
      </w:r>
      <w:r>
        <w:t>：时</w:t>
      </w:r>
    </w:p>
    <w:p w14:paraId="47AE9920" w14:textId="77777777" w:rsidR="00D47152" w:rsidRPr="00505AD7" w:rsidRDefault="00D47152" w:rsidP="00D47152">
      <w:pPr>
        <w:pStyle w:val="af0"/>
        <w:numPr>
          <w:ilvl w:val="0"/>
          <w:numId w:val="15"/>
        </w:numPr>
        <w:ind w:firstLineChars="0"/>
      </w:pPr>
      <w:r>
        <w:rPr>
          <w:rFonts w:hint="eastAsia"/>
        </w:rPr>
        <w:t>费用</w:t>
      </w:r>
      <w:r>
        <w:t>：元</w:t>
      </w:r>
    </w:p>
    <w:p w14:paraId="103543FC" w14:textId="77777777" w:rsidR="00D47152" w:rsidRDefault="00D47152" w:rsidP="00D47152">
      <w:pPr>
        <w:pStyle w:val="a1"/>
      </w:pPr>
      <w:bookmarkStart w:id="305" w:name="_Toc496991631"/>
      <w:bookmarkStart w:id="306" w:name="_Toc527912233"/>
      <w:r w:rsidRPr="0029459B">
        <w:t>精确度</w:t>
      </w:r>
      <w:bookmarkEnd w:id="305"/>
      <w:bookmarkEnd w:id="306"/>
    </w:p>
    <w:p w14:paraId="667DC87A" w14:textId="77777777" w:rsidR="00D47152" w:rsidRDefault="00D47152" w:rsidP="00D47152">
      <w:pPr>
        <w:pStyle w:val="af0"/>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0"/>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0"/>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0"/>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307" w:name="_Toc496991632"/>
      <w:bookmarkStart w:id="308" w:name="_Toc527912234"/>
      <w:r w:rsidRPr="0029459B">
        <w:t>准确度</w:t>
      </w:r>
      <w:bookmarkEnd w:id="307"/>
      <w:bookmarkEnd w:id="308"/>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309" w:name="_Toc496991633"/>
      <w:bookmarkStart w:id="310" w:name="_Toc527912235"/>
      <w:r w:rsidRPr="0029459B">
        <w:t>绩效测量规则</w:t>
      </w:r>
      <w:bookmarkEnd w:id="309"/>
      <w:bookmarkEnd w:id="310"/>
    </w:p>
    <w:p w14:paraId="15BA9EB5" w14:textId="77777777" w:rsidR="00D47152" w:rsidRDefault="00D47152" w:rsidP="00D47152">
      <w:pPr>
        <w:pStyle w:val="a1"/>
      </w:pPr>
      <w:bookmarkStart w:id="311" w:name="_Toc496991634"/>
      <w:bookmarkStart w:id="312" w:name="_Toc527912236"/>
      <w:r w:rsidRPr="00C50EEC">
        <w:lastRenderedPageBreak/>
        <w:t>绩效考核规则</w:t>
      </w:r>
      <w:bookmarkEnd w:id="311"/>
      <w:bookmarkEnd w:id="312"/>
    </w:p>
    <w:tbl>
      <w:tblPr>
        <w:tblStyle w:val="afb"/>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77777777"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w:t>
            </w:r>
            <w:proofErr w:type="gramStart"/>
            <w:r w:rsidRPr="00491060">
              <w:rPr>
                <w:sz w:val="22"/>
                <w:szCs w:val="21"/>
              </w:rPr>
              <w:t>上交组</w:t>
            </w:r>
            <w:proofErr w:type="gramEnd"/>
            <w:r w:rsidRPr="00491060">
              <w:rPr>
                <w:sz w:val="22"/>
                <w:szCs w:val="21"/>
              </w:rPr>
              <w:t>经费；</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w:t>
            </w:r>
            <w:proofErr w:type="gramStart"/>
            <w:r w:rsidRPr="00491060">
              <w:rPr>
                <w:rFonts w:hint="eastAsia"/>
                <w:sz w:val="22"/>
                <w:szCs w:val="21"/>
              </w:rPr>
              <w:t>遣退该人员</w:t>
            </w:r>
            <w:proofErr w:type="gramEnd"/>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49735F46" w:rsidR="00810050" w:rsidRDefault="00810050" w:rsidP="00D47152">
      <w:pPr>
        <w:rPr>
          <w:ins w:id="313" w:author="hyx" w:date="2018-11-02T10:14:00Z"/>
        </w:rPr>
      </w:pPr>
    </w:p>
    <w:p w14:paraId="6A1ADE63" w14:textId="482E640F" w:rsidR="00730291" w:rsidRDefault="00730291" w:rsidP="00D47152">
      <w:pPr>
        <w:rPr>
          <w:ins w:id="314" w:author="hyx" w:date="2018-11-02T10:14:00Z"/>
        </w:rPr>
      </w:pPr>
    </w:p>
    <w:p w14:paraId="36C16678" w14:textId="66B2AB8D" w:rsidR="00730291" w:rsidRDefault="00730291" w:rsidP="00D47152">
      <w:pPr>
        <w:rPr>
          <w:ins w:id="315" w:author="hyx" w:date="2018-11-02T10:14:00Z"/>
        </w:rPr>
      </w:pPr>
    </w:p>
    <w:p w14:paraId="6F6C24D9" w14:textId="393B17F7" w:rsidR="00730291" w:rsidRDefault="00730291" w:rsidP="00D47152">
      <w:pPr>
        <w:rPr>
          <w:ins w:id="316" w:author="hyx" w:date="2018-11-02T10:14:00Z"/>
        </w:rPr>
      </w:pPr>
    </w:p>
    <w:p w14:paraId="2B132B75" w14:textId="77777777" w:rsidR="00730291" w:rsidRPr="005751B6" w:rsidRDefault="00730291" w:rsidP="00D47152"/>
    <w:p w14:paraId="3E655092" w14:textId="77777777" w:rsidR="00D47152" w:rsidRDefault="00D47152" w:rsidP="00D47152">
      <w:pPr>
        <w:pStyle w:val="a0"/>
      </w:pPr>
      <w:bookmarkStart w:id="317" w:name="_Toc496991635"/>
      <w:bookmarkStart w:id="318" w:name="_Toc527912237"/>
      <w:r>
        <w:rPr>
          <w:rFonts w:hint="eastAsia"/>
        </w:rPr>
        <w:t>成本</w:t>
      </w:r>
      <w:r>
        <w:t>估计</w:t>
      </w:r>
      <w:bookmarkEnd w:id="317"/>
      <w:bookmarkEnd w:id="318"/>
    </w:p>
    <w:p w14:paraId="4FD0D298" w14:textId="77777777" w:rsidR="00D47152" w:rsidRDefault="00D47152" w:rsidP="00D47152">
      <w:pPr>
        <w:pStyle w:val="a1"/>
      </w:pPr>
      <w:bookmarkStart w:id="319" w:name="_Toc496991636"/>
      <w:bookmarkStart w:id="320" w:name="_Toc527912238"/>
      <w:r>
        <w:rPr>
          <w:rFonts w:hint="eastAsia"/>
        </w:rPr>
        <w:t>员工</w:t>
      </w:r>
      <w:r>
        <w:t>时薪</w:t>
      </w:r>
      <w:bookmarkEnd w:id="319"/>
      <w:bookmarkEnd w:id="320"/>
    </w:p>
    <w:tbl>
      <w:tblPr>
        <w:tblStyle w:val="afb"/>
        <w:tblW w:w="5294" w:type="pct"/>
        <w:tblLook w:val="04A0" w:firstRow="1" w:lastRow="0" w:firstColumn="1" w:lastColumn="0" w:noHBand="0" w:noVBand="1"/>
      </w:tblPr>
      <w:tblGrid>
        <w:gridCol w:w="1159"/>
        <w:gridCol w:w="3102"/>
        <w:gridCol w:w="2131"/>
        <w:gridCol w:w="2631"/>
      </w:tblGrid>
      <w:tr w:rsidR="00A26776" w:rsidRPr="00491060" w14:paraId="572E77F8" w14:textId="77777777" w:rsidTr="00A26776">
        <w:tc>
          <w:tcPr>
            <w:tcW w:w="642" w:type="pct"/>
            <w:shd w:val="clear" w:color="auto" w:fill="BDD6EE" w:themeFill="accent1" w:themeFillTint="66"/>
          </w:tcPr>
          <w:p w14:paraId="4142D145" w14:textId="77777777" w:rsidR="00A26776" w:rsidRPr="00491060" w:rsidRDefault="00A26776" w:rsidP="00A26776">
            <w:pPr>
              <w:rPr>
                <w:sz w:val="22"/>
              </w:rPr>
            </w:pPr>
            <w:r w:rsidRPr="00491060">
              <w:rPr>
                <w:rFonts w:hint="eastAsia"/>
                <w:sz w:val="22"/>
              </w:rPr>
              <w:t>姓名</w:t>
            </w:r>
          </w:p>
        </w:tc>
        <w:tc>
          <w:tcPr>
            <w:tcW w:w="1719" w:type="pct"/>
            <w:shd w:val="clear" w:color="auto" w:fill="BDD6EE" w:themeFill="accent1" w:themeFillTint="66"/>
          </w:tcPr>
          <w:p w14:paraId="3B630EB2" w14:textId="77777777" w:rsidR="00A26776" w:rsidRPr="00491060" w:rsidRDefault="00A26776" w:rsidP="00A26776">
            <w:pPr>
              <w:rPr>
                <w:sz w:val="22"/>
              </w:rPr>
            </w:pPr>
            <w:r w:rsidRPr="00491060">
              <w:rPr>
                <w:rFonts w:hint="eastAsia"/>
                <w:sz w:val="22"/>
              </w:rPr>
              <w:t>工作分配</w:t>
            </w:r>
          </w:p>
        </w:tc>
        <w:tc>
          <w:tcPr>
            <w:tcW w:w="1181" w:type="pct"/>
            <w:shd w:val="clear" w:color="auto" w:fill="BDD6EE" w:themeFill="accent1" w:themeFillTint="66"/>
          </w:tcPr>
          <w:p w14:paraId="62379934" w14:textId="77777777" w:rsidR="00A26776" w:rsidRPr="00491060" w:rsidRDefault="00A26776" w:rsidP="00A26776">
            <w:pPr>
              <w:rPr>
                <w:sz w:val="22"/>
              </w:rPr>
            </w:pPr>
            <w:r w:rsidRPr="00491060">
              <w:rPr>
                <w:rFonts w:hint="eastAsia"/>
                <w:sz w:val="22"/>
              </w:rPr>
              <w:t>时薪（元/小时）</w:t>
            </w:r>
          </w:p>
        </w:tc>
        <w:tc>
          <w:tcPr>
            <w:tcW w:w="1458" w:type="pct"/>
            <w:shd w:val="clear" w:color="auto" w:fill="BDD6EE" w:themeFill="accent1" w:themeFillTint="66"/>
          </w:tcPr>
          <w:p w14:paraId="09FD583B" w14:textId="77777777" w:rsidR="00A26776" w:rsidRPr="00491060" w:rsidRDefault="00A26776" w:rsidP="00A26776">
            <w:pPr>
              <w:rPr>
                <w:sz w:val="22"/>
              </w:rPr>
            </w:pPr>
            <w:r w:rsidRPr="00491060">
              <w:rPr>
                <w:rFonts w:hint="eastAsia"/>
                <w:sz w:val="22"/>
              </w:rPr>
              <w:t>加班</w:t>
            </w:r>
            <w:r w:rsidRPr="00491060">
              <w:rPr>
                <w:sz w:val="22"/>
              </w:rPr>
              <w:t>费</w:t>
            </w:r>
            <w:r w:rsidRPr="00491060">
              <w:rPr>
                <w:rFonts w:hint="eastAsia"/>
                <w:sz w:val="22"/>
              </w:rPr>
              <w:t>（元/小时）</w:t>
            </w:r>
          </w:p>
        </w:tc>
      </w:tr>
      <w:tr w:rsidR="00A26776" w:rsidRPr="00491060" w14:paraId="149FDA1E" w14:textId="77777777" w:rsidTr="00A26776">
        <w:tc>
          <w:tcPr>
            <w:tcW w:w="642" w:type="pct"/>
            <w:vAlign w:val="center"/>
          </w:tcPr>
          <w:p w14:paraId="2CBD4933" w14:textId="77777777" w:rsidR="00A26776" w:rsidRDefault="00A26776" w:rsidP="00A26776">
            <w:r>
              <w:rPr>
                <w:rFonts w:hint="eastAsia"/>
              </w:rPr>
              <w:t>黄叶轩</w:t>
            </w:r>
          </w:p>
        </w:tc>
        <w:tc>
          <w:tcPr>
            <w:tcW w:w="1719" w:type="pct"/>
          </w:tcPr>
          <w:p w14:paraId="74ADF6C7" w14:textId="77777777" w:rsidR="00A26776" w:rsidRPr="00491060" w:rsidRDefault="00A26776" w:rsidP="00A26776">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50E1148C" w14:textId="119429E3" w:rsidR="00A26776" w:rsidRPr="00491060" w:rsidRDefault="0057613C" w:rsidP="00A26776">
            <w:pPr>
              <w:rPr>
                <w:sz w:val="22"/>
              </w:rPr>
            </w:pPr>
            <w:r>
              <w:t>69.34</w:t>
            </w:r>
          </w:p>
        </w:tc>
        <w:tc>
          <w:tcPr>
            <w:tcW w:w="1458" w:type="pct"/>
          </w:tcPr>
          <w:p w14:paraId="65DE1A32" w14:textId="316275EC" w:rsidR="00A26776" w:rsidRPr="00491060" w:rsidRDefault="0057613C" w:rsidP="00A26776">
            <w:pPr>
              <w:rPr>
                <w:sz w:val="22"/>
              </w:rPr>
            </w:pPr>
            <w:r>
              <w:t>69.34</w:t>
            </w:r>
          </w:p>
        </w:tc>
      </w:tr>
      <w:tr w:rsidR="0057613C" w:rsidRPr="00491060" w14:paraId="2932E4D1" w14:textId="77777777" w:rsidTr="00A26776">
        <w:tc>
          <w:tcPr>
            <w:tcW w:w="642" w:type="pct"/>
            <w:vAlign w:val="center"/>
          </w:tcPr>
          <w:p w14:paraId="537F5E3B" w14:textId="77777777" w:rsidR="0057613C" w:rsidRDefault="0057613C" w:rsidP="00A26776">
            <w:r>
              <w:rPr>
                <w:rFonts w:hint="eastAsia"/>
              </w:rPr>
              <w:t>徐双铅</w:t>
            </w:r>
          </w:p>
        </w:tc>
        <w:tc>
          <w:tcPr>
            <w:tcW w:w="1719" w:type="pct"/>
          </w:tcPr>
          <w:p w14:paraId="584ED327" w14:textId="77777777" w:rsidR="0057613C" w:rsidRPr="00491060" w:rsidRDefault="0057613C" w:rsidP="00A26776">
            <w:pPr>
              <w:rPr>
                <w:sz w:val="22"/>
              </w:rPr>
            </w:pPr>
            <w:r w:rsidRPr="00491060">
              <w:rPr>
                <w:rFonts w:hint="eastAsia"/>
                <w:sz w:val="22"/>
              </w:rPr>
              <w:t>录音记录员</w:t>
            </w:r>
          </w:p>
        </w:tc>
        <w:tc>
          <w:tcPr>
            <w:tcW w:w="1181" w:type="pct"/>
          </w:tcPr>
          <w:p w14:paraId="63075136" w14:textId="0A89B2B4" w:rsidR="0057613C" w:rsidRPr="00491060" w:rsidRDefault="0057613C" w:rsidP="00A26776">
            <w:pPr>
              <w:rPr>
                <w:sz w:val="22"/>
              </w:rPr>
            </w:pPr>
            <w:r>
              <w:t>69.34</w:t>
            </w:r>
          </w:p>
        </w:tc>
        <w:tc>
          <w:tcPr>
            <w:tcW w:w="1458" w:type="pct"/>
          </w:tcPr>
          <w:p w14:paraId="2AC380DA" w14:textId="1A809EFC" w:rsidR="0057613C" w:rsidRPr="00491060" w:rsidRDefault="0057613C" w:rsidP="00A26776">
            <w:pPr>
              <w:rPr>
                <w:sz w:val="22"/>
              </w:rPr>
            </w:pPr>
            <w:r>
              <w:t>69.34</w:t>
            </w:r>
          </w:p>
        </w:tc>
      </w:tr>
      <w:tr w:rsidR="0057613C" w:rsidRPr="00491060" w14:paraId="12A3D892" w14:textId="77777777" w:rsidTr="00A26776">
        <w:tc>
          <w:tcPr>
            <w:tcW w:w="642" w:type="pct"/>
            <w:vAlign w:val="center"/>
          </w:tcPr>
          <w:p w14:paraId="2080F38E" w14:textId="77777777" w:rsidR="0057613C" w:rsidRDefault="0057613C" w:rsidP="00A26776">
            <w:r>
              <w:rPr>
                <w:rFonts w:hint="eastAsia"/>
              </w:rPr>
              <w:t>陈俊仁</w:t>
            </w:r>
          </w:p>
        </w:tc>
        <w:tc>
          <w:tcPr>
            <w:tcW w:w="1719" w:type="pct"/>
          </w:tcPr>
          <w:p w14:paraId="0E0C48F5" w14:textId="77777777" w:rsidR="0057613C" w:rsidRPr="00491060" w:rsidRDefault="0057613C" w:rsidP="00A26776">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857A597" w14:textId="37D3D2C2" w:rsidR="0057613C" w:rsidRPr="00491060" w:rsidRDefault="0057613C" w:rsidP="00A26776">
            <w:pPr>
              <w:rPr>
                <w:sz w:val="22"/>
              </w:rPr>
            </w:pPr>
            <w:r>
              <w:t>69.34</w:t>
            </w:r>
          </w:p>
        </w:tc>
        <w:tc>
          <w:tcPr>
            <w:tcW w:w="1458" w:type="pct"/>
          </w:tcPr>
          <w:p w14:paraId="25784961" w14:textId="182B6DCC" w:rsidR="0057613C" w:rsidRPr="00491060" w:rsidRDefault="0057613C" w:rsidP="00A26776">
            <w:pPr>
              <w:rPr>
                <w:sz w:val="22"/>
              </w:rPr>
            </w:pPr>
            <w:r>
              <w:t>69.34</w:t>
            </w:r>
          </w:p>
        </w:tc>
      </w:tr>
      <w:tr w:rsidR="0057613C" w:rsidRPr="00491060" w14:paraId="447065E3" w14:textId="77777777" w:rsidTr="00A26776">
        <w:tc>
          <w:tcPr>
            <w:tcW w:w="642" w:type="pct"/>
            <w:vAlign w:val="center"/>
          </w:tcPr>
          <w:p w14:paraId="32B813B6" w14:textId="77777777" w:rsidR="0057613C" w:rsidRDefault="0057613C" w:rsidP="00A26776">
            <w:r>
              <w:rPr>
                <w:rFonts w:hint="eastAsia"/>
              </w:rPr>
              <w:t>吕迪</w:t>
            </w:r>
          </w:p>
        </w:tc>
        <w:tc>
          <w:tcPr>
            <w:tcW w:w="1719" w:type="pct"/>
          </w:tcPr>
          <w:p w14:paraId="5AD8E935" w14:textId="77777777" w:rsidR="0057613C" w:rsidRPr="00491060" w:rsidRDefault="0057613C" w:rsidP="00A26776">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E778A04" w14:textId="02BA32C6" w:rsidR="0057613C" w:rsidRPr="00491060" w:rsidRDefault="0057613C" w:rsidP="00A26776">
            <w:pPr>
              <w:rPr>
                <w:sz w:val="22"/>
              </w:rPr>
            </w:pPr>
            <w:r>
              <w:t>69.34</w:t>
            </w:r>
          </w:p>
        </w:tc>
        <w:tc>
          <w:tcPr>
            <w:tcW w:w="1458" w:type="pct"/>
          </w:tcPr>
          <w:p w14:paraId="5AF6ADA4" w14:textId="2AD901ED" w:rsidR="0057613C" w:rsidRPr="00491060" w:rsidRDefault="0057613C" w:rsidP="00A26776">
            <w:pPr>
              <w:rPr>
                <w:sz w:val="22"/>
              </w:rPr>
            </w:pPr>
            <w:r>
              <w:t>69.34</w:t>
            </w:r>
          </w:p>
        </w:tc>
      </w:tr>
      <w:tr w:rsidR="0057613C" w:rsidRPr="00491060" w14:paraId="7C8395C5" w14:textId="77777777" w:rsidTr="00A26776">
        <w:tc>
          <w:tcPr>
            <w:tcW w:w="642" w:type="pct"/>
            <w:vAlign w:val="center"/>
          </w:tcPr>
          <w:p w14:paraId="2701923A" w14:textId="77777777" w:rsidR="0057613C" w:rsidRDefault="0057613C" w:rsidP="00A26776">
            <w:r>
              <w:rPr>
                <w:rFonts w:hint="eastAsia"/>
              </w:rPr>
              <w:t>陈苏民</w:t>
            </w:r>
          </w:p>
        </w:tc>
        <w:tc>
          <w:tcPr>
            <w:tcW w:w="1719" w:type="pct"/>
          </w:tcPr>
          <w:p w14:paraId="02538FF8" w14:textId="77777777" w:rsidR="0057613C" w:rsidRPr="00491060" w:rsidRDefault="0057613C" w:rsidP="00A26776">
            <w:pPr>
              <w:rPr>
                <w:sz w:val="22"/>
              </w:rPr>
            </w:pPr>
            <w:r>
              <w:rPr>
                <w:rFonts w:ascii="Times New Roman" w:hAnsi="Times New Roman" w:cs="Times New Roman" w:hint="eastAsia"/>
                <w:sz w:val="22"/>
                <w:szCs w:val="24"/>
              </w:rPr>
              <w:t>文件管理员</w:t>
            </w:r>
          </w:p>
        </w:tc>
        <w:tc>
          <w:tcPr>
            <w:tcW w:w="1181" w:type="pct"/>
          </w:tcPr>
          <w:p w14:paraId="5AC6C8DA" w14:textId="5D9F85EC" w:rsidR="0057613C" w:rsidRPr="00491060" w:rsidRDefault="0057613C" w:rsidP="00A26776">
            <w:pPr>
              <w:rPr>
                <w:sz w:val="22"/>
              </w:rPr>
            </w:pPr>
            <w:r>
              <w:t>69.34</w:t>
            </w:r>
          </w:p>
        </w:tc>
        <w:tc>
          <w:tcPr>
            <w:tcW w:w="1458" w:type="pct"/>
          </w:tcPr>
          <w:p w14:paraId="17143009" w14:textId="2A99AF07" w:rsidR="0057613C" w:rsidRPr="00491060" w:rsidRDefault="0057613C" w:rsidP="00A26776">
            <w:pPr>
              <w:rPr>
                <w:sz w:val="22"/>
              </w:rPr>
            </w:pPr>
            <w:r>
              <w:t>69.34</w:t>
            </w:r>
          </w:p>
        </w:tc>
      </w:tr>
    </w:tbl>
    <w:p w14:paraId="70F51A7D" w14:textId="7B49983D" w:rsidR="00D47152" w:rsidRDefault="0057613C" w:rsidP="00D47152">
      <w:r>
        <w:rPr>
          <w:rFonts w:hint="eastAsia"/>
        </w:rPr>
        <w:t>201</w:t>
      </w:r>
      <w:ins w:id="321" w:author="hyx" w:date="2018-11-02T10:16:00Z">
        <w:r w:rsidR="00730291">
          <w:t>7</w:t>
        </w:r>
      </w:ins>
      <w:del w:id="322" w:author="hyx" w:date="2018-11-02T10:16:00Z">
        <w:r w:rsidDel="00730291">
          <w:rPr>
            <w:rFonts w:hint="eastAsia"/>
          </w:rPr>
          <w:delText>8</w:delText>
        </w:r>
      </w:del>
      <w:r>
        <w:rPr>
          <w:rFonts w:hint="eastAsia"/>
        </w:rPr>
        <w:t>年</w:t>
      </w:r>
      <w:proofErr w:type="gramStart"/>
      <w:r>
        <w:rPr>
          <w:rFonts w:hint="eastAsia"/>
        </w:rPr>
        <w:t>以总体</w:t>
      </w:r>
      <w:proofErr w:type="gramEnd"/>
      <w:r>
        <w:rPr>
          <w:rFonts w:hint="eastAsia"/>
        </w:rPr>
        <w:t>平均人均工资为38.7元/小时</w:t>
      </w:r>
    </w:p>
    <w:p w14:paraId="7C1267A1" w14:textId="77777777" w:rsidR="0057613C" w:rsidRDefault="0057613C" w:rsidP="0057613C">
      <w:r>
        <w:rPr>
          <w:rFonts w:hint="eastAsia"/>
        </w:rPr>
        <w:t>按I</w:t>
      </w:r>
      <w:r>
        <w:t>T</w:t>
      </w:r>
      <w:r>
        <w:rPr>
          <w:rFonts w:hint="eastAsia"/>
        </w:rPr>
        <w:t>行业1</w:t>
      </w:r>
      <w:r>
        <w:t>.5</w:t>
      </w:r>
      <w:r>
        <w:rPr>
          <w:rFonts w:hint="eastAsia"/>
        </w:rPr>
        <w:t>的权重人均工资为</w:t>
      </w:r>
      <w:r>
        <w:t>58.05</w:t>
      </w:r>
      <w:r>
        <w:rPr>
          <w:rFonts w:hint="eastAsia"/>
        </w:rPr>
        <w:t>元/小时</w:t>
      </w:r>
    </w:p>
    <w:p w14:paraId="531D6CFF" w14:textId="6B9249D5" w:rsidR="0057613C" w:rsidRPr="0057613C" w:rsidRDefault="0057613C" w:rsidP="0057613C">
      <w:r>
        <w:rPr>
          <w:rFonts w:hint="eastAsia"/>
        </w:rPr>
        <w:t>但就从I</w:t>
      </w:r>
      <w:r>
        <w:t>T</w:t>
      </w:r>
      <w:r>
        <w:rPr>
          <w:rFonts w:hint="eastAsia"/>
        </w:rPr>
        <w:t>行业年收入看人均工资为</w:t>
      </w:r>
      <w:r>
        <w:t>69.34</w:t>
      </w:r>
      <w:r>
        <w:rPr>
          <w:rFonts w:hint="eastAsia"/>
        </w:rPr>
        <w:t>元/小时</w:t>
      </w:r>
    </w:p>
    <w:p w14:paraId="32229F0C" w14:textId="0C3F97F9" w:rsidR="00D47152" w:rsidRDefault="00D47152" w:rsidP="00D47152">
      <w:pPr>
        <w:pStyle w:val="a1"/>
      </w:pPr>
      <w:bookmarkStart w:id="323" w:name="_Toc496991637"/>
      <w:bookmarkStart w:id="324" w:name="_Toc527912239"/>
      <w:r>
        <w:rPr>
          <w:rFonts w:hint="eastAsia"/>
        </w:rPr>
        <w:t>预算</w:t>
      </w:r>
      <w:bookmarkEnd w:id="323"/>
      <w:bookmarkEnd w:id="324"/>
    </w:p>
    <w:tbl>
      <w:tblPr>
        <w:tblW w:w="9187" w:type="dxa"/>
        <w:tblInd w:w="113" w:type="dxa"/>
        <w:tblLook w:val="04A0" w:firstRow="1" w:lastRow="0" w:firstColumn="1" w:lastColumn="0" w:noHBand="0" w:noVBand="1"/>
      </w:tblPr>
      <w:tblGrid>
        <w:gridCol w:w="2010"/>
        <w:gridCol w:w="1220"/>
        <w:gridCol w:w="1591"/>
        <w:gridCol w:w="1186"/>
        <w:gridCol w:w="3180"/>
      </w:tblGrid>
      <w:tr w:rsidR="00A26776" w:rsidRPr="00597320" w14:paraId="1BEAC133" w14:textId="77777777" w:rsidTr="0057613C">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06C88A" w14:textId="77777777" w:rsidR="00A26776" w:rsidRPr="00597320" w:rsidRDefault="00A26776" w:rsidP="00A26776">
            <w:pPr>
              <w:jc w:val="center"/>
              <w:rPr>
                <w:rFonts w:ascii="等线" w:eastAsia="等线" w:hAnsi="等线"/>
                <w:color w:val="000000"/>
                <w:sz w:val="22"/>
              </w:rPr>
            </w:pPr>
            <w:bookmarkStart w:id="325"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48234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107F6AF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33824DC"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备注</w:t>
            </w:r>
          </w:p>
        </w:tc>
      </w:tr>
      <w:tr w:rsidR="00A26776" w:rsidRPr="00597320" w14:paraId="5614E345" w14:textId="77777777" w:rsidTr="0057613C">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027AA1" w14:textId="77777777" w:rsidR="00A26776" w:rsidRPr="00597320" w:rsidRDefault="00A26776" w:rsidP="00A2677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272657" w14:textId="77777777" w:rsidR="00A26776" w:rsidRPr="00597320" w:rsidRDefault="00A26776" w:rsidP="00A2677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2F6A5C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41C8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5AC8270" w14:textId="77777777" w:rsidR="00A26776" w:rsidRPr="00597320" w:rsidRDefault="00A26776" w:rsidP="00A26776">
            <w:pPr>
              <w:rPr>
                <w:rFonts w:ascii="等线" w:eastAsia="等线" w:hAnsi="等线"/>
                <w:color w:val="000000"/>
                <w:sz w:val="22"/>
              </w:rPr>
            </w:pPr>
          </w:p>
        </w:tc>
      </w:tr>
      <w:tr w:rsidR="00A26776" w:rsidRPr="00597320" w14:paraId="75C51F88"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5FAD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37F98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0F8349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0540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D9B317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2FCA9E9F"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6578FE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08396A1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DA8AD6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11449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080946C"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学习工作使用</w:t>
            </w:r>
          </w:p>
        </w:tc>
      </w:tr>
      <w:tr w:rsidR="00A26776" w:rsidRPr="00597320" w14:paraId="35DE1F57"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33F3C3" w14:textId="79CB0793"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631B239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330D7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3BEC76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8F5B99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B7D16A5"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56510A4" w14:textId="6478B8B6"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3</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13C3AB9"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EA588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F66E0D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8CBBF7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7904356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DA6652" w14:textId="3D85840C"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lastRenderedPageBreak/>
              <w:t>（</w:t>
            </w:r>
            <w:r w:rsidR="0057613C">
              <w:rPr>
                <w:rFonts w:ascii="等线" w:eastAsia="等线" w:hAnsi="等线" w:hint="eastAsia"/>
                <w:color w:val="000000"/>
                <w:sz w:val="22"/>
              </w:rPr>
              <w:t>4</w:t>
            </w:r>
            <w:r w:rsidRPr="00597320">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D94425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BC1C2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489EE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404D8F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9554A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EA29FF" w14:textId="791C9F25"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5</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B5A0D4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8BD31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2EE4E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B0FF77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5D512B9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1DCEB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337D24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3F8AC3F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98C8A0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F97602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412D76" w:rsidRPr="00597320" w14:paraId="4E8A86F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02DF49" w14:textId="6AE07B7A"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3C9E4E" w14:textId="01E7BC55" w:rsidR="00412D76" w:rsidRPr="00597320" w:rsidRDefault="00412D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391E54F" w14:textId="0FEB00F0"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3F16F2C6" w14:textId="35817730" w:rsidR="00412D76" w:rsidRPr="00597320" w:rsidRDefault="00412D76" w:rsidP="00A26776">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E6C5F22" w14:textId="48B443CC" w:rsidR="00412D76" w:rsidRPr="00597320" w:rsidRDefault="00412D76" w:rsidP="00A26776">
            <w:pPr>
              <w:rPr>
                <w:rFonts w:ascii="等线" w:eastAsia="等线" w:hAnsi="等线"/>
                <w:color w:val="000000"/>
                <w:sz w:val="22"/>
              </w:rPr>
            </w:pPr>
            <w:r>
              <w:rPr>
                <w:rFonts w:ascii="等线" w:eastAsia="等线" w:hAnsi="等线" w:hint="eastAsia"/>
                <w:color w:val="000000"/>
                <w:sz w:val="22"/>
              </w:rPr>
              <w:t>由学校分配</w:t>
            </w:r>
          </w:p>
        </w:tc>
      </w:tr>
      <w:tr w:rsidR="00412D76" w:rsidRPr="00597320" w14:paraId="7AFD190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914FB74" w14:textId="739EBE46" w:rsidR="00412D76" w:rsidRPr="00597320" w:rsidRDefault="00412D76" w:rsidP="00412D76">
            <w:pPr>
              <w:rPr>
                <w:rFonts w:ascii="等线" w:eastAsia="等线" w:hAnsi="等线"/>
                <w:color w:val="000000"/>
                <w:sz w:val="22"/>
              </w:rPr>
            </w:pPr>
            <w:r>
              <w:rPr>
                <w:rFonts w:ascii="等线" w:eastAsia="等线" w:hAnsi="等线" w:hint="eastAsia"/>
                <w:color w:val="000000"/>
                <w:sz w:val="22"/>
              </w:rPr>
              <w:t>（2）APP应用市场上架</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74FF759E" w14:textId="30F9505A" w:rsidR="00412D76" w:rsidRPr="00597320" w:rsidRDefault="00412D76" w:rsidP="00A26776">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tcPr>
          <w:p w14:paraId="07501E7F" w14:textId="0E244004"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tcPr>
          <w:p w14:paraId="27AE976D" w14:textId="1FB89C37" w:rsidR="00412D76" w:rsidRDefault="00412D76" w:rsidP="00A26776">
            <w:pPr>
              <w:ind w:right="440"/>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FF3E74B" w14:textId="3966C987" w:rsidR="00412D76" w:rsidRPr="00412D76" w:rsidRDefault="00412D76" w:rsidP="00A26776">
            <w:pPr>
              <w:rPr>
                <w:rFonts w:ascii="等线" w:eastAsia="等线" w:hAnsi="等线"/>
                <w:color w:val="000000" w:themeColor="text1"/>
                <w:sz w:val="22"/>
              </w:rPr>
            </w:pPr>
            <w:r>
              <w:rPr>
                <w:rFonts w:ascii="等线" w:eastAsia="等线" w:hAnsi="等线" w:hint="eastAsia"/>
                <w:color w:val="000000"/>
                <w:sz w:val="22"/>
              </w:rPr>
              <w:t>一般的手机应用市场不会收取费用</w:t>
            </w:r>
          </w:p>
        </w:tc>
      </w:tr>
      <w:tr w:rsidR="00A26776" w:rsidRPr="00597320" w14:paraId="373B2EB6"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367EBD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4CEC56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B790D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E0C15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094603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7E08D77"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7BE0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F4FF83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9F2428D"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DEFFCA1" w14:textId="77777777" w:rsidR="00A26776" w:rsidRPr="00597320" w:rsidRDefault="00A26776" w:rsidP="00A26776">
            <w:pPr>
              <w:jc w:val="right"/>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FFFFFF" w:themeFill="background1"/>
            <w:vAlign w:val="center"/>
          </w:tcPr>
          <w:p w14:paraId="2ABB8B6D"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由学校提供</w:t>
            </w:r>
          </w:p>
        </w:tc>
      </w:tr>
      <w:tr w:rsidR="00A26776" w:rsidRPr="00597320" w14:paraId="5392CC2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CA009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290331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1040A6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0F516D"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DB3BE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A26776" w:rsidRPr="00597320" w14:paraId="7EC6F3E1"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AF33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95BC5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50A2AA2F" w14:textId="24D5EC5B"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r w:rsidR="0057613C">
              <w:rPr>
                <w:rFonts w:ascii="等线" w:eastAsia="等线" w:hAnsi="等线" w:hint="eastAsia"/>
                <w:color w:val="000000"/>
                <w:kern w:val="2"/>
                <w:sz w:val="22"/>
              </w:rPr>
              <w:t>14561.4</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B67A4AB" w14:textId="6CB7B09A"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r w:rsidR="0057613C">
              <w:rPr>
                <w:rFonts w:ascii="等线" w:eastAsia="等线" w:hAnsi="等线" w:hint="eastAsia"/>
                <w:color w:val="000000"/>
                <w:kern w:val="2"/>
                <w:sz w:val="22"/>
              </w:rPr>
              <w:t>174736.8</w:t>
            </w:r>
          </w:p>
        </w:tc>
        <w:tc>
          <w:tcPr>
            <w:tcW w:w="3180" w:type="dxa"/>
            <w:tcBorders>
              <w:top w:val="nil"/>
              <w:left w:val="nil"/>
              <w:bottom w:val="single" w:sz="4" w:space="0" w:color="auto"/>
              <w:right w:val="single" w:sz="4" w:space="0" w:color="auto"/>
            </w:tcBorders>
            <w:shd w:val="clear" w:color="auto" w:fill="FFFFFF" w:themeFill="background1"/>
            <w:vAlign w:val="center"/>
            <w:hideMark/>
          </w:tcPr>
          <w:p w14:paraId="2224F490" w14:textId="439C840B" w:rsidR="00A26776" w:rsidRPr="00597320" w:rsidRDefault="00A26776" w:rsidP="0057613C">
            <w:pPr>
              <w:rPr>
                <w:rFonts w:ascii="等线" w:eastAsia="等线" w:hAnsi="等线"/>
                <w:color w:val="000000"/>
                <w:sz w:val="22"/>
              </w:rPr>
            </w:pPr>
            <w:r>
              <w:rPr>
                <w:rFonts w:hint="eastAsia"/>
                <w:kern w:val="2"/>
              </w:rPr>
              <w:t>根据201</w:t>
            </w:r>
            <w:ins w:id="326" w:author="hyx" w:date="2018-11-02T10:16:00Z">
              <w:r w:rsidR="00730291">
                <w:rPr>
                  <w:kern w:val="2"/>
                </w:rPr>
                <w:t>7</w:t>
              </w:r>
            </w:ins>
            <w:del w:id="327" w:author="hyx" w:date="2018-11-02T10:16:00Z">
              <w:r w:rsidDel="00730291">
                <w:rPr>
                  <w:kern w:val="2"/>
                </w:rPr>
                <w:delText>8</w:delText>
              </w:r>
            </w:del>
            <w:r>
              <w:rPr>
                <w:rFonts w:hint="eastAsia"/>
                <w:kern w:val="2"/>
              </w:rPr>
              <w:t>最新劳动人员平均工资为</w:t>
            </w:r>
            <w:r w:rsidR="0057613C">
              <w:rPr>
                <w:rFonts w:hint="eastAsia"/>
                <w:kern w:val="2"/>
              </w:rPr>
              <w:t>69.34</w:t>
            </w:r>
            <w:r>
              <w:rPr>
                <w:rFonts w:hint="eastAsia"/>
                <w:kern w:val="2"/>
              </w:rPr>
              <w:t>元/小时，每月的平均工作日共计约21天。因为是课程项目故人力支出不计入总支出。</w:t>
            </w:r>
          </w:p>
        </w:tc>
      </w:tr>
      <w:tr w:rsidR="00A26776" w:rsidRPr="00597320" w14:paraId="1ECBCE4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86E81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827CD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BFB3C2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040C43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FB5716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C08BC5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B4BE6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FF8412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1E7DA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6C459D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5B7ECE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5A578F2" w14:textId="77777777" w:rsidTr="0057613C">
        <w:trPr>
          <w:trHeight w:val="280"/>
        </w:trPr>
        <w:tc>
          <w:tcPr>
            <w:tcW w:w="9187" w:type="dxa"/>
            <w:gridSpan w:val="5"/>
            <w:tcBorders>
              <w:top w:val="nil"/>
              <w:left w:val="single" w:sz="4" w:space="0" w:color="auto"/>
              <w:bottom w:val="single" w:sz="4" w:space="0" w:color="auto"/>
              <w:right w:val="single" w:sz="4" w:space="0" w:color="auto"/>
            </w:tcBorders>
            <w:shd w:val="clear" w:color="auto" w:fill="FFFFFF" w:themeFill="background1"/>
            <w:noWrap/>
            <w:vAlign w:val="center"/>
            <w:hideMark/>
          </w:tcPr>
          <w:p w14:paraId="762E9F6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财务负责人：</w:t>
            </w:r>
            <w:r w:rsidRPr="00451968">
              <w:rPr>
                <w:rFonts w:ascii="等线" w:eastAsia="等线" w:hAnsi="等线" w:hint="eastAsia"/>
                <w:color w:val="000000"/>
                <w:sz w:val="22"/>
              </w:rPr>
              <w:t>陈俊仁</w:t>
            </w:r>
          </w:p>
        </w:tc>
      </w:tr>
      <w:bookmarkEnd w:id="325"/>
    </w:tbl>
    <w:p w14:paraId="2AB0A3F8" w14:textId="47434641" w:rsidR="00E852C3" w:rsidRDefault="00E852C3" w:rsidP="00E852C3"/>
    <w:p w14:paraId="7AEB0DFE" w14:textId="1443F897" w:rsidR="003A0775" w:rsidRDefault="003A0775" w:rsidP="00E852C3">
      <w:pPr>
        <w:rPr>
          <w:ins w:id="328" w:author="hyx" w:date="2018-11-02T10:18:00Z"/>
        </w:rPr>
      </w:pPr>
    </w:p>
    <w:p w14:paraId="0EA47EFE" w14:textId="1C1B014E" w:rsidR="00730291" w:rsidRDefault="00730291" w:rsidP="00E852C3">
      <w:pPr>
        <w:rPr>
          <w:ins w:id="329" w:author="hyx" w:date="2018-11-02T10:18:00Z"/>
        </w:rPr>
      </w:pPr>
    </w:p>
    <w:p w14:paraId="530DC921" w14:textId="77777777" w:rsidR="00730291" w:rsidDel="00730291" w:rsidRDefault="00730291" w:rsidP="00E852C3">
      <w:pPr>
        <w:rPr>
          <w:del w:id="330" w:author="hyx" w:date="2018-11-02T10:18:00Z"/>
        </w:rPr>
      </w:pPr>
    </w:p>
    <w:p w14:paraId="37B1BAF5" w14:textId="77777777" w:rsidR="003A0775" w:rsidRPr="00E852C3" w:rsidRDefault="003A0775" w:rsidP="00E852C3"/>
    <w:p w14:paraId="528DEAFC" w14:textId="218232C7" w:rsidR="00E534D0" w:rsidRPr="00E534D0" w:rsidRDefault="00526095" w:rsidP="00526095">
      <w:pPr>
        <w:pStyle w:val="a"/>
      </w:pPr>
      <w:bookmarkStart w:id="331" w:name="_Toc527912240"/>
      <w:r>
        <w:rPr>
          <w:rFonts w:hint="eastAsia"/>
        </w:rPr>
        <w:t>采购</w:t>
      </w:r>
      <w:r>
        <w:t>管理计划</w:t>
      </w:r>
      <w:bookmarkEnd w:id="331"/>
    </w:p>
    <w:p w14:paraId="1C39E9C2" w14:textId="77777777" w:rsidR="00526095" w:rsidRDefault="00526095" w:rsidP="00526095">
      <w:pPr>
        <w:pStyle w:val="a0"/>
      </w:pPr>
      <w:bookmarkStart w:id="332" w:name="_Toc496991943"/>
      <w:bookmarkStart w:id="333" w:name="_Toc527912241"/>
      <w:r>
        <w:rPr>
          <w:rFonts w:hint="eastAsia"/>
        </w:rPr>
        <w:t>采购内容</w:t>
      </w:r>
      <w:bookmarkEnd w:id="332"/>
      <w:bookmarkEnd w:id="333"/>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57613C">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采购内容</w:t>
            </w:r>
          </w:p>
        </w:tc>
        <w:tc>
          <w:tcPr>
            <w:tcW w:w="263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57613C">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4277C965" w14:textId="77777777" w:rsidR="00526095" w:rsidRPr="00597320" w:rsidRDefault="00526095" w:rsidP="00832347">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一、初期投入资金</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1386007" w14:textId="4674F7C2"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3</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AxureRP</w:t>
            </w:r>
            <w:proofErr w:type="spellEnd"/>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CE4278" w14:textId="27C61D83"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57613C">
        <w:trPr>
          <w:trHeight w:val="560"/>
        </w:trPr>
        <w:tc>
          <w:tcPr>
            <w:tcW w:w="2150" w:type="dxa"/>
            <w:tcBorders>
              <w:top w:val="nil"/>
              <w:left w:val="single" w:sz="4" w:space="0" w:color="auto"/>
              <w:bottom w:val="single" w:sz="4" w:space="0" w:color="auto"/>
              <w:right w:val="single" w:sz="4" w:space="0" w:color="auto"/>
            </w:tcBorders>
            <w:shd w:val="clear" w:color="auto" w:fill="FFFFFF" w:themeFill="background1"/>
            <w:vAlign w:val="center"/>
            <w:hideMark/>
          </w:tcPr>
          <w:p w14:paraId="23C97C6F" w14:textId="68360C3C" w:rsidR="00A375DA" w:rsidRPr="00597320" w:rsidRDefault="00A375DA"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5</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57613C">
        <w:trPr>
          <w:trHeight w:val="280"/>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334" w:name="_Toc496991944"/>
      <w:bookmarkStart w:id="335" w:name="_Toc527912242"/>
      <w:r>
        <w:rPr>
          <w:rFonts w:hint="eastAsia"/>
        </w:rPr>
        <w:t>采购</w:t>
      </w:r>
      <w:r>
        <w:t>计划的关键因素</w:t>
      </w:r>
      <w:bookmarkEnd w:id="334"/>
      <w:bookmarkEnd w:id="335"/>
    </w:p>
    <w:tbl>
      <w:tblPr>
        <w:tblStyle w:val="21"/>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w:t>
            </w:r>
            <w:r w:rsidRPr="00A375DA">
              <w:rPr>
                <w:rFonts w:ascii="Times New Roman" w:hAnsi="Times New Roman" w:cs="Times New Roman" w:hint="eastAsia"/>
                <w:color w:val="000000"/>
                <w:sz w:val="22"/>
              </w:rPr>
              <w:lastRenderedPageBreak/>
              <w:t>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lastRenderedPageBreak/>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lastRenderedPageBreak/>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proofErr w:type="spellStart"/>
            <w:r w:rsidRPr="00A375DA">
              <w:rPr>
                <w:rFonts w:ascii="Times New Roman" w:hAnsi="Times New Roman" w:cs="Times New Roman" w:hint="eastAsia"/>
                <w:color w:val="000000"/>
                <w:sz w:val="22"/>
              </w:rPr>
              <w:t>ui</w:t>
            </w:r>
            <w:proofErr w:type="spellEnd"/>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bookmarkEnd w:id="300"/>
    </w:tbl>
    <w:p w14:paraId="66A38F1F" w14:textId="08D74E1E" w:rsidR="00C50EEC" w:rsidRPr="00EF609A" w:rsidRDefault="00C50EEC" w:rsidP="00810050">
      <w:pPr>
        <w:pStyle w:val="a"/>
        <w:numPr>
          <w:ilvl w:val="0"/>
          <w:numId w:val="0"/>
        </w:numPr>
      </w:pPr>
    </w:p>
    <w:sectPr w:rsidR="00C50EEC" w:rsidRPr="00EF609A" w:rsidSect="0057613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C9B39" w16cid:durableId="1F771FF4"/>
  <w16cid:commentId w16cid:paraId="03334ABD" w16cid:durableId="1F77205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77BE2" w14:textId="77777777" w:rsidR="001E3C7B" w:rsidRDefault="001E3C7B" w:rsidP="00835DF5">
      <w:r>
        <w:separator/>
      </w:r>
    </w:p>
  </w:endnote>
  <w:endnote w:type="continuationSeparator" w:id="0">
    <w:p w14:paraId="4420EDC3" w14:textId="77777777" w:rsidR="001E3C7B" w:rsidRDefault="001E3C7B"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49AF5" w14:textId="77777777" w:rsidR="00D90869" w:rsidRDefault="00D90869">
    <w:pPr>
      <w:pStyle w:val="aff"/>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0F1417C1" w:rsidR="00D90869" w:rsidRDefault="00D90869"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1F4F65">
              <w:rPr>
                <w:b/>
                <w:bCs/>
                <w:noProof/>
              </w:rPr>
              <w:t>32</w:t>
            </w:r>
            <w:r w:rsidRPr="005F0667">
              <w:rPr>
                <w:b/>
                <w:bCs/>
              </w:rPr>
              <w:fldChar w:fldCharType="end"/>
            </w:r>
            <w:r w:rsidRPr="005F0667">
              <w:rPr>
                <w:lang w:val="zh-CN"/>
              </w:rPr>
              <w:t xml:space="preserve"> </w:t>
            </w:r>
            <w:r w:rsidRPr="005F0667">
              <w:rPr>
                <w:lang w:val="zh-CN"/>
              </w:rPr>
              <w:t xml:space="preserve">/ </w:t>
            </w:r>
            <w:r w:rsidRPr="005F0667">
              <w:rPr>
                <w:b/>
                <w:bCs/>
              </w:rPr>
              <w:fldChar w:fldCharType="begin"/>
            </w:r>
            <w:r w:rsidRPr="005F0667">
              <w:rPr>
                <w:b/>
                <w:bCs/>
              </w:rPr>
              <w:instrText>NUMPAGES</w:instrText>
            </w:r>
            <w:r w:rsidRPr="005F0667">
              <w:rPr>
                <w:b/>
                <w:bCs/>
              </w:rPr>
              <w:fldChar w:fldCharType="separate"/>
            </w:r>
            <w:r w:rsidR="001F4F65">
              <w:rPr>
                <w:b/>
                <w:bCs/>
                <w:noProof/>
              </w:rPr>
              <w:t>32</w:t>
            </w:r>
            <w:r w:rsidRPr="005F0667">
              <w:rPr>
                <w:b/>
                <w:bCs/>
              </w:rPr>
              <w:fldChar w:fldCharType="end"/>
            </w:r>
          </w:p>
        </w:sdtContent>
      </w:sdt>
    </w:sdtContent>
  </w:sdt>
  <w:p w14:paraId="49947471" w14:textId="77777777" w:rsidR="00D90869" w:rsidRDefault="00D9086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7B08D" w14:textId="77777777" w:rsidR="00D90869" w:rsidRDefault="00D90869">
    <w:pPr>
      <w:pStyle w:val="aff"/>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C1887" w14:textId="77777777" w:rsidR="001E3C7B" w:rsidRDefault="001E3C7B" w:rsidP="00835DF5">
      <w:r>
        <w:separator/>
      </w:r>
    </w:p>
  </w:footnote>
  <w:footnote w:type="continuationSeparator" w:id="0">
    <w:p w14:paraId="6A9B4309" w14:textId="77777777" w:rsidR="001E3C7B" w:rsidRDefault="001E3C7B" w:rsidP="00835D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4ABA7" w14:textId="77777777" w:rsidR="00D90869" w:rsidRDefault="001E3C7B">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B3160" w14:textId="396049DD" w:rsidR="00D90869" w:rsidRDefault="001E3C7B">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D90869">
      <w:rPr>
        <w:rFonts w:hint="eastAsia"/>
      </w:rPr>
      <w:t>PRD-201</w:t>
    </w:r>
    <w:r w:rsidR="00D90869">
      <w:t>8</w:t>
    </w:r>
    <w:r w:rsidR="00D90869">
      <w:rPr>
        <w:rFonts w:hint="eastAsia"/>
      </w:rPr>
      <w:t>-G1</w:t>
    </w:r>
    <w:r w:rsidR="00D90869">
      <w:t>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docPartObj>
        <w:docPartGallery w:val="Watermarks"/>
        <w:docPartUnique/>
      </w:docPartObj>
    </w:sdtPr>
    <w:sdtEndPr/>
    <w:sdtContent>
      <w:p w14:paraId="4F1133E6" w14:textId="77777777" w:rsidR="00D90869" w:rsidRDefault="001E3C7B">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yx">
    <w15:presenceInfo w15:providerId="None" w15:userId="hy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6BA5"/>
    <w:rsid w:val="00037DFF"/>
    <w:rsid w:val="0006540A"/>
    <w:rsid w:val="00070632"/>
    <w:rsid w:val="00071335"/>
    <w:rsid w:val="00082457"/>
    <w:rsid w:val="000839C0"/>
    <w:rsid w:val="00083FAF"/>
    <w:rsid w:val="000A7BA2"/>
    <w:rsid w:val="000A7D7E"/>
    <w:rsid w:val="000D1D22"/>
    <w:rsid w:val="00122E0F"/>
    <w:rsid w:val="00123D76"/>
    <w:rsid w:val="00136752"/>
    <w:rsid w:val="00152B7E"/>
    <w:rsid w:val="001577A4"/>
    <w:rsid w:val="00164536"/>
    <w:rsid w:val="00166548"/>
    <w:rsid w:val="001731A6"/>
    <w:rsid w:val="0018304E"/>
    <w:rsid w:val="001A1ECE"/>
    <w:rsid w:val="001A258F"/>
    <w:rsid w:val="001A3E8F"/>
    <w:rsid w:val="001A7610"/>
    <w:rsid w:val="001B43AF"/>
    <w:rsid w:val="001C7EE8"/>
    <w:rsid w:val="001D02DC"/>
    <w:rsid w:val="001E3C7B"/>
    <w:rsid w:val="001F14BD"/>
    <w:rsid w:val="001F22CC"/>
    <w:rsid w:val="001F4F65"/>
    <w:rsid w:val="00216D9E"/>
    <w:rsid w:val="00217195"/>
    <w:rsid w:val="00243EE5"/>
    <w:rsid w:val="00255676"/>
    <w:rsid w:val="00257CAF"/>
    <w:rsid w:val="0026337A"/>
    <w:rsid w:val="002675C8"/>
    <w:rsid w:val="0029459B"/>
    <w:rsid w:val="002956B7"/>
    <w:rsid w:val="002E3090"/>
    <w:rsid w:val="002E5A13"/>
    <w:rsid w:val="002E7385"/>
    <w:rsid w:val="002F7471"/>
    <w:rsid w:val="0031205D"/>
    <w:rsid w:val="003129BF"/>
    <w:rsid w:val="00323A13"/>
    <w:rsid w:val="00323D5F"/>
    <w:rsid w:val="00326FD8"/>
    <w:rsid w:val="0033711B"/>
    <w:rsid w:val="00346FEC"/>
    <w:rsid w:val="00350A5D"/>
    <w:rsid w:val="003523F4"/>
    <w:rsid w:val="00355927"/>
    <w:rsid w:val="0037588C"/>
    <w:rsid w:val="0037689D"/>
    <w:rsid w:val="00397D2D"/>
    <w:rsid w:val="003A0775"/>
    <w:rsid w:val="003A134F"/>
    <w:rsid w:val="003A7831"/>
    <w:rsid w:val="003B54DA"/>
    <w:rsid w:val="003B7700"/>
    <w:rsid w:val="003C13D9"/>
    <w:rsid w:val="003C2C1B"/>
    <w:rsid w:val="003C4E82"/>
    <w:rsid w:val="003F06F2"/>
    <w:rsid w:val="003F3569"/>
    <w:rsid w:val="003F38CD"/>
    <w:rsid w:val="003F4B17"/>
    <w:rsid w:val="0040197B"/>
    <w:rsid w:val="004072CE"/>
    <w:rsid w:val="00412D76"/>
    <w:rsid w:val="00415D43"/>
    <w:rsid w:val="004206CE"/>
    <w:rsid w:val="00426C8D"/>
    <w:rsid w:val="0044356D"/>
    <w:rsid w:val="00451968"/>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15D1C"/>
    <w:rsid w:val="005205D2"/>
    <w:rsid w:val="00526095"/>
    <w:rsid w:val="00544588"/>
    <w:rsid w:val="00555B7B"/>
    <w:rsid w:val="00556DD0"/>
    <w:rsid w:val="00557325"/>
    <w:rsid w:val="00570C88"/>
    <w:rsid w:val="0057613C"/>
    <w:rsid w:val="00581F5D"/>
    <w:rsid w:val="005870B4"/>
    <w:rsid w:val="00591928"/>
    <w:rsid w:val="005B7999"/>
    <w:rsid w:val="005C4CBC"/>
    <w:rsid w:val="005F01E4"/>
    <w:rsid w:val="005F0667"/>
    <w:rsid w:val="005F1B2F"/>
    <w:rsid w:val="005F7C0A"/>
    <w:rsid w:val="00601755"/>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0291"/>
    <w:rsid w:val="007359D4"/>
    <w:rsid w:val="00751C20"/>
    <w:rsid w:val="00755548"/>
    <w:rsid w:val="00757711"/>
    <w:rsid w:val="0076408F"/>
    <w:rsid w:val="0076415D"/>
    <w:rsid w:val="00765DAC"/>
    <w:rsid w:val="0077615A"/>
    <w:rsid w:val="00777E8E"/>
    <w:rsid w:val="007A6122"/>
    <w:rsid w:val="007B473F"/>
    <w:rsid w:val="007C3C28"/>
    <w:rsid w:val="007C4B48"/>
    <w:rsid w:val="007F047A"/>
    <w:rsid w:val="007F61DD"/>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6776"/>
    <w:rsid w:val="00A27F79"/>
    <w:rsid w:val="00A3431B"/>
    <w:rsid w:val="00A375DA"/>
    <w:rsid w:val="00A51AA3"/>
    <w:rsid w:val="00A57BD8"/>
    <w:rsid w:val="00A62D11"/>
    <w:rsid w:val="00A659A5"/>
    <w:rsid w:val="00A73AA9"/>
    <w:rsid w:val="00A83C56"/>
    <w:rsid w:val="00A856F1"/>
    <w:rsid w:val="00AC01C6"/>
    <w:rsid w:val="00AC1D80"/>
    <w:rsid w:val="00AD1308"/>
    <w:rsid w:val="00AD3326"/>
    <w:rsid w:val="00AE0347"/>
    <w:rsid w:val="00B1244E"/>
    <w:rsid w:val="00B1662E"/>
    <w:rsid w:val="00B26355"/>
    <w:rsid w:val="00B306C0"/>
    <w:rsid w:val="00B64493"/>
    <w:rsid w:val="00B66C33"/>
    <w:rsid w:val="00B70946"/>
    <w:rsid w:val="00B7134F"/>
    <w:rsid w:val="00B90818"/>
    <w:rsid w:val="00B94FF5"/>
    <w:rsid w:val="00BA32FD"/>
    <w:rsid w:val="00BB05BD"/>
    <w:rsid w:val="00BB7D70"/>
    <w:rsid w:val="00BC4278"/>
    <w:rsid w:val="00BC5CF9"/>
    <w:rsid w:val="00BC6D25"/>
    <w:rsid w:val="00BE19A2"/>
    <w:rsid w:val="00BF54C6"/>
    <w:rsid w:val="00C50EEC"/>
    <w:rsid w:val="00C71E98"/>
    <w:rsid w:val="00C7247B"/>
    <w:rsid w:val="00C8389A"/>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63D10"/>
    <w:rsid w:val="00D7049C"/>
    <w:rsid w:val="00D72E8D"/>
    <w:rsid w:val="00D72EE2"/>
    <w:rsid w:val="00D76606"/>
    <w:rsid w:val="00D90869"/>
    <w:rsid w:val="00DA30AF"/>
    <w:rsid w:val="00DA4D1C"/>
    <w:rsid w:val="00DB3003"/>
    <w:rsid w:val="00E03FD4"/>
    <w:rsid w:val="00E05552"/>
    <w:rsid w:val="00E05C36"/>
    <w:rsid w:val="00E119E2"/>
    <w:rsid w:val="00E534D0"/>
    <w:rsid w:val="00E852C3"/>
    <w:rsid w:val="00E95D65"/>
    <w:rsid w:val="00ED7747"/>
    <w:rsid w:val="00EE2597"/>
    <w:rsid w:val="00EF39F2"/>
    <w:rsid w:val="00EF4732"/>
    <w:rsid w:val="00EF609A"/>
    <w:rsid w:val="00F038B2"/>
    <w:rsid w:val="00F073F3"/>
    <w:rsid w:val="00F2050D"/>
    <w:rsid w:val="00F20BBF"/>
    <w:rsid w:val="00F24284"/>
    <w:rsid w:val="00F25C4A"/>
    <w:rsid w:val="00F43048"/>
    <w:rsid w:val="00F513B4"/>
    <w:rsid w:val="00F52AE7"/>
    <w:rsid w:val="00F57AE7"/>
    <w:rsid w:val="00F6093B"/>
    <w:rsid w:val="00F647F7"/>
    <w:rsid w:val="00F87924"/>
    <w:rsid w:val="00F9144F"/>
    <w:rsid w:val="00F92F77"/>
    <w:rsid w:val="00FA3BC1"/>
    <w:rsid w:val="00FD2596"/>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Char"/>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Char"/>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Char">
    <w:name w:val="标题 1 Char"/>
    <w:link w:val="1"/>
    <w:uiPriority w:val="9"/>
    <w:rsid w:val="0076408F"/>
    <w:rPr>
      <w:rFonts w:ascii="Calibri Light" w:eastAsia="宋体" w:hAnsi="Calibri Light" w:cs="Times New Roman"/>
      <w:b/>
      <w:kern w:val="0"/>
      <w:sz w:val="44"/>
      <w:szCs w:val="32"/>
    </w:rPr>
  </w:style>
  <w:style w:type="character" w:customStyle="1" w:styleId="2Char">
    <w:name w:val="标题 2 Char"/>
    <w:link w:val="2"/>
    <w:uiPriority w:val="9"/>
    <w:rsid w:val="0076408F"/>
    <w:rPr>
      <w:rFonts w:ascii="Calibri Light" w:eastAsia="宋体" w:hAnsi="Calibri Light" w:cs="Times New Roman"/>
      <w:b/>
      <w:kern w:val="0"/>
      <w:sz w:val="32"/>
      <w:szCs w:val="28"/>
    </w:rPr>
  </w:style>
  <w:style w:type="character" w:customStyle="1" w:styleId="Char">
    <w:name w:val="标题 Char"/>
    <w:link w:val="a7"/>
    <w:uiPriority w:val="10"/>
    <w:rsid w:val="0076408F"/>
    <w:rPr>
      <w:rFonts w:ascii="Calibri Light" w:eastAsia="宋体" w:hAnsi="Calibri Light" w:cs="Times New Roman"/>
      <w:b/>
      <w:spacing w:val="-10"/>
      <w:kern w:val="0"/>
      <w:sz w:val="44"/>
      <w:szCs w:val="56"/>
    </w:rPr>
  </w:style>
  <w:style w:type="character" w:customStyle="1" w:styleId="3Char">
    <w:name w:val="标题 3 Char"/>
    <w:link w:val="3"/>
    <w:uiPriority w:val="9"/>
    <w:rsid w:val="0076408F"/>
    <w:rPr>
      <w:rFonts w:ascii="Calibri Light" w:eastAsia="宋体" w:hAnsi="Calibri Light" w:cs="Times New Roman"/>
      <w:b/>
      <w:kern w:val="0"/>
      <w:sz w:val="28"/>
      <w:szCs w:val="24"/>
    </w:rPr>
  </w:style>
  <w:style w:type="character" w:customStyle="1" w:styleId="4Char">
    <w:name w:val="标题 4 Char"/>
    <w:link w:val="4"/>
    <w:uiPriority w:val="9"/>
    <w:rsid w:val="0076408F"/>
    <w:rPr>
      <w:rFonts w:ascii="Calibri Light" w:eastAsia="宋体" w:hAnsi="Calibri Light" w:cs="Times New Roman"/>
      <w:b/>
      <w:iCs/>
      <w:kern w:val="0"/>
    </w:rPr>
  </w:style>
  <w:style w:type="character" w:customStyle="1" w:styleId="5Char">
    <w:name w:val="标题 5 Char"/>
    <w:link w:val="5"/>
    <w:uiPriority w:val="9"/>
    <w:rsid w:val="0076408F"/>
    <w:rPr>
      <w:rFonts w:ascii="Calibri Light" w:eastAsia="宋体" w:hAnsi="Calibri Light" w:cs="Times New Roman"/>
      <w:color w:val="2E74B5"/>
      <w:kern w:val="0"/>
    </w:rPr>
  </w:style>
  <w:style w:type="character" w:customStyle="1" w:styleId="6Char">
    <w:name w:val="标题 6 Char"/>
    <w:link w:val="6"/>
    <w:uiPriority w:val="9"/>
    <w:rsid w:val="0076408F"/>
    <w:rPr>
      <w:rFonts w:ascii="Calibri Light" w:eastAsia="宋体" w:hAnsi="Calibri Light" w:cs="Times New Roman"/>
      <w:color w:val="1F4E79"/>
      <w:kern w:val="0"/>
    </w:rPr>
  </w:style>
  <w:style w:type="character" w:customStyle="1" w:styleId="7Char">
    <w:name w:val="标题 7 Char"/>
    <w:link w:val="7"/>
    <w:uiPriority w:val="9"/>
    <w:rsid w:val="0076408F"/>
    <w:rPr>
      <w:rFonts w:ascii="Calibri Light" w:eastAsia="宋体" w:hAnsi="Calibri Light" w:cs="Times New Roman"/>
      <w:i/>
      <w:iCs/>
      <w:color w:val="1F4E79"/>
      <w:kern w:val="0"/>
    </w:rPr>
  </w:style>
  <w:style w:type="character" w:customStyle="1" w:styleId="8Char">
    <w:name w:val="标题 8 Char"/>
    <w:link w:val="8"/>
    <w:uiPriority w:val="9"/>
    <w:rsid w:val="0076408F"/>
    <w:rPr>
      <w:rFonts w:ascii="Calibri Light" w:eastAsia="宋体" w:hAnsi="Calibri Light" w:cs="Times New Roman"/>
      <w:color w:val="262626"/>
      <w:kern w:val="0"/>
      <w:szCs w:val="21"/>
    </w:rPr>
  </w:style>
  <w:style w:type="character" w:customStyle="1" w:styleId="9Char">
    <w:name w:val="标题 9 Char"/>
    <w:link w:val="9"/>
    <w:uiPriority w:val="9"/>
    <w:rsid w:val="0076408F"/>
    <w:rPr>
      <w:rFonts w:ascii="Calibri Light" w:eastAsia="宋体" w:hAnsi="Calibri Light" w:cs="Times New Roman"/>
      <w:i/>
      <w:iCs/>
      <w:color w:val="262626"/>
      <w:kern w:val="0"/>
      <w:szCs w:val="21"/>
    </w:rPr>
  </w:style>
  <w:style w:type="paragraph" w:customStyle="1" w:styleId="a8">
    <w:name w:val="表格"/>
    <w:rsid w:val="0076408F"/>
    <w:rPr>
      <w:rFonts w:ascii="Times New Roman" w:eastAsia="宋体" w:hAnsi="Times New Roman" w:cs="Times New Roman"/>
      <w:b/>
      <w:kern w:val="0"/>
      <w:szCs w:val="20"/>
    </w:rPr>
  </w:style>
  <w:style w:type="character" w:styleId="a9">
    <w:name w:val="Hyperlink"/>
    <w:basedOn w:val="a4"/>
    <w:uiPriority w:val="99"/>
    <w:unhideWhenUsed/>
    <w:rsid w:val="0076408F"/>
    <w:rPr>
      <w:color w:val="0000FF"/>
      <w:u w:val="single"/>
    </w:rPr>
  </w:style>
  <w:style w:type="paragraph" w:styleId="aa">
    <w:name w:val="Plain Text"/>
    <w:basedOn w:val="a3"/>
    <w:link w:val="Char0"/>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Char0">
    <w:name w:val="纯文本 Char"/>
    <w:basedOn w:val="a4"/>
    <w:link w:val="aa"/>
    <w:uiPriority w:val="99"/>
    <w:rsid w:val="0076408F"/>
    <w:rPr>
      <w:rFonts w:asciiTheme="minorEastAsia" w:hAnsi="Courier New" w:cs="Courier New"/>
      <w:color w:val="000000" w:themeColor="text1"/>
    </w:rPr>
  </w:style>
  <w:style w:type="paragraph" w:customStyle="1" w:styleId="a">
    <w:name w:val="一级标题"/>
    <w:next w:val="a3"/>
    <w:link w:val="ab"/>
    <w:autoRedefine/>
    <w:qFormat/>
    <w:rsid w:val="00D76606"/>
    <w:pPr>
      <w:numPr>
        <w:numId w:val="9"/>
      </w:numPr>
      <w:outlineLvl w:val="0"/>
    </w:pPr>
    <w:rPr>
      <w:rFonts w:eastAsia="宋体"/>
      <w:b/>
      <w:color w:val="000000" w:themeColor="text1"/>
      <w:sz w:val="32"/>
    </w:rPr>
  </w:style>
  <w:style w:type="character" w:customStyle="1" w:styleId="ab">
    <w:name w:val="一级标题 字符"/>
    <w:basedOn w:val="a4"/>
    <w:link w:val="a"/>
    <w:rsid w:val="00D76606"/>
    <w:rPr>
      <w:rFonts w:eastAsia="宋体"/>
      <w:b/>
      <w:color w:val="000000" w:themeColor="text1"/>
      <w:sz w:val="32"/>
    </w:rPr>
  </w:style>
  <w:style w:type="paragraph" w:customStyle="1" w:styleId="a0">
    <w:name w:val="二级标题"/>
    <w:basedOn w:val="a"/>
    <w:next w:val="a3"/>
    <w:link w:val="ac"/>
    <w:autoRedefine/>
    <w:qFormat/>
    <w:rsid w:val="006E3AAE"/>
    <w:pPr>
      <w:numPr>
        <w:ilvl w:val="1"/>
        <w:numId w:val="6"/>
      </w:numPr>
      <w:outlineLvl w:val="1"/>
    </w:pPr>
    <w:rPr>
      <w:sz w:val="30"/>
    </w:rPr>
  </w:style>
  <w:style w:type="character" w:customStyle="1" w:styleId="ac">
    <w:name w:val="二级标题 字符"/>
    <w:basedOn w:val="a4"/>
    <w:link w:val="a0"/>
    <w:qFormat/>
    <w:rsid w:val="006E3AAE"/>
    <w:rPr>
      <w:rFonts w:eastAsia="宋体"/>
      <w:b/>
      <w:color w:val="000000" w:themeColor="text1"/>
      <w:sz w:val="30"/>
    </w:rPr>
  </w:style>
  <w:style w:type="character" w:styleId="ad">
    <w:name w:val="FollowedHyperlink"/>
    <w:basedOn w:val="a4"/>
    <w:uiPriority w:val="99"/>
    <w:unhideWhenUsed/>
    <w:rsid w:val="0076408F"/>
    <w:rPr>
      <w:color w:val="800080"/>
      <w:u w:val="single"/>
    </w:rPr>
  </w:style>
  <w:style w:type="paragraph" w:styleId="ae">
    <w:name w:val="Subtitle"/>
    <w:basedOn w:val="a7"/>
    <w:next w:val="a3"/>
    <w:link w:val="Char1"/>
    <w:uiPriority w:val="11"/>
    <w:qFormat/>
    <w:rsid w:val="0076408F"/>
    <w:pPr>
      <w:numPr>
        <w:ilvl w:val="1"/>
      </w:numPr>
    </w:pPr>
    <w:rPr>
      <w:spacing w:val="15"/>
      <w:sz w:val="32"/>
    </w:rPr>
  </w:style>
  <w:style w:type="character" w:customStyle="1" w:styleId="Char1">
    <w:name w:val="副标题 Char"/>
    <w:link w:val="ae"/>
    <w:uiPriority w:val="11"/>
    <w:rsid w:val="0076408F"/>
    <w:rPr>
      <w:rFonts w:ascii="Calibri Light" w:eastAsia="宋体" w:hAnsi="Calibri Light" w:cs="Times New Roman"/>
      <w:b/>
      <w:spacing w:val="15"/>
      <w:kern w:val="0"/>
      <w:sz w:val="32"/>
      <w:szCs w:val="56"/>
    </w:rPr>
  </w:style>
  <w:style w:type="paragraph" w:styleId="af">
    <w:name w:val="List"/>
    <w:basedOn w:val="a3"/>
    <w:rsid w:val="0076408F"/>
    <w:pPr>
      <w:spacing w:beforeLines="50" w:before="50" w:afterLines="50" w:after="50"/>
      <w:ind w:left="200" w:hangingChars="200" w:hanging="200"/>
    </w:pPr>
    <w:rPr>
      <w:rFonts w:ascii="Times New Roman" w:hAnsi="Times New Roman"/>
      <w:szCs w:val="24"/>
    </w:rPr>
  </w:style>
  <w:style w:type="paragraph" w:styleId="af0">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0">
    <w:name w:val="列出段落1"/>
    <w:basedOn w:val="a3"/>
    <w:uiPriority w:val="34"/>
    <w:rsid w:val="0076408F"/>
    <w:pPr>
      <w:ind w:firstLineChars="200" w:firstLine="420"/>
    </w:pPr>
  </w:style>
  <w:style w:type="paragraph" w:styleId="11">
    <w:name w:val="toc 1"/>
    <w:basedOn w:val="a3"/>
    <w:next w:val="a3"/>
    <w:uiPriority w:val="39"/>
    <w:unhideWhenUsed/>
    <w:rsid w:val="0076408F"/>
  </w:style>
  <w:style w:type="paragraph" w:styleId="20">
    <w:name w:val="toc 2"/>
    <w:basedOn w:val="a3"/>
    <w:next w:val="a3"/>
    <w:uiPriority w:val="39"/>
    <w:rsid w:val="0076408F"/>
    <w:pPr>
      <w:ind w:leftChars="200" w:left="420"/>
    </w:pPr>
  </w:style>
  <w:style w:type="paragraph" w:styleId="30">
    <w:name w:val="toc 3"/>
    <w:basedOn w:val="a3"/>
    <w:next w:val="a3"/>
    <w:uiPriority w:val="39"/>
    <w:rsid w:val="0076408F"/>
    <w:pPr>
      <w:ind w:leftChars="400" w:left="840"/>
    </w:pPr>
  </w:style>
  <w:style w:type="paragraph" w:styleId="40">
    <w:name w:val="toc 4"/>
    <w:basedOn w:val="a3"/>
    <w:next w:val="a3"/>
    <w:uiPriority w:val="39"/>
    <w:unhideWhenUsed/>
    <w:rsid w:val="0076408F"/>
    <w:pPr>
      <w:ind w:leftChars="600" w:left="1260"/>
    </w:pPr>
  </w:style>
  <w:style w:type="paragraph" w:styleId="50">
    <w:name w:val="toc 5"/>
    <w:basedOn w:val="a3"/>
    <w:next w:val="a3"/>
    <w:uiPriority w:val="39"/>
    <w:unhideWhenUsed/>
    <w:rsid w:val="0076408F"/>
    <w:pPr>
      <w:ind w:leftChars="800" w:left="1680"/>
    </w:pPr>
  </w:style>
  <w:style w:type="paragraph" w:styleId="60">
    <w:name w:val="toc 6"/>
    <w:basedOn w:val="a3"/>
    <w:next w:val="a3"/>
    <w:uiPriority w:val="39"/>
    <w:unhideWhenUsed/>
    <w:rsid w:val="0076408F"/>
    <w:pPr>
      <w:ind w:leftChars="1000" w:left="2100"/>
    </w:pPr>
  </w:style>
  <w:style w:type="paragraph" w:styleId="70">
    <w:name w:val="toc 7"/>
    <w:basedOn w:val="a3"/>
    <w:next w:val="a3"/>
    <w:uiPriority w:val="39"/>
    <w:unhideWhenUsed/>
    <w:rsid w:val="0076408F"/>
    <w:pPr>
      <w:ind w:leftChars="1200" w:left="2520"/>
    </w:pPr>
  </w:style>
  <w:style w:type="paragraph" w:styleId="80">
    <w:name w:val="toc 8"/>
    <w:basedOn w:val="a3"/>
    <w:next w:val="a3"/>
    <w:uiPriority w:val="39"/>
    <w:unhideWhenUsed/>
    <w:rsid w:val="0076408F"/>
    <w:pPr>
      <w:ind w:leftChars="1400" w:left="2940"/>
    </w:pPr>
  </w:style>
  <w:style w:type="paragraph" w:styleId="90">
    <w:name w:val="toc 9"/>
    <w:basedOn w:val="a3"/>
    <w:next w:val="a3"/>
    <w:uiPriority w:val="39"/>
    <w:unhideWhenUsed/>
    <w:rsid w:val="0076408F"/>
    <w:pPr>
      <w:ind w:leftChars="1600" w:left="3360"/>
    </w:pPr>
  </w:style>
  <w:style w:type="paragraph" w:styleId="af1">
    <w:name w:val="Balloon Text"/>
    <w:basedOn w:val="a3"/>
    <w:link w:val="Char2"/>
    <w:uiPriority w:val="99"/>
    <w:unhideWhenUsed/>
    <w:rsid w:val="0076408F"/>
    <w:rPr>
      <w:sz w:val="18"/>
      <w:szCs w:val="18"/>
    </w:rPr>
  </w:style>
  <w:style w:type="character" w:customStyle="1" w:styleId="Char2">
    <w:name w:val="批注框文本 Char"/>
    <w:link w:val="af1"/>
    <w:uiPriority w:val="99"/>
    <w:rsid w:val="0076408F"/>
    <w:rPr>
      <w:rFonts w:ascii="宋体" w:eastAsia="宋体" w:hAnsi="宋体" w:cs="宋体"/>
      <w:kern w:val="0"/>
      <w:sz w:val="18"/>
      <w:szCs w:val="18"/>
    </w:rPr>
  </w:style>
  <w:style w:type="paragraph" w:styleId="af2">
    <w:name w:val="annotation text"/>
    <w:basedOn w:val="a3"/>
    <w:link w:val="Char3"/>
    <w:uiPriority w:val="99"/>
    <w:unhideWhenUsed/>
    <w:rsid w:val="0076408F"/>
    <w:pPr>
      <w:spacing w:line="360" w:lineRule="auto"/>
    </w:pPr>
    <w:rPr>
      <w:rFonts w:ascii="Times New Roman" w:eastAsia="仿宋_GB2312" w:hAnsi="Times New Roman"/>
      <w:sz w:val="24"/>
      <w:szCs w:val="24"/>
    </w:rPr>
  </w:style>
  <w:style w:type="character" w:customStyle="1" w:styleId="Char3">
    <w:name w:val="批注文字 Char"/>
    <w:link w:val="af2"/>
    <w:uiPriority w:val="99"/>
    <w:rsid w:val="0076408F"/>
    <w:rPr>
      <w:rFonts w:ascii="Times New Roman" w:eastAsia="仿宋_GB2312" w:hAnsi="Times New Roman" w:cs="宋体"/>
      <w:kern w:val="0"/>
      <w:sz w:val="24"/>
      <w:szCs w:val="24"/>
    </w:rPr>
  </w:style>
  <w:style w:type="character" w:styleId="af3">
    <w:name w:val="annotation reference"/>
    <w:uiPriority w:val="99"/>
    <w:unhideWhenUsed/>
    <w:rsid w:val="0076408F"/>
    <w:rPr>
      <w:sz w:val="21"/>
      <w:szCs w:val="21"/>
    </w:rPr>
  </w:style>
  <w:style w:type="paragraph" w:styleId="af4">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5">
    <w:name w:val="Emphasis"/>
    <w:uiPriority w:val="20"/>
    <w:qFormat/>
    <w:rsid w:val="0076408F"/>
    <w:rPr>
      <w:i/>
      <w:iCs/>
      <w:color w:val="auto"/>
    </w:rPr>
  </w:style>
  <w:style w:type="paragraph" w:styleId="af6">
    <w:name w:val="Date"/>
    <w:basedOn w:val="a3"/>
    <w:next w:val="a3"/>
    <w:link w:val="Char4"/>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Char4">
    <w:name w:val="日期 Char"/>
    <w:basedOn w:val="a4"/>
    <w:link w:val="af6"/>
    <w:uiPriority w:val="99"/>
    <w:rsid w:val="0076408F"/>
    <w:rPr>
      <w:rFonts w:eastAsia="宋体"/>
      <w:color w:val="000000" w:themeColor="text1"/>
    </w:rPr>
  </w:style>
  <w:style w:type="paragraph" w:customStyle="1" w:styleId="a1">
    <w:name w:val="三级标题"/>
    <w:basedOn w:val="a0"/>
    <w:next w:val="a3"/>
    <w:link w:val="af7"/>
    <w:autoRedefine/>
    <w:qFormat/>
    <w:rsid w:val="00D76606"/>
    <w:pPr>
      <w:numPr>
        <w:ilvl w:val="2"/>
      </w:numPr>
      <w:outlineLvl w:val="2"/>
    </w:pPr>
    <w:rPr>
      <w:rFonts w:ascii="宋体" w:hAnsi="宋体"/>
      <w:noProof/>
      <w:sz w:val="28"/>
    </w:rPr>
  </w:style>
  <w:style w:type="character" w:customStyle="1" w:styleId="af7">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8"/>
    <w:qFormat/>
    <w:rsid w:val="00D76606"/>
    <w:pPr>
      <w:numPr>
        <w:ilvl w:val="3"/>
      </w:numPr>
      <w:outlineLvl w:val="3"/>
    </w:pPr>
    <w:rPr>
      <w:sz w:val="24"/>
    </w:rPr>
  </w:style>
  <w:style w:type="character" w:customStyle="1" w:styleId="af8">
    <w:name w:val="四级标题 字符"/>
    <w:basedOn w:val="af7"/>
    <w:link w:val="a2"/>
    <w:rsid w:val="00D76606"/>
    <w:rPr>
      <w:rFonts w:ascii="宋体" w:eastAsia="宋体" w:hAnsi="宋体"/>
      <w:b/>
      <w:noProof/>
      <w:color w:val="000000" w:themeColor="text1"/>
      <w:sz w:val="24"/>
    </w:rPr>
  </w:style>
  <w:style w:type="paragraph" w:styleId="af9">
    <w:name w:val="caption"/>
    <w:basedOn w:val="a3"/>
    <w:next w:val="a3"/>
    <w:uiPriority w:val="35"/>
    <w:unhideWhenUsed/>
    <w:qFormat/>
    <w:rsid w:val="0076408F"/>
    <w:pPr>
      <w:spacing w:after="200"/>
    </w:pPr>
    <w:rPr>
      <w:iCs/>
      <w:sz w:val="18"/>
      <w:szCs w:val="18"/>
    </w:rPr>
  </w:style>
  <w:style w:type="paragraph" w:styleId="afa">
    <w:name w:val="table of figures"/>
    <w:basedOn w:val="a3"/>
    <w:next w:val="a3"/>
    <w:uiPriority w:val="99"/>
    <w:rsid w:val="0076408F"/>
    <w:pPr>
      <w:ind w:leftChars="200" w:left="200" w:hangingChars="200" w:hanging="200"/>
    </w:pPr>
  </w:style>
  <w:style w:type="table" w:styleId="afb">
    <w:name w:val="Table Grid"/>
    <w:basedOn w:val="a5"/>
    <w:qFormat/>
    <w:rsid w:val="007640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c">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d">
    <w:name w:val="小四正文"/>
    <w:basedOn w:val="aa"/>
    <w:rsid w:val="0076408F"/>
    <w:pPr>
      <w:spacing w:line="400" w:lineRule="exact"/>
      <w:ind w:firstLineChars="200" w:firstLine="200"/>
    </w:pPr>
    <w:rPr>
      <w:rFonts w:ascii="Times New Roman" w:eastAsia="宋体" w:hAnsi="Times New Roman" w:cs="宋体"/>
      <w:color w:val="auto"/>
      <w:sz w:val="24"/>
      <w:szCs w:val="21"/>
    </w:rPr>
  </w:style>
  <w:style w:type="character" w:styleId="afe">
    <w:name w:val="Strong"/>
    <w:uiPriority w:val="22"/>
    <w:qFormat/>
    <w:rsid w:val="0076408F"/>
    <w:rPr>
      <w:b/>
      <w:bCs/>
      <w:color w:val="auto"/>
    </w:rPr>
  </w:style>
  <w:style w:type="paragraph" w:styleId="aff">
    <w:name w:val="footer"/>
    <w:basedOn w:val="a3"/>
    <w:link w:val="Char5"/>
    <w:uiPriority w:val="99"/>
    <w:unhideWhenUsed/>
    <w:qFormat/>
    <w:rsid w:val="0076408F"/>
    <w:pPr>
      <w:tabs>
        <w:tab w:val="center" w:pos="4153"/>
        <w:tab w:val="right" w:pos="8306"/>
      </w:tabs>
      <w:snapToGrid w:val="0"/>
      <w:ind w:leftChars="500" w:left="500"/>
    </w:pPr>
    <w:rPr>
      <w:sz w:val="16"/>
      <w:szCs w:val="18"/>
    </w:rPr>
  </w:style>
  <w:style w:type="character" w:customStyle="1" w:styleId="Char5">
    <w:name w:val="页脚 Char"/>
    <w:link w:val="aff"/>
    <w:uiPriority w:val="99"/>
    <w:rsid w:val="0076408F"/>
    <w:rPr>
      <w:rFonts w:ascii="宋体" w:eastAsia="宋体" w:hAnsi="宋体" w:cs="宋体"/>
      <w:kern w:val="0"/>
      <w:sz w:val="16"/>
      <w:szCs w:val="18"/>
    </w:rPr>
  </w:style>
  <w:style w:type="character" w:styleId="aff0">
    <w:name w:val="page number"/>
    <w:basedOn w:val="a4"/>
    <w:uiPriority w:val="99"/>
    <w:unhideWhenUsed/>
    <w:rsid w:val="0076408F"/>
    <w:rPr>
      <w:rFonts w:ascii="Times New Roman" w:eastAsia="宋体" w:hAnsi="Times New Roman"/>
      <w:sz w:val="16"/>
    </w:rPr>
  </w:style>
  <w:style w:type="paragraph" w:styleId="aff1">
    <w:name w:val="header"/>
    <w:basedOn w:val="a3"/>
    <w:link w:val="Char6"/>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Char6">
    <w:name w:val="页眉 Char"/>
    <w:link w:val="aff1"/>
    <w:rsid w:val="0076408F"/>
    <w:rPr>
      <w:rFonts w:ascii="宋体" w:eastAsia="宋体" w:hAnsi="宋体" w:cs="宋体"/>
      <w:kern w:val="0"/>
      <w:sz w:val="16"/>
      <w:szCs w:val="18"/>
    </w:rPr>
  </w:style>
  <w:style w:type="paragraph" w:customStyle="1" w:styleId="aff2">
    <w:name w:val="引用标志"/>
    <w:basedOn w:val="a3"/>
    <w:next w:val="a3"/>
    <w:rsid w:val="0076408F"/>
  </w:style>
  <w:style w:type="paragraph" w:styleId="aff3">
    <w:name w:val="Normal Indent"/>
    <w:basedOn w:val="a3"/>
    <w:uiPriority w:val="99"/>
    <w:unhideWhenUsed/>
    <w:rsid w:val="0076408F"/>
    <w:pPr>
      <w:ind w:firstLineChars="200" w:firstLine="420"/>
    </w:pPr>
    <w:rPr>
      <w:kern w:val="2"/>
    </w:rPr>
  </w:style>
  <w:style w:type="paragraph" w:styleId="aff4">
    <w:name w:val="Body Text"/>
    <w:basedOn w:val="a3"/>
    <w:link w:val="Char7"/>
    <w:rsid w:val="0076408F"/>
    <w:pPr>
      <w:widowControl w:val="0"/>
      <w:spacing w:after="120"/>
      <w:jc w:val="both"/>
    </w:pPr>
    <w:rPr>
      <w:rFonts w:ascii="Times New Roman" w:hAnsi="Times New Roman" w:cs="Times New Roman"/>
      <w:kern w:val="2"/>
      <w:szCs w:val="20"/>
    </w:rPr>
  </w:style>
  <w:style w:type="character" w:customStyle="1" w:styleId="Char7">
    <w:name w:val="正文文本 Char"/>
    <w:basedOn w:val="a4"/>
    <w:link w:val="aff4"/>
    <w:rsid w:val="0076408F"/>
    <w:rPr>
      <w:rFonts w:ascii="Times New Roman" w:eastAsia="宋体" w:hAnsi="Times New Roman" w:cs="Times New Roman"/>
      <w:szCs w:val="20"/>
    </w:rPr>
  </w:style>
  <w:style w:type="table" w:customStyle="1" w:styleId="13">
    <w:name w:val="网格型1"/>
    <w:basedOn w:val="a5"/>
    <w:next w:val="afb"/>
    <w:qFormat/>
    <w:rsid w:val="00883581"/>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rsid w:val="00DA4D1C"/>
    <w:rPr>
      <w:color w:val="808080"/>
      <w:shd w:val="clear" w:color="auto" w:fill="E6E6E6"/>
    </w:rPr>
  </w:style>
  <w:style w:type="table" w:customStyle="1" w:styleId="21">
    <w:name w:val="网格型2"/>
    <w:basedOn w:val="a5"/>
    <w:next w:val="afb"/>
    <w:qFormat/>
    <w:rsid w:val="00A375DA"/>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5">
    <w:name w:val="annotation subject"/>
    <w:basedOn w:val="af2"/>
    <w:next w:val="af2"/>
    <w:link w:val="Char8"/>
    <w:uiPriority w:val="99"/>
    <w:semiHidden/>
    <w:unhideWhenUsed/>
    <w:rsid w:val="00346FEC"/>
    <w:pPr>
      <w:spacing w:line="240" w:lineRule="auto"/>
    </w:pPr>
    <w:rPr>
      <w:rFonts w:ascii="宋体" w:eastAsia="宋体" w:hAnsi="宋体"/>
      <w:b/>
      <w:bCs/>
      <w:sz w:val="21"/>
      <w:szCs w:val="22"/>
    </w:rPr>
  </w:style>
  <w:style w:type="character" w:customStyle="1" w:styleId="Char8">
    <w:name w:val="批注主题 Char"/>
    <w:basedOn w:val="Char3"/>
    <w:link w:val="aff5"/>
    <w:uiPriority w:val="99"/>
    <w:semiHidden/>
    <w:rsid w:val="00346FEC"/>
    <w:rPr>
      <w:rFonts w:ascii="宋体" w:eastAsia="宋体" w:hAnsi="宋体" w:cs="宋体"/>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Char"/>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Char"/>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Char">
    <w:name w:val="标题 1 Char"/>
    <w:link w:val="1"/>
    <w:uiPriority w:val="9"/>
    <w:rsid w:val="0076408F"/>
    <w:rPr>
      <w:rFonts w:ascii="Calibri Light" w:eastAsia="宋体" w:hAnsi="Calibri Light" w:cs="Times New Roman"/>
      <w:b/>
      <w:kern w:val="0"/>
      <w:sz w:val="44"/>
      <w:szCs w:val="32"/>
    </w:rPr>
  </w:style>
  <w:style w:type="character" w:customStyle="1" w:styleId="2Char">
    <w:name w:val="标题 2 Char"/>
    <w:link w:val="2"/>
    <w:uiPriority w:val="9"/>
    <w:rsid w:val="0076408F"/>
    <w:rPr>
      <w:rFonts w:ascii="Calibri Light" w:eastAsia="宋体" w:hAnsi="Calibri Light" w:cs="Times New Roman"/>
      <w:b/>
      <w:kern w:val="0"/>
      <w:sz w:val="32"/>
      <w:szCs w:val="28"/>
    </w:rPr>
  </w:style>
  <w:style w:type="character" w:customStyle="1" w:styleId="Char">
    <w:name w:val="标题 Char"/>
    <w:link w:val="a7"/>
    <w:uiPriority w:val="10"/>
    <w:rsid w:val="0076408F"/>
    <w:rPr>
      <w:rFonts w:ascii="Calibri Light" w:eastAsia="宋体" w:hAnsi="Calibri Light" w:cs="Times New Roman"/>
      <w:b/>
      <w:spacing w:val="-10"/>
      <w:kern w:val="0"/>
      <w:sz w:val="44"/>
      <w:szCs w:val="56"/>
    </w:rPr>
  </w:style>
  <w:style w:type="character" w:customStyle="1" w:styleId="3Char">
    <w:name w:val="标题 3 Char"/>
    <w:link w:val="3"/>
    <w:uiPriority w:val="9"/>
    <w:rsid w:val="0076408F"/>
    <w:rPr>
      <w:rFonts w:ascii="Calibri Light" w:eastAsia="宋体" w:hAnsi="Calibri Light" w:cs="Times New Roman"/>
      <w:b/>
      <w:kern w:val="0"/>
      <w:sz w:val="28"/>
      <w:szCs w:val="24"/>
    </w:rPr>
  </w:style>
  <w:style w:type="character" w:customStyle="1" w:styleId="4Char">
    <w:name w:val="标题 4 Char"/>
    <w:link w:val="4"/>
    <w:uiPriority w:val="9"/>
    <w:rsid w:val="0076408F"/>
    <w:rPr>
      <w:rFonts w:ascii="Calibri Light" w:eastAsia="宋体" w:hAnsi="Calibri Light" w:cs="Times New Roman"/>
      <w:b/>
      <w:iCs/>
      <w:kern w:val="0"/>
    </w:rPr>
  </w:style>
  <w:style w:type="character" w:customStyle="1" w:styleId="5Char">
    <w:name w:val="标题 5 Char"/>
    <w:link w:val="5"/>
    <w:uiPriority w:val="9"/>
    <w:rsid w:val="0076408F"/>
    <w:rPr>
      <w:rFonts w:ascii="Calibri Light" w:eastAsia="宋体" w:hAnsi="Calibri Light" w:cs="Times New Roman"/>
      <w:color w:val="2E74B5"/>
      <w:kern w:val="0"/>
    </w:rPr>
  </w:style>
  <w:style w:type="character" w:customStyle="1" w:styleId="6Char">
    <w:name w:val="标题 6 Char"/>
    <w:link w:val="6"/>
    <w:uiPriority w:val="9"/>
    <w:rsid w:val="0076408F"/>
    <w:rPr>
      <w:rFonts w:ascii="Calibri Light" w:eastAsia="宋体" w:hAnsi="Calibri Light" w:cs="Times New Roman"/>
      <w:color w:val="1F4E79"/>
      <w:kern w:val="0"/>
    </w:rPr>
  </w:style>
  <w:style w:type="character" w:customStyle="1" w:styleId="7Char">
    <w:name w:val="标题 7 Char"/>
    <w:link w:val="7"/>
    <w:uiPriority w:val="9"/>
    <w:rsid w:val="0076408F"/>
    <w:rPr>
      <w:rFonts w:ascii="Calibri Light" w:eastAsia="宋体" w:hAnsi="Calibri Light" w:cs="Times New Roman"/>
      <w:i/>
      <w:iCs/>
      <w:color w:val="1F4E79"/>
      <w:kern w:val="0"/>
    </w:rPr>
  </w:style>
  <w:style w:type="character" w:customStyle="1" w:styleId="8Char">
    <w:name w:val="标题 8 Char"/>
    <w:link w:val="8"/>
    <w:uiPriority w:val="9"/>
    <w:rsid w:val="0076408F"/>
    <w:rPr>
      <w:rFonts w:ascii="Calibri Light" w:eastAsia="宋体" w:hAnsi="Calibri Light" w:cs="Times New Roman"/>
      <w:color w:val="262626"/>
      <w:kern w:val="0"/>
      <w:szCs w:val="21"/>
    </w:rPr>
  </w:style>
  <w:style w:type="character" w:customStyle="1" w:styleId="9Char">
    <w:name w:val="标题 9 Char"/>
    <w:link w:val="9"/>
    <w:uiPriority w:val="9"/>
    <w:rsid w:val="0076408F"/>
    <w:rPr>
      <w:rFonts w:ascii="Calibri Light" w:eastAsia="宋体" w:hAnsi="Calibri Light" w:cs="Times New Roman"/>
      <w:i/>
      <w:iCs/>
      <w:color w:val="262626"/>
      <w:kern w:val="0"/>
      <w:szCs w:val="21"/>
    </w:rPr>
  </w:style>
  <w:style w:type="paragraph" w:customStyle="1" w:styleId="a8">
    <w:name w:val="表格"/>
    <w:rsid w:val="0076408F"/>
    <w:rPr>
      <w:rFonts w:ascii="Times New Roman" w:eastAsia="宋体" w:hAnsi="Times New Roman" w:cs="Times New Roman"/>
      <w:b/>
      <w:kern w:val="0"/>
      <w:szCs w:val="20"/>
    </w:rPr>
  </w:style>
  <w:style w:type="character" w:styleId="a9">
    <w:name w:val="Hyperlink"/>
    <w:basedOn w:val="a4"/>
    <w:uiPriority w:val="99"/>
    <w:unhideWhenUsed/>
    <w:rsid w:val="0076408F"/>
    <w:rPr>
      <w:color w:val="0000FF"/>
      <w:u w:val="single"/>
    </w:rPr>
  </w:style>
  <w:style w:type="paragraph" w:styleId="aa">
    <w:name w:val="Plain Text"/>
    <w:basedOn w:val="a3"/>
    <w:link w:val="Char0"/>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Char0">
    <w:name w:val="纯文本 Char"/>
    <w:basedOn w:val="a4"/>
    <w:link w:val="aa"/>
    <w:uiPriority w:val="99"/>
    <w:rsid w:val="0076408F"/>
    <w:rPr>
      <w:rFonts w:asciiTheme="minorEastAsia" w:hAnsi="Courier New" w:cs="Courier New"/>
      <w:color w:val="000000" w:themeColor="text1"/>
    </w:rPr>
  </w:style>
  <w:style w:type="paragraph" w:customStyle="1" w:styleId="a">
    <w:name w:val="一级标题"/>
    <w:next w:val="a3"/>
    <w:link w:val="ab"/>
    <w:autoRedefine/>
    <w:qFormat/>
    <w:rsid w:val="00D76606"/>
    <w:pPr>
      <w:numPr>
        <w:numId w:val="9"/>
      </w:numPr>
      <w:outlineLvl w:val="0"/>
    </w:pPr>
    <w:rPr>
      <w:rFonts w:eastAsia="宋体"/>
      <w:b/>
      <w:color w:val="000000" w:themeColor="text1"/>
      <w:sz w:val="32"/>
    </w:rPr>
  </w:style>
  <w:style w:type="character" w:customStyle="1" w:styleId="ab">
    <w:name w:val="一级标题 字符"/>
    <w:basedOn w:val="a4"/>
    <w:link w:val="a"/>
    <w:rsid w:val="00D76606"/>
    <w:rPr>
      <w:rFonts w:eastAsia="宋体"/>
      <w:b/>
      <w:color w:val="000000" w:themeColor="text1"/>
      <w:sz w:val="32"/>
    </w:rPr>
  </w:style>
  <w:style w:type="paragraph" w:customStyle="1" w:styleId="a0">
    <w:name w:val="二级标题"/>
    <w:basedOn w:val="a"/>
    <w:next w:val="a3"/>
    <w:link w:val="ac"/>
    <w:autoRedefine/>
    <w:qFormat/>
    <w:rsid w:val="006E3AAE"/>
    <w:pPr>
      <w:numPr>
        <w:ilvl w:val="1"/>
        <w:numId w:val="6"/>
      </w:numPr>
      <w:outlineLvl w:val="1"/>
    </w:pPr>
    <w:rPr>
      <w:sz w:val="30"/>
    </w:rPr>
  </w:style>
  <w:style w:type="character" w:customStyle="1" w:styleId="ac">
    <w:name w:val="二级标题 字符"/>
    <w:basedOn w:val="a4"/>
    <w:link w:val="a0"/>
    <w:qFormat/>
    <w:rsid w:val="006E3AAE"/>
    <w:rPr>
      <w:rFonts w:eastAsia="宋体"/>
      <w:b/>
      <w:color w:val="000000" w:themeColor="text1"/>
      <w:sz w:val="30"/>
    </w:rPr>
  </w:style>
  <w:style w:type="character" w:styleId="ad">
    <w:name w:val="FollowedHyperlink"/>
    <w:basedOn w:val="a4"/>
    <w:uiPriority w:val="99"/>
    <w:unhideWhenUsed/>
    <w:rsid w:val="0076408F"/>
    <w:rPr>
      <w:color w:val="800080"/>
      <w:u w:val="single"/>
    </w:rPr>
  </w:style>
  <w:style w:type="paragraph" w:styleId="ae">
    <w:name w:val="Subtitle"/>
    <w:basedOn w:val="a7"/>
    <w:next w:val="a3"/>
    <w:link w:val="Char1"/>
    <w:uiPriority w:val="11"/>
    <w:qFormat/>
    <w:rsid w:val="0076408F"/>
    <w:pPr>
      <w:numPr>
        <w:ilvl w:val="1"/>
      </w:numPr>
    </w:pPr>
    <w:rPr>
      <w:spacing w:val="15"/>
      <w:sz w:val="32"/>
    </w:rPr>
  </w:style>
  <w:style w:type="character" w:customStyle="1" w:styleId="Char1">
    <w:name w:val="副标题 Char"/>
    <w:link w:val="ae"/>
    <w:uiPriority w:val="11"/>
    <w:rsid w:val="0076408F"/>
    <w:rPr>
      <w:rFonts w:ascii="Calibri Light" w:eastAsia="宋体" w:hAnsi="Calibri Light" w:cs="Times New Roman"/>
      <w:b/>
      <w:spacing w:val="15"/>
      <w:kern w:val="0"/>
      <w:sz w:val="32"/>
      <w:szCs w:val="56"/>
    </w:rPr>
  </w:style>
  <w:style w:type="paragraph" w:styleId="af">
    <w:name w:val="List"/>
    <w:basedOn w:val="a3"/>
    <w:rsid w:val="0076408F"/>
    <w:pPr>
      <w:spacing w:beforeLines="50" w:before="50" w:afterLines="50" w:after="50"/>
      <w:ind w:left="200" w:hangingChars="200" w:hanging="200"/>
    </w:pPr>
    <w:rPr>
      <w:rFonts w:ascii="Times New Roman" w:hAnsi="Times New Roman"/>
      <w:szCs w:val="24"/>
    </w:rPr>
  </w:style>
  <w:style w:type="paragraph" w:styleId="af0">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0">
    <w:name w:val="列出段落1"/>
    <w:basedOn w:val="a3"/>
    <w:uiPriority w:val="34"/>
    <w:rsid w:val="0076408F"/>
    <w:pPr>
      <w:ind w:firstLineChars="200" w:firstLine="420"/>
    </w:pPr>
  </w:style>
  <w:style w:type="paragraph" w:styleId="11">
    <w:name w:val="toc 1"/>
    <w:basedOn w:val="a3"/>
    <w:next w:val="a3"/>
    <w:uiPriority w:val="39"/>
    <w:unhideWhenUsed/>
    <w:rsid w:val="0076408F"/>
  </w:style>
  <w:style w:type="paragraph" w:styleId="20">
    <w:name w:val="toc 2"/>
    <w:basedOn w:val="a3"/>
    <w:next w:val="a3"/>
    <w:uiPriority w:val="39"/>
    <w:rsid w:val="0076408F"/>
    <w:pPr>
      <w:ind w:leftChars="200" w:left="420"/>
    </w:pPr>
  </w:style>
  <w:style w:type="paragraph" w:styleId="30">
    <w:name w:val="toc 3"/>
    <w:basedOn w:val="a3"/>
    <w:next w:val="a3"/>
    <w:uiPriority w:val="39"/>
    <w:rsid w:val="0076408F"/>
    <w:pPr>
      <w:ind w:leftChars="400" w:left="840"/>
    </w:pPr>
  </w:style>
  <w:style w:type="paragraph" w:styleId="40">
    <w:name w:val="toc 4"/>
    <w:basedOn w:val="a3"/>
    <w:next w:val="a3"/>
    <w:uiPriority w:val="39"/>
    <w:unhideWhenUsed/>
    <w:rsid w:val="0076408F"/>
    <w:pPr>
      <w:ind w:leftChars="600" w:left="1260"/>
    </w:pPr>
  </w:style>
  <w:style w:type="paragraph" w:styleId="50">
    <w:name w:val="toc 5"/>
    <w:basedOn w:val="a3"/>
    <w:next w:val="a3"/>
    <w:uiPriority w:val="39"/>
    <w:unhideWhenUsed/>
    <w:rsid w:val="0076408F"/>
    <w:pPr>
      <w:ind w:leftChars="800" w:left="1680"/>
    </w:pPr>
  </w:style>
  <w:style w:type="paragraph" w:styleId="60">
    <w:name w:val="toc 6"/>
    <w:basedOn w:val="a3"/>
    <w:next w:val="a3"/>
    <w:uiPriority w:val="39"/>
    <w:unhideWhenUsed/>
    <w:rsid w:val="0076408F"/>
    <w:pPr>
      <w:ind w:leftChars="1000" w:left="2100"/>
    </w:pPr>
  </w:style>
  <w:style w:type="paragraph" w:styleId="70">
    <w:name w:val="toc 7"/>
    <w:basedOn w:val="a3"/>
    <w:next w:val="a3"/>
    <w:uiPriority w:val="39"/>
    <w:unhideWhenUsed/>
    <w:rsid w:val="0076408F"/>
    <w:pPr>
      <w:ind w:leftChars="1200" w:left="2520"/>
    </w:pPr>
  </w:style>
  <w:style w:type="paragraph" w:styleId="80">
    <w:name w:val="toc 8"/>
    <w:basedOn w:val="a3"/>
    <w:next w:val="a3"/>
    <w:uiPriority w:val="39"/>
    <w:unhideWhenUsed/>
    <w:rsid w:val="0076408F"/>
    <w:pPr>
      <w:ind w:leftChars="1400" w:left="2940"/>
    </w:pPr>
  </w:style>
  <w:style w:type="paragraph" w:styleId="90">
    <w:name w:val="toc 9"/>
    <w:basedOn w:val="a3"/>
    <w:next w:val="a3"/>
    <w:uiPriority w:val="39"/>
    <w:unhideWhenUsed/>
    <w:rsid w:val="0076408F"/>
    <w:pPr>
      <w:ind w:leftChars="1600" w:left="3360"/>
    </w:pPr>
  </w:style>
  <w:style w:type="paragraph" w:styleId="af1">
    <w:name w:val="Balloon Text"/>
    <w:basedOn w:val="a3"/>
    <w:link w:val="Char2"/>
    <w:uiPriority w:val="99"/>
    <w:unhideWhenUsed/>
    <w:rsid w:val="0076408F"/>
    <w:rPr>
      <w:sz w:val="18"/>
      <w:szCs w:val="18"/>
    </w:rPr>
  </w:style>
  <w:style w:type="character" w:customStyle="1" w:styleId="Char2">
    <w:name w:val="批注框文本 Char"/>
    <w:link w:val="af1"/>
    <w:uiPriority w:val="99"/>
    <w:rsid w:val="0076408F"/>
    <w:rPr>
      <w:rFonts w:ascii="宋体" w:eastAsia="宋体" w:hAnsi="宋体" w:cs="宋体"/>
      <w:kern w:val="0"/>
      <w:sz w:val="18"/>
      <w:szCs w:val="18"/>
    </w:rPr>
  </w:style>
  <w:style w:type="paragraph" w:styleId="af2">
    <w:name w:val="annotation text"/>
    <w:basedOn w:val="a3"/>
    <w:link w:val="Char3"/>
    <w:uiPriority w:val="99"/>
    <w:unhideWhenUsed/>
    <w:rsid w:val="0076408F"/>
    <w:pPr>
      <w:spacing w:line="360" w:lineRule="auto"/>
    </w:pPr>
    <w:rPr>
      <w:rFonts w:ascii="Times New Roman" w:eastAsia="仿宋_GB2312" w:hAnsi="Times New Roman"/>
      <w:sz w:val="24"/>
      <w:szCs w:val="24"/>
    </w:rPr>
  </w:style>
  <w:style w:type="character" w:customStyle="1" w:styleId="Char3">
    <w:name w:val="批注文字 Char"/>
    <w:link w:val="af2"/>
    <w:uiPriority w:val="99"/>
    <w:rsid w:val="0076408F"/>
    <w:rPr>
      <w:rFonts w:ascii="Times New Roman" w:eastAsia="仿宋_GB2312" w:hAnsi="Times New Roman" w:cs="宋体"/>
      <w:kern w:val="0"/>
      <w:sz w:val="24"/>
      <w:szCs w:val="24"/>
    </w:rPr>
  </w:style>
  <w:style w:type="character" w:styleId="af3">
    <w:name w:val="annotation reference"/>
    <w:uiPriority w:val="99"/>
    <w:unhideWhenUsed/>
    <w:rsid w:val="0076408F"/>
    <w:rPr>
      <w:sz w:val="21"/>
      <w:szCs w:val="21"/>
    </w:rPr>
  </w:style>
  <w:style w:type="paragraph" w:styleId="af4">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5">
    <w:name w:val="Emphasis"/>
    <w:uiPriority w:val="20"/>
    <w:qFormat/>
    <w:rsid w:val="0076408F"/>
    <w:rPr>
      <w:i/>
      <w:iCs/>
      <w:color w:val="auto"/>
    </w:rPr>
  </w:style>
  <w:style w:type="paragraph" w:styleId="af6">
    <w:name w:val="Date"/>
    <w:basedOn w:val="a3"/>
    <w:next w:val="a3"/>
    <w:link w:val="Char4"/>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Char4">
    <w:name w:val="日期 Char"/>
    <w:basedOn w:val="a4"/>
    <w:link w:val="af6"/>
    <w:uiPriority w:val="99"/>
    <w:rsid w:val="0076408F"/>
    <w:rPr>
      <w:rFonts w:eastAsia="宋体"/>
      <w:color w:val="000000" w:themeColor="text1"/>
    </w:rPr>
  </w:style>
  <w:style w:type="paragraph" w:customStyle="1" w:styleId="a1">
    <w:name w:val="三级标题"/>
    <w:basedOn w:val="a0"/>
    <w:next w:val="a3"/>
    <w:link w:val="af7"/>
    <w:autoRedefine/>
    <w:qFormat/>
    <w:rsid w:val="00D76606"/>
    <w:pPr>
      <w:numPr>
        <w:ilvl w:val="2"/>
      </w:numPr>
      <w:outlineLvl w:val="2"/>
    </w:pPr>
    <w:rPr>
      <w:rFonts w:ascii="宋体" w:hAnsi="宋体"/>
      <w:noProof/>
      <w:sz w:val="28"/>
    </w:rPr>
  </w:style>
  <w:style w:type="character" w:customStyle="1" w:styleId="af7">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8"/>
    <w:qFormat/>
    <w:rsid w:val="00D76606"/>
    <w:pPr>
      <w:numPr>
        <w:ilvl w:val="3"/>
      </w:numPr>
      <w:outlineLvl w:val="3"/>
    </w:pPr>
    <w:rPr>
      <w:sz w:val="24"/>
    </w:rPr>
  </w:style>
  <w:style w:type="character" w:customStyle="1" w:styleId="af8">
    <w:name w:val="四级标题 字符"/>
    <w:basedOn w:val="af7"/>
    <w:link w:val="a2"/>
    <w:rsid w:val="00D76606"/>
    <w:rPr>
      <w:rFonts w:ascii="宋体" w:eastAsia="宋体" w:hAnsi="宋体"/>
      <w:b/>
      <w:noProof/>
      <w:color w:val="000000" w:themeColor="text1"/>
      <w:sz w:val="24"/>
    </w:rPr>
  </w:style>
  <w:style w:type="paragraph" w:styleId="af9">
    <w:name w:val="caption"/>
    <w:basedOn w:val="a3"/>
    <w:next w:val="a3"/>
    <w:uiPriority w:val="35"/>
    <w:unhideWhenUsed/>
    <w:qFormat/>
    <w:rsid w:val="0076408F"/>
    <w:pPr>
      <w:spacing w:after="200"/>
    </w:pPr>
    <w:rPr>
      <w:iCs/>
      <w:sz w:val="18"/>
      <w:szCs w:val="18"/>
    </w:rPr>
  </w:style>
  <w:style w:type="paragraph" w:styleId="afa">
    <w:name w:val="table of figures"/>
    <w:basedOn w:val="a3"/>
    <w:next w:val="a3"/>
    <w:uiPriority w:val="99"/>
    <w:rsid w:val="0076408F"/>
    <w:pPr>
      <w:ind w:leftChars="200" w:left="200" w:hangingChars="200" w:hanging="200"/>
    </w:pPr>
  </w:style>
  <w:style w:type="table" w:styleId="afb">
    <w:name w:val="Table Grid"/>
    <w:basedOn w:val="a5"/>
    <w:qFormat/>
    <w:rsid w:val="007640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c">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d">
    <w:name w:val="小四正文"/>
    <w:basedOn w:val="aa"/>
    <w:rsid w:val="0076408F"/>
    <w:pPr>
      <w:spacing w:line="400" w:lineRule="exact"/>
      <w:ind w:firstLineChars="200" w:firstLine="200"/>
    </w:pPr>
    <w:rPr>
      <w:rFonts w:ascii="Times New Roman" w:eastAsia="宋体" w:hAnsi="Times New Roman" w:cs="宋体"/>
      <w:color w:val="auto"/>
      <w:sz w:val="24"/>
      <w:szCs w:val="21"/>
    </w:rPr>
  </w:style>
  <w:style w:type="character" w:styleId="afe">
    <w:name w:val="Strong"/>
    <w:uiPriority w:val="22"/>
    <w:qFormat/>
    <w:rsid w:val="0076408F"/>
    <w:rPr>
      <w:b/>
      <w:bCs/>
      <w:color w:val="auto"/>
    </w:rPr>
  </w:style>
  <w:style w:type="paragraph" w:styleId="aff">
    <w:name w:val="footer"/>
    <w:basedOn w:val="a3"/>
    <w:link w:val="Char5"/>
    <w:uiPriority w:val="99"/>
    <w:unhideWhenUsed/>
    <w:qFormat/>
    <w:rsid w:val="0076408F"/>
    <w:pPr>
      <w:tabs>
        <w:tab w:val="center" w:pos="4153"/>
        <w:tab w:val="right" w:pos="8306"/>
      </w:tabs>
      <w:snapToGrid w:val="0"/>
      <w:ind w:leftChars="500" w:left="500"/>
    </w:pPr>
    <w:rPr>
      <w:sz w:val="16"/>
      <w:szCs w:val="18"/>
    </w:rPr>
  </w:style>
  <w:style w:type="character" w:customStyle="1" w:styleId="Char5">
    <w:name w:val="页脚 Char"/>
    <w:link w:val="aff"/>
    <w:uiPriority w:val="99"/>
    <w:rsid w:val="0076408F"/>
    <w:rPr>
      <w:rFonts w:ascii="宋体" w:eastAsia="宋体" w:hAnsi="宋体" w:cs="宋体"/>
      <w:kern w:val="0"/>
      <w:sz w:val="16"/>
      <w:szCs w:val="18"/>
    </w:rPr>
  </w:style>
  <w:style w:type="character" w:styleId="aff0">
    <w:name w:val="page number"/>
    <w:basedOn w:val="a4"/>
    <w:uiPriority w:val="99"/>
    <w:unhideWhenUsed/>
    <w:rsid w:val="0076408F"/>
    <w:rPr>
      <w:rFonts w:ascii="Times New Roman" w:eastAsia="宋体" w:hAnsi="Times New Roman"/>
      <w:sz w:val="16"/>
    </w:rPr>
  </w:style>
  <w:style w:type="paragraph" w:styleId="aff1">
    <w:name w:val="header"/>
    <w:basedOn w:val="a3"/>
    <w:link w:val="Char6"/>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Char6">
    <w:name w:val="页眉 Char"/>
    <w:link w:val="aff1"/>
    <w:rsid w:val="0076408F"/>
    <w:rPr>
      <w:rFonts w:ascii="宋体" w:eastAsia="宋体" w:hAnsi="宋体" w:cs="宋体"/>
      <w:kern w:val="0"/>
      <w:sz w:val="16"/>
      <w:szCs w:val="18"/>
    </w:rPr>
  </w:style>
  <w:style w:type="paragraph" w:customStyle="1" w:styleId="aff2">
    <w:name w:val="引用标志"/>
    <w:basedOn w:val="a3"/>
    <w:next w:val="a3"/>
    <w:rsid w:val="0076408F"/>
  </w:style>
  <w:style w:type="paragraph" w:styleId="aff3">
    <w:name w:val="Normal Indent"/>
    <w:basedOn w:val="a3"/>
    <w:uiPriority w:val="99"/>
    <w:unhideWhenUsed/>
    <w:rsid w:val="0076408F"/>
    <w:pPr>
      <w:ind w:firstLineChars="200" w:firstLine="420"/>
    </w:pPr>
    <w:rPr>
      <w:kern w:val="2"/>
    </w:rPr>
  </w:style>
  <w:style w:type="paragraph" w:styleId="aff4">
    <w:name w:val="Body Text"/>
    <w:basedOn w:val="a3"/>
    <w:link w:val="Char7"/>
    <w:rsid w:val="0076408F"/>
    <w:pPr>
      <w:widowControl w:val="0"/>
      <w:spacing w:after="120"/>
      <w:jc w:val="both"/>
    </w:pPr>
    <w:rPr>
      <w:rFonts w:ascii="Times New Roman" w:hAnsi="Times New Roman" w:cs="Times New Roman"/>
      <w:kern w:val="2"/>
      <w:szCs w:val="20"/>
    </w:rPr>
  </w:style>
  <w:style w:type="character" w:customStyle="1" w:styleId="Char7">
    <w:name w:val="正文文本 Char"/>
    <w:basedOn w:val="a4"/>
    <w:link w:val="aff4"/>
    <w:rsid w:val="0076408F"/>
    <w:rPr>
      <w:rFonts w:ascii="Times New Roman" w:eastAsia="宋体" w:hAnsi="Times New Roman" w:cs="Times New Roman"/>
      <w:szCs w:val="20"/>
    </w:rPr>
  </w:style>
  <w:style w:type="table" w:customStyle="1" w:styleId="13">
    <w:name w:val="网格型1"/>
    <w:basedOn w:val="a5"/>
    <w:next w:val="afb"/>
    <w:qFormat/>
    <w:rsid w:val="00883581"/>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rsid w:val="00DA4D1C"/>
    <w:rPr>
      <w:color w:val="808080"/>
      <w:shd w:val="clear" w:color="auto" w:fill="E6E6E6"/>
    </w:rPr>
  </w:style>
  <w:style w:type="table" w:customStyle="1" w:styleId="21">
    <w:name w:val="网格型2"/>
    <w:basedOn w:val="a5"/>
    <w:next w:val="afb"/>
    <w:qFormat/>
    <w:rsid w:val="00A375DA"/>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5">
    <w:name w:val="annotation subject"/>
    <w:basedOn w:val="af2"/>
    <w:next w:val="af2"/>
    <w:link w:val="Char8"/>
    <w:uiPriority w:val="99"/>
    <w:semiHidden/>
    <w:unhideWhenUsed/>
    <w:rsid w:val="00346FEC"/>
    <w:pPr>
      <w:spacing w:line="240" w:lineRule="auto"/>
    </w:pPr>
    <w:rPr>
      <w:rFonts w:ascii="宋体" w:eastAsia="宋体" w:hAnsi="宋体"/>
      <w:b/>
      <w:bCs/>
      <w:sz w:val="21"/>
      <w:szCs w:val="22"/>
    </w:rPr>
  </w:style>
  <w:style w:type="character" w:customStyle="1" w:styleId="Char8">
    <w:name w:val="批注主题 Char"/>
    <w:basedOn w:val="Char3"/>
    <w:link w:val="aff5"/>
    <w:uiPriority w:val="99"/>
    <w:semiHidden/>
    <w:rsid w:val="00346FEC"/>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000789">
      <w:bodyDiv w:val="1"/>
      <w:marLeft w:val="0"/>
      <w:marRight w:val="0"/>
      <w:marTop w:val="0"/>
      <w:marBottom w:val="0"/>
      <w:divBdr>
        <w:top w:val="none" w:sz="0" w:space="0" w:color="auto"/>
        <w:left w:val="none" w:sz="0" w:space="0" w:color="auto"/>
        <w:bottom w:val="none" w:sz="0" w:space="0" w:color="auto"/>
        <w:right w:val="none" w:sz="0" w:space="0" w:color="auto"/>
      </w:divBdr>
    </w:div>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angc@zucc.edu.c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Documents/Tencent%20Files/1103057282/Image/C2C/%5bY%7dH$)K511~JHFGU%7dQL%608%250.png" TargetMode="External"/><Relationship Id="rId17" Type="http://schemas.openxmlformats.org/officeDocument/2006/relationships/footer" Target="footer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hyperlink" Target="mailto:yangc@zucc.edu.cn"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31601390@stu.zucc.edu.c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B2882-B63C-4133-8516-CED7EB1B8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0</TotalTime>
  <Pages>32</Pages>
  <Words>3627</Words>
  <Characters>20675</Characters>
  <Application>Microsoft Office Word</Application>
  <DocSecurity>0</DocSecurity>
  <Lines>172</Lines>
  <Paragraphs>48</Paragraphs>
  <ScaleCrop>false</ScaleCrop>
  <Company/>
  <LinksUpToDate>false</LinksUpToDate>
  <CharactersWithSpaces>24254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2018-11-11T02:40:00Z</dcterms:created>
  <dcterms:modified xsi:type="dcterms:W3CDTF">2018-11-11T02:40:00Z</dcterms:modified>
</cp:coreProperties>
</file>