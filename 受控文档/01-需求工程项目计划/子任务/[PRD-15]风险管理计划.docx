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C522" w14:textId="0CD4D8FC" w:rsidR="00BB7570" w:rsidRDefault="00BB7570" w:rsidP="00BB757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C94FF6E" wp14:editId="5B180E87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0DF" w14:textId="77777777" w:rsidR="00BB7570" w:rsidRDefault="00BB7570" w:rsidP="00BB7570">
      <w:pPr>
        <w:jc w:val="center"/>
        <w:rPr>
          <w:b/>
        </w:rPr>
      </w:pPr>
    </w:p>
    <w:p w14:paraId="21853BB5" w14:textId="77777777" w:rsidR="00BB7570" w:rsidRDefault="00BB7570" w:rsidP="00BB7570">
      <w:pPr>
        <w:jc w:val="center"/>
        <w:rPr>
          <w:b/>
        </w:rPr>
      </w:pPr>
    </w:p>
    <w:p w14:paraId="0F50496D" w14:textId="77777777" w:rsidR="00BB7570" w:rsidRDefault="00BB7570" w:rsidP="00BB7570">
      <w:pPr>
        <w:rPr>
          <w:b/>
        </w:rPr>
      </w:pPr>
    </w:p>
    <w:p w14:paraId="161D96B1" w14:textId="77777777" w:rsidR="00BB7570" w:rsidRPr="00A51AA3" w:rsidRDefault="00BB7570" w:rsidP="00BB757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B7570" w14:paraId="190BB067" w14:textId="77777777" w:rsidTr="00846241">
        <w:tc>
          <w:tcPr>
            <w:tcW w:w="2653" w:type="dxa"/>
            <w:vMerge w:val="restart"/>
            <w:shd w:val="clear" w:color="auto" w:fill="auto"/>
          </w:tcPr>
          <w:p w14:paraId="082AD1B5" w14:textId="77777777" w:rsidR="00BB7570" w:rsidRDefault="00BB7570" w:rsidP="00846241">
            <w:r>
              <w:rPr>
                <w:rFonts w:hint="eastAsia"/>
              </w:rPr>
              <w:t>文件状态：</w:t>
            </w:r>
          </w:p>
          <w:p w14:paraId="6DBBB237" w14:textId="77777777" w:rsidR="00BB7570" w:rsidRDefault="00BB7570" w:rsidP="00846241">
            <w:r>
              <w:rPr>
                <w:rFonts w:hint="eastAsia"/>
              </w:rPr>
              <w:t xml:space="preserve">　[√ ]草稿</w:t>
            </w:r>
          </w:p>
          <w:p w14:paraId="54B0E14A" w14:textId="77777777" w:rsidR="00BB7570" w:rsidRDefault="00BB7570" w:rsidP="00846241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0BFB0B9" w14:textId="77777777" w:rsidR="00BB7570" w:rsidRDefault="00BB7570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4EB5EB4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49D13C2" w14:textId="1753910F" w:rsidR="00BB7570" w:rsidRPr="00F52AE7" w:rsidRDefault="00BB7570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 w:rsidR="00BB7570" w14:paraId="6EDC40BE" w14:textId="77777777" w:rsidTr="00846241">
        <w:tc>
          <w:tcPr>
            <w:tcW w:w="2653" w:type="dxa"/>
            <w:vMerge/>
            <w:shd w:val="clear" w:color="auto" w:fill="auto"/>
          </w:tcPr>
          <w:p w14:paraId="707B185C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3D62836C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758A5C6" w14:textId="77777777" w:rsidR="00BB7570" w:rsidRPr="00F52AE7" w:rsidRDefault="00BB7570" w:rsidP="00846241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BB7570" w14:paraId="4C826160" w14:textId="77777777" w:rsidTr="00846241">
        <w:tc>
          <w:tcPr>
            <w:tcW w:w="2653" w:type="dxa"/>
            <w:vMerge/>
            <w:shd w:val="clear" w:color="auto" w:fill="auto"/>
          </w:tcPr>
          <w:p w14:paraId="12ACB27C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06480376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3B97320" w14:textId="2AD7D1A5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BB7570" w14:paraId="2DD63A3E" w14:textId="77777777" w:rsidTr="00846241">
        <w:tc>
          <w:tcPr>
            <w:tcW w:w="2653" w:type="dxa"/>
            <w:vMerge/>
            <w:shd w:val="clear" w:color="auto" w:fill="auto"/>
          </w:tcPr>
          <w:p w14:paraId="40DE760B" w14:textId="77777777" w:rsidR="00BB7570" w:rsidRDefault="00BB7570" w:rsidP="00846241"/>
        </w:tc>
        <w:tc>
          <w:tcPr>
            <w:tcW w:w="1170" w:type="dxa"/>
            <w:shd w:val="clear" w:color="auto" w:fill="BEBEBE"/>
          </w:tcPr>
          <w:p w14:paraId="3163597E" w14:textId="77777777" w:rsidR="00BB7570" w:rsidRPr="00F52AE7" w:rsidRDefault="00BB7570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6CF3EA" w14:textId="2E373DFF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-1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</w:tbl>
    <w:p w14:paraId="0E851506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2843902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R</w:t>
      </w:r>
      <w:r w:rsidRPr="00861AC2">
        <w:rPr>
          <w:rFonts w:cs="Times New Roman"/>
          <w:b/>
          <w:spacing w:val="15"/>
          <w:sz w:val="32"/>
          <w:szCs w:val="56"/>
        </w:rPr>
        <w:t xml:space="preserve">isk management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458BD38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03F8930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7EBC6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F47BC" w14:textId="77777777" w:rsidR="00BB7570" w:rsidRPr="00021BB3" w:rsidRDefault="00BB7570" w:rsidP="00BB7570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35277724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BB7570" w14:paraId="15E32B9C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3A3FE298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FE4BF41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4589F8E1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91DA887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61D7263F" w14:textId="77777777" w:rsidR="00BB7570" w:rsidRPr="00F52AE7" w:rsidRDefault="00BB7570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BB7570" w14:paraId="0C26B956" w14:textId="77777777" w:rsidTr="00846241">
        <w:trPr>
          <w:trHeight w:val="90"/>
        </w:trPr>
        <w:tc>
          <w:tcPr>
            <w:tcW w:w="1269" w:type="dxa"/>
          </w:tcPr>
          <w:p w14:paraId="470CC8A7" w14:textId="77777777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507A855C" w14:textId="695A6372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14:paraId="075AFA55" w14:textId="46CB0E34" w:rsidR="00BB7570" w:rsidRPr="00F52AE7" w:rsidRDefault="00BB7570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48425589" w14:textId="36E2908F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72" w:type="dxa"/>
          </w:tcPr>
          <w:p w14:paraId="33D84DA0" w14:textId="77777777" w:rsidR="00BB7570" w:rsidRPr="00F52AE7" w:rsidRDefault="00BB7570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4A0D349" w14:textId="77777777" w:rsidR="00BB7570" w:rsidRPr="00021BB3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8D67674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8B1F4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3C9AAD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06A030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C13E6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D43CD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2DE4BD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AACCCB8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236B989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789F0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678A1DB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3CE64D1D" w14:textId="77777777" w:rsidR="00BB7570" w:rsidRDefault="00BB7570" w:rsidP="00BB7570">
          <w:pPr>
            <w:pStyle w:val="TOC"/>
          </w:pPr>
          <w:r>
            <w:rPr>
              <w:lang w:val="zh-CN"/>
            </w:rPr>
            <w:t>目录</w:t>
          </w:r>
        </w:p>
        <w:p w14:paraId="6E5C051C" w14:textId="3D2501F7" w:rsidR="00BB7570" w:rsidRDefault="00BB757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7724" w:history="1"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731BD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E88C" w14:textId="219073F5" w:rsidR="00BB7570" w:rsidRDefault="00BB757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5" w:history="1">
            <w:r w:rsidRPr="004731BD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731BD">
              <w:rPr>
                <w:rStyle w:val="ab"/>
                <w:noProof/>
              </w:rPr>
              <w:t>项目风险类别定义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39EC" w14:textId="583F4F42" w:rsidR="00BB7570" w:rsidRDefault="00BB757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6" w:history="1">
            <w:r w:rsidRPr="004731BD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731BD">
              <w:rPr>
                <w:rStyle w:val="ab"/>
                <w:noProof/>
              </w:rPr>
              <w:t>项目风险概率和影响定义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DE43" w14:textId="19AB0396" w:rsidR="00BB7570" w:rsidRDefault="00BB757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7727" w:history="1">
            <w:r w:rsidRPr="004731BD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731BD">
              <w:rPr>
                <w:rStyle w:val="ab"/>
                <w:noProof/>
              </w:rPr>
              <w:t>风险评估及控制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F419" w14:textId="76B08E9D" w:rsidR="00BB7570" w:rsidRDefault="00BB7570" w:rsidP="00BB7570">
          <w:r>
            <w:rPr>
              <w:b/>
              <w:bCs/>
              <w:lang w:val="zh-CN"/>
            </w:rPr>
            <w:fldChar w:fldCharType="end"/>
          </w:r>
        </w:p>
      </w:sdtContent>
    </w:sdt>
    <w:p w14:paraId="742615A8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19BF2C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C7DF9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0" w:name="_GoBack"/>
      <w:bookmarkEnd w:id="10"/>
    </w:p>
    <w:p w14:paraId="00DA61C8" w14:textId="4C803CBE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A724EE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54E5DDAB" w14:textId="1725B9C9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5506F9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1175C2D1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62F1AB" w14:textId="77777777" w:rsidR="00BB7570" w:rsidRDefault="00BB7570" w:rsidP="00BB7570">
      <w:pPr>
        <w:pStyle w:val="a"/>
      </w:pPr>
      <w:bookmarkStart w:id="11" w:name="_Toc496816799"/>
      <w:bookmarkStart w:id="12" w:name="_Toc530709134"/>
      <w:bookmarkStart w:id="13" w:name="_Toc535277725"/>
      <w:r>
        <w:lastRenderedPageBreak/>
        <w:t>项目风险类别定义</w:t>
      </w:r>
      <w:bookmarkEnd w:id="11"/>
      <w:bookmarkEnd w:id="12"/>
      <w:bookmarkEnd w:id="13"/>
    </w:p>
    <w:tbl>
      <w:tblPr>
        <w:tblStyle w:val="ae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BB7570" w14:paraId="7614F37C" w14:textId="77777777" w:rsidTr="00846241">
        <w:tc>
          <w:tcPr>
            <w:tcW w:w="1667" w:type="dxa"/>
            <w:shd w:val="clear" w:color="auto" w:fill="B4C6E7" w:themeFill="accent1" w:themeFillTint="66"/>
          </w:tcPr>
          <w:p w14:paraId="09DE0338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风险类别</w:t>
            </w:r>
          </w:p>
        </w:tc>
        <w:tc>
          <w:tcPr>
            <w:tcW w:w="6465" w:type="dxa"/>
            <w:shd w:val="clear" w:color="auto" w:fill="B4C6E7" w:themeFill="accent1" w:themeFillTint="66"/>
          </w:tcPr>
          <w:p w14:paraId="252E2382" w14:textId="77777777" w:rsidR="00BB7570" w:rsidRDefault="00BB7570" w:rsidP="00846241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B7570" w14:paraId="1A45BD2B" w14:textId="77777777" w:rsidTr="00846241">
        <w:tc>
          <w:tcPr>
            <w:tcW w:w="1667" w:type="dxa"/>
            <w:shd w:val="clear" w:color="auto" w:fill="auto"/>
          </w:tcPr>
          <w:p w14:paraId="1CCDE445" w14:textId="77777777" w:rsidR="00BB7570" w:rsidRDefault="00BB7570" w:rsidP="00846241"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</w:tcPr>
          <w:p w14:paraId="21BAE73C" w14:textId="77777777" w:rsidR="00BB7570" w:rsidRDefault="00BB7570" w:rsidP="00846241"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 w:rsidR="00BB7570" w14:paraId="792F81FB" w14:textId="77777777" w:rsidTr="00846241">
        <w:tc>
          <w:tcPr>
            <w:tcW w:w="1667" w:type="dxa"/>
            <w:shd w:val="clear" w:color="auto" w:fill="auto"/>
          </w:tcPr>
          <w:p w14:paraId="0076E255" w14:textId="77777777" w:rsidR="00BB7570" w:rsidRDefault="00BB7570" w:rsidP="00846241"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</w:tcPr>
          <w:p w14:paraId="6BD583D5" w14:textId="77777777" w:rsidR="00BB7570" w:rsidRDefault="00BB7570" w:rsidP="00846241"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 w:rsidR="00BB7570" w14:paraId="1930ABD0" w14:textId="77777777" w:rsidTr="00846241">
        <w:tc>
          <w:tcPr>
            <w:tcW w:w="1667" w:type="dxa"/>
            <w:shd w:val="clear" w:color="auto" w:fill="auto"/>
          </w:tcPr>
          <w:p w14:paraId="2E9A6C73" w14:textId="77777777" w:rsidR="00BB7570" w:rsidRDefault="00BB7570" w:rsidP="00846241"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</w:tcPr>
          <w:p w14:paraId="753F51C3" w14:textId="77777777" w:rsidR="00BB7570" w:rsidRDefault="00BB7570" w:rsidP="00846241"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 w:rsidR="00BB7570" w14:paraId="32DE3194" w14:textId="77777777" w:rsidTr="00846241">
        <w:tc>
          <w:tcPr>
            <w:tcW w:w="1667" w:type="dxa"/>
            <w:shd w:val="clear" w:color="auto" w:fill="auto"/>
          </w:tcPr>
          <w:p w14:paraId="7B3C1BB5" w14:textId="77777777" w:rsidR="00BB7570" w:rsidRDefault="00BB7570" w:rsidP="00846241"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</w:tcPr>
          <w:p w14:paraId="4BFFE417" w14:textId="77777777" w:rsidR="00BB7570" w:rsidRDefault="00BB7570" w:rsidP="00846241"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 w:rsidR="00BB7570" w14:paraId="3C099B9E" w14:textId="77777777" w:rsidTr="00846241">
        <w:tc>
          <w:tcPr>
            <w:tcW w:w="1667" w:type="dxa"/>
            <w:shd w:val="clear" w:color="auto" w:fill="auto"/>
          </w:tcPr>
          <w:p w14:paraId="1120D1D6" w14:textId="77777777" w:rsidR="00BB7570" w:rsidRDefault="00BB7570" w:rsidP="00846241"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</w:tcPr>
          <w:p w14:paraId="331EB4C4" w14:textId="77777777" w:rsidR="00BB7570" w:rsidRDefault="00BB7570" w:rsidP="00846241"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 w14:paraId="57A3E320" w14:textId="77777777" w:rsidR="00BB7570" w:rsidRDefault="00BB7570" w:rsidP="00BB7570">
      <w:pPr>
        <w:pStyle w:val="a0"/>
        <w:numPr>
          <w:ilvl w:val="0"/>
          <w:numId w:val="0"/>
        </w:numPr>
        <w:ind w:left="709"/>
      </w:pPr>
      <w:bookmarkStart w:id="14" w:name="_Toc496816800"/>
    </w:p>
    <w:p w14:paraId="454D1D97" w14:textId="77777777" w:rsidR="00BB7570" w:rsidRDefault="00BB7570" w:rsidP="00BB7570"/>
    <w:p w14:paraId="3A74F0F7" w14:textId="77777777" w:rsidR="00BB7570" w:rsidRDefault="00BB7570" w:rsidP="00BB7570">
      <w:pPr>
        <w:pStyle w:val="a"/>
      </w:pPr>
      <w:bookmarkStart w:id="15" w:name="_Toc530709135"/>
      <w:bookmarkStart w:id="16" w:name="_Toc535277726"/>
      <w:r>
        <w:t>项目风险概率和影响定义</w:t>
      </w:r>
      <w:bookmarkEnd w:id="14"/>
      <w:bookmarkEnd w:id="15"/>
      <w:bookmarkEnd w:id="1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BB7570" w14:paraId="4F5E8A4E" w14:textId="77777777" w:rsidTr="00846241">
        <w:trPr>
          <w:trHeight w:val="285"/>
          <w:jc w:val="center"/>
        </w:trPr>
        <w:tc>
          <w:tcPr>
            <w:tcW w:w="644" w:type="dxa"/>
            <w:shd w:val="clear" w:color="auto" w:fill="B4C6E7" w:themeFill="accent1" w:themeFillTint="66"/>
            <w:vAlign w:val="center"/>
          </w:tcPr>
          <w:p w14:paraId="334CF5AB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</w:tcPr>
          <w:p w14:paraId="2A7974F8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0890B63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14:paraId="74869EC4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4C6E7" w:themeFill="accent1" w:themeFillTint="66"/>
            <w:vAlign w:val="center"/>
          </w:tcPr>
          <w:p w14:paraId="6B85C22E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4C6E7" w:themeFill="accent1" w:themeFillTint="66"/>
            <w:vAlign w:val="center"/>
          </w:tcPr>
          <w:p w14:paraId="05775E05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BB7570" w14:paraId="25774000" w14:textId="77777777" w:rsidTr="00846241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4C6E7" w:themeFill="accent1" w:themeFillTint="66"/>
            <w:vAlign w:val="center"/>
          </w:tcPr>
          <w:p w14:paraId="78ECBDC8" w14:textId="77777777" w:rsidR="00BB7570" w:rsidRDefault="00BB7570" w:rsidP="00846241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98DA1" w14:textId="77777777" w:rsidR="00BB7570" w:rsidRDefault="00BB7570" w:rsidP="00846241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14:paraId="13FB2997" w14:textId="77777777" w:rsidR="00BB7570" w:rsidRDefault="00BB7570" w:rsidP="00846241">
            <w:r>
              <w:rPr>
                <w:rFonts w:hint="eastAsia"/>
              </w:rPr>
              <w:t>表示发生的可能性</w:t>
            </w:r>
          </w:p>
        </w:tc>
      </w:tr>
      <w:tr w:rsidR="00BB7570" w14:paraId="49CBEFAD" w14:textId="77777777" w:rsidTr="00846241">
        <w:trPr>
          <w:trHeight w:val="285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6ADF180A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BAA21E2" w14:textId="77777777" w:rsidR="00BB7570" w:rsidRDefault="00BB7570" w:rsidP="00846241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14:paraId="18E2A476" w14:textId="77777777" w:rsidR="00BB7570" w:rsidRDefault="00BB7570" w:rsidP="00846241"/>
        </w:tc>
      </w:tr>
      <w:tr w:rsidR="00BB7570" w14:paraId="590AF4B3" w14:textId="77777777" w:rsidTr="00846241">
        <w:trPr>
          <w:trHeight w:val="285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2FB68B27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9051FB4" w14:textId="77777777" w:rsidR="00BB7570" w:rsidRDefault="00BB7570" w:rsidP="00846241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14:paraId="249DE946" w14:textId="77777777" w:rsidR="00BB7570" w:rsidRDefault="00BB7570" w:rsidP="00846241"/>
        </w:tc>
      </w:tr>
      <w:tr w:rsidR="00BB7570" w14:paraId="1E00F0D6" w14:textId="77777777" w:rsidTr="00846241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4C6E7" w:themeFill="accent1" w:themeFillTint="66"/>
            <w:vAlign w:val="center"/>
          </w:tcPr>
          <w:p w14:paraId="145A61CE" w14:textId="77777777" w:rsidR="00BB7570" w:rsidRDefault="00BB7570" w:rsidP="00846241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6C917" w14:textId="77777777" w:rsidR="00BB7570" w:rsidRDefault="00BB7570" w:rsidP="00846241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3D6C79" w14:textId="77777777" w:rsidR="00BB7570" w:rsidRDefault="00BB7570" w:rsidP="00846241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3770DC3" w14:textId="77777777" w:rsidR="00BB7570" w:rsidRDefault="00BB7570" w:rsidP="00846241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4957C755" w14:textId="77777777" w:rsidR="00BB7570" w:rsidRDefault="00BB7570" w:rsidP="00846241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786EB62" w14:textId="77777777" w:rsidR="00BB7570" w:rsidRDefault="00BB7570" w:rsidP="00846241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BB7570" w14:paraId="2E602EF4" w14:textId="77777777" w:rsidTr="00846241">
        <w:trPr>
          <w:trHeight w:val="510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2523FA3D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7043CE59" w14:textId="77777777" w:rsidR="00BB7570" w:rsidRDefault="00BB7570" w:rsidP="00846241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502484" w14:textId="77777777" w:rsidR="00BB7570" w:rsidRDefault="00BB7570" w:rsidP="00846241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95C348" w14:textId="77777777" w:rsidR="00BB7570" w:rsidRDefault="00BB7570" w:rsidP="00846241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29716737" w14:textId="77777777" w:rsidR="00BB7570" w:rsidRDefault="00BB7570" w:rsidP="00846241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E917C72" w14:textId="77777777" w:rsidR="00BB7570" w:rsidRDefault="00BB7570" w:rsidP="00846241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BB7570" w14:paraId="1B2DADD6" w14:textId="77777777" w:rsidTr="00846241">
        <w:trPr>
          <w:trHeight w:val="720"/>
          <w:jc w:val="center"/>
        </w:trPr>
        <w:tc>
          <w:tcPr>
            <w:tcW w:w="644" w:type="dxa"/>
            <w:vMerge/>
            <w:shd w:val="clear" w:color="auto" w:fill="B4C6E7" w:themeFill="accent1" w:themeFillTint="66"/>
            <w:vAlign w:val="center"/>
          </w:tcPr>
          <w:p w14:paraId="3AF62520" w14:textId="77777777" w:rsidR="00BB7570" w:rsidRDefault="00BB7570" w:rsidP="00846241"/>
        </w:tc>
        <w:tc>
          <w:tcPr>
            <w:tcW w:w="992" w:type="dxa"/>
            <w:shd w:val="clear" w:color="auto" w:fill="auto"/>
            <w:vAlign w:val="center"/>
          </w:tcPr>
          <w:p w14:paraId="0FFB1857" w14:textId="77777777" w:rsidR="00BB7570" w:rsidRDefault="00BB7570" w:rsidP="00846241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E181AC" w14:textId="77777777" w:rsidR="00BB7570" w:rsidRDefault="00BB7570" w:rsidP="00846241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C386294" w14:textId="77777777" w:rsidR="00BB7570" w:rsidRDefault="00BB7570" w:rsidP="00846241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3A2A78FF" w14:textId="77777777" w:rsidR="00BB7570" w:rsidRDefault="00BB7570" w:rsidP="00846241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A708F14" w14:textId="77777777" w:rsidR="00BB7570" w:rsidRDefault="00BB7570" w:rsidP="00846241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14:paraId="4272ADBA" w14:textId="77777777" w:rsidR="00BB7570" w:rsidRDefault="00BB7570" w:rsidP="00BB7570"/>
    <w:p w14:paraId="447FA13F" w14:textId="77777777" w:rsidR="00BB7570" w:rsidRDefault="00BB7570" w:rsidP="00BB7570">
      <w:pPr>
        <w:pStyle w:val="a"/>
      </w:pPr>
      <w:bookmarkStart w:id="17" w:name="_Toc496816802"/>
      <w:bookmarkStart w:id="18" w:name="_Toc530709136"/>
      <w:bookmarkStart w:id="19" w:name="_Toc535277727"/>
      <w:r>
        <w:t>风险评估</w:t>
      </w:r>
      <w:bookmarkEnd w:id="17"/>
      <w:r>
        <w:rPr>
          <w:rFonts w:hint="eastAsia"/>
        </w:rPr>
        <w:t>及控制</w:t>
      </w:r>
      <w:bookmarkEnd w:id="18"/>
      <w:bookmarkEnd w:id="19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20" w:author="hyx" w:date="2018-11-10T14:45:00Z">
          <w:tblPr>
            <w:tblW w:w="829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67"/>
        <w:gridCol w:w="1157"/>
        <w:gridCol w:w="903"/>
        <w:gridCol w:w="1625"/>
        <w:gridCol w:w="1157"/>
        <w:gridCol w:w="1157"/>
        <w:gridCol w:w="1130"/>
        <w:tblGridChange w:id="21">
          <w:tblGrid>
            <w:gridCol w:w="113"/>
            <w:gridCol w:w="1054"/>
            <w:gridCol w:w="113"/>
            <w:gridCol w:w="1044"/>
            <w:gridCol w:w="113"/>
            <w:gridCol w:w="903"/>
            <w:gridCol w:w="141"/>
            <w:gridCol w:w="1371"/>
            <w:gridCol w:w="113"/>
            <w:gridCol w:w="1044"/>
            <w:gridCol w:w="113"/>
            <w:gridCol w:w="1044"/>
            <w:gridCol w:w="113"/>
            <w:gridCol w:w="1017"/>
            <w:gridCol w:w="113"/>
          </w:tblGrid>
        </w:tblGridChange>
      </w:tblGrid>
      <w:tr w:rsidR="00BB7570" w14:paraId="6A280FD0" w14:textId="77777777" w:rsidTr="00846241">
        <w:trPr>
          <w:trPrChange w:id="22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B4C6E7" w:themeFill="accent1" w:themeFillTint="66"/>
            <w:tcPrChange w:id="23" w:author="hyx" w:date="2018-11-10T14:45:00Z">
              <w:tcPr>
                <w:tcW w:w="1167" w:type="dxa"/>
                <w:gridSpan w:val="2"/>
                <w:shd w:val="clear" w:color="auto" w:fill="B4C6E7" w:themeFill="accent1" w:themeFillTint="66"/>
              </w:tcPr>
            </w:tcPrChange>
          </w:tcPr>
          <w:p w14:paraId="6F59BE35" w14:textId="77777777" w:rsidR="00BB7570" w:rsidRDefault="00BB7570" w:rsidP="00846241">
            <w:pPr>
              <w:rPr>
                <w:b/>
              </w:rPr>
              <w:pPrChange w:id="24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4C6E7" w:themeFill="accent1" w:themeFillTint="66"/>
            <w:tcPrChange w:id="25" w:author="hyx" w:date="2018-11-10T14:45:00Z">
              <w:tcPr>
                <w:tcW w:w="1157" w:type="dxa"/>
                <w:gridSpan w:val="2"/>
                <w:shd w:val="clear" w:color="auto" w:fill="B4C6E7" w:themeFill="accent1" w:themeFillTint="66"/>
              </w:tcPr>
            </w:tcPrChange>
          </w:tcPr>
          <w:p w14:paraId="60E2ECAA" w14:textId="77777777" w:rsidR="00BB7570" w:rsidRDefault="00BB7570" w:rsidP="00846241">
            <w:pPr>
              <w:pPrChange w:id="26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903" w:type="dxa"/>
            <w:shd w:val="clear" w:color="auto" w:fill="B4C6E7" w:themeFill="accent1" w:themeFillTint="66"/>
            <w:tcPrChange w:id="27" w:author="hyx" w:date="2018-11-10T14:45:00Z">
              <w:tcPr>
                <w:tcW w:w="1157" w:type="dxa"/>
                <w:gridSpan w:val="3"/>
                <w:shd w:val="clear" w:color="auto" w:fill="B4C6E7" w:themeFill="accent1" w:themeFillTint="66"/>
              </w:tcPr>
            </w:tcPrChange>
          </w:tcPr>
          <w:p w14:paraId="7C9E27DF" w14:textId="77777777" w:rsidR="00BB7570" w:rsidRDefault="00BB7570" w:rsidP="00846241">
            <w:pPr>
              <w:pPrChange w:id="28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625" w:type="dxa"/>
            <w:shd w:val="clear" w:color="auto" w:fill="B4C6E7" w:themeFill="accent1" w:themeFillTint="66"/>
            <w:tcPrChange w:id="29" w:author="hyx" w:date="2018-11-10T14:45:00Z">
              <w:tcPr>
                <w:tcW w:w="1371" w:type="dxa"/>
                <w:shd w:val="clear" w:color="auto" w:fill="B4C6E7" w:themeFill="accent1" w:themeFillTint="66"/>
              </w:tcPr>
            </w:tcPrChange>
          </w:tcPr>
          <w:p w14:paraId="5A6C885A" w14:textId="77777777" w:rsidR="00BB7570" w:rsidRDefault="00BB7570" w:rsidP="00846241">
            <w:pPr>
              <w:pPrChange w:id="30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4C6E7" w:themeFill="accent1" w:themeFillTint="66"/>
            <w:tcPrChange w:id="31" w:author="hyx" w:date="2018-11-10T14:45:00Z">
              <w:tcPr>
                <w:tcW w:w="1157" w:type="dxa"/>
                <w:gridSpan w:val="2"/>
                <w:shd w:val="clear" w:color="auto" w:fill="B4C6E7" w:themeFill="accent1" w:themeFillTint="66"/>
              </w:tcPr>
            </w:tcPrChange>
          </w:tcPr>
          <w:p w14:paraId="10B7C5BB" w14:textId="77777777" w:rsidR="00BB7570" w:rsidRDefault="00BB7570" w:rsidP="00846241">
            <w:pPr>
              <w:pPrChange w:id="32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4C6E7" w:themeFill="accent1" w:themeFillTint="66"/>
            <w:tcPrChange w:id="33" w:author="hyx" w:date="2018-11-10T14:45:00Z">
              <w:tcPr>
                <w:tcW w:w="1157" w:type="dxa"/>
                <w:gridSpan w:val="2"/>
                <w:shd w:val="clear" w:color="auto" w:fill="B4C6E7" w:themeFill="accent1" w:themeFillTint="66"/>
              </w:tcPr>
            </w:tcPrChange>
          </w:tcPr>
          <w:p w14:paraId="75295306" w14:textId="77777777" w:rsidR="00BB7570" w:rsidRDefault="00BB7570" w:rsidP="00846241">
            <w:pPr>
              <w:rPr>
                <w:b/>
              </w:rPr>
              <w:pPrChange w:id="34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4C6E7" w:themeFill="accent1" w:themeFillTint="66"/>
            <w:tcPrChange w:id="35" w:author="hyx" w:date="2018-11-10T14:45:00Z">
              <w:tcPr>
                <w:tcW w:w="1130" w:type="dxa"/>
                <w:gridSpan w:val="2"/>
                <w:shd w:val="clear" w:color="auto" w:fill="B4C6E7" w:themeFill="accent1" w:themeFillTint="66"/>
              </w:tcPr>
            </w:tcPrChange>
          </w:tcPr>
          <w:p w14:paraId="4D6300F2" w14:textId="77777777" w:rsidR="00BB7570" w:rsidRDefault="00BB7570" w:rsidP="00846241">
            <w:pPr>
              <w:rPr>
                <w:b/>
              </w:rPr>
              <w:pPrChange w:id="36" w:author="hyx" w:date="2018-11-10T14:45:00Z">
                <w:pPr>
                  <w:ind w:firstLine="422"/>
                </w:pPr>
              </w:pPrChange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 w:rsidR="00BB7570" w14:paraId="1146ACB0" w14:textId="77777777" w:rsidTr="00846241">
        <w:trPr>
          <w:trPrChange w:id="37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auto"/>
            <w:tcPrChange w:id="38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1DF39ED8" w14:textId="77777777" w:rsidR="00BB7570" w:rsidRDefault="00BB7570" w:rsidP="00846241">
            <w:pPr>
              <w:pPrChange w:id="39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  <w:tcPrChange w:id="4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62176BF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41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CD552A7" w14:textId="77777777" w:rsidR="00BB7570" w:rsidRDefault="00BB7570" w:rsidP="00846241">
            <w:pPr>
              <w:pPrChange w:id="42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4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4ED0C5A1" w14:textId="77777777" w:rsidR="00BB7570" w:rsidRDefault="00BB7570" w:rsidP="00846241">
            <w:pPr>
              <w:pPrChange w:id="44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项目经理（黄叶轩）提前改变任务的分配，他人顶上</w:t>
            </w:r>
          </w:p>
        </w:tc>
        <w:tc>
          <w:tcPr>
            <w:tcW w:w="1157" w:type="dxa"/>
            <w:shd w:val="clear" w:color="auto" w:fill="auto"/>
            <w:tcPrChange w:id="4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A3AA028" w14:textId="77777777" w:rsidR="00BB7570" w:rsidRDefault="00BB7570" w:rsidP="00846241">
            <w:pPr>
              <w:pPrChange w:id="4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4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61F033B" w14:textId="77777777" w:rsidR="00BB7570" w:rsidRDefault="00BB7570" w:rsidP="00846241">
            <w:pPr>
              <w:pPrChange w:id="4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49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1ECBF36F" w14:textId="77777777" w:rsidR="00BB7570" w:rsidRDefault="00BB7570" w:rsidP="00846241">
            <w:pPr>
              <w:pPrChange w:id="5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</w:p>
        </w:tc>
      </w:tr>
      <w:tr w:rsidR="00BB7570" w14:paraId="663FF6C4" w14:textId="77777777" w:rsidTr="00846241">
        <w:trPr>
          <w:trPrChange w:id="51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auto"/>
            <w:tcPrChange w:id="52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5F5B9ABA" w14:textId="77777777" w:rsidR="00BB7570" w:rsidRDefault="00BB7570" w:rsidP="00846241">
            <w:pPr>
              <w:pPrChange w:id="53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项目成员</w:t>
            </w:r>
            <w:del w:id="54" w:author="hyx" w:date="2018-11-10T15:01:00Z">
              <w:r>
                <w:rPr>
                  <w:rFonts w:hint="eastAsia"/>
                </w:rPr>
                <w:delText>不能实现项目</w:delText>
              </w:r>
            </w:del>
            <w:ins w:id="55" w:author="hyx" w:date="2018-11-10T15:01:00Z">
              <w:r>
                <w:rPr>
                  <w:rFonts w:hint="eastAsia"/>
                </w:rPr>
                <w:t>有技术</w:t>
              </w:r>
            </w:ins>
            <w:ins w:id="56" w:author="hyx" w:date="2018-11-10T15:02:00Z">
              <w:r>
                <w:rPr>
                  <w:rFonts w:hint="eastAsia"/>
                </w:rPr>
                <w:t>不平均</w:t>
              </w:r>
            </w:ins>
          </w:p>
        </w:tc>
        <w:tc>
          <w:tcPr>
            <w:tcW w:w="1157" w:type="dxa"/>
            <w:shd w:val="clear" w:color="auto" w:fill="auto"/>
            <w:tcPrChange w:id="5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84BB3A6" w14:textId="77777777" w:rsidR="00BB7570" w:rsidRDefault="00BB7570" w:rsidP="00846241">
            <w:r>
              <w:rPr>
                <w:rFonts w:hint="eastAsia"/>
              </w:rPr>
              <w:t>技术</w:t>
            </w:r>
          </w:p>
        </w:tc>
        <w:tc>
          <w:tcPr>
            <w:tcW w:w="903" w:type="dxa"/>
            <w:shd w:val="clear" w:color="auto" w:fill="auto"/>
            <w:tcPrChange w:id="58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B37DE97" w14:textId="77777777" w:rsidR="00BB7570" w:rsidRDefault="00BB7570" w:rsidP="00846241">
            <w:pPr>
              <w:pPrChange w:id="59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60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59632749" w14:textId="77777777" w:rsidR="00BB7570" w:rsidRDefault="00BB7570" w:rsidP="00846241">
            <w:pPr>
              <w:pPrChange w:id="61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62" w:author="hyx" w:date="2018-11-10T15:02:00Z">
              <w:r>
                <w:rPr>
                  <w:rFonts w:hint="eastAsia"/>
                </w:rPr>
                <w:delText>制定培训计划</w:delText>
              </w:r>
            </w:del>
            <w:ins w:id="63" w:author="hyx" w:date="2018-11-10T15:02:00Z">
              <w:r>
                <w:rPr>
                  <w:rFonts w:hint="eastAsia"/>
                </w:rPr>
                <w:t>让水平高一点的组员带着学</w:t>
              </w:r>
            </w:ins>
          </w:p>
        </w:tc>
        <w:tc>
          <w:tcPr>
            <w:tcW w:w="1157" w:type="dxa"/>
            <w:shd w:val="clear" w:color="auto" w:fill="auto"/>
            <w:tcPrChange w:id="6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BE71308" w14:textId="77777777" w:rsidR="00BB7570" w:rsidRDefault="00BB7570" w:rsidP="00846241">
            <w:pPr>
              <w:pPrChange w:id="6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66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AD1E8E1" w14:textId="77777777" w:rsidR="00BB7570" w:rsidRDefault="00BB7570" w:rsidP="00846241">
            <w:pPr>
              <w:pPrChange w:id="6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  <w:tcPrChange w:id="68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61DFEACF" w14:textId="77777777" w:rsidR="00BB7570" w:rsidRDefault="00BB7570" w:rsidP="00846241">
            <w:pPr>
              <w:pPrChange w:id="6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R2</w:t>
            </w:r>
          </w:p>
        </w:tc>
      </w:tr>
      <w:tr w:rsidR="00BB7570" w14:paraId="311A5D4A" w14:textId="77777777" w:rsidTr="00846241">
        <w:trPr>
          <w:trPrChange w:id="70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auto"/>
            <w:tcPrChange w:id="71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3EEAA8CD" w14:textId="77777777" w:rsidR="00BB7570" w:rsidRDefault="00BB7570" w:rsidP="00846241">
            <w:pPr>
              <w:pPrChange w:id="72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lastRenderedPageBreak/>
              <w:t>G</w:t>
            </w:r>
            <w:r>
              <w:t>it</w:t>
            </w:r>
            <w:ins w:id="73" w:author="hyx" w:date="2018-11-10T15:03:00Z">
              <w:r>
                <w:rPr>
                  <w:rFonts w:hint="eastAsia"/>
                </w:rPr>
                <w:t>Hub</w:t>
              </w:r>
            </w:ins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  <w:tcPrChange w:id="7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B5A9404" w14:textId="77777777" w:rsidR="00BB7570" w:rsidRDefault="00BB7570" w:rsidP="00846241">
            <w:r>
              <w:rPr>
                <w:rFonts w:hint="eastAsia"/>
              </w:rPr>
              <w:t>TBD</w:t>
            </w:r>
          </w:p>
        </w:tc>
        <w:tc>
          <w:tcPr>
            <w:tcW w:w="903" w:type="dxa"/>
            <w:shd w:val="clear" w:color="auto" w:fill="auto"/>
            <w:tcPrChange w:id="75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CED4B98" w14:textId="77777777" w:rsidR="00BB7570" w:rsidRDefault="00BB7570" w:rsidP="00846241">
            <w:pPr>
              <w:pPrChange w:id="76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77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667A06DE" w14:textId="77777777" w:rsidR="00BB7570" w:rsidRDefault="00BB7570" w:rsidP="00846241">
            <w:pPr>
              <w:pPrChange w:id="78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配置管理员（陈俊仁）</w:t>
            </w:r>
            <w:del w:id="79" w:author="hyx" w:date="2018-11-10T15:03:00Z">
              <w:r>
                <w:rPr>
                  <w:rFonts w:hint="eastAsia"/>
                </w:rPr>
                <w:delText>及时发现，</w:delText>
              </w:r>
            </w:del>
            <w:r>
              <w:rPr>
                <w:rFonts w:hint="eastAsia"/>
              </w:rPr>
              <w:t>用本地版本去创建新的远端仓库</w:t>
            </w:r>
          </w:p>
        </w:tc>
        <w:tc>
          <w:tcPr>
            <w:tcW w:w="1157" w:type="dxa"/>
            <w:shd w:val="clear" w:color="auto" w:fill="auto"/>
            <w:tcPrChange w:id="8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2666E34" w14:textId="77777777" w:rsidR="00BB7570" w:rsidRDefault="00BB7570" w:rsidP="00846241">
            <w:pPr>
              <w:pPrChange w:id="8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8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E9EAEE2" w14:textId="77777777" w:rsidR="00BB7570" w:rsidRDefault="00BB7570" w:rsidP="00846241">
            <w:pPr>
              <w:pPrChange w:id="83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84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08A806D2" w14:textId="77777777" w:rsidR="00BB7570" w:rsidRDefault="00BB7570" w:rsidP="00846241">
            <w:pPr>
              <w:pPrChange w:id="8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R3</w:t>
            </w:r>
          </w:p>
        </w:tc>
      </w:tr>
      <w:tr w:rsidR="00BB7570" w14:paraId="78FF417B" w14:textId="77777777" w:rsidTr="00846241">
        <w:trPr>
          <w:trPrChange w:id="86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auto"/>
            <w:tcPrChange w:id="87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5B799FCC" w14:textId="77777777" w:rsidR="00BB7570" w:rsidRDefault="00BB7570" w:rsidP="00846241">
            <w:pPr>
              <w:pPrChange w:id="88" w:author="hyx" w:date="2018-11-10T15:04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与干系人联系邮件发送内容</w:t>
            </w:r>
            <w:del w:id="89" w:author="hyx" w:date="2018-11-10T15:04:00Z">
              <w:r>
                <w:rPr>
                  <w:rFonts w:hint="eastAsia"/>
                </w:rPr>
                <w:delText>、</w:delText>
              </w:r>
            </w:del>
            <w:r>
              <w:rPr>
                <w:rFonts w:hint="eastAsia"/>
              </w:rPr>
              <w:t>格式错误</w:t>
            </w:r>
          </w:p>
        </w:tc>
        <w:tc>
          <w:tcPr>
            <w:tcW w:w="1157" w:type="dxa"/>
            <w:shd w:val="clear" w:color="auto" w:fill="auto"/>
            <w:tcPrChange w:id="9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3F42CA0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91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2960D5F6" w14:textId="77777777" w:rsidR="00BB7570" w:rsidRDefault="00BB7570" w:rsidP="00846241">
            <w:pPr>
              <w:pPrChange w:id="92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9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02FCFE0F" w14:textId="77777777" w:rsidR="00BB7570" w:rsidRDefault="00BB7570" w:rsidP="00846241">
            <w:pPr>
              <w:pPrChange w:id="94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接口联络员（徐双铅）</w:t>
            </w:r>
            <w:del w:id="95" w:author="hyx" w:date="2018-11-10T15:05:00Z">
              <w:r>
                <w:rPr>
                  <w:rFonts w:hint="eastAsia"/>
                </w:rPr>
                <w:delText>提前Deadline发邮件，抄送组员，即使发现错误并修正</w:delText>
              </w:r>
            </w:del>
            <w:ins w:id="96" w:author="hyx" w:date="2018-11-10T15:05:00Z">
              <w:r>
                <w:rPr>
                  <w:rFonts w:hint="eastAsia"/>
                </w:rPr>
                <w:t>发送前先找组员确认，并在截止时间前</w:t>
              </w:r>
            </w:ins>
            <w:ins w:id="97" w:author="hyx" w:date="2018-11-10T15:06:00Z">
              <w:r>
                <w:rPr>
                  <w:rFonts w:hint="eastAsia"/>
                </w:rPr>
                <w:t>提早发送，并抄送给组员</w:t>
              </w:r>
            </w:ins>
          </w:p>
        </w:tc>
        <w:tc>
          <w:tcPr>
            <w:tcW w:w="1157" w:type="dxa"/>
            <w:shd w:val="clear" w:color="auto" w:fill="auto"/>
            <w:tcPrChange w:id="98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EAB4810" w14:textId="77777777" w:rsidR="00BB7570" w:rsidRDefault="00BB7570" w:rsidP="00846241">
            <w:pPr>
              <w:pPrChange w:id="9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0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BF853A6" w14:textId="77777777" w:rsidR="00BB7570" w:rsidRDefault="00BB7570" w:rsidP="00846241">
            <w:pPr>
              <w:pPrChange w:id="10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  <w:tcPrChange w:id="102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10ADDCE0" w14:textId="77777777" w:rsidR="00BB7570" w:rsidRDefault="00BB7570" w:rsidP="00846241">
            <w:pPr>
              <w:pPrChange w:id="103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R4</w:t>
            </w:r>
          </w:p>
        </w:tc>
      </w:tr>
      <w:tr w:rsidR="00BB7570" w14:paraId="227FF78D" w14:textId="77777777" w:rsidTr="00846241">
        <w:trPr>
          <w:trPrChange w:id="104" w:author="hyx" w:date="2018-11-10T14:45:00Z">
            <w:trPr>
              <w:gridAfter w:val="0"/>
            </w:trPr>
          </w:trPrChange>
        </w:trPr>
        <w:tc>
          <w:tcPr>
            <w:tcW w:w="1167" w:type="dxa"/>
            <w:shd w:val="clear" w:color="auto" w:fill="auto"/>
            <w:tcPrChange w:id="105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73801027" w14:textId="77777777" w:rsidR="00BB7570" w:rsidRDefault="00BB7570" w:rsidP="00846241">
            <w:pPr>
              <w:pPrChange w:id="106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  <w:tcPrChange w:id="10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2F8ADC5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108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92F0CF2" w14:textId="77777777" w:rsidR="00BB7570" w:rsidRDefault="00BB7570" w:rsidP="00846241">
            <w:pPr>
              <w:pPrChange w:id="109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110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4D108A76" w14:textId="77777777" w:rsidR="00BB7570" w:rsidRDefault="00BB7570" w:rsidP="00846241">
            <w:pPr>
              <w:pPrChange w:id="111" w:author="hyx" w:date="2018-11-10T14:45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ins w:id="112" w:author="hyx" w:date="2018-11-10T15:08:00Z">
              <w:r>
                <w:rPr>
                  <w:rFonts w:hint="eastAsia"/>
                </w:rPr>
                <w:t>通知</w:t>
              </w:r>
            </w:ins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1157" w:type="dxa"/>
            <w:shd w:val="clear" w:color="auto" w:fill="auto"/>
            <w:tcPrChange w:id="113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E9CB5F3" w14:textId="77777777" w:rsidR="00BB7570" w:rsidRDefault="00BB7570" w:rsidP="00846241">
            <w:pPr>
              <w:pPrChange w:id="11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1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CFCE007" w14:textId="77777777" w:rsidR="00BB7570" w:rsidRDefault="00BB7570" w:rsidP="00846241">
            <w:pPr>
              <w:pPrChange w:id="11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117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7C2B4195" w14:textId="77777777" w:rsidR="00BB7570" w:rsidRDefault="00BB7570" w:rsidP="00846241">
            <w:pPr>
              <w:pPrChange w:id="11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R5</w:t>
            </w:r>
          </w:p>
        </w:tc>
      </w:tr>
      <w:tr w:rsidR="00BB7570" w14:paraId="41EC1DF3" w14:textId="77777777" w:rsidTr="00846241">
        <w:trPr>
          <w:trHeight w:val="2379"/>
          <w:trPrChange w:id="119" w:author="hyx" w:date="2018-11-10T14:45:00Z">
            <w:trPr>
              <w:gridAfter w:val="0"/>
              <w:trHeight w:val="2379"/>
            </w:trPr>
          </w:trPrChange>
        </w:trPr>
        <w:tc>
          <w:tcPr>
            <w:tcW w:w="1167" w:type="dxa"/>
            <w:shd w:val="clear" w:color="auto" w:fill="auto"/>
            <w:tcPrChange w:id="120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2248B0F8" w14:textId="77777777" w:rsidR="00BB7570" w:rsidRDefault="00BB7570" w:rsidP="00846241">
            <w:pPr>
              <w:pPrChange w:id="12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  <w:tcPrChange w:id="12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9B9DE47" w14:textId="77777777" w:rsidR="00BB7570" w:rsidRDefault="00BB7570" w:rsidP="00846241">
            <w:r>
              <w:rPr>
                <w:rFonts w:hint="eastAsia"/>
              </w:rPr>
              <w:t>任务</w:t>
            </w:r>
          </w:p>
        </w:tc>
        <w:tc>
          <w:tcPr>
            <w:tcW w:w="903" w:type="dxa"/>
            <w:shd w:val="clear" w:color="auto" w:fill="auto"/>
            <w:tcPrChange w:id="123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4A912EDF" w14:textId="77777777" w:rsidR="00BB7570" w:rsidRDefault="00BB7570" w:rsidP="00846241">
            <w:pPr>
              <w:pPrChange w:id="12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125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EBFFC20" w14:textId="77777777" w:rsidR="00BB7570" w:rsidRDefault="00BB7570" w:rsidP="00846241">
            <w:pPr>
              <w:pPrChange w:id="12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项目经理（黄叶轩）找任务发布者（老师）明确任务，并制定</w:t>
            </w:r>
            <w:ins w:id="127" w:author="hyx" w:date="2018-11-10T15:10:00Z">
              <w:r>
                <w:rPr>
                  <w:rFonts w:hint="eastAsia"/>
                </w:rPr>
                <w:t>下一轮</w:t>
              </w:r>
            </w:ins>
            <w:del w:id="128" w:author="hyx" w:date="2018-11-10T15:10:00Z">
              <w:r>
                <w:rPr>
                  <w:rFonts w:hint="eastAsia"/>
                </w:rPr>
                <w:delText>一周</w:delText>
              </w:r>
            </w:del>
            <w:r>
              <w:rPr>
                <w:rFonts w:hint="eastAsia"/>
              </w:rPr>
              <w:t>的计划，</w:t>
            </w:r>
            <w:ins w:id="129" w:author="hyx" w:date="2018-11-10T15:10:00Z">
              <w:r>
                <w:rPr>
                  <w:rFonts w:hint="eastAsia"/>
                </w:rPr>
                <w:t>确保</w:t>
              </w:r>
            </w:ins>
            <w:r>
              <w:rPr>
                <w:rFonts w:hint="eastAsia"/>
              </w:rPr>
              <w:t>每个组员</w:t>
            </w:r>
            <w:ins w:id="130" w:author="hyx" w:date="2018-11-10T15:10:00Z">
              <w:r>
                <w:rPr>
                  <w:rFonts w:hint="eastAsia"/>
                </w:rPr>
                <w:t>的工作量相当</w:t>
              </w:r>
            </w:ins>
            <w:del w:id="131" w:author="hyx" w:date="2018-11-10T15:10:00Z">
              <w:r>
                <w:rPr>
                  <w:rFonts w:hint="eastAsia"/>
                </w:rPr>
                <w:delText>都要有事可做</w:delText>
              </w:r>
            </w:del>
          </w:p>
        </w:tc>
        <w:tc>
          <w:tcPr>
            <w:tcW w:w="1157" w:type="dxa"/>
            <w:shd w:val="clear" w:color="auto" w:fill="auto"/>
            <w:tcPrChange w:id="13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6382CAB" w14:textId="77777777" w:rsidR="00BB7570" w:rsidRDefault="00BB7570" w:rsidP="00846241">
            <w:pPr>
              <w:pPrChange w:id="133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13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4167C2F" w14:textId="77777777" w:rsidR="00BB7570" w:rsidRDefault="00BB7570" w:rsidP="00846241">
            <w:pPr>
              <w:pPrChange w:id="13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  <w:tcPrChange w:id="136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3DA6C54E" w14:textId="77777777" w:rsidR="00BB7570" w:rsidRDefault="00BB7570" w:rsidP="00846241">
            <w:pPr>
              <w:pPrChange w:id="13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R6</w:t>
            </w:r>
          </w:p>
        </w:tc>
      </w:tr>
      <w:tr w:rsidR="00BB7570" w14:paraId="7E9B6B3A" w14:textId="77777777" w:rsidTr="00846241">
        <w:trPr>
          <w:trHeight w:val="1490"/>
          <w:trPrChange w:id="138" w:author="hyx" w:date="2018-11-10T14:45:00Z">
            <w:trPr>
              <w:gridAfter w:val="0"/>
              <w:trHeight w:val="1490"/>
            </w:trPr>
          </w:trPrChange>
        </w:trPr>
        <w:tc>
          <w:tcPr>
            <w:tcW w:w="1167" w:type="dxa"/>
            <w:shd w:val="clear" w:color="auto" w:fill="auto"/>
            <w:tcPrChange w:id="139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1A45BA3D" w14:textId="77777777" w:rsidR="00BB7570" w:rsidRDefault="00BB7570" w:rsidP="00846241">
            <w:pPr>
              <w:pPrChange w:id="140" w:author="hyx" w:date="2018-11-10T15:11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组内</w:t>
            </w:r>
            <w:ins w:id="141" w:author="hyx" w:date="2018-11-10T15:11:00Z">
              <w:r>
                <w:rPr>
                  <w:rFonts w:hint="eastAsia"/>
                </w:rPr>
                <w:t>通知没有及时接收</w:t>
              </w:r>
            </w:ins>
            <w:del w:id="142" w:author="hyx" w:date="2018-11-10T15:11:00Z">
              <w:r>
                <w:rPr>
                  <w:rFonts w:hint="eastAsia"/>
                </w:rPr>
                <w:delText>信息回复的实时性</w:delText>
              </w:r>
            </w:del>
          </w:p>
        </w:tc>
        <w:tc>
          <w:tcPr>
            <w:tcW w:w="1157" w:type="dxa"/>
            <w:shd w:val="clear" w:color="auto" w:fill="auto"/>
            <w:tcPrChange w:id="143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0066A2A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144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112382FC" w14:textId="77777777" w:rsidR="00BB7570" w:rsidRDefault="00BB7570" w:rsidP="00846241">
            <w:pPr>
              <w:pPrChange w:id="145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146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1A64BA18" w14:textId="77777777" w:rsidR="00BB7570" w:rsidRDefault="00BB7570" w:rsidP="00846241">
            <w:pPr>
              <w:pPrChange w:id="14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148" w:author="hyx" w:date="2018-11-10T15:10:00Z">
              <w:r>
                <w:rPr>
                  <w:rFonts w:hint="eastAsia"/>
                </w:rPr>
                <w:delText>组内QQ群的信息要经常看，也要记得回复</w:delText>
              </w:r>
            </w:del>
            <w:ins w:id="149" w:author="hyx" w:date="2018-11-10T15:10:00Z">
              <w:r>
                <w:rPr>
                  <w:rFonts w:hint="eastAsia"/>
                </w:rPr>
                <w:t>在</w:t>
              </w:r>
            </w:ins>
            <w:ins w:id="150" w:author="hyx" w:date="2018-11-10T15:11:00Z">
              <w:r>
                <w:rPr>
                  <w:rFonts w:hint="eastAsia"/>
                </w:rPr>
                <w:t>发布重要通知后，组员必须发送相关内容以确认收到</w:t>
              </w:r>
            </w:ins>
          </w:p>
        </w:tc>
        <w:tc>
          <w:tcPr>
            <w:tcW w:w="1157" w:type="dxa"/>
            <w:shd w:val="clear" w:color="auto" w:fill="auto"/>
            <w:tcPrChange w:id="151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543E2DC" w14:textId="77777777" w:rsidR="00BB7570" w:rsidRDefault="00BB7570" w:rsidP="00846241">
            <w:pPr>
              <w:pPrChange w:id="15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53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862E5C9" w14:textId="77777777" w:rsidR="00BB7570" w:rsidRDefault="00BB7570" w:rsidP="00846241">
            <w:pPr>
              <w:pPrChange w:id="15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155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45162BCF" w14:textId="77777777" w:rsidR="00BB7570" w:rsidRDefault="00BB7570" w:rsidP="00846241">
            <w:pPr>
              <w:pPrChange w:id="15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R7</w:t>
            </w:r>
          </w:p>
        </w:tc>
      </w:tr>
      <w:tr w:rsidR="00BB7570" w14:paraId="5FA9C97B" w14:textId="77777777" w:rsidTr="00846241">
        <w:trPr>
          <w:trHeight w:val="888"/>
          <w:trPrChange w:id="157" w:author="hyx" w:date="2018-11-10T14:45:00Z">
            <w:trPr>
              <w:gridAfter w:val="0"/>
              <w:trHeight w:val="888"/>
            </w:trPr>
          </w:trPrChange>
        </w:trPr>
        <w:tc>
          <w:tcPr>
            <w:tcW w:w="1167" w:type="dxa"/>
            <w:shd w:val="clear" w:color="auto" w:fill="auto"/>
            <w:tcPrChange w:id="158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2B6D97C4" w14:textId="77777777" w:rsidR="00BB7570" w:rsidRDefault="00BB7570" w:rsidP="00846241">
            <w:pPr>
              <w:pPrChange w:id="15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57" w:type="dxa"/>
            <w:shd w:val="clear" w:color="auto" w:fill="auto"/>
            <w:tcPrChange w:id="16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664123F" w14:textId="77777777" w:rsidR="00BB7570" w:rsidRDefault="00BB7570" w:rsidP="00846241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903" w:type="dxa"/>
            <w:shd w:val="clear" w:color="auto" w:fill="auto"/>
            <w:tcPrChange w:id="161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81CBEC5" w14:textId="77777777" w:rsidR="00BB7570" w:rsidRDefault="00BB7570" w:rsidP="00846241">
            <w:pPr>
              <w:pPrChange w:id="16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16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1CF7B23" w14:textId="77777777" w:rsidR="00BB7570" w:rsidRDefault="00BB7570" w:rsidP="00846241">
            <w:pPr>
              <w:pPrChange w:id="16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项目经理（黄叶轩）去找标杆</w:t>
            </w:r>
          </w:p>
        </w:tc>
        <w:tc>
          <w:tcPr>
            <w:tcW w:w="1157" w:type="dxa"/>
            <w:shd w:val="clear" w:color="auto" w:fill="auto"/>
            <w:tcPrChange w:id="16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FB3B2F2" w14:textId="77777777" w:rsidR="00BB7570" w:rsidRDefault="00BB7570" w:rsidP="00846241">
            <w:pPr>
              <w:pPrChange w:id="16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16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BE4E7D3" w14:textId="77777777" w:rsidR="00BB7570" w:rsidRDefault="00BB7570" w:rsidP="00846241">
            <w:pPr>
              <w:pPrChange w:id="16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169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079E5183" w14:textId="77777777" w:rsidR="00BB7570" w:rsidRDefault="00BB7570" w:rsidP="00846241">
            <w:pPr>
              <w:pPrChange w:id="17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R8</w:t>
            </w:r>
          </w:p>
        </w:tc>
      </w:tr>
      <w:tr w:rsidR="00BB7570" w14:paraId="34A870FE" w14:textId="77777777" w:rsidTr="00846241">
        <w:trPr>
          <w:trHeight w:val="1791"/>
          <w:del w:id="171" w:author="hyx" w:date="2018-11-10T15:12:00Z"/>
          <w:trPrChange w:id="172" w:author="hyx" w:date="2018-11-10T14:45:00Z">
            <w:trPr>
              <w:gridAfter w:val="0"/>
              <w:trHeight w:val="1791"/>
            </w:trPr>
          </w:trPrChange>
        </w:trPr>
        <w:tc>
          <w:tcPr>
            <w:tcW w:w="1167" w:type="dxa"/>
            <w:shd w:val="clear" w:color="auto" w:fill="auto"/>
            <w:tcPrChange w:id="173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0FA36B0C" w14:textId="77777777" w:rsidR="00BB7570" w:rsidRDefault="00BB7570" w:rsidP="00846241">
            <w:pPr>
              <w:rPr>
                <w:del w:id="174" w:author="hyx" w:date="2018-11-10T15:12:00Z"/>
              </w:rPr>
              <w:pPrChange w:id="175" w:author="hyx" w:date="2018-11-10T14:46:00Z">
                <w:pPr>
                  <w:ind w:firstLine="420"/>
                </w:pPr>
              </w:pPrChange>
            </w:pPr>
            <w:del w:id="176" w:author="hyx" w:date="2018-11-10T15:12:00Z">
              <w:r>
                <w:rPr>
                  <w:rFonts w:hint="eastAsia"/>
                </w:rPr>
                <w:delText>成员空余时间有不确定性</w:delText>
              </w:r>
            </w:del>
          </w:p>
        </w:tc>
        <w:tc>
          <w:tcPr>
            <w:tcW w:w="1157" w:type="dxa"/>
            <w:shd w:val="clear" w:color="auto" w:fill="auto"/>
            <w:tcPrChange w:id="17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B4E6C67" w14:textId="77777777" w:rsidR="00BB7570" w:rsidRDefault="00BB7570" w:rsidP="00846241">
            <w:pPr>
              <w:rPr>
                <w:del w:id="178" w:author="hyx" w:date="2018-11-10T15:12:00Z"/>
              </w:rPr>
            </w:pPr>
            <w:del w:id="179" w:author="hyx" w:date="2018-11-10T15:12:00Z">
              <w:r>
                <w:delText>参</w:delText>
              </w:r>
              <w:r>
                <w:rPr>
                  <w:rFonts w:hint="eastAsia"/>
                </w:rPr>
                <w:delText>与</w:delText>
              </w:r>
              <w:r>
                <w:delText>者</w:delText>
              </w:r>
            </w:del>
          </w:p>
        </w:tc>
        <w:tc>
          <w:tcPr>
            <w:tcW w:w="903" w:type="dxa"/>
            <w:shd w:val="clear" w:color="auto" w:fill="auto"/>
            <w:tcPrChange w:id="180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5AA15201" w14:textId="77777777" w:rsidR="00BB7570" w:rsidRDefault="00BB7570" w:rsidP="00846241">
            <w:pPr>
              <w:rPr>
                <w:del w:id="181" w:author="hyx" w:date="2018-11-10T15:12:00Z"/>
              </w:rPr>
              <w:pPrChange w:id="182" w:author="hyx" w:date="2018-11-10T14:46:00Z">
                <w:pPr>
                  <w:ind w:firstLine="420"/>
                </w:pPr>
              </w:pPrChange>
            </w:pPr>
            <w:del w:id="183" w:author="hyx" w:date="2018-11-10T15:12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625" w:type="dxa"/>
            <w:shd w:val="clear" w:color="auto" w:fill="auto"/>
            <w:tcPrChange w:id="184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79D3DF1B" w14:textId="77777777" w:rsidR="00BB7570" w:rsidRDefault="00BB7570" w:rsidP="00846241">
            <w:pPr>
              <w:rPr>
                <w:del w:id="185" w:author="hyx" w:date="2018-11-10T15:12:00Z"/>
              </w:rPr>
              <w:pPrChange w:id="186" w:author="hyx" w:date="2018-11-10T14:46:00Z">
                <w:pPr>
                  <w:ind w:firstLine="420"/>
                </w:pPr>
              </w:pPrChange>
            </w:pPr>
            <w:del w:id="187" w:author="hyx" w:date="2018-11-10T15:12:00Z">
              <w:r>
                <w:rPr>
                  <w:rFonts w:hint="eastAsia"/>
                </w:rPr>
                <w:delText>在开会说明接下来一周的行程，提前请假，安排工作表</w:delText>
              </w:r>
            </w:del>
          </w:p>
        </w:tc>
        <w:tc>
          <w:tcPr>
            <w:tcW w:w="1157" w:type="dxa"/>
            <w:shd w:val="clear" w:color="auto" w:fill="auto"/>
            <w:tcPrChange w:id="188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022FA7B" w14:textId="77777777" w:rsidR="00BB7570" w:rsidRDefault="00BB7570" w:rsidP="00846241">
            <w:pPr>
              <w:rPr>
                <w:del w:id="189" w:author="hyx" w:date="2018-11-10T15:12:00Z"/>
              </w:rPr>
              <w:pPrChange w:id="190" w:author="hyx" w:date="2018-11-10T14:46:00Z">
                <w:pPr>
                  <w:ind w:firstLine="420"/>
                </w:pPr>
              </w:pPrChange>
            </w:pPr>
            <w:del w:id="191" w:author="hyx" w:date="2018-11-10T15:12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19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8F01B45" w14:textId="77777777" w:rsidR="00BB7570" w:rsidRDefault="00BB7570" w:rsidP="00846241">
            <w:pPr>
              <w:rPr>
                <w:del w:id="193" w:author="hyx" w:date="2018-11-10T15:12:00Z"/>
              </w:rPr>
              <w:pPrChange w:id="194" w:author="hyx" w:date="2018-11-10T14:46:00Z">
                <w:pPr>
                  <w:ind w:firstLine="420"/>
                </w:pPr>
              </w:pPrChange>
            </w:pPr>
            <w:del w:id="195" w:author="hyx" w:date="2018-11-10T15:12:00Z">
              <w:r>
                <w:rPr>
                  <w:rFonts w:hint="eastAsia"/>
                </w:rPr>
                <w:delText>显著</w:delText>
              </w:r>
            </w:del>
          </w:p>
        </w:tc>
        <w:tc>
          <w:tcPr>
            <w:tcW w:w="1130" w:type="dxa"/>
            <w:shd w:val="clear" w:color="auto" w:fill="auto"/>
            <w:tcPrChange w:id="196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5E53170F" w14:textId="77777777" w:rsidR="00BB7570" w:rsidRDefault="00BB7570" w:rsidP="00846241">
            <w:pPr>
              <w:rPr>
                <w:del w:id="197" w:author="hyx" w:date="2018-11-10T15:12:00Z"/>
              </w:rPr>
              <w:pPrChange w:id="198" w:author="hyx" w:date="2018-11-10T14:46:00Z">
                <w:pPr>
                  <w:ind w:firstLine="420"/>
                </w:pPr>
              </w:pPrChange>
            </w:pPr>
            <w:del w:id="199" w:author="hyx" w:date="2018-11-10T15:12:00Z">
              <w:r>
                <w:rPr>
                  <w:rFonts w:hint="eastAsia"/>
                </w:rPr>
                <w:delText>R9</w:delText>
              </w:r>
            </w:del>
          </w:p>
        </w:tc>
      </w:tr>
      <w:tr w:rsidR="00BB7570" w14:paraId="61DCD7DB" w14:textId="77777777" w:rsidTr="00846241">
        <w:trPr>
          <w:trHeight w:val="1605"/>
          <w:trPrChange w:id="200" w:author="hyx" w:date="2018-11-10T15:16:00Z">
            <w:trPr>
              <w:gridAfter w:val="0"/>
              <w:trHeight w:val="2967"/>
            </w:trPr>
          </w:trPrChange>
        </w:trPr>
        <w:tc>
          <w:tcPr>
            <w:tcW w:w="1167" w:type="dxa"/>
            <w:shd w:val="clear" w:color="auto" w:fill="auto"/>
            <w:tcPrChange w:id="201" w:author="hyx" w:date="2018-11-10T15:16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3D03923F" w14:textId="77777777" w:rsidR="00BB7570" w:rsidRDefault="00BB7570" w:rsidP="00846241">
            <w:pPr>
              <w:pPrChange w:id="202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团队成员</w:t>
            </w:r>
            <w:del w:id="203" w:author="hyx" w:date="2018-11-10T15:12:00Z">
              <w:r>
                <w:rPr>
                  <w:rFonts w:hint="eastAsia"/>
                </w:rPr>
                <w:delText>的能力（包括业务能力和技术能力）和素质，对项目的进展、项目的质量具有很大的影响</w:delText>
              </w:r>
            </w:del>
            <w:ins w:id="204" w:author="hyx" w:date="2018-11-10T15:12:00Z">
              <w:r>
                <w:rPr>
                  <w:rFonts w:hint="eastAsia"/>
                </w:rPr>
                <w:t>能力</w:t>
              </w:r>
            </w:ins>
            <w:ins w:id="205" w:author="hyx" w:date="2018-11-10T15:13:00Z">
              <w:r>
                <w:rPr>
                  <w:rFonts w:hint="eastAsia"/>
                </w:rPr>
                <w:t>方向水平不一致</w:t>
              </w:r>
            </w:ins>
          </w:p>
        </w:tc>
        <w:tc>
          <w:tcPr>
            <w:tcW w:w="1157" w:type="dxa"/>
            <w:shd w:val="clear" w:color="auto" w:fill="auto"/>
            <w:tcPrChange w:id="206" w:author="hyx" w:date="2018-11-10T15:16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D0E49C9" w14:textId="77777777" w:rsidR="00BB7570" w:rsidRDefault="00BB7570" w:rsidP="00846241">
            <w:r>
              <w:rPr>
                <w:rFonts w:hint="eastAsia"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207" w:author="hyx" w:date="2018-11-10T15:16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38318820" w14:textId="77777777" w:rsidR="00BB7570" w:rsidRDefault="00BB7570" w:rsidP="00846241">
            <w:pPr>
              <w:pPrChange w:id="20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209" w:author="hyx" w:date="2018-11-10T15:16:00Z">
              <w:tcPr>
                <w:tcW w:w="1371" w:type="dxa"/>
                <w:shd w:val="clear" w:color="auto" w:fill="auto"/>
              </w:tcPr>
            </w:tcPrChange>
          </w:tcPr>
          <w:p w14:paraId="5F4000E0" w14:textId="77777777" w:rsidR="00BB7570" w:rsidRDefault="00BB7570" w:rsidP="00846241">
            <w:pPr>
              <w:pPrChange w:id="21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211" w:author="hyx" w:date="2018-11-10T15:13:00Z">
              <w:r>
                <w:rPr>
                  <w:rFonts w:hint="eastAsia"/>
                </w:rPr>
                <w:delText>在用人之前先选对人、开展有针对性的培训、将合适的人安排到合适的岗位上</w:delText>
              </w:r>
            </w:del>
            <w:ins w:id="212" w:author="hyx" w:date="2018-11-10T15:13:00Z">
              <w:r>
                <w:rPr>
                  <w:rFonts w:hint="eastAsia"/>
                </w:rPr>
                <w:t>在布置任务前了解组员的能力方向大小，并合理的相对应的分配任务</w:t>
              </w:r>
            </w:ins>
          </w:p>
        </w:tc>
        <w:tc>
          <w:tcPr>
            <w:tcW w:w="1157" w:type="dxa"/>
            <w:shd w:val="clear" w:color="auto" w:fill="auto"/>
            <w:tcPrChange w:id="213" w:author="hyx" w:date="2018-11-10T15:16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56E75A1" w14:textId="77777777" w:rsidR="00BB7570" w:rsidRDefault="00BB7570" w:rsidP="00846241">
            <w:pPr>
              <w:pPrChange w:id="21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215" w:author="hyx" w:date="2018-11-10T15:16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69A37CAC" w14:textId="77777777" w:rsidR="00BB7570" w:rsidRDefault="00BB7570" w:rsidP="00846241">
            <w:pPr>
              <w:pPrChange w:id="216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  <w:tcPrChange w:id="217" w:author="hyx" w:date="2018-11-10T15:16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3FF2D4DC" w14:textId="77777777" w:rsidR="00BB7570" w:rsidRDefault="00BB7570" w:rsidP="00846241">
            <w:pPr>
              <w:pPrChange w:id="218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</w:t>
            </w:r>
            <w:ins w:id="219" w:author="hyx" w:date="2018-11-10T15:12:00Z">
              <w:r>
                <w:t>9</w:t>
              </w:r>
            </w:ins>
            <w:del w:id="220" w:author="hyx" w:date="2018-11-10T15:12:00Z">
              <w:r>
                <w:rPr>
                  <w:rFonts w:hint="eastAsia"/>
                </w:rPr>
                <w:delText>10</w:delText>
              </w:r>
            </w:del>
          </w:p>
        </w:tc>
      </w:tr>
      <w:tr w:rsidR="00BB7570" w14:paraId="1CEA8B33" w14:textId="77777777" w:rsidTr="00846241">
        <w:trPr>
          <w:trHeight w:val="917"/>
          <w:trPrChange w:id="221" w:author="hyx" w:date="2018-11-10T15:21:00Z">
            <w:trPr>
              <w:gridAfter w:val="0"/>
              <w:trHeight w:val="587"/>
            </w:trPr>
          </w:trPrChange>
        </w:trPr>
        <w:tc>
          <w:tcPr>
            <w:tcW w:w="1167" w:type="dxa"/>
            <w:shd w:val="clear" w:color="auto" w:fill="auto"/>
            <w:tcPrChange w:id="222" w:author="hyx" w:date="2018-11-10T15:21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7051E7E3" w14:textId="77777777" w:rsidR="00BB7570" w:rsidRDefault="00BB7570" w:rsidP="00846241">
            <w:pPr>
              <w:pPrChange w:id="223" w:author="hyx" w:date="2018-11-10T14:46:00Z">
                <w:pPr>
                  <w:ind w:firstLine="420"/>
                </w:pPr>
              </w:pPrChange>
            </w:pPr>
            <w:del w:id="224" w:author="hyx" w:date="2018-11-10T15:14:00Z">
              <w:r>
                <w:rPr>
                  <w:rFonts w:hint="eastAsia"/>
                </w:rPr>
                <w:delText>团队成员是否能齐心协力为项目的共同目标服务</w:delText>
              </w:r>
            </w:del>
            <w:ins w:id="225" w:author="hyx" w:date="2018-11-10T15:14:00Z">
              <w:r>
                <w:rPr>
                  <w:rFonts w:hint="eastAsia"/>
                </w:rPr>
                <w:t>团队遭受挫折，信心下滑</w:t>
              </w:r>
            </w:ins>
          </w:p>
        </w:tc>
        <w:tc>
          <w:tcPr>
            <w:tcW w:w="1157" w:type="dxa"/>
            <w:shd w:val="clear" w:color="auto" w:fill="auto"/>
            <w:tcPrChange w:id="226" w:author="hyx" w:date="2018-11-10T15:21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139EEEC" w14:textId="77777777" w:rsidR="00BB7570" w:rsidRPr="00C365F4" w:rsidRDefault="00BB7570" w:rsidP="00846241">
            <w:pPr>
              <w:rPr>
                <w:rPrChange w:id="227" w:author="hyx" w:date="2018-11-10T15:13:00Z">
                  <w:rPr>
                    <w:b/>
                  </w:rPr>
                </w:rPrChange>
              </w:rPr>
            </w:pPr>
            <w:r>
              <w:rPr>
                <w:rFonts w:hint="eastAsia"/>
                <w:rPrChange w:id="228" w:author="hyx" w:date="2018-11-10T15:13:00Z">
                  <w:rPr>
                    <w:rFonts w:hint="eastAsia"/>
                    <w:b/>
                  </w:rPr>
                </w:rPrChange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229" w:author="hyx" w:date="2018-11-10T15:21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768F8628" w14:textId="77777777" w:rsidR="00BB7570" w:rsidRDefault="00BB7570" w:rsidP="00846241">
            <w:pPr>
              <w:pPrChange w:id="230" w:author="hyx" w:date="2018-11-10T14:46:00Z">
                <w:pPr>
                  <w:ind w:firstLine="420"/>
                </w:pPr>
              </w:pPrChange>
            </w:pPr>
            <w:ins w:id="231" w:author="hyx" w:date="2018-11-10T15:15:00Z">
              <w:r>
                <w:rPr>
                  <w:rFonts w:hint="eastAsia"/>
                </w:rPr>
                <w:t>高</w:t>
              </w:r>
            </w:ins>
            <w:del w:id="232" w:author="hyx" w:date="2018-11-10T15:1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625" w:type="dxa"/>
            <w:shd w:val="clear" w:color="auto" w:fill="auto"/>
            <w:tcPrChange w:id="233" w:author="hyx" w:date="2018-11-10T15:21:00Z">
              <w:tcPr>
                <w:tcW w:w="1371" w:type="dxa"/>
                <w:shd w:val="clear" w:color="auto" w:fill="auto"/>
              </w:tcPr>
            </w:tcPrChange>
          </w:tcPr>
          <w:p w14:paraId="7B1AB619" w14:textId="77777777" w:rsidR="00BB7570" w:rsidRDefault="00BB7570" w:rsidP="00846241">
            <w:pPr>
              <w:pPrChange w:id="234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ins w:id="235" w:author="hyx" w:date="2018-11-10T15:16:00Z">
              <w:r>
                <w:rPr>
                  <w:rFonts w:hint="eastAsia"/>
                </w:rPr>
                <w:t>及时分析问题所在，迅速</w:t>
              </w:r>
            </w:ins>
            <w:ins w:id="236" w:author="hyx" w:date="2018-11-10T15:17:00Z">
              <w:r>
                <w:rPr>
                  <w:rFonts w:hint="eastAsia"/>
                </w:rPr>
                <w:t>改正调</w:t>
              </w:r>
              <w:r>
                <w:rPr>
                  <w:rFonts w:hint="eastAsia"/>
                </w:rPr>
                <w:lastRenderedPageBreak/>
                <w:t>整，并互相安慰，积极投入下一轮任务</w:t>
              </w:r>
            </w:ins>
            <w:del w:id="237" w:author="hyx" w:date="2018-11-10T15:15:00Z">
              <w:r>
                <w:rPr>
                  <w:rFonts w:hint="eastAsia"/>
                </w:rPr>
                <w:delText>项目在建设之初项目经理就需要将项目目标、工作任务等和项目成员沟通清楚，采用公平、公正、公开的绩效考评制度</w:delText>
              </w:r>
            </w:del>
          </w:p>
        </w:tc>
        <w:tc>
          <w:tcPr>
            <w:tcW w:w="1157" w:type="dxa"/>
            <w:shd w:val="clear" w:color="auto" w:fill="auto"/>
            <w:tcPrChange w:id="238" w:author="hyx" w:date="2018-11-10T15:21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AC8C9CD" w14:textId="77777777" w:rsidR="00BB7570" w:rsidRDefault="00BB7570" w:rsidP="00846241">
            <w:pPr>
              <w:pPrChange w:id="239" w:author="hyx" w:date="2018-11-10T14:46:00Z">
                <w:pPr>
                  <w:ind w:firstLine="420"/>
                </w:pPr>
              </w:pPrChange>
            </w:pPr>
            <w:ins w:id="240" w:author="hyx" w:date="2018-11-10T15:15:00Z">
              <w:r>
                <w:rPr>
                  <w:rFonts w:hint="eastAsia"/>
                </w:rPr>
                <w:lastRenderedPageBreak/>
                <w:t>高</w:t>
              </w:r>
            </w:ins>
            <w:del w:id="241" w:author="hyx" w:date="2018-11-10T15:1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157" w:type="dxa"/>
            <w:shd w:val="clear" w:color="auto" w:fill="auto"/>
            <w:tcPrChange w:id="242" w:author="hyx" w:date="2018-11-10T15:21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3F2ACE5" w14:textId="77777777" w:rsidR="00BB7570" w:rsidRDefault="00BB7570" w:rsidP="00846241">
            <w:pPr>
              <w:pPrChange w:id="243" w:author="hyx" w:date="2018-11-10T14:46:00Z">
                <w:pPr>
                  <w:ind w:firstLine="420"/>
                </w:pPr>
              </w:pPrChange>
            </w:pPr>
            <w:ins w:id="244" w:author="hyx" w:date="2018-11-10T15:15:00Z">
              <w:r>
                <w:rPr>
                  <w:rFonts w:hint="eastAsia"/>
                </w:rPr>
                <w:t>显著</w:t>
              </w:r>
            </w:ins>
            <w:del w:id="245" w:author="hyx" w:date="2018-11-10T15:15:00Z">
              <w:r>
                <w:rPr>
                  <w:rFonts w:hint="eastAsia"/>
                </w:rPr>
                <w:delText>中等</w:delText>
              </w:r>
            </w:del>
          </w:p>
        </w:tc>
        <w:tc>
          <w:tcPr>
            <w:tcW w:w="1130" w:type="dxa"/>
            <w:shd w:val="clear" w:color="auto" w:fill="auto"/>
            <w:tcPrChange w:id="246" w:author="hyx" w:date="2018-11-10T15:21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5FDF847D" w14:textId="77777777" w:rsidR="00BB7570" w:rsidRDefault="00BB7570" w:rsidP="00846241">
            <w:pPr>
              <w:pPrChange w:id="24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248" w:author="hyx" w:date="2018-11-10T15:15:00Z">
              <w:r>
                <w:t>0</w:t>
              </w:r>
            </w:ins>
            <w:del w:id="249" w:author="hyx" w:date="2018-11-10T15:15:00Z">
              <w:r>
                <w:rPr>
                  <w:rFonts w:hint="eastAsia"/>
                </w:rPr>
                <w:delText>1</w:delText>
              </w:r>
            </w:del>
          </w:p>
        </w:tc>
      </w:tr>
      <w:tr w:rsidR="00BB7570" w14:paraId="3A6EAF53" w14:textId="77777777" w:rsidTr="00846241">
        <w:trPr>
          <w:trHeight w:val="1418"/>
          <w:trPrChange w:id="250" w:author="hyx" w:date="2018-11-10T15:22:00Z">
            <w:trPr>
              <w:gridAfter w:val="0"/>
              <w:trHeight w:val="4773"/>
            </w:trPr>
          </w:trPrChange>
        </w:trPr>
        <w:tc>
          <w:tcPr>
            <w:tcW w:w="1167" w:type="dxa"/>
            <w:shd w:val="clear" w:color="auto" w:fill="auto"/>
            <w:tcPrChange w:id="251" w:author="hyx" w:date="2018-11-10T15:22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6CEAEA8F" w14:textId="77777777" w:rsidR="00BB7570" w:rsidRDefault="00BB7570" w:rsidP="00846241">
            <w:pPr>
              <w:pPrChange w:id="252" w:author="hyx" w:date="2018-11-10T14:46:00Z">
                <w:pPr>
                  <w:ind w:firstLine="420"/>
                </w:pPr>
              </w:pPrChange>
            </w:pPr>
            <w:del w:id="253" w:author="hyx" w:date="2018-11-10T15:18:00Z">
              <w:r>
                <w:rPr>
                  <w:rFonts w:hint="eastAsia"/>
                </w:rPr>
                <w:delText>管理工具、开发工具、测试工具等是否能及时到位、到位的工具版本是否符合项目要求</w:delText>
              </w:r>
            </w:del>
            <w:ins w:id="254" w:author="hyx" w:date="2018-11-10T15:18:00Z">
              <w:r>
                <w:rPr>
                  <w:rFonts w:hint="eastAsia"/>
                </w:rPr>
                <w:t>相关工具未到位</w:t>
              </w:r>
            </w:ins>
          </w:p>
        </w:tc>
        <w:tc>
          <w:tcPr>
            <w:tcW w:w="1157" w:type="dxa"/>
            <w:shd w:val="clear" w:color="auto" w:fill="auto"/>
            <w:tcPrChange w:id="255" w:author="hyx" w:date="2018-11-10T15:22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B355149" w14:textId="77777777" w:rsidR="00BB7570" w:rsidRPr="00C365F4" w:rsidRDefault="00BB7570" w:rsidP="00846241">
            <w:pPr>
              <w:rPr>
                <w:rPrChange w:id="256" w:author="hyx" w:date="2018-11-10T15:13:00Z">
                  <w:rPr>
                    <w:b/>
                  </w:rPr>
                </w:rPrChange>
              </w:rPr>
              <w:pPrChange w:id="257" w:author="hyx" w:date="2018-11-10T14:46:00Z">
                <w:pPr>
                  <w:ind w:firstLine="422"/>
                </w:pPr>
              </w:pPrChange>
            </w:pPr>
            <w:r>
              <w:rPr>
                <w:rFonts w:hint="eastAsia"/>
                <w:rPrChange w:id="258" w:author="hyx" w:date="2018-11-10T15:13:00Z">
                  <w:rPr>
                    <w:rFonts w:hint="eastAsia"/>
                    <w:b/>
                  </w:rPr>
                </w:rPrChange>
              </w:rPr>
              <w:t>工具</w:t>
            </w:r>
          </w:p>
        </w:tc>
        <w:tc>
          <w:tcPr>
            <w:tcW w:w="903" w:type="dxa"/>
            <w:shd w:val="clear" w:color="auto" w:fill="auto"/>
            <w:tcPrChange w:id="259" w:author="hyx" w:date="2018-11-10T15:22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177C0F33" w14:textId="77777777" w:rsidR="00BB7570" w:rsidRDefault="00BB7570" w:rsidP="00846241">
            <w:pPr>
              <w:pPrChange w:id="260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625" w:type="dxa"/>
            <w:shd w:val="clear" w:color="auto" w:fill="auto"/>
            <w:tcPrChange w:id="261" w:author="hyx" w:date="2018-11-10T15:22:00Z">
              <w:tcPr>
                <w:tcW w:w="1371" w:type="dxa"/>
                <w:shd w:val="clear" w:color="auto" w:fill="auto"/>
              </w:tcPr>
            </w:tcPrChange>
          </w:tcPr>
          <w:p w14:paraId="0D5FDB6A" w14:textId="77777777" w:rsidR="00BB7570" w:rsidRDefault="00BB7570" w:rsidP="00846241">
            <w:pPr>
              <w:pPrChange w:id="262" w:author="hyx" w:date="2018-11-10T15:20:00Z">
                <w:pPr>
                  <w:ind w:firstLine="420"/>
                </w:pPr>
              </w:pPrChange>
            </w:pPr>
            <w:r>
              <w:rPr>
                <w:rFonts w:hint="eastAsia"/>
              </w:rPr>
              <w:t>软件管理员（陈苏民）</w:t>
            </w:r>
            <w:ins w:id="263" w:author="hyx" w:date="2018-11-10T15:20:00Z">
              <w:r>
                <w:rPr>
                  <w:rFonts w:hint="eastAsia"/>
                </w:rPr>
                <w:t>找有经验的人迅速部署完成，</w:t>
              </w:r>
            </w:ins>
            <w:del w:id="264" w:author="hyx" w:date="2018-11-10T15:18:00Z">
              <w:r>
                <w:rPr>
                  <w:rFonts w:hint="eastAsia"/>
                </w:rPr>
                <w:delText>在项目的启动阶段就落实好各项工具的来源或可能的替代工具，在这些工具需要使用之前（一般需要提前一个月左右）跟踪并落实工具的到位事宜</w:delText>
              </w:r>
            </w:del>
            <w:ins w:id="265" w:author="hyx" w:date="2018-11-10T15:18:00Z">
              <w:r>
                <w:rPr>
                  <w:rFonts w:hint="eastAsia"/>
                </w:rPr>
                <w:t>对相关责任人员进行教育</w:t>
              </w:r>
            </w:ins>
          </w:p>
        </w:tc>
        <w:tc>
          <w:tcPr>
            <w:tcW w:w="1157" w:type="dxa"/>
            <w:shd w:val="clear" w:color="auto" w:fill="auto"/>
            <w:tcPrChange w:id="266" w:author="hyx" w:date="2018-11-10T15:22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1713AB7" w14:textId="77777777" w:rsidR="00BB7570" w:rsidRDefault="00BB7570" w:rsidP="00846241">
            <w:pPr>
              <w:pPrChange w:id="267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268" w:author="hyx" w:date="2018-11-10T15:22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FE643B6" w14:textId="77777777" w:rsidR="00BB7570" w:rsidRDefault="00BB7570" w:rsidP="00846241">
            <w:pPr>
              <w:pPrChange w:id="269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270" w:author="hyx" w:date="2018-11-10T15:22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1FC09707" w14:textId="77777777" w:rsidR="00BB7570" w:rsidRDefault="00BB7570" w:rsidP="00846241">
            <w:pPr>
              <w:pPrChange w:id="271" w:author="hyx" w:date="2018-11-10T14:46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272" w:author="hyx" w:date="2018-11-10T15:24:00Z">
              <w:r>
                <w:t>1</w:t>
              </w:r>
            </w:ins>
            <w:del w:id="273" w:author="hyx" w:date="2018-11-10T15:24:00Z">
              <w:r>
                <w:rPr>
                  <w:rFonts w:hint="eastAsia"/>
                </w:rPr>
                <w:delText>2</w:delText>
              </w:r>
            </w:del>
          </w:p>
        </w:tc>
      </w:tr>
      <w:tr w:rsidR="00BB7570" w14:paraId="61CF72F4" w14:textId="77777777" w:rsidTr="00846241">
        <w:trPr>
          <w:trHeight w:val="1418"/>
          <w:ins w:id="274" w:author="hyx" w:date="2018-11-10T15:22:00Z"/>
        </w:trPr>
        <w:tc>
          <w:tcPr>
            <w:tcW w:w="1167" w:type="dxa"/>
            <w:shd w:val="clear" w:color="auto" w:fill="auto"/>
          </w:tcPr>
          <w:p w14:paraId="4348DD71" w14:textId="77777777" w:rsidR="00BB7570" w:rsidRDefault="00BB7570" w:rsidP="00846241">
            <w:pPr>
              <w:rPr>
                <w:ins w:id="275" w:author="hyx" w:date="2018-11-10T15:22:00Z"/>
              </w:rPr>
            </w:pPr>
            <w:ins w:id="276" w:author="hyx" w:date="2018-11-10T15:23:00Z">
              <w:r>
                <w:rPr>
                  <w:rFonts w:hint="eastAsia"/>
                </w:rPr>
                <w:t>对方法、工具和技术掌握的不够</w:t>
              </w:r>
            </w:ins>
          </w:p>
        </w:tc>
        <w:tc>
          <w:tcPr>
            <w:tcW w:w="1157" w:type="dxa"/>
            <w:shd w:val="clear" w:color="auto" w:fill="auto"/>
          </w:tcPr>
          <w:p w14:paraId="5D640D2B" w14:textId="77777777" w:rsidR="00BB7570" w:rsidRDefault="00BB7570" w:rsidP="00846241">
            <w:pPr>
              <w:rPr>
                <w:ins w:id="277" w:author="hyx" w:date="2018-11-10T15:22:00Z"/>
              </w:rPr>
            </w:pPr>
            <w:ins w:id="278" w:author="hyx" w:date="2018-11-10T15:23:00Z">
              <w:r>
                <w:rPr>
                  <w:rFonts w:hint="eastAsia"/>
                  <w:rPrChange w:id="279" w:author="hyx" w:date="2018-11-10T15:23:00Z">
                    <w:rPr>
                      <w:rFonts w:hint="eastAsia"/>
                      <w:b/>
                    </w:rPr>
                  </w:rPrChange>
                </w:rPr>
                <w:t>技术</w:t>
              </w:r>
            </w:ins>
          </w:p>
        </w:tc>
        <w:tc>
          <w:tcPr>
            <w:tcW w:w="903" w:type="dxa"/>
            <w:shd w:val="clear" w:color="auto" w:fill="auto"/>
          </w:tcPr>
          <w:p w14:paraId="625A11A5" w14:textId="77777777" w:rsidR="00BB7570" w:rsidRDefault="00BB7570" w:rsidP="00846241">
            <w:pPr>
              <w:rPr>
                <w:ins w:id="280" w:author="hyx" w:date="2018-11-10T15:22:00Z"/>
              </w:rPr>
            </w:pPr>
            <w:ins w:id="281" w:author="hyx" w:date="2018-11-10T15:23:00Z">
              <w:r>
                <w:rPr>
                  <w:rFonts w:hint="eastAsia"/>
                </w:rPr>
                <w:t>高</w:t>
              </w:r>
            </w:ins>
          </w:p>
        </w:tc>
        <w:tc>
          <w:tcPr>
            <w:tcW w:w="1625" w:type="dxa"/>
            <w:shd w:val="clear" w:color="auto" w:fill="auto"/>
          </w:tcPr>
          <w:p w14:paraId="3463DDC7" w14:textId="77777777" w:rsidR="00BB7570" w:rsidRDefault="00BB7570" w:rsidP="00846241">
            <w:pPr>
              <w:rPr>
                <w:ins w:id="282" w:author="hyx" w:date="2018-11-10T15:23:00Z"/>
              </w:rPr>
            </w:pPr>
            <w:ins w:id="283" w:author="hyx" w:date="2018-11-10T15:23:00Z">
              <w:r>
                <w:rPr>
                  <w:rFonts w:hint="eastAsia"/>
                </w:rPr>
                <w:t>每个人负责熟悉一种工具（①黄叶轩</w:t>
              </w:r>
              <w:r>
                <w:t>project的熟悉与教学</w:t>
              </w:r>
              <w:r>
                <w:rPr>
                  <w:rFonts w:hint="eastAsia"/>
                </w:rPr>
                <w:t>；②陈苏民：</w:t>
              </w:r>
              <w:r>
                <w:t>熟悉需求管理工具与教学</w:t>
              </w:r>
              <w:r>
                <w:rPr>
                  <w:rFonts w:hint="eastAsia"/>
                </w:rPr>
                <w:t>；③徐双铅：</w:t>
              </w:r>
              <w:r>
                <w:t xml:space="preserve"> 熟悉Axure </w:t>
              </w:r>
              <w:proofErr w:type="spellStart"/>
              <w:r>
                <w:t>rp</w:t>
              </w:r>
              <w:proofErr w:type="spellEnd"/>
              <w:r>
                <w:t xml:space="preserve"> </w:t>
              </w:r>
              <w:r>
                <w:rPr>
                  <w:rFonts w:hint="eastAsia"/>
                </w:rPr>
                <w:t>；④吕迪：</w:t>
              </w:r>
              <w:r>
                <w:t xml:space="preserve"> 熟悉UML建模工具与教学</w:t>
              </w:r>
            </w:ins>
          </w:p>
          <w:p w14:paraId="763FF847" w14:textId="77777777" w:rsidR="00BB7570" w:rsidRDefault="00BB7570" w:rsidP="00846241">
            <w:pPr>
              <w:rPr>
                <w:ins w:id="284" w:author="hyx" w:date="2018-11-10T15:22:00Z"/>
              </w:rPr>
            </w:pPr>
            <w:ins w:id="285" w:author="hyx" w:date="2018-11-10T15:23:00Z">
              <w:r>
                <w:rPr>
                  <w:rFonts w:hint="eastAsia"/>
                </w:rPr>
                <w:t>；⑤陈俊仁：</w:t>
              </w:r>
              <w:r>
                <w:t xml:space="preserve"> git</w:t>
              </w:r>
            </w:ins>
            <w:ins w:id="286" w:author="hyx" w:date="2018-11-10T15:24:00Z">
              <w:r>
                <w:rPr>
                  <w:rFonts w:hint="eastAsia"/>
                </w:rPr>
                <w:t>的使用教学</w:t>
              </w:r>
            </w:ins>
            <w:ins w:id="287" w:author="hyx" w:date="2018-11-10T15:23:00Z"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157" w:type="dxa"/>
            <w:shd w:val="clear" w:color="auto" w:fill="auto"/>
          </w:tcPr>
          <w:p w14:paraId="0F24A598" w14:textId="77777777" w:rsidR="00BB7570" w:rsidRDefault="00BB7570" w:rsidP="00846241">
            <w:pPr>
              <w:rPr>
                <w:ins w:id="288" w:author="hyx" w:date="2018-11-10T15:22:00Z"/>
              </w:rPr>
            </w:pPr>
            <w:ins w:id="289" w:author="hyx" w:date="2018-11-10T15:23:00Z">
              <w:r>
                <w:rPr>
                  <w:rFonts w:hint="eastAsia"/>
                </w:rPr>
                <w:t>高</w:t>
              </w:r>
            </w:ins>
          </w:p>
        </w:tc>
        <w:tc>
          <w:tcPr>
            <w:tcW w:w="1157" w:type="dxa"/>
            <w:shd w:val="clear" w:color="auto" w:fill="auto"/>
          </w:tcPr>
          <w:p w14:paraId="0BF17DFB" w14:textId="77777777" w:rsidR="00BB7570" w:rsidRDefault="00BB7570" w:rsidP="00846241">
            <w:pPr>
              <w:rPr>
                <w:ins w:id="290" w:author="hyx" w:date="2018-11-10T15:22:00Z"/>
              </w:rPr>
            </w:pPr>
            <w:ins w:id="291" w:author="hyx" w:date="2018-11-10T15:23:00Z">
              <w:r>
                <w:rPr>
                  <w:rFonts w:hint="eastAsia"/>
                </w:rPr>
                <w:t>显著</w:t>
              </w:r>
            </w:ins>
          </w:p>
        </w:tc>
        <w:tc>
          <w:tcPr>
            <w:tcW w:w="1130" w:type="dxa"/>
            <w:shd w:val="clear" w:color="auto" w:fill="auto"/>
          </w:tcPr>
          <w:p w14:paraId="4A7ABDC8" w14:textId="77777777" w:rsidR="00BB7570" w:rsidRDefault="00BB7570" w:rsidP="00846241">
            <w:pPr>
              <w:rPr>
                <w:ins w:id="292" w:author="hyx" w:date="2018-11-10T15:22:00Z"/>
              </w:rPr>
            </w:pPr>
            <w:ins w:id="293" w:author="hyx" w:date="2018-11-10T15:23:00Z">
              <w:r>
                <w:rPr>
                  <w:rFonts w:hint="eastAsia"/>
                </w:rPr>
                <w:t>R1</w:t>
              </w:r>
            </w:ins>
            <w:ins w:id="294" w:author="hyx" w:date="2018-11-10T15:24:00Z">
              <w:r>
                <w:t>2</w:t>
              </w:r>
            </w:ins>
          </w:p>
        </w:tc>
      </w:tr>
      <w:tr w:rsidR="00BB7570" w14:paraId="59A9BBA5" w14:textId="77777777" w:rsidTr="00846241">
        <w:trPr>
          <w:trHeight w:val="5060"/>
          <w:del w:id="295" w:author="hyx" w:date="2018-11-10T15:23:00Z"/>
          <w:trPrChange w:id="296" w:author="hyx" w:date="2018-11-10T14:45:00Z">
            <w:trPr>
              <w:gridAfter w:val="0"/>
              <w:trHeight w:val="5060"/>
            </w:trPr>
          </w:trPrChange>
        </w:trPr>
        <w:tc>
          <w:tcPr>
            <w:tcW w:w="1167" w:type="dxa"/>
            <w:shd w:val="clear" w:color="auto" w:fill="auto"/>
            <w:tcPrChange w:id="297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6E79D78D" w14:textId="77777777" w:rsidR="00BB7570" w:rsidRDefault="00BB7570" w:rsidP="00846241">
            <w:pPr>
              <w:rPr>
                <w:del w:id="298" w:author="hyx" w:date="2018-11-10T15:23:00Z"/>
              </w:rPr>
              <w:pPrChange w:id="299" w:author="hyx" w:date="2018-11-10T14:47:00Z">
                <w:pPr>
                  <w:ind w:firstLine="420"/>
                </w:pPr>
              </w:pPrChange>
            </w:pPr>
            <w:del w:id="300" w:author="hyx" w:date="2018-11-10T15:23:00Z">
              <w:r>
                <w:rPr>
                  <w:rFonts w:hint="eastAsia"/>
                </w:rPr>
                <w:delText>对方法、工具和技术理解的不够</w:delText>
              </w:r>
            </w:del>
          </w:p>
        </w:tc>
        <w:tc>
          <w:tcPr>
            <w:tcW w:w="1157" w:type="dxa"/>
            <w:shd w:val="clear" w:color="auto" w:fill="auto"/>
            <w:tcPrChange w:id="301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34F1F0D" w14:textId="77777777" w:rsidR="00BB7570" w:rsidRDefault="00BB7570" w:rsidP="00846241">
            <w:pPr>
              <w:rPr>
                <w:del w:id="302" w:author="hyx" w:date="2018-11-10T15:23:00Z"/>
                <w:b/>
              </w:rPr>
              <w:pPrChange w:id="303" w:author="hyx" w:date="2018-11-10T14:47:00Z">
                <w:pPr>
                  <w:ind w:firstLine="422"/>
                </w:pPr>
              </w:pPrChange>
            </w:pPr>
            <w:del w:id="304" w:author="hyx" w:date="2018-11-10T15:23:00Z">
              <w:r>
                <w:rPr>
                  <w:rFonts w:hint="eastAsia"/>
                  <w:b/>
                </w:rPr>
                <w:delText>技术</w:delText>
              </w:r>
            </w:del>
          </w:p>
        </w:tc>
        <w:tc>
          <w:tcPr>
            <w:tcW w:w="903" w:type="dxa"/>
            <w:shd w:val="clear" w:color="auto" w:fill="auto"/>
            <w:tcPrChange w:id="305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1D67260B" w14:textId="77777777" w:rsidR="00BB7570" w:rsidRDefault="00BB7570" w:rsidP="00846241">
            <w:pPr>
              <w:rPr>
                <w:del w:id="306" w:author="hyx" w:date="2018-11-10T15:23:00Z"/>
              </w:rPr>
              <w:pPrChange w:id="307" w:author="hyx" w:date="2018-11-10T14:47:00Z">
                <w:pPr>
                  <w:ind w:firstLine="420"/>
                </w:pPr>
              </w:pPrChange>
            </w:pPr>
            <w:del w:id="308" w:author="hyx" w:date="2018-11-10T15:23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625" w:type="dxa"/>
            <w:shd w:val="clear" w:color="auto" w:fill="auto"/>
            <w:tcPrChange w:id="309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192B3230" w14:textId="77777777" w:rsidR="00BB7570" w:rsidRDefault="00BB7570" w:rsidP="00846241">
            <w:pPr>
              <w:rPr>
                <w:del w:id="310" w:author="hyx" w:date="2018-11-10T15:23:00Z"/>
              </w:rPr>
              <w:pPrChange w:id="311" w:author="hyx" w:date="2018-11-10T14:47:00Z">
                <w:pPr>
                  <w:ind w:firstLine="420"/>
                </w:pPr>
              </w:pPrChange>
            </w:pPr>
            <w:del w:id="312" w:author="hyx" w:date="2018-11-10T15:23:00Z">
              <w:r>
                <w:rPr>
                  <w:rFonts w:hint="eastAsia"/>
                </w:rPr>
                <w:delText>每个人熟悉一种工具（①黄叶轩：</w:delText>
              </w:r>
              <w:r>
                <w:delText>project的熟悉与教学</w:delText>
              </w:r>
              <w:r>
                <w:rPr>
                  <w:rFonts w:hint="eastAsia"/>
                </w:rPr>
                <w:delText>；②陈苏民：</w:delText>
              </w:r>
              <w:r>
                <w:delText xml:space="preserve"> 熟悉需求管理工具与教学</w:delText>
              </w:r>
              <w:r>
                <w:rPr>
                  <w:rFonts w:hint="eastAsia"/>
                </w:rPr>
                <w:delText>；③徐双铅：</w:delText>
              </w:r>
              <w:r>
                <w:delText xml:space="preserve"> 熟悉Axure rp </w:delText>
              </w:r>
              <w:r>
                <w:rPr>
                  <w:rFonts w:hint="eastAsia"/>
                </w:rPr>
                <w:delText>；④吕迪：</w:delText>
              </w:r>
              <w:r>
                <w:delText xml:space="preserve"> 熟悉UML建模工具与教学</w:delText>
              </w:r>
            </w:del>
          </w:p>
          <w:p w14:paraId="29312C23" w14:textId="77777777" w:rsidR="00BB7570" w:rsidRDefault="00BB7570" w:rsidP="00846241">
            <w:pPr>
              <w:ind w:firstLine="420"/>
              <w:rPr>
                <w:del w:id="313" w:author="hyx" w:date="2018-11-10T15:23:00Z"/>
              </w:rPr>
            </w:pPr>
            <w:del w:id="314" w:author="hyx" w:date="2018-11-10T15:23:00Z">
              <w:r>
                <w:rPr>
                  <w:rFonts w:hint="eastAsia"/>
                </w:rPr>
                <w:delText>；⑤陈俊仁：</w:delText>
              </w:r>
              <w:r>
                <w:delText xml:space="preserve"> git</w:delText>
              </w:r>
              <w:r>
                <w:rPr>
                  <w:rFonts w:hint="eastAsia"/>
                </w:rPr>
                <w:delText>）</w:delText>
              </w:r>
            </w:del>
          </w:p>
        </w:tc>
        <w:tc>
          <w:tcPr>
            <w:tcW w:w="1157" w:type="dxa"/>
            <w:shd w:val="clear" w:color="auto" w:fill="auto"/>
            <w:tcPrChange w:id="31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E77063E" w14:textId="77777777" w:rsidR="00BB7570" w:rsidRDefault="00BB7570" w:rsidP="00846241">
            <w:pPr>
              <w:rPr>
                <w:del w:id="316" w:author="hyx" w:date="2018-11-10T15:23:00Z"/>
              </w:rPr>
              <w:pPrChange w:id="317" w:author="hyx" w:date="2018-11-10T14:47:00Z">
                <w:pPr>
                  <w:ind w:firstLine="420"/>
                </w:pPr>
              </w:pPrChange>
            </w:pPr>
            <w:del w:id="318" w:author="hyx" w:date="2018-11-10T15:23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319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173755F6" w14:textId="77777777" w:rsidR="00BB7570" w:rsidRDefault="00BB7570" w:rsidP="00846241">
            <w:pPr>
              <w:rPr>
                <w:del w:id="320" w:author="hyx" w:date="2018-11-10T15:23:00Z"/>
              </w:rPr>
              <w:pPrChange w:id="321" w:author="hyx" w:date="2018-11-10T14:47:00Z">
                <w:pPr>
                  <w:ind w:firstLine="420"/>
                </w:pPr>
              </w:pPrChange>
            </w:pPr>
            <w:del w:id="322" w:author="hyx" w:date="2018-11-10T15:23:00Z">
              <w:r>
                <w:rPr>
                  <w:rFonts w:hint="eastAsia"/>
                </w:rPr>
                <w:delText>显著</w:delText>
              </w:r>
            </w:del>
          </w:p>
        </w:tc>
        <w:tc>
          <w:tcPr>
            <w:tcW w:w="1130" w:type="dxa"/>
            <w:shd w:val="clear" w:color="auto" w:fill="auto"/>
            <w:tcPrChange w:id="323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40E98540" w14:textId="77777777" w:rsidR="00BB7570" w:rsidRDefault="00BB7570" w:rsidP="00846241">
            <w:pPr>
              <w:rPr>
                <w:del w:id="324" w:author="hyx" w:date="2018-11-10T15:23:00Z"/>
              </w:rPr>
              <w:pPrChange w:id="325" w:author="hyx" w:date="2018-11-10T14:47:00Z">
                <w:pPr>
                  <w:ind w:firstLine="420"/>
                </w:pPr>
              </w:pPrChange>
            </w:pPr>
            <w:del w:id="326" w:author="hyx" w:date="2018-11-10T15:23:00Z">
              <w:r>
                <w:rPr>
                  <w:rFonts w:hint="eastAsia"/>
                </w:rPr>
                <w:delText>R13</w:delText>
              </w:r>
            </w:del>
          </w:p>
        </w:tc>
      </w:tr>
      <w:tr w:rsidR="00BB7570" w14:paraId="215DEA26" w14:textId="77777777" w:rsidTr="00846241">
        <w:trPr>
          <w:trHeight w:val="1476"/>
          <w:trPrChange w:id="327" w:author="hyx" w:date="2018-11-10T14:45:00Z">
            <w:trPr>
              <w:gridAfter w:val="0"/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28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5F908926" w14:textId="77777777" w:rsidR="00BB7570" w:rsidRDefault="00BB7570" w:rsidP="00846241">
            <w:pPr>
              <w:pPrChange w:id="32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  <w:tcPrChange w:id="33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6EA5956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</w:t>
            </w:r>
            <w:r>
              <w:rPr>
                <w:bCs/>
              </w:rPr>
              <w:t>者</w:t>
            </w:r>
          </w:p>
        </w:tc>
        <w:tc>
          <w:tcPr>
            <w:tcW w:w="903" w:type="dxa"/>
            <w:shd w:val="clear" w:color="auto" w:fill="auto"/>
            <w:tcPrChange w:id="331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27720C9D" w14:textId="77777777" w:rsidR="00BB7570" w:rsidRDefault="00BB7570" w:rsidP="00846241">
            <w:pPr>
              <w:pPrChange w:id="332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333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5D5AAABD" w14:textId="77777777" w:rsidR="00BB7570" w:rsidRDefault="00BB7570" w:rsidP="00846241">
            <w:pPr>
              <w:pPrChange w:id="334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  <w:color w:val="000000"/>
                <w:szCs w:val="21"/>
              </w:rPr>
              <w:t>界面负责人（陈苏民）</w:t>
            </w:r>
            <w:del w:id="335" w:author="hyx" w:date="2018-11-11T18:36:00Z">
              <w:r>
                <w:rPr>
                  <w:rFonts w:hint="eastAsia"/>
                  <w:color w:val="000000"/>
                  <w:szCs w:val="21"/>
                </w:rPr>
                <w:delText>14.</w:delText>
              </w:r>
              <w:r>
                <w:rPr>
                  <w:rFonts w:hint="eastAsia"/>
                </w:rPr>
                <w:delText xml:space="preserve"> </w:delText>
              </w:r>
            </w:del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  <w:tcPrChange w:id="336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7A550E57" w14:textId="77777777" w:rsidR="00BB7570" w:rsidRDefault="00BB7570" w:rsidP="00846241">
            <w:pPr>
              <w:pPrChange w:id="33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338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C141F36" w14:textId="77777777" w:rsidR="00BB7570" w:rsidRDefault="00BB7570" w:rsidP="00846241">
            <w:pPr>
              <w:pPrChange w:id="33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340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1AFE1AFC" w14:textId="77777777" w:rsidR="00BB7570" w:rsidRDefault="00BB7570" w:rsidP="00846241">
            <w:pPr>
              <w:pPrChange w:id="34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342" w:author="hyx" w:date="2018-11-10T15:25:00Z">
              <w:r>
                <w:t>3</w:t>
              </w:r>
            </w:ins>
            <w:del w:id="343" w:author="hyx" w:date="2018-11-10T15:25:00Z">
              <w:r>
                <w:rPr>
                  <w:rFonts w:hint="eastAsia"/>
                </w:rPr>
                <w:delText>4</w:delText>
              </w:r>
            </w:del>
          </w:p>
        </w:tc>
      </w:tr>
      <w:tr w:rsidR="00BB7570" w14:paraId="513ED82A" w14:textId="77777777" w:rsidTr="00846241">
        <w:trPr>
          <w:trHeight w:val="1476"/>
          <w:del w:id="344" w:author="hyx" w:date="2018-11-10T15:25:00Z"/>
          <w:trPrChange w:id="345" w:author="hyx" w:date="2018-11-10T14:45:00Z">
            <w:trPr>
              <w:gridAfter w:val="0"/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46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2AEC7AEA" w14:textId="77777777" w:rsidR="00BB7570" w:rsidRDefault="00BB7570" w:rsidP="00846241">
            <w:pPr>
              <w:rPr>
                <w:del w:id="347" w:author="hyx" w:date="2018-11-10T15:25:00Z"/>
              </w:rPr>
              <w:pPrChange w:id="348" w:author="hyx" w:date="2018-11-10T14:47:00Z">
                <w:pPr>
                  <w:ind w:firstLine="420"/>
                </w:pPr>
              </w:pPrChange>
            </w:pPr>
            <w:del w:id="349" w:author="hyx" w:date="2018-11-10T15:25:00Z">
              <w:r>
                <w:rPr>
                  <w:rFonts w:hint="eastAsia"/>
                </w:rPr>
                <w:delText>组员</w:delText>
              </w:r>
              <w:r>
                <w:delText>生病请假或者其他方式离开工作岗位</w:delText>
              </w:r>
            </w:del>
          </w:p>
        </w:tc>
        <w:tc>
          <w:tcPr>
            <w:tcW w:w="1157" w:type="dxa"/>
            <w:shd w:val="clear" w:color="auto" w:fill="auto"/>
            <w:tcPrChange w:id="350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D3424F2" w14:textId="77777777" w:rsidR="00BB7570" w:rsidRDefault="00BB7570" w:rsidP="00846241">
            <w:pPr>
              <w:rPr>
                <w:del w:id="351" w:author="hyx" w:date="2018-11-10T15:25:00Z"/>
                <w:b/>
              </w:rPr>
              <w:pPrChange w:id="352" w:author="hyx" w:date="2018-11-10T14:47:00Z">
                <w:pPr>
                  <w:ind w:firstLineChars="94" w:firstLine="198"/>
                </w:pPr>
              </w:pPrChange>
            </w:pPr>
            <w:del w:id="353" w:author="hyx" w:date="2018-11-10T15:25:00Z">
              <w:r>
                <w:rPr>
                  <w:rFonts w:hint="eastAsia"/>
                  <w:b/>
                </w:rPr>
                <w:delText>结构</w:delText>
              </w:r>
            </w:del>
          </w:p>
        </w:tc>
        <w:tc>
          <w:tcPr>
            <w:tcW w:w="903" w:type="dxa"/>
            <w:shd w:val="clear" w:color="auto" w:fill="auto"/>
            <w:tcPrChange w:id="354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647A2BC2" w14:textId="77777777" w:rsidR="00BB7570" w:rsidRDefault="00BB7570" w:rsidP="00846241">
            <w:pPr>
              <w:rPr>
                <w:del w:id="355" w:author="hyx" w:date="2018-11-10T15:25:00Z"/>
              </w:rPr>
              <w:pPrChange w:id="356" w:author="hyx" w:date="2018-11-10T14:47:00Z">
                <w:pPr>
                  <w:ind w:firstLine="420"/>
                </w:pPr>
              </w:pPrChange>
            </w:pPr>
            <w:del w:id="357" w:author="hyx" w:date="2018-11-10T15:25:00Z">
              <w:r>
                <w:rPr>
                  <w:rFonts w:hint="eastAsia"/>
                </w:rPr>
                <w:delText>中</w:delText>
              </w:r>
            </w:del>
          </w:p>
        </w:tc>
        <w:tc>
          <w:tcPr>
            <w:tcW w:w="1625" w:type="dxa"/>
            <w:shd w:val="clear" w:color="auto" w:fill="auto"/>
            <w:tcPrChange w:id="358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DED9522" w14:textId="77777777" w:rsidR="00BB7570" w:rsidRDefault="00BB7570" w:rsidP="00846241">
            <w:pPr>
              <w:rPr>
                <w:del w:id="359" w:author="hyx" w:date="2018-11-10T15:25:00Z"/>
              </w:rPr>
              <w:pPrChange w:id="360" w:author="hyx" w:date="2018-11-10T14:47:00Z">
                <w:pPr>
                  <w:ind w:firstLine="420"/>
                </w:pPr>
              </w:pPrChange>
            </w:pPr>
            <w:del w:id="361" w:author="hyx" w:date="2018-11-10T15:25:00Z">
              <w:r>
                <w:rPr>
                  <w:rFonts w:hint="eastAsia"/>
                </w:rPr>
                <w:delText>设置</w:delText>
              </w:r>
              <w:r>
                <w:delText>替补人员</w:delText>
              </w:r>
            </w:del>
          </w:p>
        </w:tc>
        <w:tc>
          <w:tcPr>
            <w:tcW w:w="1157" w:type="dxa"/>
            <w:shd w:val="clear" w:color="auto" w:fill="auto"/>
            <w:tcPrChange w:id="36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5E7F0328" w14:textId="77777777" w:rsidR="00BB7570" w:rsidRDefault="00BB7570" w:rsidP="00846241">
            <w:pPr>
              <w:rPr>
                <w:del w:id="363" w:author="hyx" w:date="2018-11-10T15:25:00Z"/>
              </w:rPr>
              <w:pPrChange w:id="364" w:author="hyx" w:date="2018-11-10T14:47:00Z">
                <w:pPr>
                  <w:ind w:firstLine="420"/>
                </w:pPr>
              </w:pPrChange>
            </w:pPr>
            <w:del w:id="365" w:author="hyx" w:date="2018-11-10T15:25:00Z">
              <w:r>
                <w:rPr>
                  <w:rFonts w:hint="eastAsia"/>
                </w:rPr>
                <w:delText>高</w:delText>
              </w:r>
            </w:del>
          </w:p>
        </w:tc>
        <w:tc>
          <w:tcPr>
            <w:tcW w:w="1157" w:type="dxa"/>
            <w:shd w:val="clear" w:color="auto" w:fill="auto"/>
            <w:tcPrChange w:id="366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9A8EC26" w14:textId="77777777" w:rsidR="00BB7570" w:rsidRDefault="00BB7570" w:rsidP="00846241">
            <w:pPr>
              <w:rPr>
                <w:del w:id="367" w:author="hyx" w:date="2018-11-10T15:25:00Z"/>
              </w:rPr>
              <w:pPrChange w:id="368" w:author="hyx" w:date="2018-11-10T14:47:00Z">
                <w:pPr>
                  <w:ind w:firstLine="420"/>
                </w:pPr>
              </w:pPrChange>
            </w:pPr>
            <w:del w:id="369" w:author="hyx" w:date="2018-11-10T15:25:00Z">
              <w:r>
                <w:rPr>
                  <w:rFonts w:hint="eastAsia"/>
                </w:rPr>
                <w:delText>低</w:delText>
              </w:r>
            </w:del>
          </w:p>
        </w:tc>
        <w:tc>
          <w:tcPr>
            <w:tcW w:w="1130" w:type="dxa"/>
            <w:shd w:val="clear" w:color="auto" w:fill="auto"/>
            <w:tcPrChange w:id="370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707846BE" w14:textId="77777777" w:rsidR="00BB7570" w:rsidRDefault="00BB7570" w:rsidP="00846241">
            <w:pPr>
              <w:rPr>
                <w:del w:id="371" w:author="hyx" w:date="2018-11-10T15:25:00Z"/>
              </w:rPr>
              <w:pPrChange w:id="372" w:author="hyx" w:date="2018-11-10T14:47:00Z">
                <w:pPr>
                  <w:ind w:firstLine="420"/>
                </w:pPr>
              </w:pPrChange>
            </w:pPr>
            <w:del w:id="373" w:author="hyx" w:date="2018-11-10T15:25:00Z">
              <w:r>
                <w:rPr>
                  <w:rFonts w:hint="eastAsia"/>
                </w:rPr>
                <w:delText>R15</w:delText>
              </w:r>
            </w:del>
          </w:p>
        </w:tc>
      </w:tr>
      <w:tr w:rsidR="00BB7570" w14:paraId="08D89233" w14:textId="77777777" w:rsidTr="00846241">
        <w:trPr>
          <w:trHeight w:val="1476"/>
          <w:trPrChange w:id="374" w:author="hyx" w:date="2018-11-10T14:45:00Z">
            <w:trPr>
              <w:gridAfter w:val="0"/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75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72F7A7E2" w14:textId="77777777" w:rsidR="00BB7570" w:rsidRDefault="00BB7570" w:rsidP="00846241">
            <w:pPr>
              <w:pPrChange w:id="376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  <w:tcPrChange w:id="377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1F08722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技术</w:t>
            </w:r>
          </w:p>
        </w:tc>
        <w:tc>
          <w:tcPr>
            <w:tcW w:w="903" w:type="dxa"/>
            <w:shd w:val="clear" w:color="auto" w:fill="auto"/>
            <w:tcPrChange w:id="378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237CEAE9" w14:textId="77777777" w:rsidR="00BB7570" w:rsidRDefault="00BB7570" w:rsidP="00846241">
            <w:pPr>
              <w:pPrChange w:id="37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380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0A4CB208" w14:textId="77777777" w:rsidR="00BB7570" w:rsidRDefault="00BB7570" w:rsidP="00846241">
            <w:pPr>
              <w:pPrChange w:id="381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配置管理员（陈俊仁）</w:t>
            </w:r>
            <w:del w:id="382" w:author="hyx" w:date="2018-11-10T15:26:00Z">
              <w:r>
                <w:rPr>
                  <w:rFonts w:hint="eastAsia"/>
                </w:rPr>
                <w:delText>巧用GITHUB，qq,百度网盘等工具</w:delText>
              </w:r>
            </w:del>
            <w:ins w:id="383" w:author="hyx" w:date="2018-11-10T15:26:00Z">
              <w:r>
                <w:rPr>
                  <w:rFonts w:hint="eastAsia"/>
                </w:rPr>
                <w:t>及时将数据上传至</w:t>
              </w:r>
              <w:proofErr w:type="spellStart"/>
              <w:r>
                <w:rPr>
                  <w:rFonts w:hint="eastAsia"/>
                </w:rPr>
                <w:t>guthub</w:t>
              </w:r>
            </w:ins>
            <w:proofErr w:type="spellEnd"/>
          </w:p>
        </w:tc>
        <w:tc>
          <w:tcPr>
            <w:tcW w:w="1157" w:type="dxa"/>
            <w:shd w:val="clear" w:color="auto" w:fill="auto"/>
            <w:tcPrChange w:id="38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B569806" w14:textId="77777777" w:rsidR="00BB7570" w:rsidRDefault="00BB7570" w:rsidP="00846241">
            <w:pPr>
              <w:pPrChange w:id="385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  <w:tcPrChange w:id="386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4130416" w14:textId="77777777" w:rsidR="00BB7570" w:rsidRDefault="00BB7570" w:rsidP="00846241">
            <w:pPr>
              <w:pPrChange w:id="38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388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689074AA" w14:textId="77777777" w:rsidR="00BB7570" w:rsidRDefault="00BB7570" w:rsidP="00846241">
            <w:pPr>
              <w:pPrChange w:id="38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390" w:author="hyx" w:date="2018-11-10T15:26:00Z">
              <w:r>
                <w:t>4</w:t>
              </w:r>
            </w:ins>
            <w:del w:id="391" w:author="hyx" w:date="2018-11-10T15:26:00Z">
              <w:r>
                <w:rPr>
                  <w:rFonts w:hint="eastAsia"/>
                </w:rPr>
                <w:delText>6</w:delText>
              </w:r>
            </w:del>
          </w:p>
        </w:tc>
      </w:tr>
      <w:tr w:rsidR="00BB7570" w14:paraId="0DB35E49" w14:textId="77777777" w:rsidTr="00846241">
        <w:trPr>
          <w:trHeight w:val="1476"/>
          <w:trPrChange w:id="392" w:author="hyx" w:date="2018-11-10T14:45:00Z">
            <w:trPr>
              <w:gridAfter w:val="0"/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393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776D6C57" w14:textId="77777777" w:rsidR="00BB7570" w:rsidRDefault="00BB7570" w:rsidP="00846241">
            <w:pPr>
              <w:pPrChange w:id="394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  <w:tcPrChange w:id="39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3BE24030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396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71C55191" w14:textId="77777777" w:rsidR="00BB7570" w:rsidRDefault="00BB7570" w:rsidP="00846241">
            <w:pPr>
              <w:pPrChange w:id="39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中</w:t>
            </w:r>
          </w:p>
        </w:tc>
        <w:tc>
          <w:tcPr>
            <w:tcW w:w="1625" w:type="dxa"/>
            <w:shd w:val="clear" w:color="auto" w:fill="auto"/>
            <w:tcPrChange w:id="398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9D7299A" w14:textId="77777777" w:rsidR="00BB7570" w:rsidRDefault="00BB7570" w:rsidP="00846241">
            <w:pPr>
              <w:pPrChange w:id="39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400" w:author="hyx" w:date="2018-11-10T15:26:00Z">
              <w:r>
                <w:rPr>
                  <w:rFonts w:hint="eastAsia"/>
                </w:rPr>
                <w:delText>加强共同，完善考评制度，以项目经理为中心</w:delText>
              </w:r>
            </w:del>
            <w:ins w:id="401" w:author="hyx" w:date="2018-11-10T15:26:00Z">
              <w:r>
                <w:rPr>
                  <w:rFonts w:hint="eastAsia"/>
                </w:rPr>
                <w:t>分析原因，加强组内交流与沟通</w:t>
              </w:r>
            </w:ins>
          </w:p>
        </w:tc>
        <w:tc>
          <w:tcPr>
            <w:tcW w:w="1157" w:type="dxa"/>
            <w:shd w:val="clear" w:color="auto" w:fill="auto"/>
            <w:tcPrChange w:id="402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0E63D197" w14:textId="77777777" w:rsidR="00BB7570" w:rsidRDefault="00BB7570" w:rsidP="00846241">
            <w:pPr>
              <w:pPrChange w:id="403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  <w:tcPrChange w:id="404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66C3CC3" w14:textId="77777777" w:rsidR="00BB7570" w:rsidRDefault="00BB7570" w:rsidP="00846241">
            <w:pPr>
              <w:pPrChange w:id="405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  <w:tcPrChange w:id="406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2163D371" w14:textId="77777777" w:rsidR="00BB7570" w:rsidRDefault="00BB7570" w:rsidP="00846241">
            <w:pPr>
              <w:pPrChange w:id="40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408" w:author="hyx" w:date="2018-11-10T15:27:00Z">
              <w:r>
                <w:t>5</w:t>
              </w:r>
            </w:ins>
            <w:del w:id="409" w:author="hyx" w:date="2018-11-10T15:27:00Z">
              <w:r>
                <w:rPr>
                  <w:rFonts w:hint="eastAsia"/>
                </w:rPr>
                <w:delText>7</w:delText>
              </w:r>
            </w:del>
          </w:p>
        </w:tc>
      </w:tr>
      <w:tr w:rsidR="00BB7570" w14:paraId="17499054" w14:textId="77777777" w:rsidTr="00846241">
        <w:trPr>
          <w:trHeight w:val="1476"/>
          <w:trPrChange w:id="410" w:author="hyx" w:date="2018-11-10T14:45:00Z">
            <w:trPr>
              <w:gridAfter w:val="0"/>
              <w:trHeight w:val="1476"/>
            </w:trPr>
          </w:trPrChange>
        </w:trPr>
        <w:tc>
          <w:tcPr>
            <w:tcW w:w="1167" w:type="dxa"/>
            <w:shd w:val="clear" w:color="auto" w:fill="auto"/>
            <w:tcPrChange w:id="411" w:author="hyx" w:date="2018-11-10T14:45:00Z">
              <w:tcPr>
                <w:tcW w:w="1167" w:type="dxa"/>
                <w:gridSpan w:val="2"/>
                <w:shd w:val="clear" w:color="auto" w:fill="auto"/>
              </w:tcPr>
            </w:tcPrChange>
          </w:tcPr>
          <w:p w14:paraId="3534CDE4" w14:textId="77777777" w:rsidR="00BB7570" w:rsidRDefault="00BB7570" w:rsidP="00846241">
            <w:pPr>
              <w:pPrChange w:id="412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ins w:id="413" w:author="hyx" w:date="2018-11-10T15:27:00Z">
              <w:r>
                <w:rPr>
                  <w:rFonts w:hint="eastAsia"/>
                </w:rPr>
                <w:t>提出了新的要求</w:t>
              </w:r>
            </w:ins>
            <w:del w:id="414" w:author="hyx" w:date="2018-11-10T15:27:00Z">
              <w:r>
                <w:rPr>
                  <w:rFonts w:hint="eastAsia"/>
                </w:rPr>
                <w:delText>天马行空</w:delText>
              </w:r>
              <w:r>
                <w:delText>的全新的提议</w:delText>
              </w:r>
            </w:del>
          </w:p>
        </w:tc>
        <w:tc>
          <w:tcPr>
            <w:tcW w:w="1157" w:type="dxa"/>
            <w:shd w:val="clear" w:color="auto" w:fill="auto"/>
            <w:tcPrChange w:id="41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5CB8695" w14:textId="77777777" w:rsidR="00BB7570" w:rsidRDefault="00BB7570" w:rsidP="00846241">
            <w:pPr>
              <w:rPr>
                <w:b/>
              </w:rPr>
            </w:pPr>
            <w:r>
              <w:rPr>
                <w:rFonts w:hint="eastAsia"/>
                <w:bCs/>
              </w:rPr>
              <w:t>参与者</w:t>
            </w:r>
          </w:p>
        </w:tc>
        <w:tc>
          <w:tcPr>
            <w:tcW w:w="903" w:type="dxa"/>
            <w:shd w:val="clear" w:color="auto" w:fill="auto"/>
            <w:tcPrChange w:id="416" w:author="hyx" w:date="2018-11-10T14:45:00Z">
              <w:tcPr>
                <w:tcW w:w="1157" w:type="dxa"/>
                <w:gridSpan w:val="3"/>
                <w:shd w:val="clear" w:color="auto" w:fill="auto"/>
              </w:tcPr>
            </w:tcPrChange>
          </w:tcPr>
          <w:p w14:paraId="2BF6EB68" w14:textId="77777777" w:rsidR="00BB7570" w:rsidRDefault="00BB7570" w:rsidP="00846241">
            <w:pPr>
              <w:pPrChange w:id="417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625" w:type="dxa"/>
            <w:shd w:val="clear" w:color="auto" w:fill="auto"/>
            <w:tcPrChange w:id="418" w:author="hyx" w:date="2018-11-10T14:45:00Z">
              <w:tcPr>
                <w:tcW w:w="1371" w:type="dxa"/>
                <w:shd w:val="clear" w:color="auto" w:fill="auto"/>
              </w:tcPr>
            </w:tcPrChange>
          </w:tcPr>
          <w:p w14:paraId="3AB1B020" w14:textId="77777777" w:rsidR="00BB7570" w:rsidRDefault="00BB7570" w:rsidP="00846241">
            <w:pPr>
              <w:pPrChange w:id="419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项目经理（黄叶轩）</w:t>
            </w:r>
            <w:del w:id="420" w:author="hyx" w:date="2018-11-10T15:27:00Z">
              <w:r>
                <w:rPr>
                  <w:rFonts w:hint="eastAsia"/>
                </w:rPr>
                <w:delText>加强与技术人员的同步沟通，确认工作量与可行性</w:delText>
              </w:r>
            </w:del>
            <w:ins w:id="421" w:author="hyx" w:date="2018-11-10T15:27:00Z">
              <w:r>
                <w:rPr>
                  <w:rFonts w:hint="eastAsia"/>
                </w:rPr>
                <w:t>分析要求是否合理，若合理</w:t>
              </w:r>
            </w:ins>
            <w:ins w:id="422" w:author="hyx" w:date="2018-11-10T15:28:00Z">
              <w:r>
                <w:rPr>
                  <w:rFonts w:hint="eastAsia"/>
                </w:rPr>
                <w:t>及时接收，若不合理，提供理由并拒绝</w:t>
              </w:r>
            </w:ins>
          </w:p>
        </w:tc>
        <w:tc>
          <w:tcPr>
            <w:tcW w:w="1157" w:type="dxa"/>
            <w:shd w:val="clear" w:color="auto" w:fill="auto"/>
            <w:tcPrChange w:id="423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4DBE9012" w14:textId="77777777" w:rsidR="00BB7570" w:rsidRDefault="00BB7570" w:rsidP="00846241">
            <w:pPr>
              <w:pPrChange w:id="424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  <w:tcPrChange w:id="425" w:author="hyx" w:date="2018-11-10T14:45:00Z">
              <w:tcPr>
                <w:tcW w:w="1157" w:type="dxa"/>
                <w:gridSpan w:val="2"/>
                <w:shd w:val="clear" w:color="auto" w:fill="auto"/>
              </w:tcPr>
            </w:tcPrChange>
          </w:tcPr>
          <w:p w14:paraId="22A9D137" w14:textId="77777777" w:rsidR="00BB7570" w:rsidRDefault="00BB7570" w:rsidP="00846241">
            <w:pPr>
              <w:pPrChange w:id="426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  <w:tcPrChange w:id="427" w:author="hyx" w:date="2018-11-10T14:45:00Z">
              <w:tcPr>
                <w:tcW w:w="1130" w:type="dxa"/>
                <w:gridSpan w:val="2"/>
                <w:shd w:val="clear" w:color="auto" w:fill="auto"/>
              </w:tcPr>
            </w:tcPrChange>
          </w:tcPr>
          <w:p w14:paraId="67CBFA2D" w14:textId="77777777" w:rsidR="00BB7570" w:rsidRDefault="00BB7570" w:rsidP="00846241">
            <w:pPr>
              <w:pPrChange w:id="428" w:author="hyx" w:date="2018-11-10T14:47:00Z">
                <w:pPr>
                  <w:ind w:firstLine="420"/>
                </w:pPr>
              </w:pPrChange>
            </w:pPr>
            <w:r>
              <w:rPr>
                <w:rFonts w:hint="eastAsia"/>
              </w:rPr>
              <w:t>R1</w:t>
            </w:r>
            <w:ins w:id="429" w:author="hyx" w:date="2018-11-10T15:28:00Z">
              <w:r>
                <w:t>6</w:t>
              </w:r>
            </w:ins>
            <w:del w:id="430" w:author="hyx" w:date="2018-11-10T15:28:00Z">
              <w:r>
                <w:rPr>
                  <w:rFonts w:hint="eastAsia"/>
                </w:rPr>
                <w:delText>8</w:delText>
              </w:r>
            </w:del>
          </w:p>
        </w:tc>
      </w:tr>
    </w:tbl>
    <w:p w14:paraId="7C32A347" w14:textId="77777777" w:rsidR="00BB7570" w:rsidRDefault="00BB7570" w:rsidP="00BB7570"/>
    <w:p w14:paraId="6DBF74C2" w14:textId="77777777" w:rsidR="00BB7570" w:rsidRDefault="00BB7570" w:rsidP="00BB757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BB7570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86B77" w14:textId="77777777" w:rsidR="00A9026E" w:rsidRDefault="00A9026E" w:rsidP="00BB7570">
      <w:r>
        <w:separator/>
      </w:r>
    </w:p>
  </w:endnote>
  <w:endnote w:type="continuationSeparator" w:id="0">
    <w:p w14:paraId="1A4298DE" w14:textId="77777777" w:rsidR="00A9026E" w:rsidRDefault="00A9026E" w:rsidP="00BB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1E01F" w14:textId="77777777" w:rsidR="00861AC2" w:rsidRDefault="00A9026E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32FFD98" w14:textId="77777777" w:rsidR="005F0667" w:rsidRDefault="00A9026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73207F44" w14:textId="77777777" w:rsidR="005F0667" w:rsidRDefault="00A9026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BC98" w14:textId="77777777" w:rsidR="00861AC2" w:rsidRDefault="00A9026E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7755" w14:textId="77777777" w:rsidR="00A9026E" w:rsidRDefault="00A9026E" w:rsidP="00BB7570">
      <w:r>
        <w:separator/>
      </w:r>
    </w:p>
  </w:footnote>
  <w:footnote w:type="continuationSeparator" w:id="0">
    <w:p w14:paraId="0D9C2E96" w14:textId="77777777" w:rsidR="00A9026E" w:rsidRDefault="00A9026E" w:rsidP="00BB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BCB9" w14:textId="77777777" w:rsidR="00BC6D25" w:rsidRDefault="00A9026E">
    <w:r>
      <w:rPr>
        <w:noProof/>
      </w:rPr>
      <w:pict w14:anchorId="1E814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AF84" w14:textId="3E660D3A" w:rsidR="00835DF5" w:rsidRDefault="00A9026E">
    <w:r>
      <w:rPr>
        <w:noProof/>
      </w:rPr>
      <w:pict w14:anchorId="61206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 w:rsidR="00BB7570">
      <w:t>8</w:t>
    </w:r>
    <w:r>
      <w:rPr>
        <w:rFonts w:hint="eastAsia"/>
      </w:rPr>
      <w:t>-G</w:t>
    </w:r>
    <w:r>
      <w:rPr>
        <w:rFonts w:hint="eastAsia"/>
      </w:rPr>
      <w:t>1</w:t>
    </w:r>
    <w:r w:rsidR="00BB7570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04E3758D" w14:textId="77777777" w:rsidR="00BC6D25" w:rsidRDefault="00A9026E">
        <w:r>
          <w:rPr>
            <w:noProof/>
          </w:rPr>
          <w:pict w14:anchorId="32CB697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54"/>
    <w:rsid w:val="0004057C"/>
    <w:rsid w:val="00894274"/>
    <w:rsid w:val="00A9026E"/>
    <w:rsid w:val="00BB7570"/>
    <w:rsid w:val="00D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F784FE"/>
  <w15:chartTrackingRefBased/>
  <w15:docId w15:val="{0CEFD075-BA6F-4387-9A24-FEAD896D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BB7570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BB7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BB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BB7570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BB75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BB7570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BB7570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BB7570"/>
    <w:pPr>
      <w:outlineLvl w:val="9"/>
    </w:pPr>
  </w:style>
  <w:style w:type="character" w:styleId="ab">
    <w:name w:val="Hyperlink"/>
    <w:basedOn w:val="a4"/>
    <w:uiPriority w:val="99"/>
    <w:unhideWhenUsed/>
    <w:rsid w:val="00BB7570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BB7570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BB7570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BB7570"/>
    <w:pPr>
      <w:numPr>
        <w:ilvl w:val="1"/>
      </w:numPr>
      <w:tabs>
        <w:tab w:val="num" w:pos="360"/>
      </w:tabs>
      <w:outlineLvl w:val="1"/>
    </w:pPr>
    <w:rPr>
      <w:sz w:val="30"/>
    </w:rPr>
  </w:style>
  <w:style w:type="paragraph" w:styleId="TOC1">
    <w:name w:val="toc 1"/>
    <w:basedOn w:val="a3"/>
    <w:next w:val="a3"/>
    <w:uiPriority w:val="39"/>
    <w:unhideWhenUsed/>
    <w:rsid w:val="00BB7570"/>
  </w:style>
  <w:style w:type="paragraph" w:customStyle="1" w:styleId="a1">
    <w:name w:val="三级标题"/>
    <w:basedOn w:val="a0"/>
    <w:next w:val="a3"/>
    <w:autoRedefine/>
    <w:qFormat/>
    <w:rsid w:val="00BB7570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BB7570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e">
    <w:name w:val="Table Grid"/>
    <w:basedOn w:val="a5"/>
    <w:qFormat/>
    <w:rsid w:val="00BB757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二级标题 字符"/>
    <w:basedOn w:val="a4"/>
    <w:link w:val="a0"/>
    <w:qFormat/>
    <w:rsid w:val="00BB7570"/>
    <w:rPr>
      <w:rFonts w:eastAsia="宋体"/>
      <w:b/>
      <w:color w:val="000000" w:themeColor="text1"/>
      <w:sz w:val="30"/>
    </w:rPr>
  </w:style>
  <w:style w:type="paragraph" w:styleId="TOC2">
    <w:name w:val="toc 2"/>
    <w:basedOn w:val="a3"/>
    <w:next w:val="a3"/>
    <w:autoRedefine/>
    <w:uiPriority w:val="39"/>
    <w:unhideWhenUsed/>
    <w:rsid w:val="00BB757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2019-01-14T16:58:00Z</dcterms:created>
  <dcterms:modified xsi:type="dcterms:W3CDTF">2019-01-14T17:06:00Z</dcterms:modified>
</cp:coreProperties>
</file>