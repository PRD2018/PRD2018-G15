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EF54B" w14:textId="57B72046" w:rsidR="00123D76" w:rsidRDefault="00123D76" w:rsidP="00A51AA3">
      <w:pPr>
        <w:jc w:val="center"/>
        <w:rPr>
          <w:b/>
        </w:rPr>
      </w:pPr>
    </w:p>
    <w:p w14:paraId="7054FDA2" w14:textId="2F714230" w:rsidR="001A3E8F" w:rsidRDefault="002675C8" w:rsidP="00A51AA3">
      <w:pPr>
        <w:jc w:val="center"/>
        <w:rPr>
          <w:b/>
        </w:rPr>
      </w:pPr>
      <w:r>
        <w:rPr>
          <w:b/>
          <w:noProof/>
        </w:rPr>
        <w:drawing>
          <wp:inline distT="0" distB="0" distL="0" distR="0" wp14:anchorId="2704EA3B" wp14:editId="36CEA658">
            <wp:extent cx="2057400" cy="230534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图片_2018093013243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69881" cy="2319332"/>
                    </a:xfrm>
                    <a:prstGeom prst="rect">
                      <a:avLst/>
                    </a:prstGeom>
                  </pic:spPr>
                </pic:pic>
              </a:graphicData>
            </a:graphic>
          </wp:inline>
        </w:drawing>
      </w:r>
    </w:p>
    <w:p w14:paraId="07932352" w14:textId="77777777" w:rsidR="001A3E8F" w:rsidRDefault="001A3E8F" w:rsidP="00A51AA3">
      <w:pPr>
        <w:jc w:val="center"/>
        <w:rPr>
          <w:b/>
        </w:rPr>
      </w:pPr>
    </w:p>
    <w:p w14:paraId="32BEB0D2" w14:textId="77777777" w:rsidR="001A3E8F" w:rsidRDefault="001A3E8F" w:rsidP="00D76606">
      <w:pPr>
        <w:rPr>
          <w:b/>
        </w:rPr>
      </w:pPr>
    </w:p>
    <w:p w14:paraId="58922C53" w14:textId="77777777" w:rsidR="00A51AA3" w:rsidRPr="00A51AA3" w:rsidRDefault="00A51AA3" w:rsidP="00A51AA3">
      <w:pPr>
        <w:numPr>
          <w:ilvl w:val="1"/>
          <w:numId w:val="0"/>
        </w:numPr>
        <w:spacing w:beforeLines="600" w:before="1872" w:line="720" w:lineRule="auto"/>
        <w:contextualSpacing/>
        <w:jc w:val="center"/>
        <w:textAlignment w:val="center"/>
        <w:rPr>
          <w:rFonts w:ascii="Calibri Light" w:hAnsi="Calibri Light" w:cs="Times New Roman"/>
          <w:b/>
          <w:spacing w:val="-10"/>
          <w:sz w:val="44"/>
          <w:szCs w:val="56"/>
        </w:rPr>
      </w:pPr>
      <w:r w:rsidRPr="00A51AA3">
        <w:rPr>
          <w:rFonts w:ascii="Calibri Light" w:hAnsi="Calibri Light" w:cs="Times New Roman" w:hint="eastAsia"/>
          <w:b/>
          <w:spacing w:val="-10"/>
          <w:sz w:val="44"/>
          <w:szCs w:val="56"/>
        </w:rPr>
        <w:t>软件工程系列课程教学辅助网站</w:t>
      </w:r>
    </w:p>
    <w:tbl>
      <w:tblPr>
        <w:tblpPr w:leftFromText="180" w:rightFromText="180" w:vertAnchor="text" w:horzAnchor="margin" w:tblpY="6052"/>
        <w:tblW w:w="86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53"/>
        <w:gridCol w:w="1170"/>
        <w:gridCol w:w="4873"/>
      </w:tblGrid>
      <w:tr w:rsidR="001A3E8F" w14:paraId="5794376E" w14:textId="77777777" w:rsidTr="001A3E8F">
        <w:tc>
          <w:tcPr>
            <w:tcW w:w="2653" w:type="dxa"/>
            <w:vMerge w:val="restart"/>
            <w:shd w:val="clear" w:color="auto" w:fill="auto"/>
          </w:tcPr>
          <w:p w14:paraId="7ABB434A" w14:textId="77777777" w:rsidR="001A3E8F" w:rsidRDefault="001A3E8F" w:rsidP="001A3E8F">
            <w:r>
              <w:rPr>
                <w:rFonts w:hint="eastAsia"/>
              </w:rPr>
              <w:t>文件状态：</w:t>
            </w:r>
          </w:p>
          <w:p w14:paraId="7D117799" w14:textId="16FCD227" w:rsidR="001A3E8F" w:rsidRDefault="001A3E8F" w:rsidP="001A3E8F">
            <w:r>
              <w:rPr>
                <w:rFonts w:hint="eastAsia"/>
              </w:rPr>
              <w:t xml:space="preserve">　[</w:t>
            </w:r>
            <w:r w:rsidR="00544588">
              <w:t xml:space="preserve">  </w:t>
            </w:r>
            <w:r>
              <w:rPr>
                <w:rFonts w:hint="eastAsia"/>
              </w:rPr>
              <w:t>]草稿</w:t>
            </w:r>
          </w:p>
          <w:p w14:paraId="22262364" w14:textId="7005E8F4" w:rsidR="001A3E8F" w:rsidRDefault="001A3E8F" w:rsidP="001A3E8F">
            <w:r>
              <w:rPr>
                <w:rFonts w:hint="eastAsia"/>
              </w:rPr>
              <w:t xml:space="preserve">　[</w:t>
            </w:r>
            <w:r w:rsidR="00544588">
              <w:rPr>
                <w:rFonts w:hint="eastAsia"/>
              </w:rPr>
              <w:t>√</w:t>
            </w:r>
            <w:r>
              <w:rPr>
                <w:rFonts w:hint="eastAsia"/>
              </w:rPr>
              <w:t>]正式发布</w:t>
            </w:r>
          </w:p>
          <w:p w14:paraId="2C288214" w14:textId="77777777" w:rsidR="001A3E8F" w:rsidRDefault="001A3E8F" w:rsidP="001A3E8F">
            <w:r>
              <w:rPr>
                <w:rFonts w:hint="eastAsia"/>
              </w:rPr>
              <w:t xml:space="preserve">　[　]正在修改</w:t>
            </w:r>
          </w:p>
        </w:tc>
        <w:tc>
          <w:tcPr>
            <w:tcW w:w="1170" w:type="dxa"/>
            <w:shd w:val="clear" w:color="auto" w:fill="BEBEBE"/>
          </w:tcPr>
          <w:p w14:paraId="29130F6F" w14:textId="77777777" w:rsidR="001A3E8F" w:rsidRPr="00F52AE7" w:rsidRDefault="001A3E8F" w:rsidP="001A3E8F">
            <w:pPr>
              <w:rPr>
                <w:b/>
                <w:szCs w:val="21"/>
              </w:rPr>
            </w:pPr>
            <w:r w:rsidRPr="00F52AE7">
              <w:rPr>
                <w:rFonts w:hint="eastAsia"/>
                <w:b/>
                <w:szCs w:val="21"/>
              </w:rPr>
              <w:t>文件标识：</w:t>
            </w:r>
          </w:p>
        </w:tc>
        <w:tc>
          <w:tcPr>
            <w:tcW w:w="4873" w:type="dxa"/>
          </w:tcPr>
          <w:p w14:paraId="5B43EAD1" w14:textId="69687909" w:rsidR="001A3E8F" w:rsidRPr="00F52AE7" w:rsidRDefault="004072CE" w:rsidP="001A3E8F">
            <w:pPr>
              <w:rPr>
                <w:szCs w:val="21"/>
              </w:rPr>
            </w:pPr>
            <w:r>
              <w:rPr>
                <w:szCs w:val="21"/>
              </w:rPr>
              <w:t>PRD-2018-G15</w:t>
            </w:r>
            <w:r w:rsidR="002E3090">
              <w:rPr>
                <w:szCs w:val="21"/>
              </w:rPr>
              <w:t>-REPP</w:t>
            </w:r>
          </w:p>
        </w:tc>
      </w:tr>
      <w:tr w:rsidR="001A3E8F" w14:paraId="1049CE0F" w14:textId="77777777" w:rsidTr="001A3E8F">
        <w:tc>
          <w:tcPr>
            <w:tcW w:w="2653" w:type="dxa"/>
            <w:vMerge/>
            <w:shd w:val="clear" w:color="auto" w:fill="auto"/>
          </w:tcPr>
          <w:p w14:paraId="6C1F5931" w14:textId="77777777" w:rsidR="001A3E8F" w:rsidRDefault="001A3E8F" w:rsidP="001A3E8F"/>
        </w:tc>
        <w:tc>
          <w:tcPr>
            <w:tcW w:w="1170" w:type="dxa"/>
            <w:shd w:val="clear" w:color="auto" w:fill="BEBEBE"/>
          </w:tcPr>
          <w:p w14:paraId="09AD8BAA" w14:textId="77777777" w:rsidR="001A3E8F" w:rsidRPr="00F52AE7" w:rsidRDefault="001A3E8F" w:rsidP="001A3E8F">
            <w:pPr>
              <w:rPr>
                <w:b/>
                <w:szCs w:val="21"/>
              </w:rPr>
            </w:pPr>
            <w:r w:rsidRPr="00F52AE7">
              <w:rPr>
                <w:rFonts w:hint="eastAsia"/>
                <w:b/>
                <w:szCs w:val="21"/>
              </w:rPr>
              <w:t>当前版本：</w:t>
            </w:r>
          </w:p>
        </w:tc>
        <w:tc>
          <w:tcPr>
            <w:tcW w:w="4873" w:type="dxa"/>
          </w:tcPr>
          <w:p w14:paraId="61D3AABC" w14:textId="67F27B0B" w:rsidR="001A3E8F" w:rsidRPr="00F52AE7" w:rsidRDefault="00BF54C6" w:rsidP="001A3E8F">
            <w:pPr>
              <w:rPr>
                <w:szCs w:val="21"/>
              </w:rPr>
            </w:pPr>
            <w:r>
              <w:rPr>
                <w:szCs w:val="21"/>
              </w:rPr>
              <w:t>0.2.1</w:t>
            </w:r>
          </w:p>
        </w:tc>
      </w:tr>
      <w:tr w:rsidR="001A3E8F" w14:paraId="05993E6D" w14:textId="77777777" w:rsidTr="001A3E8F">
        <w:tc>
          <w:tcPr>
            <w:tcW w:w="2653" w:type="dxa"/>
            <w:vMerge/>
            <w:shd w:val="clear" w:color="auto" w:fill="auto"/>
          </w:tcPr>
          <w:p w14:paraId="7A72CE2B" w14:textId="77777777" w:rsidR="001A3E8F" w:rsidRDefault="001A3E8F" w:rsidP="001A3E8F"/>
        </w:tc>
        <w:tc>
          <w:tcPr>
            <w:tcW w:w="1170" w:type="dxa"/>
            <w:shd w:val="clear" w:color="auto" w:fill="BEBEBE"/>
          </w:tcPr>
          <w:p w14:paraId="215C34B8" w14:textId="77777777" w:rsidR="001A3E8F" w:rsidRPr="00F52AE7" w:rsidRDefault="001A3E8F" w:rsidP="001A3E8F">
            <w:pPr>
              <w:rPr>
                <w:b/>
                <w:szCs w:val="21"/>
              </w:rPr>
            </w:pPr>
            <w:r w:rsidRPr="00F52AE7">
              <w:rPr>
                <w:rFonts w:hint="eastAsia"/>
                <w:b/>
                <w:szCs w:val="21"/>
              </w:rPr>
              <w:t>作者：</w:t>
            </w:r>
          </w:p>
        </w:tc>
        <w:tc>
          <w:tcPr>
            <w:tcW w:w="4873" w:type="dxa"/>
          </w:tcPr>
          <w:p w14:paraId="695F3C4D" w14:textId="4B614813" w:rsidR="001A3E8F" w:rsidRPr="004072CE" w:rsidRDefault="004072CE" w:rsidP="004072CE">
            <w:pPr>
              <w:rPr>
                <w:szCs w:val="21"/>
              </w:rPr>
            </w:pPr>
            <w:r>
              <w:rPr>
                <w:rFonts w:hint="eastAsia"/>
                <w:szCs w:val="21"/>
              </w:rPr>
              <w:t>黄叶轩，陈俊仁，陈苏民，徐双铅，吕迪</w:t>
            </w:r>
          </w:p>
        </w:tc>
      </w:tr>
      <w:tr w:rsidR="001A3E8F" w14:paraId="43251477" w14:textId="77777777" w:rsidTr="001A3E8F">
        <w:tc>
          <w:tcPr>
            <w:tcW w:w="2653" w:type="dxa"/>
            <w:vMerge/>
            <w:shd w:val="clear" w:color="auto" w:fill="auto"/>
          </w:tcPr>
          <w:p w14:paraId="62FC9704" w14:textId="77777777" w:rsidR="001A3E8F" w:rsidRDefault="001A3E8F" w:rsidP="001A3E8F"/>
        </w:tc>
        <w:tc>
          <w:tcPr>
            <w:tcW w:w="1170" w:type="dxa"/>
            <w:shd w:val="clear" w:color="auto" w:fill="BEBEBE"/>
          </w:tcPr>
          <w:p w14:paraId="0F3A4FDE" w14:textId="77777777" w:rsidR="001A3E8F" w:rsidRPr="00F52AE7" w:rsidRDefault="001A3E8F" w:rsidP="001A3E8F">
            <w:pPr>
              <w:rPr>
                <w:b/>
                <w:szCs w:val="21"/>
              </w:rPr>
            </w:pPr>
            <w:r w:rsidRPr="00F52AE7">
              <w:rPr>
                <w:rFonts w:hint="eastAsia"/>
                <w:b/>
                <w:szCs w:val="21"/>
              </w:rPr>
              <w:t>完成日期：</w:t>
            </w:r>
          </w:p>
        </w:tc>
        <w:tc>
          <w:tcPr>
            <w:tcW w:w="4873" w:type="dxa"/>
          </w:tcPr>
          <w:p w14:paraId="4B16C234" w14:textId="5FD2A70A" w:rsidR="001A3E8F" w:rsidRPr="00F52AE7" w:rsidRDefault="004072CE" w:rsidP="001A3E8F">
            <w:pPr>
              <w:rPr>
                <w:szCs w:val="21"/>
              </w:rPr>
            </w:pPr>
            <w:r>
              <w:rPr>
                <w:rFonts w:hint="eastAsia"/>
                <w:szCs w:val="21"/>
              </w:rPr>
              <w:t>201</w:t>
            </w:r>
            <w:r>
              <w:rPr>
                <w:szCs w:val="21"/>
              </w:rPr>
              <w:t>8</w:t>
            </w:r>
            <w:r>
              <w:rPr>
                <w:rFonts w:hint="eastAsia"/>
                <w:szCs w:val="21"/>
              </w:rPr>
              <w:t>-</w:t>
            </w:r>
            <w:r w:rsidR="00D7049C">
              <w:rPr>
                <w:szCs w:val="21"/>
              </w:rPr>
              <w:t>10</w:t>
            </w:r>
            <w:r w:rsidR="00F513B4">
              <w:rPr>
                <w:szCs w:val="21"/>
              </w:rPr>
              <w:t>-</w:t>
            </w:r>
            <w:r w:rsidR="00BF54C6">
              <w:rPr>
                <w:szCs w:val="21"/>
              </w:rPr>
              <w:t>18</w:t>
            </w:r>
          </w:p>
        </w:tc>
      </w:tr>
    </w:tbl>
    <w:p w14:paraId="008EEF54" w14:textId="34B4F016" w:rsidR="00164536" w:rsidRDefault="00070632"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Pr>
          <w:rFonts w:ascii="Calibri Light" w:hAnsi="Calibri Light" w:cs="Times New Roman" w:hint="eastAsia"/>
          <w:b/>
          <w:spacing w:val="15"/>
          <w:sz w:val="32"/>
          <w:szCs w:val="56"/>
        </w:rPr>
        <w:t>需求</w:t>
      </w:r>
      <w:r>
        <w:rPr>
          <w:rFonts w:ascii="Calibri Light" w:hAnsi="Calibri Light" w:cs="Times New Roman"/>
          <w:b/>
          <w:spacing w:val="15"/>
          <w:sz w:val="32"/>
          <w:szCs w:val="56"/>
        </w:rPr>
        <w:t>工程项目计划</w:t>
      </w:r>
    </w:p>
    <w:p w14:paraId="7A330179" w14:textId="1418522B" w:rsidR="00164536" w:rsidRDefault="007F047A"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r w:rsidRPr="007F047A">
        <w:rPr>
          <w:rFonts w:cs="Times New Roman"/>
          <w:b/>
          <w:spacing w:val="15"/>
          <w:sz w:val="32"/>
          <w:szCs w:val="56"/>
        </w:rPr>
        <w:t>Requirements engineering project plan</w:t>
      </w:r>
    </w:p>
    <w:p w14:paraId="11CC6C50"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63FC1F"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8CC20E8" w14:textId="77777777" w:rsidR="00164536" w:rsidRDefault="00164536"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AD328C8"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1CE55D16" w14:textId="77777777" w:rsidR="00A62D11" w:rsidRDefault="00A62D11" w:rsidP="00164536">
      <w:pPr>
        <w:numPr>
          <w:ilvl w:val="1"/>
          <w:numId w:val="0"/>
        </w:numPr>
        <w:spacing w:afterLines="1150" w:after="3588" w:line="720" w:lineRule="auto"/>
        <w:contextualSpacing/>
        <w:jc w:val="center"/>
        <w:textAlignment w:val="center"/>
        <w:rPr>
          <w:rFonts w:ascii="Calibri Light" w:hAnsi="Calibri Light" w:cs="Times New Roman"/>
          <w:b/>
          <w:spacing w:val="15"/>
          <w:sz w:val="32"/>
          <w:szCs w:val="56"/>
        </w:rPr>
      </w:pPr>
    </w:p>
    <w:p w14:paraId="6A17307B" w14:textId="77777777" w:rsidR="00021BB3" w:rsidRPr="00021BB3" w:rsidRDefault="00021BB3" w:rsidP="00021BB3">
      <w:pPr>
        <w:keepNext/>
        <w:keepLines/>
        <w:spacing w:before="340" w:after="330" w:line="578" w:lineRule="auto"/>
        <w:jc w:val="center"/>
        <w:outlineLvl w:val="0"/>
        <w:rPr>
          <w:rFonts w:ascii="Times New Roman" w:hAnsi="Times New Roman" w:cs="Times New Roman"/>
          <w:b/>
          <w:bCs/>
          <w:kern w:val="44"/>
          <w:sz w:val="44"/>
          <w:szCs w:val="44"/>
        </w:rPr>
      </w:pPr>
      <w:bookmarkStart w:id="0" w:name="_Toc446076693"/>
      <w:bookmarkStart w:id="1" w:name="_Toc447553497"/>
      <w:bookmarkStart w:id="2" w:name="_Toc27132"/>
      <w:bookmarkStart w:id="3" w:name="_Toc12861"/>
      <w:bookmarkStart w:id="4" w:name="_Toc60"/>
      <w:bookmarkStart w:id="5" w:name="_Toc466020645"/>
      <w:bookmarkStart w:id="6" w:name="_Toc466742046"/>
      <w:bookmarkStart w:id="7" w:name="_Toc495739754"/>
      <w:bookmarkStart w:id="8" w:name="_Toc496719355"/>
      <w:bookmarkStart w:id="9" w:name="_Toc527652888"/>
      <w:r w:rsidRPr="00021BB3">
        <w:rPr>
          <w:rFonts w:ascii="Times New Roman" w:hAnsi="Times New Roman" w:cs="Times New Roman" w:hint="eastAsia"/>
          <w:b/>
          <w:bCs/>
          <w:kern w:val="44"/>
          <w:sz w:val="44"/>
          <w:szCs w:val="44"/>
        </w:rPr>
        <w:lastRenderedPageBreak/>
        <w:t>版</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本</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历</w:t>
      </w:r>
      <w:r w:rsidRPr="00021BB3">
        <w:rPr>
          <w:rFonts w:ascii="Times New Roman" w:hAnsi="Times New Roman" w:cs="Times New Roman" w:hint="eastAsia"/>
          <w:b/>
          <w:bCs/>
          <w:kern w:val="44"/>
          <w:sz w:val="44"/>
          <w:szCs w:val="44"/>
        </w:rPr>
        <w:t xml:space="preserve"> </w:t>
      </w:r>
      <w:r w:rsidRPr="00021BB3">
        <w:rPr>
          <w:rFonts w:ascii="Times New Roman" w:hAnsi="Times New Roman" w:cs="Times New Roman" w:hint="eastAsia"/>
          <w:b/>
          <w:bCs/>
          <w:kern w:val="44"/>
          <w:sz w:val="44"/>
          <w:szCs w:val="44"/>
        </w:rPr>
        <w:t>史</w:t>
      </w:r>
      <w:bookmarkEnd w:id="0"/>
      <w:bookmarkEnd w:id="1"/>
      <w:bookmarkEnd w:id="2"/>
      <w:bookmarkEnd w:id="3"/>
      <w:bookmarkEnd w:id="4"/>
      <w:bookmarkEnd w:id="5"/>
      <w:bookmarkEnd w:id="6"/>
      <w:bookmarkEnd w:id="7"/>
      <w:bookmarkEnd w:id="8"/>
      <w:bookmarkEnd w:id="9"/>
    </w:p>
    <w:tbl>
      <w:tblPr>
        <w:tblW w:w="824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9"/>
        <w:gridCol w:w="1704"/>
        <w:gridCol w:w="1930"/>
        <w:gridCol w:w="1671"/>
        <w:gridCol w:w="1672"/>
      </w:tblGrid>
      <w:tr w:rsidR="00021BB3" w14:paraId="63EBAD29" w14:textId="77777777" w:rsidTr="00777E8E">
        <w:trPr>
          <w:trHeight w:val="300"/>
        </w:trPr>
        <w:tc>
          <w:tcPr>
            <w:tcW w:w="1269" w:type="dxa"/>
            <w:shd w:val="clear" w:color="auto" w:fill="BDD6EE" w:themeFill="accent1" w:themeFillTint="66"/>
          </w:tcPr>
          <w:p w14:paraId="16ABD479" w14:textId="77777777" w:rsidR="00021BB3" w:rsidRPr="00F52AE7" w:rsidRDefault="00021BB3" w:rsidP="00123D76">
            <w:pPr>
              <w:jc w:val="center"/>
              <w:rPr>
                <w:b/>
                <w:szCs w:val="21"/>
              </w:rPr>
            </w:pPr>
            <w:r w:rsidRPr="00F52AE7">
              <w:rPr>
                <w:rFonts w:hint="eastAsia"/>
                <w:b/>
                <w:szCs w:val="21"/>
              </w:rPr>
              <w:t>版本</w:t>
            </w:r>
          </w:p>
        </w:tc>
        <w:tc>
          <w:tcPr>
            <w:tcW w:w="1704" w:type="dxa"/>
            <w:shd w:val="clear" w:color="auto" w:fill="BDD6EE" w:themeFill="accent1" w:themeFillTint="66"/>
          </w:tcPr>
          <w:p w14:paraId="5902EE1D" w14:textId="77777777" w:rsidR="00021BB3" w:rsidRPr="00F52AE7" w:rsidRDefault="00021BB3" w:rsidP="00123D76">
            <w:pPr>
              <w:jc w:val="center"/>
              <w:rPr>
                <w:b/>
                <w:szCs w:val="21"/>
              </w:rPr>
            </w:pPr>
            <w:r w:rsidRPr="00F52AE7">
              <w:rPr>
                <w:rFonts w:hint="eastAsia"/>
                <w:b/>
                <w:szCs w:val="21"/>
              </w:rPr>
              <w:t>作者</w:t>
            </w:r>
          </w:p>
        </w:tc>
        <w:tc>
          <w:tcPr>
            <w:tcW w:w="1930" w:type="dxa"/>
            <w:shd w:val="clear" w:color="auto" w:fill="BDD6EE" w:themeFill="accent1" w:themeFillTint="66"/>
          </w:tcPr>
          <w:p w14:paraId="6075A54D" w14:textId="77777777" w:rsidR="00021BB3" w:rsidRPr="00F52AE7" w:rsidRDefault="003F3569" w:rsidP="00123D76">
            <w:pPr>
              <w:jc w:val="center"/>
              <w:rPr>
                <w:b/>
                <w:szCs w:val="21"/>
              </w:rPr>
            </w:pPr>
            <w:r w:rsidRPr="00F52AE7">
              <w:rPr>
                <w:rFonts w:hint="eastAsia"/>
                <w:b/>
                <w:szCs w:val="21"/>
              </w:rPr>
              <w:t>协助</w:t>
            </w:r>
            <w:r w:rsidR="00021BB3" w:rsidRPr="00F52AE7">
              <w:rPr>
                <w:rFonts w:hint="eastAsia"/>
                <w:b/>
                <w:szCs w:val="21"/>
              </w:rPr>
              <w:t>者</w:t>
            </w:r>
          </w:p>
        </w:tc>
        <w:tc>
          <w:tcPr>
            <w:tcW w:w="1671" w:type="dxa"/>
            <w:shd w:val="clear" w:color="auto" w:fill="BDD6EE" w:themeFill="accent1" w:themeFillTint="66"/>
          </w:tcPr>
          <w:p w14:paraId="1C5361DA" w14:textId="77777777" w:rsidR="00021BB3" w:rsidRPr="00F52AE7" w:rsidRDefault="00021BB3" w:rsidP="00123D76">
            <w:pPr>
              <w:jc w:val="center"/>
              <w:rPr>
                <w:b/>
                <w:szCs w:val="21"/>
              </w:rPr>
            </w:pPr>
            <w:r w:rsidRPr="00F52AE7">
              <w:rPr>
                <w:rFonts w:hint="eastAsia"/>
                <w:b/>
                <w:szCs w:val="21"/>
              </w:rPr>
              <w:t>起止日期</w:t>
            </w:r>
          </w:p>
        </w:tc>
        <w:tc>
          <w:tcPr>
            <w:tcW w:w="1672" w:type="dxa"/>
            <w:shd w:val="clear" w:color="auto" w:fill="BDD6EE" w:themeFill="accent1" w:themeFillTint="66"/>
          </w:tcPr>
          <w:p w14:paraId="45DDAABB" w14:textId="77777777" w:rsidR="00021BB3" w:rsidRPr="00F52AE7" w:rsidRDefault="00021BB3" w:rsidP="00123D76">
            <w:pPr>
              <w:jc w:val="center"/>
              <w:rPr>
                <w:b/>
                <w:szCs w:val="21"/>
              </w:rPr>
            </w:pPr>
            <w:r w:rsidRPr="00F52AE7">
              <w:rPr>
                <w:rFonts w:hint="eastAsia"/>
                <w:b/>
                <w:szCs w:val="21"/>
              </w:rPr>
              <w:t>备注</w:t>
            </w:r>
          </w:p>
        </w:tc>
      </w:tr>
      <w:tr w:rsidR="00021BB3" w14:paraId="4979ABEE" w14:textId="77777777" w:rsidTr="00021BB3">
        <w:trPr>
          <w:trHeight w:val="90"/>
        </w:trPr>
        <w:tc>
          <w:tcPr>
            <w:tcW w:w="1269" w:type="dxa"/>
          </w:tcPr>
          <w:p w14:paraId="635EE6F1" w14:textId="77777777" w:rsidR="00021BB3" w:rsidRPr="00F52AE7" w:rsidRDefault="00021BB3" w:rsidP="00123D76">
            <w:pPr>
              <w:rPr>
                <w:szCs w:val="21"/>
              </w:rPr>
            </w:pPr>
            <w:r w:rsidRPr="00F52AE7">
              <w:rPr>
                <w:rFonts w:hint="eastAsia"/>
                <w:szCs w:val="21"/>
              </w:rPr>
              <w:t>0.</w:t>
            </w:r>
            <w:r w:rsidR="003B54DA" w:rsidRPr="00F52AE7">
              <w:rPr>
                <w:szCs w:val="21"/>
              </w:rPr>
              <w:t>1</w:t>
            </w:r>
            <w:r w:rsidRPr="00F52AE7">
              <w:rPr>
                <w:szCs w:val="21"/>
              </w:rPr>
              <w:t>.</w:t>
            </w:r>
            <w:r w:rsidR="003B54DA" w:rsidRPr="00F52AE7">
              <w:rPr>
                <w:szCs w:val="21"/>
              </w:rPr>
              <w:t>0</w:t>
            </w:r>
          </w:p>
        </w:tc>
        <w:tc>
          <w:tcPr>
            <w:tcW w:w="1704" w:type="dxa"/>
          </w:tcPr>
          <w:p w14:paraId="4ACE9EB7" w14:textId="4306CDEF" w:rsidR="00021BB3" w:rsidRPr="00F52AE7" w:rsidRDefault="004072CE" w:rsidP="003B54DA">
            <w:pPr>
              <w:rPr>
                <w:szCs w:val="21"/>
              </w:rPr>
            </w:pPr>
            <w:r>
              <w:rPr>
                <w:rFonts w:hint="eastAsia"/>
                <w:szCs w:val="21"/>
              </w:rPr>
              <w:t>黄叶轩</w:t>
            </w:r>
          </w:p>
        </w:tc>
        <w:tc>
          <w:tcPr>
            <w:tcW w:w="1930" w:type="dxa"/>
          </w:tcPr>
          <w:p w14:paraId="49EE1760" w14:textId="77777777" w:rsidR="00021BB3" w:rsidRDefault="004072CE" w:rsidP="00123D76">
            <w:pPr>
              <w:rPr>
                <w:szCs w:val="21"/>
              </w:rPr>
            </w:pPr>
            <w:bookmarkStart w:id="10" w:name="OLE_LINK1"/>
            <w:bookmarkStart w:id="11" w:name="OLE_LINK2"/>
            <w:bookmarkStart w:id="12" w:name="OLE_LINK4"/>
            <w:r>
              <w:rPr>
                <w:rFonts w:hint="eastAsia"/>
                <w:szCs w:val="21"/>
              </w:rPr>
              <w:t>黄叶轩，陈俊仁，</w:t>
            </w:r>
          </w:p>
          <w:p w14:paraId="22C66033" w14:textId="77777777" w:rsidR="004072CE" w:rsidRDefault="004072CE" w:rsidP="00123D76">
            <w:pPr>
              <w:rPr>
                <w:szCs w:val="21"/>
              </w:rPr>
            </w:pPr>
            <w:bookmarkStart w:id="13" w:name="OLE_LINK5"/>
            <w:bookmarkStart w:id="14" w:name="OLE_LINK6"/>
            <w:bookmarkEnd w:id="10"/>
            <w:bookmarkEnd w:id="11"/>
            <w:bookmarkEnd w:id="12"/>
            <w:r>
              <w:rPr>
                <w:rFonts w:hint="eastAsia"/>
                <w:szCs w:val="21"/>
              </w:rPr>
              <w:t>陈苏民，徐双铅，</w:t>
            </w:r>
          </w:p>
          <w:p w14:paraId="73ABB349" w14:textId="40CF22C0" w:rsidR="004072CE" w:rsidRPr="00F52AE7" w:rsidRDefault="004072CE" w:rsidP="00123D76">
            <w:pPr>
              <w:rPr>
                <w:szCs w:val="21"/>
              </w:rPr>
            </w:pPr>
            <w:bookmarkStart w:id="15" w:name="OLE_LINK7"/>
            <w:bookmarkStart w:id="16" w:name="OLE_LINK8"/>
            <w:bookmarkStart w:id="17" w:name="OLE_LINK9"/>
            <w:bookmarkEnd w:id="13"/>
            <w:bookmarkEnd w:id="14"/>
            <w:r>
              <w:rPr>
                <w:rFonts w:hint="eastAsia"/>
                <w:szCs w:val="21"/>
              </w:rPr>
              <w:t>吕迪</w:t>
            </w:r>
            <w:bookmarkEnd w:id="15"/>
            <w:bookmarkEnd w:id="16"/>
            <w:bookmarkEnd w:id="17"/>
          </w:p>
        </w:tc>
        <w:tc>
          <w:tcPr>
            <w:tcW w:w="1671" w:type="dxa"/>
          </w:tcPr>
          <w:p w14:paraId="1D09EB70" w14:textId="683D320D" w:rsidR="00021BB3" w:rsidRPr="00F52AE7" w:rsidRDefault="004072CE" w:rsidP="00123D76">
            <w:pPr>
              <w:rPr>
                <w:szCs w:val="21"/>
              </w:rPr>
            </w:pP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28</w:t>
            </w:r>
            <w:r>
              <w:rPr>
                <w:rFonts w:hint="eastAsia"/>
                <w:szCs w:val="21"/>
              </w:rPr>
              <w:t>-201</w:t>
            </w:r>
            <w:r>
              <w:rPr>
                <w:szCs w:val="21"/>
              </w:rPr>
              <w:t>8</w:t>
            </w:r>
            <w:r>
              <w:rPr>
                <w:rFonts w:hint="eastAsia"/>
                <w:szCs w:val="21"/>
              </w:rPr>
              <w:t>/</w:t>
            </w:r>
            <w:r>
              <w:rPr>
                <w:szCs w:val="21"/>
              </w:rPr>
              <w:t>9</w:t>
            </w:r>
            <w:r w:rsidR="004958FA" w:rsidRPr="00F52AE7">
              <w:rPr>
                <w:rFonts w:hint="eastAsia"/>
                <w:szCs w:val="21"/>
              </w:rPr>
              <w:t>/</w:t>
            </w:r>
            <w:r>
              <w:rPr>
                <w:szCs w:val="21"/>
              </w:rPr>
              <w:t>30</w:t>
            </w:r>
          </w:p>
        </w:tc>
        <w:tc>
          <w:tcPr>
            <w:tcW w:w="1672" w:type="dxa"/>
          </w:tcPr>
          <w:p w14:paraId="2099DB2A" w14:textId="77777777" w:rsidR="00021BB3" w:rsidRPr="00F52AE7" w:rsidRDefault="00021BB3" w:rsidP="00123D76">
            <w:pPr>
              <w:rPr>
                <w:szCs w:val="21"/>
              </w:rPr>
            </w:pPr>
            <w:r w:rsidRPr="00F52AE7">
              <w:rPr>
                <w:rFonts w:hint="eastAsia"/>
                <w:szCs w:val="21"/>
              </w:rPr>
              <w:t>起草</w:t>
            </w:r>
          </w:p>
        </w:tc>
      </w:tr>
      <w:tr w:rsidR="00D7049C" w:rsidRPr="00F52AE7" w14:paraId="35C843A3"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0FB85AE0" w14:textId="6412A1F6" w:rsidR="00D7049C" w:rsidRPr="00F52AE7" w:rsidRDefault="00D7049C" w:rsidP="00A62D11">
            <w:pPr>
              <w:rPr>
                <w:szCs w:val="21"/>
              </w:rPr>
            </w:pPr>
            <w:r>
              <w:rPr>
                <w:rFonts w:hint="eastAsia"/>
                <w:szCs w:val="21"/>
              </w:rPr>
              <w:t>0</w:t>
            </w:r>
            <w:r>
              <w:rPr>
                <w:szCs w:val="21"/>
              </w:rPr>
              <w:t>.1</w:t>
            </w:r>
            <w:r>
              <w:rPr>
                <w:rFonts w:hint="eastAsia"/>
                <w:szCs w:val="21"/>
              </w:rPr>
              <w:t>.</w:t>
            </w:r>
            <w:r>
              <w:rPr>
                <w:szCs w:val="21"/>
              </w:rPr>
              <w:t>1</w:t>
            </w:r>
          </w:p>
        </w:tc>
        <w:tc>
          <w:tcPr>
            <w:tcW w:w="1704" w:type="dxa"/>
            <w:tcBorders>
              <w:top w:val="single" w:sz="4" w:space="0" w:color="auto"/>
              <w:left w:val="single" w:sz="4" w:space="0" w:color="auto"/>
              <w:bottom w:val="single" w:sz="4" w:space="0" w:color="auto"/>
              <w:right w:val="single" w:sz="4" w:space="0" w:color="auto"/>
            </w:tcBorders>
          </w:tcPr>
          <w:p w14:paraId="2E82F8E0" w14:textId="66AA1F06" w:rsidR="00D7049C" w:rsidRDefault="00D7049C" w:rsidP="00A62D11">
            <w:pPr>
              <w:rPr>
                <w:szCs w:val="21"/>
              </w:rPr>
            </w:pPr>
            <w:r>
              <w:rPr>
                <w:rFonts w:hint="eastAsia"/>
                <w:szCs w:val="21"/>
              </w:rPr>
              <w:t>陈俊仁</w:t>
            </w:r>
          </w:p>
        </w:tc>
        <w:tc>
          <w:tcPr>
            <w:tcW w:w="1930" w:type="dxa"/>
            <w:tcBorders>
              <w:top w:val="single" w:sz="4" w:space="0" w:color="auto"/>
              <w:left w:val="single" w:sz="4" w:space="0" w:color="auto"/>
              <w:bottom w:val="single" w:sz="4" w:space="0" w:color="auto"/>
              <w:right w:val="single" w:sz="4" w:space="0" w:color="auto"/>
            </w:tcBorders>
          </w:tcPr>
          <w:p w14:paraId="3C7F2964" w14:textId="77777777" w:rsidR="00D7049C" w:rsidRDefault="00D7049C" w:rsidP="00D7049C">
            <w:pPr>
              <w:rPr>
                <w:szCs w:val="21"/>
              </w:rPr>
            </w:pPr>
            <w:r>
              <w:rPr>
                <w:rFonts w:hint="eastAsia"/>
                <w:szCs w:val="21"/>
              </w:rPr>
              <w:t>黄叶轩，陈俊仁，</w:t>
            </w:r>
          </w:p>
          <w:p w14:paraId="7563A8CF" w14:textId="77777777" w:rsidR="00D7049C" w:rsidRDefault="00D7049C" w:rsidP="00D7049C">
            <w:pPr>
              <w:rPr>
                <w:szCs w:val="21"/>
              </w:rPr>
            </w:pPr>
            <w:r>
              <w:rPr>
                <w:rFonts w:hint="eastAsia"/>
                <w:szCs w:val="21"/>
              </w:rPr>
              <w:t>陈苏民，徐双铅，</w:t>
            </w:r>
          </w:p>
          <w:p w14:paraId="7192775F" w14:textId="0B4FF1FB" w:rsidR="00D7049C" w:rsidRDefault="00D7049C" w:rsidP="00D7049C">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1AFA7B17" w14:textId="71BFEDA4" w:rsidR="00D7049C" w:rsidRDefault="00D7049C" w:rsidP="00D7049C">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10</w:t>
            </w: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11</w:t>
            </w:r>
          </w:p>
        </w:tc>
        <w:tc>
          <w:tcPr>
            <w:tcW w:w="1672" w:type="dxa"/>
            <w:tcBorders>
              <w:top w:val="single" w:sz="4" w:space="0" w:color="auto"/>
              <w:left w:val="single" w:sz="4" w:space="0" w:color="auto"/>
              <w:bottom w:val="single" w:sz="4" w:space="0" w:color="auto"/>
              <w:right w:val="single" w:sz="4" w:space="0" w:color="auto"/>
            </w:tcBorders>
          </w:tcPr>
          <w:p w14:paraId="1650D356" w14:textId="762CBF49" w:rsidR="00D7049C" w:rsidRDefault="00D7049C" w:rsidP="00A62D11">
            <w:pPr>
              <w:rPr>
                <w:szCs w:val="21"/>
              </w:rPr>
            </w:pPr>
            <w:r>
              <w:rPr>
                <w:rFonts w:hint="eastAsia"/>
                <w:szCs w:val="21"/>
              </w:rPr>
              <w:t>增加了Git的具体操作</w:t>
            </w:r>
          </w:p>
        </w:tc>
      </w:tr>
      <w:tr w:rsidR="00A62D11" w:rsidRPr="00F52AE7" w14:paraId="111C94B5"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119CC0E" w14:textId="74F24332" w:rsidR="00A62D11" w:rsidRPr="00F52AE7" w:rsidRDefault="00A62D11" w:rsidP="00A62D11">
            <w:pPr>
              <w:rPr>
                <w:szCs w:val="21"/>
              </w:rPr>
            </w:pPr>
            <w:r w:rsidRPr="00F52AE7">
              <w:rPr>
                <w:rFonts w:hint="eastAsia"/>
                <w:szCs w:val="21"/>
              </w:rPr>
              <w:t>0.</w:t>
            </w:r>
            <w:r w:rsidR="00B66C33">
              <w:rPr>
                <w:szCs w:val="21"/>
              </w:rPr>
              <w:t>2</w:t>
            </w:r>
            <w:r w:rsidRPr="00F52AE7">
              <w:rPr>
                <w:szCs w:val="21"/>
              </w:rPr>
              <w:t>.</w:t>
            </w:r>
            <w:r w:rsidR="00B66C33">
              <w:rPr>
                <w:szCs w:val="21"/>
              </w:rPr>
              <w:t>0</w:t>
            </w:r>
          </w:p>
        </w:tc>
        <w:tc>
          <w:tcPr>
            <w:tcW w:w="1704" w:type="dxa"/>
            <w:tcBorders>
              <w:top w:val="single" w:sz="4" w:space="0" w:color="auto"/>
              <w:left w:val="single" w:sz="4" w:space="0" w:color="auto"/>
              <w:bottom w:val="single" w:sz="4" w:space="0" w:color="auto"/>
              <w:right w:val="single" w:sz="4" w:space="0" w:color="auto"/>
            </w:tcBorders>
          </w:tcPr>
          <w:p w14:paraId="45B5F36D" w14:textId="5995C7CA" w:rsidR="00A62D11" w:rsidRPr="00F52AE7" w:rsidRDefault="00A62D11" w:rsidP="00A62D11">
            <w:pPr>
              <w:rPr>
                <w:szCs w:val="21"/>
              </w:rPr>
            </w:pPr>
            <w:r>
              <w:rPr>
                <w:rFonts w:hint="eastAsia"/>
                <w:szCs w:val="21"/>
              </w:rPr>
              <w:t>吕迪</w:t>
            </w:r>
          </w:p>
        </w:tc>
        <w:tc>
          <w:tcPr>
            <w:tcW w:w="1930" w:type="dxa"/>
            <w:tcBorders>
              <w:top w:val="single" w:sz="4" w:space="0" w:color="auto"/>
              <w:left w:val="single" w:sz="4" w:space="0" w:color="auto"/>
              <w:bottom w:val="single" w:sz="4" w:space="0" w:color="auto"/>
              <w:right w:val="single" w:sz="4" w:space="0" w:color="auto"/>
            </w:tcBorders>
          </w:tcPr>
          <w:p w14:paraId="70487B3B" w14:textId="77777777" w:rsidR="00A62D11" w:rsidRDefault="00A62D11" w:rsidP="00A62D11">
            <w:pPr>
              <w:rPr>
                <w:szCs w:val="21"/>
              </w:rPr>
            </w:pPr>
            <w:r>
              <w:rPr>
                <w:rFonts w:hint="eastAsia"/>
                <w:szCs w:val="21"/>
              </w:rPr>
              <w:t>黄叶轩，陈俊仁，</w:t>
            </w:r>
          </w:p>
          <w:p w14:paraId="27AC7016" w14:textId="77777777" w:rsidR="00A62D11" w:rsidRDefault="00A62D11" w:rsidP="00A62D11">
            <w:pPr>
              <w:rPr>
                <w:szCs w:val="21"/>
              </w:rPr>
            </w:pPr>
            <w:r>
              <w:rPr>
                <w:rFonts w:hint="eastAsia"/>
                <w:szCs w:val="21"/>
              </w:rPr>
              <w:t>陈苏民，徐双铅，</w:t>
            </w:r>
          </w:p>
          <w:p w14:paraId="1D54B3D1" w14:textId="77777777" w:rsidR="00A62D11" w:rsidRPr="00F52AE7" w:rsidRDefault="00A62D11" w:rsidP="00A62D11">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558318C4" w14:textId="12DCFF12" w:rsidR="00A62D11" w:rsidRPr="00F52AE7" w:rsidRDefault="00A62D11" w:rsidP="00A62D11">
            <w:pPr>
              <w:rPr>
                <w:szCs w:val="21"/>
              </w:rPr>
            </w:pPr>
            <w:r>
              <w:rPr>
                <w:rFonts w:hint="eastAsia"/>
                <w:szCs w:val="21"/>
              </w:rPr>
              <w:t>201</w:t>
            </w:r>
            <w:r>
              <w:rPr>
                <w:szCs w:val="21"/>
              </w:rPr>
              <w:t>8</w:t>
            </w:r>
            <w:r>
              <w:rPr>
                <w:rFonts w:hint="eastAsia"/>
                <w:szCs w:val="21"/>
              </w:rPr>
              <w:t>/</w:t>
            </w:r>
            <w:r w:rsidR="00D7049C">
              <w:rPr>
                <w:szCs w:val="21"/>
              </w:rPr>
              <w:t>10</w:t>
            </w:r>
            <w:r w:rsidRPr="00F52AE7">
              <w:rPr>
                <w:rFonts w:hint="eastAsia"/>
                <w:szCs w:val="21"/>
              </w:rPr>
              <w:t>/</w:t>
            </w:r>
            <w:r w:rsidR="00D7049C">
              <w:rPr>
                <w:szCs w:val="21"/>
              </w:rPr>
              <w:t>12</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14</w:t>
            </w:r>
          </w:p>
        </w:tc>
        <w:tc>
          <w:tcPr>
            <w:tcW w:w="1672" w:type="dxa"/>
            <w:tcBorders>
              <w:top w:val="single" w:sz="4" w:space="0" w:color="auto"/>
              <w:left w:val="single" w:sz="4" w:space="0" w:color="auto"/>
              <w:bottom w:val="single" w:sz="4" w:space="0" w:color="auto"/>
              <w:right w:val="single" w:sz="4" w:space="0" w:color="auto"/>
            </w:tcBorders>
          </w:tcPr>
          <w:p w14:paraId="2159E7C1" w14:textId="0D109EEE" w:rsidR="00A62D11" w:rsidRPr="00F52AE7" w:rsidRDefault="00A62D11" w:rsidP="00A62D11">
            <w:pPr>
              <w:rPr>
                <w:szCs w:val="21"/>
              </w:rPr>
            </w:pPr>
            <w:r>
              <w:rPr>
                <w:rFonts w:hint="eastAsia"/>
                <w:szCs w:val="21"/>
              </w:rPr>
              <w:t>修改项目干系人，详细了开发人员联系方式。</w:t>
            </w:r>
          </w:p>
        </w:tc>
      </w:tr>
      <w:tr w:rsidR="0040197B" w:rsidRPr="00F52AE7" w14:paraId="04DBBA27" w14:textId="77777777" w:rsidTr="00A62D11">
        <w:trPr>
          <w:trHeight w:val="90"/>
        </w:trPr>
        <w:tc>
          <w:tcPr>
            <w:tcW w:w="1269" w:type="dxa"/>
            <w:tcBorders>
              <w:top w:val="single" w:sz="4" w:space="0" w:color="auto"/>
              <w:left w:val="single" w:sz="4" w:space="0" w:color="auto"/>
              <w:bottom w:val="single" w:sz="4" w:space="0" w:color="auto"/>
              <w:right w:val="single" w:sz="4" w:space="0" w:color="auto"/>
            </w:tcBorders>
          </w:tcPr>
          <w:p w14:paraId="336018B6" w14:textId="4C8568E9" w:rsidR="0040197B" w:rsidRPr="00F52AE7" w:rsidRDefault="0040197B" w:rsidP="00A62D11">
            <w:pPr>
              <w:rPr>
                <w:szCs w:val="21"/>
              </w:rPr>
            </w:pPr>
            <w:r>
              <w:rPr>
                <w:rFonts w:hint="eastAsia"/>
                <w:szCs w:val="21"/>
              </w:rPr>
              <w:t>0</w:t>
            </w:r>
            <w:r>
              <w:rPr>
                <w:szCs w:val="21"/>
              </w:rPr>
              <w:t>.2.1</w:t>
            </w:r>
          </w:p>
        </w:tc>
        <w:tc>
          <w:tcPr>
            <w:tcW w:w="1704" w:type="dxa"/>
            <w:tcBorders>
              <w:top w:val="single" w:sz="4" w:space="0" w:color="auto"/>
              <w:left w:val="single" w:sz="4" w:space="0" w:color="auto"/>
              <w:bottom w:val="single" w:sz="4" w:space="0" w:color="auto"/>
              <w:right w:val="single" w:sz="4" w:space="0" w:color="auto"/>
            </w:tcBorders>
          </w:tcPr>
          <w:p w14:paraId="08A0C89A" w14:textId="413E054A" w:rsidR="0040197B" w:rsidRDefault="0040197B" w:rsidP="00A62D11">
            <w:pPr>
              <w:rPr>
                <w:szCs w:val="21"/>
              </w:rPr>
            </w:pPr>
            <w:r>
              <w:rPr>
                <w:rFonts w:hint="eastAsia"/>
                <w:szCs w:val="21"/>
              </w:rPr>
              <w:t>黄叶轩</w:t>
            </w:r>
          </w:p>
        </w:tc>
        <w:tc>
          <w:tcPr>
            <w:tcW w:w="1930" w:type="dxa"/>
            <w:tcBorders>
              <w:top w:val="single" w:sz="4" w:space="0" w:color="auto"/>
              <w:left w:val="single" w:sz="4" w:space="0" w:color="auto"/>
              <w:bottom w:val="single" w:sz="4" w:space="0" w:color="auto"/>
              <w:right w:val="single" w:sz="4" w:space="0" w:color="auto"/>
            </w:tcBorders>
          </w:tcPr>
          <w:p w14:paraId="09453C07" w14:textId="77777777" w:rsidR="0040197B" w:rsidRDefault="0040197B" w:rsidP="0040197B">
            <w:pPr>
              <w:rPr>
                <w:szCs w:val="21"/>
              </w:rPr>
            </w:pPr>
            <w:r>
              <w:rPr>
                <w:rFonts w:hint="eastAsia"/>
                <w:szCs w:val="21"/>
              </w:rPr>
              <w:t>黄叶轩，陈俊仁，</w:t>
            </w:r>
          </w:p>
          <w:p w14:paraId="401C8C18" w14:textId="77777777" w:rsidR="0040197B" w:rsidRDefault="0040197B" w:rsidP="0040197B">
            <w:pPr>
              <w:rPr>
                <w:szCs w:val="21"/>
              </w:rPr>
            </w:pPr>
            <w:r>
              <w:rPr>
                <w:rFonts w:hint="eastAsia"/>
                <w:szCs w:val="21"/>
              </w:rPr>
              <w:t>陈苏民，徐双铅，</w:t>
            </w:r>
          </w:p>
          <w:p w14:paraId="1B3C5E31" w14:textId="22374D5C" w:rsidR="0040197B" w:rsidRDefault="0040197B" w:rsidP="0040197B">
            <w:pPr>
              <w:rPr>
                <w:szCs w:val="21"/>
              </w:rPr>
            </w:pPr>
            <w:r>
              <w:rPr>
                <w:rFonts w:hint="eastAsia"/>
                <w:szCs w:val="21"/>
              </w:rPr>
              <w:t>吕迪</w:t>
            </w:r>
          </w:p>
        </w:tc>
        <w:tc>
          <w:tcPr>
            <w:tcW w:w="1671" w:type="dxa"/>
            <w:tcBorders>
              <w:top w:val="single" w:sz="4" w:space="0" w:color="auto"/>
              <w:left w:val="single" w:sz="4" w:space="0" w:color="auto"/>
              <w:bottom w:val="single" w:sz="4" w:space="0" w:color="auto"/>
              <w:right w:val="single" w:sz="4" w:space="0" w:color="auto"/>
            </w:tcBorders>
          </w:tcPr>
          <w:p w14:paraId="75F631A6" w14:textId="082B4D54" w:rsidR="0040197B" w:rsidRDefault="0040197B" w:rsidP="0040197B">
            <w:pPr>
              <w:rPr>
                <w:szCs w:val="21"/>
              </w:rPr>
            </w:pPr>
            <w:r>
              <w:rPr>
                <w:rFonts w:hint="eastAsia"/>
                <w:szCs w:val="21"/>
              </w:rPr>
              <w:t>201</w:t>
            </w:r>
            <w:r>
              <w:rPr>
                <w:szCs w:val="21"/>
              </w:rPr>
              <w:t>8</w:t>
            </w:r>
            <w:r>
              <w:rPr>
                <w:rFonts w:hint="eastAsia"/>
                <w:szCs w:val="21"/>
              </w:rPr>
              <w:t>/</w:t>
            </w:r>
            <w:r>
              <w:rPr>
                <w:szCs w:val="21"/>
              </w:rPr>
              <w:t>10</w:t>
            </w:r>
            <w:r w:rsidRPr="00F52AE7">
              <w:rPr>
                <w:rFonts w:hint="eastAsia"/>
                <w:szCs w:val="21"/>
              </w:rPr>
              <w:t>/</w:t>
            </w:r>
            <w:r>
              <w:rPr>
                <w:szCs w:val="21"/>
              </w:rPr>
              <w:t>17</w:t>
            </w:r>
            <w:r>
              <w:rPr>
                <w:rFonts w:hint="eastAsia"/>
                <w:szCs w:val="21"/>
              </w:rPr>
              <w:t>-201</w:t>
            </w:r>
            <w:r>
              <w:rPr>
                <w:szCs w:val="21"/>
              </w:rPr>
              <w:t>8</w:t>
            </w:r>
            <w:r>
              <w:rPr>
                <w:rFonts w:hint="eastAsia"/>
                <w:szCs w:val="21"/>
              </w:rPr>
              <w:t>/10</w:t>
            </w:r>
            <w:r w:rsidRPr="00F52AE7">
              <w:rPr>
                <w:rFonts w:hint="eastAsia"/>
                <w:szCs w:val="21"/>
              </w:rPr>
              <w:t>/</w:t>
            </w:r>
            <w:r>
              <w:rPr>
                <w:rFonts w:hint="eastAsia"/>
                <w:szCs w:val="21"/>
              </w:rPr>
              <w:t>1</w:t>
            </w:r>
            <w:r>
              <w:rPr>
                <w:szCs w:val="21"/>
              </w:rPr>
              <w:t>8</w:t>
            </w:r>
          </w:p>
        </w:tc>
        <w:tc>
          <w:tcPr>
            <w:tcW w:w="1672" w:type="dxa"/>
            <w:tcBorders>
              <w:top w:val="single" w:sz="4" w:space="0" w:color="auto"/>
              <w:left w:val="single" w:sz="4" w:space="0" w:color="auto"/>
              <w:bottom w:val="single" w:sz="4" w:space="0" w:color="auto"/>
              <w:right w:val="single" w:sz="4" w:space="0" w:color="auto"/>
            </w:tcBorders>
          </w:tcPr>
          <w:p w14:paraId="00DBA1D3" w14:textId="305D229C" w:rsidR="0040197B" w:rsidRDefault="008D4435" w:rsidP="00A62D11">
            <w:pPr>
              <w:rPr>
                <w:szCs w:val="21"/>
              </w:rPr>
            </w:pPr>
            <w:r>
              <w:rPr>
                <w:rFonts w:hint="eastAsia"/>
                <w:szCs w:val="21"/>
              </w:rPr>
              <w:t>修改了预算</w:t>
            </w:r>
            <w:r w:rsidR="00D63D10">
              <w:rPr>
                <w:rFonts w:hint="eastAsia"/>
                <w:szCs w:val="21"/>
              </w:rPr>
              <w:t>，还有格式问题</w:t>
            </w:r>
          </w:p>
        </w:tc>
      </w:tr>
    </w:tbl>
    <w:p w14:paraId="6C59402C" w14:textId="7CD82E4B" w:rsidR="00D76606" w:rsidRDefault="00D76606"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C74FED7" w14:textId="63B18C7C"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D676D5B" w14:textId="31A52F9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91E9F46" w14:textId="36D7A5B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9FC41A2" w14:textId="6804316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3E85041" w14:textId="1C0EF7E5"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548D301" w14:textId="20747918"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F563FFF" w14:textId="40B2FCE1"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DB1FDE5" w14:textId="07057C40" w:rsidR="004E674A" w:rsidRDefault="004E674A"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sdt>
      <w:sdtPr>
        <w:rPr>
          <w:b w:val="0"/>
          <w:bCs w:val="0"/>
          <w:kern w:val="0"/>
          <w:sz w:val="21"/>
          <w:szCs w:val="22"/>
          <w:lang w:val="zh-CN"/>
        </w:rPr>
        <w:id w:val="1200737482"/>
        <w:docPartObj>
          <w:docPartGallery w:val="Table of Contents"/>
          <w:docPartUnique/>
        </w:docPartObj>
      </w:sdtPr>
      <w:sdtContent>
        <w:p w14:paraId="4919CCA7" w14:textId="533E9AE2" w:rsidR="00E119E2" w:rsidRDefault="00E119E2">
          <w:pPr>
            <w:pStyle w:val="TOC"/>
          </w:pPr>
          <w:r>
            <w:rPr>
              <w:lang w:val="zh-CN"/>
            </w:rPr>
            <w:t>目录</w:t>
          </w:r>
        </w:p>
        <w:p w14:paraId="78054A5F" w14:textId="1A26D466" w:rsidR="00D63D10" w:rsidRDefault="00E119E2">
          <w:pPr>
            <w:pStyle w:val="TOC1"/>
            <w:tabs>
              <w:tab w:val="right" w:leader="dot" w:pos="8296"/>
            </w:tabs>
            <w:rPr>
              <w:rFonts w:asciiTheme="minorHAnsi" w:eastAsiaTheme="minorEastAsia" w:hAnsiTheme="minorHAnsi" w:cstheme="minorBidi"/>
              <w:noProof/>
              <w:kern w:val="2"/>
            </w:rPr>
          </w:pPr>
          <w:r>
            <w:fldChar w:fldCharType="begin"/>
          </w:r>
          <w:r>
            <w:instrText xml:space="preserve"> TOC \o "1-3" \h \z \u </w:instrText>
          </w:r>
          <w:r>
            <w:fldChar w:fldCharType="separate"/>
          </w:r>
          <w:hyperlink w:anchor="_Toc527652888" w:history="1">
            <w:r w:rsidR="00D63D10" w:rsidRPr="009E1353">
              <w:rPr>
                <w:rStyle w:val="aa"/>
                <w:rFonts w:ascii="Times New Roman" w:hAnsi="Times New Roman" w:cs="Times New Roman"/>
                <w:b/>
                <w:bCs/>
                <w:noProof/>
                <w:kern w:val="44"/>
              </w:rPr>
              <w:t>版</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本</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历</w:t>
            </w:r>
            <w:r w:rsidR="00D63D10" w:rsidRPr="009E1353">
              <w:rPr>
                <w:rStyle w:val="aa"/>
                <w:rFonts w:ascii="Times New Roman" w:hAnsi="Times New Roman" w:cs="Times New Roman"/>
                <w:b/>
                <w:bCs/>
                <w:noProof/>
                <w:kern w:val="44"/>
              </w:rPr>
              <w:t xml:space="preserve"> </w:t>
            </w:r>
            <w:r w:rsidR="00D63D10" w:rsidRPr="009E1353">
              <w:rPr>
                <w:rStyle w:val="aa"/>
                <w:rFonts w:ascii="Times New Roman" w:hAnsi="Times New Roman" w:cs="Times New Roman"/>
                <w:b/>
                <w:bCs/>
                <w:noProof/>
                <w:kern w:val="44"/>
              </w:rPr>
              <w:t>史</w:t>
            </w:r>
            <w:r w:rsidR="00D63D10">
              <w:rPr>
                <w:noProof/>
                <w:webHidden/>
              </w:rPr>
              <w:tab/>
            </w:r>
            <w:r w:rsidR="00D63D10">
              <w:rPr>
                <w:noProof/>
                <w:webHidden/>
              </w:rPr>
              <w:fldChar w:fldCharType="begin"/>
            </w:r>
            <w:r w:rsidR="00D63D10">
              <w:rPr>
                <w:noProof/>
                <w:webHidden/>
              </w:rPr>
              <w:instrText xml:space="preserve"> PAGEREF _Toc527652888 \h </w:instrText>
            </w:r>
            <w:r w:rsidR="00D63D10">
              <w:rPr>
                <w:noProof/>
                <w:webHidden/>
              </w:rPr>
            </w:r>
            <w:r w:rsidR="00D63D10">
              <w:rPr>
                <w:noProof/>
                <w:webHidden/>
              </w:rPr>
              <w:fldChar w:fldCharType="separate"/>
            </w:r>
            <w:r w:rsidR="00D63D10">
              <w:rPr>
                <w:noProof/>
                <w:webHidden/>
              </w:rPr>
              <w:t>2</w:t>
            </w:r>
            <w:r w:rsidR="00D63D10">
              <w:rPr>
                <w:noProof/>
                <w:webHidden/>
              </w:rPr>
              <w:fldChar w:fldCharType="end"/>
            </w:r>
          </w:hyperlink>
        </w:p>
        <w:p w14:paraId="7E0305E9" w14:textId="3D9C3271" w:rsidR="00D63D10" w:rsidRDefault="00581F5D">
          <w:pPr>
            <w:pStyle w:val="TOC1"/>
            <w:tabs>
              <w:tab w:val="left" w:pos="420"/>
              <w:tab w:val="right" w:leader="dot" w:pos="8296"/>
            </w:tabs>
            <w:rPr>
              <w:rFonts w:asciiTheme="minorHAnsi" w:eastAsiaTheme="minorEastAsia" w:hAnsiTheme="minorHAnsi" w:cstheme="minorBidi"/>
              <w:noProof/>
              <w:kern w:val="2"/>
            </w:rPr>
          </w:pPr>
          <w:hyperlink w:anchor="_Toc527652889" w:history="1">
            <w:r w:rsidR="00D63D10" w:rsidRPr="009E1353">
              <w:rPr>
                <w:rStyle w:val="aa"/>
                <w:noProof/>
              </w:rPr>
              <w:t>1</w:t>
            </w:r>
            <w:r w:rsidR="00D63D10">
              <w:rPr>
                <w:rFonts w:asciiTheme="minorHAnsi" w:eastAsiaTheme="minorEastAsia" w:hAnsiTheme="minorHAnsi" w:cstheme="minorBidi"/>
                <w:noProof/>
                <w:kern w:val="2"/>
              </w:rPr>
              <w:tab/>
            </w:r>
            <w:r w:rsidR="00D63D10" w:rsidRPr="009E1353">
              <w:rPr>
                <w:rStyle w:val="aa"/>
                <w:noProof/>
              </w:rPr>
              <w:t>引言</w:t>
            </w:r>
            <w:r w:rsidR="00D63D10">
              <w:rPr>
                <w:noProof/>
                <w:webHidden/>
              </w:rPr>
              <w:tab/>
            </w:r>
            <w:r w:rsidR="00D63D10">
              <w:rPr>
                <w:noProof/>
                <w:webHidden/>
              </w:rPr>
              <w:fldChar w:fldCharType="begin"/>
            </w:r>
            <w:r w:rsidR="00D63D10">
              <w:rPr>
                <w:noProof/>
                <w:webHidden/>
              </w:rPr>
              <w:instrText xml:space="preserve"> PAGEREF _Toc527652889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5506AEF5" w14:textId="640759D7"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890" w:history="1">
            <w:r w:rsidR="00D63D10" w:rsidRPr="009E1353">
              <w:rPr>
                <w:rStyle w:val="aa"/>
                <w:noProof/>
              </w:rPr>
              <w:t>1.1</w:t>
            </w:r>
            <w:r w:rsidR="00D63D10">
              <w:rPr>
                <w:rFonts w:asciiTheme="minorHAnsi" w:eastAsiaTheme="minorEastAsia" w:hAnsiTheme="minorHAnsi" w:cstheme="minorBidi"/>
                <w:noProof/>
                <w:kern w:val="2"/>
              </w:rPr>
              <w:tab/>
            </w:r>
            <w:r w:rsidR="00D63D10" w:rsidRPr="009E1353">
              <w:rPr>
                <w:rStyle w:val="aa"/>
                <w:noProof/>
              </w:rPr>
              <w:t>编写目的</w:t>
            </w:r>
            <w:r w:rsidR="00D63D10">
              <w:rPr>
                <w:noProof/>
                <w:webHidden/>
              </w:rPr>
              <w:tab/>
            </w:r>
            <w:r w:rsidR="00D63D10">
              <w:rPr>
                <w:noProof/>
                <w:webHidden/>
              </w:rPr>
              <w:fldChar w:fldCharType="begin"/>
            </w:r>
            <w:r w:rsidR="00D63D10">
              <w:rPr>
                <w:noProof/>
                <w:webHidden/>
              </w:rPr>
              <w:instrText xml:space="preserve"> PAGEREF _Toc527652890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7C72DBD2" w14:textId="6E95D92A"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891" w:history="1">
            <w:r w:rsidR="00D63D10" w:rsidRPr="009E1353">
              <w:rPr>
                <w:rStyle w:val="aa"/>
                <w:noProof/>
              </w:rPr>
              <w:t>1.2</w:t>
            </w:r>
            <w:r w:rsidR="00D63D10">
              <w:rPr>
                <w:rFonts w:asciiTheme="minorHAnsi" w:eastAsiaTheme="minorEastAsia" w:hAnsiTheme="minorHAnsi" w:cstheme="minorBidi"/>
                <w:noProof/>
                <w:kern w:val="2"/>
              </w:rPr>
              <w:tab/>
            </w:r>
            <w:r w:rsidR="00D63D10" w:rsidRPr="009E1353">
              <w:rPr>
                <w:rStyle w:val="aa"/>
                <w:noProof/>
              </w:rPr>
              <w:t>业务需求</w:t>
            </w:r>
            <w:r w:rsidR="00D63D10">
              <w:rPr>
                <w:noProof/>
                <w:webHidden/>
              </w:rPr>
              <w:tab/>
            </w:r>
            <w:r w:rsidR="00D63D10">
              <w:rPr>
                <w:noProof/>
                <w:webHidden/>
              </w:rPr>
              <w:fldChar w:fldCharType="begin"/>
            </w:r>
            <w:r w:rsidR="00D63D10">
              <w:rPr>
                <w:noProof/>
                <w:webHidden/>
              </w:rPr>
              <w:instrText xml:space="preserve"> PAGEREF _Toc527652891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5D67F9EE" w14:textId="33A0C8CA"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892" w:history="1">
            <w:r w:rsidR="00D63D10" w:rsidRPr="009E1353">
              <w:rPr>
                <w:rStyle w:val="aa"/>
                <w:noProof/>
              </w:rPr>
              <w:t>1.3</w:t>
            </w:r>
            <w:r w:rsidR="00D63D10">
              <w:rPr>
                <w:rFonts w:asciiTheme="minorHAnsi" w:eastAsiaTheme="minorEastAsia" w:hAnsiTheme="minorHAnsi" w:cstheme="minorBidi"/>
                <w:noProof/>
                <w:kern w:val="2"/>
              </w:rPr>
              <w:tab/>
            </w:r>
            <w:r w:rsidR="00D63D10" w:rsidRPr="009E1353">
              <w:rPr>
                <w:rStyle w:val="aa"/>
                <w:noProof/>
              </w:rPr>
              <w:t>背景</w:t>
            </w:r>
            <w:r w:rsidR="00D63D10">
              <w:rPr>
                <w:noProof/>
                <w:webHidden/>
              </w:rPr>
              <w:tab/>
            </w:r>
            <w:r w:rsidR="00D63D10">
              <w:rPr>
                <w:noProof/>
                <w:webHidden/>
              </w:rPr>
              <w:fldChar w:fldCharType="begin"/>
            </w:r>
            <w:r w:rsidR="00D63D10">
              <w:rPr>
                <w:noProof/>
                <w:webHidden/>
              </w:rPr>
              <w:instrText xml:space="preserve"> PAGEREF _Toc527652892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78EBF600" w14:textId="6A507C4C"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893" w:history="1">
            <w:r w:rsidR="00D63D10" w:rsidRPr="009E1353">
              <w:rPr>
                <w:rStyle w:val="aa"/>
                <w:noProof/>
              </w:rPr>
              <w:t>1.3.1</w:t>
            </w:r>
            <w:r w:rsidR="00D63D10">
              <w:rPr>
                <w:rFonts w:asciiTheme="minorHAnsi" w:eastAsiaTheme="minorEastAsia" w:hAnsiTheme="minorHAnsi" w:cstheme="minorBidi"/>
                <w:noProof/>
                <w:kern w:val="2"/>
              </w:rPr>
              <w:tab/>
            </w:r>
            <w:r w:rsidR="00D63D10" w:rsidRPr="009E1353">
              <w:rPr>
                <w:rStyle w:val="aa"/>
                <w:noProof/>
              </w:rPr>
              <w:t>软件系统名称</w:t>
            </w:r>
            <w:r w:rsidR="00D63D10">
              <w:rPr>
                <w:noProof/>
                <w:webHidden/>
              </w:rPr>
              <w:tab/>
            </w:r>
            <w:r w:rsidR="00D63D10">
              <w:rPr>
                <w:noProof/>
                <w:webHidden/>
              </w:rPr>
              <w:fldChar w:fldCharType="begin"/>
            </w:r>
            <w:r w:rsidR="00D63D10">
              <w:rPr>
                <w:noProof/>
                <w:webHidden/>
              </w:rPr>
              <w:instrText xml:space="preserve"> PAGEREF _Toc527652893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0F495657" w14:textId="5B58B00A"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894" w:history="1">
            <w:r w:rsidR="00D63D10" w:rsidRPr="009E1353">
              <w:rPr>
                <w:rStyle w:val="aa"/>
                <w:noProof/>
              </w:rPr>
              <w:t>1.3.2</w:t>
            </w:r>
            <w:r w:rsidR="00D63D10">
              <w:rPr>
                <w:rFonts w:asciiTheme="minorHAnsi" w:eastAsiaTheme="minorEastAsia" w:hAnsiTheme="minorHAnsi" w:cstheme="minorBidi"/>
                <w:noProof/>
                <w:kern w:val="2"/>
              </w:rPr>
              <w:tab/>
            </w:r>
            <w:r w:rsidR="00D63D10" w:rsidRPr="009E1353">
              <w:rPr>
                <w:rStyle w:val="aa"/>
                <w:noProof/>
              </w:rPr>
              <w:t>任务提出者</w:t>
            </w:r>
            <w:r w:rsidR="00D63D10">
              <w:rPr>
                <w:noProof/>
                <w:webHidden/>
              </w:rPr>
              <w:tab/>
            </w:r>
            <w:r w:rsidR="00D63D10">
              <w:rPr>
                <w:noProof/>
                <w:webHidden/>
              </w:rPr>
              <w:fldChar w:fldCharType="begin"/>
            </w:r>
            <w:r w:rsidR="00D63D10">
              <w:rPr>
                <w:noProof/>
                <w:webHidden/>
              </w:rPr>
              <w:instrText xml:space="preserve"> PAGEREF _Toc527652894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0B81F04C" w14:textId="78BF7D08"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895" w:history="1">
            <w:r w:rsidR="00D63D10" w:rsidRPr="009E1353">
              <w:rPr>
                <w:rStyle w:val="aa"/>
                <w:noProof/>
              </w:rPr>
              <w:t>1.3.3</w:t>
            </w:r>
            <w:r w:rsidR="00D63D10">
              <w:rPr>
                <w:rFonts w:asciiTheme="minorHAnsi" w:eastAsiaTheme="minorEastAsia" w:hAnsiTheme="minorHAnsi" w:cstheme="minorBidi"/>
                <w:noProof/>
                <w:kern w:val="2"/>
              </w:rPr>
              <w:tab/>
            </w:r>
            <w:r w:rsidR="00D63D10" w:rsidRPr="009E1353">
              <w:rPr>
                <w:rStyle w:val="aa"/>
                <w:noProof/>
              </w:rPr>
              <w:t>开发团队</w:t>
            </w:r>
            <w:r w:rsidR="00D63D10">
              <w:rPr>
                <w:noProof/>
                <w:webHidden/>
              </w:rPr>
              <w:tab/>
            </w:r>
            <w:r w:rsidR="00D63D10">
              <w:rPr>
                <w:noProof/>
                <w:webHidden/>
              </w:rPr>
              <w:fldChar w:fldCharType="begin"/>
            </w:r>
            <w:r w:rsidR="00D63D10">
              <w:rPr>
                <w:noProof/>
                <w:webHidden/>
              </w:rPr>
              <w:instrText xml:space="preserve"> PAGEREF _Toc527652895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12EC38ED" w14:textId="1667D075"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896" w:history="1">
            <w:r w:rsidR="00D63D10" w:rsidRPr="009E1353">
              <w:rPr>
                <w:rStyle w:val="aa"/>
                <w:noProof/>
              </w:rPr>
              <w:t>1.3.4</w:t>
            </w:r>
            <w:r w:rsidR="00D63D10">
              <w:rPr>
                <w:rFonts w:asciiTheme="minorHAnsi" w:eastAsiaTheme="minorEastAsia" w:hAnsiTheme="minorHAnsi" w:cstheme="minorBidi"/>
                <w:noProof/>
                <w:kern w:val="2"/>
              </w:rPr>
              <w:tab/>
            </w:r>
            <w:r w:rsidR="00D63D10" w:rsidRPr="009E1353">
              <w:rPr>
                <w:rStyle w:val="aa"/>
                <w:noProof/>
              </w:rPr>
              <w:t>项目用户</w:t>
            </w:r>
            <w:r w:rsidR="00D63D10">
              <w:rPr>
                <w:noProof/>
                <w:webHidden/>
              </w:rPr>
              <w:tab/>
            </w:r>
            <w:r w:rsidR="00D63D10">
              <w:rPr>
                <w:noProof/>
                <w:webHidden/>
              </w:rPr>
              <w:fldChar w:fldCharType="begin"/>
            </w:r>
            <w:r w:rsidR="00D63D10">
              <w:rPr>
                <w:noProof/>
                <w:webHidden/>
              </w:rPr>
              <w:instrText xml:space="preserve"> PAGEREF _Toc527652896 \h </w:instrText>
            </w:r>
            <w:r w:rsidR="00D63D10">
              <w:rPr>
                <w:noProof/>
                <w:webHidden/>
              </w:rPr>
            </w:r>
            <w:r w:rsidR="00D63D10">
              <w:rPr>
                <w:noProof/>
                <w:webHidden/>
              </w:rPr>
              <w:fldChar w:fldCharType="separate"/>
            </w:r>
            <w:r w:rsidR="00D63D10">
              <w:rPr>
                <w:noProof/>
                <w:webHidden/>
              </w:rPr>
              <w:t>6</w:t>
            </w:r>
            <w:r w:rsidR="00D63D10">
              <w:rPr>
                <w:noProof/>
                <w:webHidden/>
              </w:rPr>
              <w:fldChar w:fldCharType="end"/>
            </w:r>
          </w:hyperlink>
        </w:p>
        <w:p w14:paraId="0B50A11C" w14:textId="452FF842"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897" w:history="1">
            <w:r w:rsidR="00D63D10" w:rsidRPr="009E1353">
              <w:rPr>
                <w:rStyle w:val="aa"/>
                <w:noProof/>
              </w:rPr>
              <w:t>1.4</w:t>
            </w:r>
            <w:r w:rsidR="00D63D10">
              <w:rPr>
                <w:rFonts w:asciiTheme="minorHAnsi" w:eastAsiaTheme="minorEastAsia" w:hAnsiTheme="minorHAnsi" w:cstheme="minorBidi"/>
                <w:noProof/>
                <w:kern w:val="2"/>
              </w:rPr>
              <w:tab/>
            </w:r>
            <w:r w:rsidR="00D63D10" w:rsidRPr="009E1353">
              <w:rPr>
                <w:rStyle w:val="aa"/>
                <w:noProof/>
              </w:rPr>
              <w:t>业务目标</w:t>
            </w:r>
            <w:r w:rsidR="00D63D10">
              <w:rPr>
                <w:noProof/>
                <w:webHidden/>
              </w:rPr>
              <w:tab/>
            </w:r>
            <w:r w:rsidR="00D63D10">
              <w:rPr>
                <w:noProof/>
                <w:webHidden/>
              </w:rPr>
              <w:fldChar w:fldCharType="begin"/>
            </w:r>
            <w:r w:rsidR="00D63D10">
              <w:rPr>
                <w:noProof/>
                <w:webHidden/>
              </w:rPr>
              <w:instrText xml:space="preserve"> PAGEREF _Toc527652897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2F416DD0" w14:textId="19A12E2A"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898" w:history="1">
            <w:r w:rsidR="00D63D10" w:rsidRPr="009E1353">
              <w:rPr>
                <w:rStyle w:val="aa"/>
                <w:noProof/>
              </w:rPr>
              <w:t>1.5</w:t>
            </w:r>
            <w:r w:rsidR="00D63D10">
              <w:rPr>
                <w:rFonts w:asciiTheme="minorHAnsi" w:eastAsiaTheme="minorEastAsia" w:hAnsiTheme="minorHAnsi" w:cstheme="minorBidi"/>
                <w:noProof/>
                <w:kern w:val="2"/>
              </w:rPr>
              <w:tab/>
            </w:r>
            <w:r w:rsidR="00D63D10" w:rsidRPr="009E1353">
              <w:rPr>
                <w:rStyle w:val="aa"/>
                <w:noProof/>
              </w:rPr>
              <w:t>参考资料</w:t>
            </w:r>
            <w:r w:rsidR="00D63D10">
              <w:rPr>
                <w:noProof/>
                <w:webHidden/>
              </w:rPr>
              <w:tab/>
            </w:r>
            <w:r w:rsidR="00D63D10">
              <w:rPr>
                <w:noProof/>
                <w:webHidden/>
              </w:rPr>
              <w:fldChar w:fldCharType="begin"/>
            </w:r>
            <w:r w:rsidR="00D63D10">
              <w:rPr>
                <w:noProof/>
                <w:webHidden/>
              </w:rPr>
              <w:instrText xml:space="preserve"> PAGEREF _Toc527652898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7C1E98B4" w14:textId="30587C71" w:rsidR="00D63D10" w:rsidRDefault="00581F5D">
          <w:pPr>
            <w:pStyle w:val="TOC1"/>
            <w:tabs>
              <w:tab w:val="left" w:pos="420"/>
              <w:tab w:val="right" w:leader="dot" w:pos="8296"/>
            </w:tabs>
            <w:rPr>
              <w:rFonts w:asciiTheme="minorHAnsi" w:eastAsiaTheme="minorEastAsia" w:hAnsiTheme="minorHAnsi" w:cstheme="minorBidi"/>
              <w:noProof/>
              <w:kern w:val="2"/>
            </w:rPr>
          </w:pPr>
          <w:hyperlink w:anchor="_Toc527652899" w:history="1">
            <w:r w:rsidR="00D63D10" w:rsidRPr="009E1353">
              <w:rPr>
                <w:rStyle w:val="aa"/>
                <w:noProof/>
              </w:rPr>
              <w:t>2</w:t>
            </w:r>
            <w:r w:rsidR="00D63D10">
              <w:rPr>
                <w:rFonts w:asciiTheme="minorHAnsi" w:eastAsiaTheme="minorEastAsia" w:hAnsiTheme="minorHAnsi" w:cstheme="minorBidi"/>
                <w:noProof/>
                <w:kern w:val="2"/>
              </w:rPr>
              <w:tab/>
            </w:r>
            <w:r w:rsidR="00D63D10" w:rsidRPr="009E1353">
              <w:rPr>
                <w:rStyle w:val="aa"/>
                <w:noProof/>
              </w:rPr>
              <w:t>项目概述</w:t>
            </w:r>
            <w:r w:rsidR="00D63D10">
              <w:rPr>
                <w:noProof/>
                <w:webHidden/>
              </w:rPr>
              <w:tab/>
            </w:r>
            <w:r w:rsidR="00D63D10">
              <w:rPr>
                <w:noProof/>
                <w:webHidden/>
              </w:rPr>
              <w:fldChar w:fldCharType="begin"/>
            </w:r>
            <w:r w:rsidR="00D63D10">
              <w:rPr>
                <w:noProof/>
                <w:webHidden/>
              </w:rPr>
              <w:instrText xml:space="preserve"> PAGEREF _Toc527652899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3CD530EB" w14:textId="077A0B8C"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00" w:history="1">
            <w:r w:rsidR="00D63D10" w:rsidRPr="009E1353">
              <w:rPr>
                <w:rStyle w:val="aa"/>
                <w:noProof/>
              </w:rPr>
              <w:t>2.1</w:t>
            </w:r>
            <w:r w:rsidR="00D63D10">
              <w:rPr>
                <w:rFonts w:asciiTheme="minorHAnsi" w:eastAsiaTheme="minorEastAsia" w:hAnsiTheme="minorHAnsi" w:cstheme="minorBidi"/>
                <w:noProof/>
                <w:kern w:val="2"/>
              </w:rPr>
              <w:tab/>
            </w:r>
            <w:r w:rsidR="00D63D10" w:rsidRPr="009E1353">
              <w:rPr>
                <w:rStyle w:val="aa"/>
                <w:noProof/>
              </w:rPr>
              <w:t>项目基本信息</w:t>
            </w:r>
            <w:r w:rsidR="00D63D10">
              <w:rPr>
                <w:noProof/>
                <w:webHidden/>
              </w:rPr>
              <w:tab/>
            </w:r>
            <w:r w:rsidR="00D63D10">
              <w:rPr>
                <w:noProof/>
                <w:webHidden/>
              </w:rPr>
              <w:fldChar w:fldCharType="begin"/>
            </w:r>
            <w:r w:rsidR="00D63D10">
              <w:rPr>
                <w:noProof/>
                <w:webHidden/>
              </w:rPr>
              <w:instrText xml:space="preserve"> PAGEREF _Toc527652900 \h </w:instrText>
            </w:r>
            <w:r w:rsidR="00D63D10">
              <w:rPr>
                <w:noProof/>
                <w:webHidden/>
              </w:rPr>
            </w:r>
            <w:r w:rsidR="00D63D10">
              <w:rPr>
                <w:noProof/>
                <w:webHidden/>
              </w:rPr>
              <w:fldChar w:fldCharType="separate"/>
            </w:r>
            <w:r w:rsidR="00D63D10">
              <w:rPr>
                <w:noProof/>
                <w:webHidden/>
              </w:rPr>
              <w:t>7</w:t>
            </w:r>
            <w:r w:rsidR="00D63D10">
              <w:rPr>
                <w:noProof/>
                <w:webHidden/>
              </w:rPr>
              <w:fldChar w:fldCharType="end"/>
            </w:r>
          </w:hyperlink>
        </w:p>
        <w:p w14:paraId="59C28734" w14:textId="44D44308"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01" w:history="1">
            <w:r w:rsidR="00D63D10" w:rsidRPr="009E1353">
              <w:rPr>
                <w:rStyle w:val="aa"/>
                <w:noProof/>
              </w:rPr>
              <w:t>2.2</w:t>
            </w:r>
            <w:r w:rsidR="00D63D10">
              <w:rPr>
                <w:rFonts w:asciiTheme="minorHAnsi" w:eastAsiaTheme="minorEastAsia" w:hAnsiTheme="minorHAnsi" w:cstheme="minorBidi"/>
                <w:noProof/>
                <w:kern w:val="2"/>
              </w:rPr>
              <w:tab/>
            </w:r>
            <w:r w:rsidR="00D63D10" w:rsidRPr="009E1353">
              <w:rPr>
                <w:rStyle w:val="aa"/>
                <w:noProof/>
              </w:rPr>
              <w:t>工作内容</w:t>
            </w:r>
            <w:r w:rsidR="00D63D10">
              <w:rPr>
                <w:noProof/>
                <w:webHidden/>
              </w:rPr>
              <w:tab/>
            </w:r>
            <w:r w:rsidR="00D63D10">
              <w:rPr>
                <w:noProof/>
                <w:webHidden/>
              </w:rPr>
              <w:fldChar w:fldCharType="begin"/>
            </w:r>
            <w:r w:rsidR="00D63D10">
              <w:rPr>
                <w:noProof/>
                <w:webHidden/>
              </w:rPr>
              <w:instrText xml:space="preserve"> PAGEREF _Toc527652901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16C9BBF2" w14:textId="13898232"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02" w:history="1">
            <w:r w:rsidR="00D63D10" w:rsidRPr="009E1353">
              <w:rPr>
                <w:rStyle w:val="aa"/>
                <w:noProof/>
              </w:rPr>
              <w:t>2.3</w:t>
            </w:r>
            <w:r w:rsidR="00D63D10">
              <w:rPr>
                <w:rFonts w:asciiTheme="minorHAnsi" w:eastAsiaTheme="minorEastAsia" w:hAnsiTheme="minorHAnsi" w:cstheme="minorBidi"/>
                <w:noProof/>
                <w:kern w:val="2"/>
              </w:rPr>
              <w:tab/>
            </w:r>
            <w:r w:rsidR="00D63D10" w:rsidRPr="009E1353">
              <w:rPr>
                <w:rStyle w:val="aa"/>
                <w:noProof/>
              </w:rPr>
              <w:t>开发人员</w:t>
            </w:r>
            <w:r w:rsidR="00D63D10">
              <w:rPr>
                <w:noProof/>
                <w:webHidden/>
              </w:rPr>
              <w:tab/>
            </w:r>
            <w:r w:rsidR="00D63D10">
              <w:rPr>
                <w:noProof/>
                <w:webHidden/>
              </w:rPr>
              <w:fldChar w:fldCharType="begin"/>
            </w:r>
            <w:r w:rsidR="00D63D10">
              <w:rPr>
                <w:noProof/>
                <w:webHidden/>
              </w:rPr>
              <w:instrText xml:space="preserve"> PAGEREF _Toc527652902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543BF586" w14:textId="050BAE34"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03" w:history="1">
            <w:r w:rsidR="00D63D10" w:rsidRPr="009E1353">
              <w:rPr>
                <w:rStyle w:val="aa"/>
                <w:noProof/>
              </w:rPr>
              <w:t>2.4</w:t>
            </w:r>
            <w:r w:rsidR="00D63D10">
              <w:rPr>
                <w:rFonts w:asciiTheme="minorHAnsi" w:eastAsiaTheme="minorEastAsia" w:hAnsiTheme="minorHAnsi" w:cstheme="minorBidi"/>
                <w:noProof/>
                <w:kern w:val="2"/>
              </w:rPr>
              <w:tab/>
            </w:r>
            <w:r w:rsidR="00D63D10" w:rsidRPr="009E1353">
              <w:rPr>
                <w:rStyle w:val="aa"/>
                <w:noProof/>
              </w:rPr>
              <w:t>用户</w:t>
            </w:r>
            <w:r w:rsidR="00D63D10">
              <w:rPr>
                <w:noProof/>
                <w:webHidden/>
              </w:rPr>
              <w:tab/>
            </w:r>
            <w:r w:rsidR="00D63D10">
              <w:rPr>
                <w:noProof/>
                <w:webHidden/>
              </w:rPr>
              <w:fldChar w:fldCharType="begin"/>
            </w:r>
            <w:r w:rsidR="00D63D10">
              <w:rPr>
                <w:noProof/>
                <w:webHidden/>
              </w:rPr>
              <w:instrText xml:space="preserve"> PAGEREF _Toc527652903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1B4701E1" w14:textId="3A5E7A1E"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04" w:history="1">
            <w:r w:rsidR="00D63D10" w:rsidRPr="009E1353">
              <w:rPr>
                <w:rStyle w:val="aa"/>
                <w:noProof/>
              </w:rPr>
              <w:t>2.5</w:t>
            </w:r>
            <w:r w:rsidR="00D63D10">
              <w:rPr>
                <w:rFonts w:asciiTheme="minorHAnsi" w:eastAsiaTheme="minorEastAsia" w:hAnsiTheme="minorHAnsi" w:cstheme="minorBidi"/>
                <w:noProof/>
                <w:kern w:val="2"/>
              </w:rPr>
              <w:tab/>
            </w:r>
            <w:r w:rsidR="00D63D10" w:rsidRPr="009E1353">
              <w:rPr>
                <w:rStyle w:val="aa"/>
                <w:noProof/>
              </w:rPr>
              <w:t>产品</w:t>
            </w:r>
            <w:r w:rsidR="00D63D10">
              <w:rPr>
                <w:noProof/>
                <w:webHidden/>
              </w:rPr>
              <w:tab/>
            </w:r>
            <w:r w:rsidR="00D63D10">
              <w:rPr>
                <w:noProof/>
                <w:webHidden/>
              </w:rPr>
              <w:fldChar w:fldCharType="begin"/>
            </w:r>
            <w:r w:rsidR="00D63D10">
              <w:rPr>
                <w:noProof/>
                <w:webHidden/>
              </w:rPr>
              <w:instrText xml:space="preserve"> PAGEREF _Toc527652904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0E1FD34F" w14:textId="3B4CCCF9"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05" w:history="1">
            <w:r w:rsidR="00D63D10" w:rsidRPr="009E1353">
              <w:rPr>
                <w:rStyle w:val="aa"/>
                <w:noProof/>
              </w:rPr>
              <w:t>2.5.1</w:t>
            </w:r>
            <w:r w:rsidR="00D63D10">
              <w:rPr>
                <w:rFonts w:asciiTheme="minorHAnsi" w:eastAsiaTheme="minorEastAsia" w:hAnsiTheme="minorHAnsi" w:cstheme="minorBidi"/>
                <w:noProof/>
                <w:kern w:val="2"/>
              </w:rPr>
              <w:tab/>
            </w:r>
            <w:r w:rsidR="00D63D10" w:rsidRPr="009E1353">
              <w:rPr>
                <w:rStyle w:val="aa"/>
                <w:noProof/>
              </w:rPr>
              <w:t>需要移交的用户文件</w:t>
            </w:r>
            <w:r w:rsidR="00D63D10">
              <w:rPr>
                <w:noProof/>
                <w:webHidden/>
              </w:rPr>
              <w:tab/>
            </w:r>
            <w:r w:rsidR="00D63D10">
              <w:rPr>
                <w:noProof/>
                <w:webHidden/>
              </w:rPr>
              <w:fldChar w:fldCharType="begin"/>
            </w:r>
            <w:r w:rsidR="00D63D10">
              <w:rPr>
                <w:noProof/>
                <w:webHidden/>
              </w:rPr>
              <w:instrText xml:space="preserve"> PAGEREF _Toc527652905 \h </w:instrText>
            </w:r>
            <w:r w:rsidR="00D63D10">
              <w:rPr>
                <w:noProof/>
                <w:webHidden/>
              </w:rPr>
            </w:r>
            <w:r w:rsidR="00D63D10">
              <w:rPr>
                <w:noProof/>
                <w:webHidden/>
              </w:rPr>
              <w:fldChar w:fldCharType="separate"/>
            </w:r>
            <w:r w:rsidR="00D63D10">
              <w:rPr>
                <w:noProof/>
                <w:webHidden/>
              </w:rPr>
              <w:t>8</w:t>
            </w:r>
            <w:r w:rsidR="00D63D10">
              <w:rPr>
                <w:noProof/>
                <w:webHidden/>
              </w:rPr>
              <w:fldChar w:fldCharType="end"/>
            </w:r>
          </w:hyperlink>
        </w:p>
        <w:p w14:paraId="75FA2482" w14:textId="34F83575"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06" w:history="1">
            <w:r w:rsidR="00D63D10" w:rsidRPr="009E1353">
              <w:rPr>
                <w:rStyle w:val="aa"/>
                <w:noProof/>
              </w:rPr>
              <w:t>2.5.2</w:t>
            </w:r>
            <w:r w:rsidR="00D63D10">
              <w:rPr>
                <w:rFonts w:asciiTheme="minorHAnsi" w:eastAsiaTheme="minorEastAsia" w:hAnsiTheme="minorHAnsi" w:cstheme="minorBidi"/>
                <w:noProof/>
                <w:kern w:val="2"/>
              </w:rPr>
              <w:tab/>
            </w:r>
            <w:r w:rsidR="00D63D10" w:rsidRPr="009E1353">
              <w:rPr>
                <w:rStyle w:val="aa"/>
                <w:noProof/>
              </w:rPr>
              <w:t>服务</w:t>
            </w:r>
            <w:r w:rsidR="00D63D10">
              <w:rPr>
                <w:noProof/>
                <w:webHidden/>
              </w:rPr>
              <w:tab/>
            </w:r>
            <w:r w:rsidR="00D63D10">
              <w:rPr>
                <w:noProof/>
                <w:webHidden/>
              </w:rPr>
              <w:fldChar w:fldCharType="begin"/>
            </w:r>
            <w:r w:rsidR="00D63D10">
              <w:rPr>
                <w:noProof/>
                <w:webHidden/>
              </w:rPr>
              <w:instrText xml:space="preserve"> PAGEREF _Toc527652906 \h </w:instrText>
            </w:r>
            <w:r w:rsidR="00D63D10">
              <w:rPr>
                <w:noProof/>
                <w:webHidden/>
              </w:rPr>
            </w:r>
            <w:r w:rsidR="00D63D10">
              <w:rPr>
                <w:noProof/>
                <w:webHidden/>
              </w:rPr>
              <w:fldChar w:fldCharType="separate"/>
            </w:r>
            <w:r w:rsidR="00D63D10">
              <w:rPr>
                <w:noProof/>
                <w:webHidden/>
              </w:rPr>
              <w:t>9</w:t>
            </w:r>
            <w:r w:rsidR="00D63D10">
              <w:rPr>
                <w:noProof/>
                <w:webHidden/>
              </w:rPr>
              <w:fldChar w:fldCharType="end"/>
            </w:r>
          </w:hyperlink>
        </w:p>
        <w:p w14:paraId="185792E1" w14:textId="50A31606"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07" w:history="1">
            <w:r w:rsidR="00D63D10" w:rsidRPr="009E1353">
              <w:rPr>
                <w:rStyle w:val="aa"/>
                <w:noProof/>
              </w:rPr>
              <w:t>2.6</w:t>
            </w:r>
            <w:r w:rsidR="00D63D10">
              <w:rPr>
                <w:rFonts w:asciiTheme="minorHAnsi" w:eastAsiaTheme="minorEastAsia" w:hAnsiTheme="minorHAnsi" w:cstheme="minorBidi"/>
                <w:noProof/>
                <w:kern w:val="2"/>
              </w:rPr>
              <w:tab/>
            </w:r>
            <w:r w:rsidR="00D63D10" w:rsidRPr="009E1353">
              <w:rPr>
                <w:rStyle w:val="aa"/>
                <w:noProof/>
              </w:rPr>
              <w:t>验收标准</w:t>
            </w:r>
            <w:r w:rsidR="00D63D10">
              <w:rPr>
                <w:noProof/>
                <w:webHidden/>
              </w:rPr>
              <w:tab/>
            </w:r>
            <w:r w:rsidR="00D63D10">
              <w:rPr>
                <w:noProof/>
                <w:webHidden/>
              </w:rPr>
              <w:fldChar w:fldCharType="begin"/>
            </w:r>
            <w:r w:rsidR="00D63D10">
              <w:rPr>
                <w:noProof/>
                <w:webHidden/>
              </w:rPr>
              <w:instrText xml:space="preserve"> PAGEREF _Toc527652907 \h </w:instrText>
            </w:r>
            <w:r w:rsidR="00D63D10">
              <w:rPr>
                <w:noProof/>
                <w:webHidden/>
              </w:rPr>
            </w:r>
            <w:r w:rsidR="00D63D10">
              <w:rPr>
                <w:noProof/>
                <w:webHidden/>
              </w:rPr>
              <w:fldChar w:fldCharType="separate"/>
            </w:r>
            <w:r w:rsidR="00D63D10">
              <w:rPr>
                <w:noProof/>
                <w:webHidden/>
              </w:rPr>
              <w:t>10</w:t>
            </w:r>
            <w:r w:rsidR="00D63D10">
              <w:rPr>
                <w:noProof/>
                <w:webHidden/>
              </w:rPr>
              <w:fldChar w:fldCharType="end"/>
            </w:r>
          </w:hyperlink>
        </w:p>
        <w:p w14:paraId="72AA7AC2" w14:textId="531BCD83" w:rsidR="00D63D10" w:rsidRDefault="00581F5D">
          <w:pPr>
            <w:pStyle w:val="TOC1"/>
            <w:tabs>
              <w:tab w:val="left" w:pos="420"/>
              <w:tab w:val="right" w:leader="dot" w:pos="8296"/>
            </w:tabs>
            <w:rPr>
              <w:rFonts w:asciiTheme="minorHAnsi" w:eastAsiaTheme="minorEastAsia" w:hAnsiTheme="minorHAnsi" w:cstheme="minorBidi"/>
              <w:noProof/>
              <w:kern w:val="2"/>
            </w:rPr>
          </w:pPr>
          <w:hyperlink w:anchor="_Toc527652908" w:history="1">
            <w:r w:rsidR="00D63D10" w:rsidRPr="009E1353">
              <w:rPr>
                <w:rStyle w:val="aa"/>
                <w:noProof/>
              </w:rPr>
              <w:t>3</w:t>
            </w:r>
            <w:r w:rsidR="00D63D10">
              <w:rPr>
                <w:rFonts w:asciiTheme="minorHAnsi" w:eastAsiaTheme="minorEastAsia" w:hAnsiTheme="minorHAnsi" w:cstheme="minorBidi"/>
                <w:noProof/>
                <w:kern w:val="2"/>
              </w:rPr>
              <w:tab/>
            </w:r>
            <w:r w:rsidR="00D63D10" w:rsidRPr="009E1353">
              <w:rPr>
                <w:rStyle w:val="aa"/>
                <w:noProof/>
              </w:rPr>
              <w:t>实施计划</w:t>
            </w:r>
            <w:r w:rsidR="00D63D10">
              <w:rPr>
                <w:noProof/>
                <w:webHidden/>
              </w:rPr>
              <w:tab/>
            </w:r>
            <w:r w:rsidR="00D63D10">
              <w:rPr>
                <w:noProof/>
                <w:webHidden/>
              </w:rPr>
              <w:fldChar w:fldCharType="begin"/>
            </w:r>
            <w:r w:rsidR="00D63D10">
              <w:rPr>
                <w:noProof/>
                <w:webHidden/>
              </w:rPr>
              <w:instrText xml:space="preserve"> PAGEREF _Toc527652908 \h </w:instrText>
            </w:r>
            <w:r w:rsidR="00D63D10">
              <w:rPr>
                <w:noProof/>
                <w:webHidden/>
              </w:rPr>
            </w:r>
            <w:r w:rsidR="00D63D10">
              <w:rPr>
                <w:noProof/>
                <w:webHidden/>
              </w:rPr>
              <w:fldChar w:fldCharType="separate"/>
            </w:r>
            <w:r w:rsidR="00D63D10">
              <w:rPr>
                <w:noProof/>
                <w:webHidden/>
              </w:rPr>
              <w:t>10</w:t>
            </w:r>
            <w:r w:rsidR="00D63D10">
              <w:rPr>
                <w:noProof/>
                <w:webHidden/>
              </w:rPr>
              <w:fldChar w:fldCharType="end"/>
            </w:r>
          </w:hyperlink>
        </w:p>
        <w:p w14:paraId="11344716" w14:textId="59B22FE4"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09" w:history="1">
            <w:r w:rsidR="00D63D10" w:rsidRPr="009E1353">
              <w:rPr>
                <w:rStyle w:val="aa"/>
                <w:noProof/>
              </w:rPr>
              <w:t>3.1</w:t>
            </w:r>
            <w:r w:rsidR="00D63D10">
              <w:rPr>
                <w:rFonts w:asciiTheme="minorHAnsi" w:eastAsiaTheme="minorEastAsia" w:hAnsiTheme="minorHAnsi" w:cstheme="minorBidi"/>
                <w:noProof/>
                <w:kern w:val="2"/>
              </w:rPr>
              <w:tab/>
            </w:r>
            <w:r w:rsidR="00D63D10" w:rsidRPr="009E1353">
              <w:rPr>
                <w:rStyle w:val="aa"/>
                <w:noProof/>
              </w:rPr>
              <w:t>工作任务的分解与人员分工</w:t>
            </w:r>
            <w:r w:rsidR="00D63D10">
              <w:rPr>
                <w:noProof/>
                <w:webHidden/>
              </w:rPr>
              <w:tab/>
            </w:r>
            <w:r w:rsidR="00D63D10">
              <w:rPr>
                <w:noProof/>
                <w:webHidden/>
              </w:rPr>
              <w:fldChar w:fldCharType="begin"/>
            </w:r>
            <w:r w:rsidR="00D63D10">
              <w:rPr>
                <w:noProof/>
                <w:webHidden/>
              </w:rPr>
              <w:instrText xml:space="preserve"> PAGEREF _Toc527652909 \h </w:instrText>
            </w:r>
            <w:r w:rsidR="00D63D10">
              <w:rPr>
                <w:noProof/>
                <w:webHidden/>
              </w:rPr>
            </w:r>
            <w:r w:rsidR="00D63D10">
              <w:rPr>
                <w:noProof/>
                <w:webHidden/>
              </w:rPr>
              <w:fldChar w:fldCharType="separate"/>
            </w:r>
            <w:r w:rsidR="00D63D10">
              <w:rPr>
                <w:noProof/>
                <w:webHidden/>
              </w:rPr>
              <w:t>10</w:t>
            </w:r>
            <w:r w:rsidR="00D63D10">
              <w:rPr>
                <w:noProof/>
                <w:webHidden/>
              </w:rPr>
              <w:fldChar w:fldCharType="end"/>
            </w:r>
          </w:hyperlink>
        </w:p>
        <w:p w14:paraId="1D97CBF8" w14:textId="2529942E"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10" w:history="1">
            <w:r w:rsidR="00D63D10" w:rsidRPr="009E1353">
              <w:rPr>
                <w:rStyle w:val="aa"/>
                <w:noProof/>
              </w:rPr>
              <w:t>3.2</w:t>
            </w:r>
            <w:r w:rsidR="00D63D10">
              <w:rPr>
                <w:rFonts w:asciiTheme="minorHAnsi" w:eastAsiaTheme="minorEastAsia" w:hAnsiTheme="minorHAnsi" w:cstheme="minorBidi"/>
                <w:noProof/>
                <w:kern w:val="2"/>
              </w:rPr>
              <w:tab/>
            </w:r>
            <w:r w:rsidR="00D63D10" w:rsidRPr="009E1353">
              <w:rPr>
                <w:rStyle w:val="aa"/>
                <w:noProof/>
              </w:rPr>
              <w:t>接口人员</w:t>
            </w:r>
            <w:r w:rsidR="00D63D10">
              <w:rPr>
                <w:noProof/>
                <w:webHidden/>
              </w:rPr>
              <w:tab/>
            </w:r>
            <w:r w:rsidR="00D63D10">
              <w:rPr>
                <w:noProof/>
                <w:webHidden/>
              </w:rPr>
              <w:fldChar w:fldCharType="begin"/>
            </w:r>
            <w:r w:rsidR="00D63D10">
              <w:rPr>
                <w:noProof/>
                <w:webHidden/>
              </w:rPr>
              <w:instrText xml:space="preserve"> PAGEREF _Toc527652910 \h </w:instrText>
            </w:r>
            <w:r w:rsidR="00D63D10">
              <w:rPr>
                <w:noProof/>
                <w:webHidden/>
              </w:rPr>
            </w:r>
            <w:r w:rsidR="00D63D10">
              <w:rPr>
                <w:noProof/>
                <w:webHidden/>
              </w:rPr>
              <w:fldChar w:fldCharType="separate"/>
            </w:r>
            <w:r w:rsidR="00D63D10">
              <w:rPr>
                <w:noProof/>
                <w:webHidden/>
              </w:rPr>
              <w:t>11</w:t>
            </w:r>
            <w:r w:rsidR="00D63D10">
              <w:rPr>
                <w:noProof/>
                <w:webHidden/>
              </w:rPr>
              <w:fldChar w:fldCharType="end"/>
            </w:r>
          </w:hyperlink>
        </w:p>
        <w:p w14:paraId="6378ACAD" w14:textId="1F0D657C"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11" w:history="1">
            <w:r w:rsidR="00D63D10" w:rsidRPr="009E1353">
              <w:rPr>
                <w:rStyle w:val="aa"/>
                <w:noProof/>
              </w:rPr>
              <w:t>3.3</w:t>
            </w:r>
            <w:r w:rsidR="00D63D10">
              <w:rPr>
                <w:rFonts w:asciiTheme="minorHAnsi" w:eastAsiaTheme="minorEastAsia" w:hAnsiTheme="minorHAnsi" w:cstheme="minorBidi"/>
                <w:noProof/>
                <w:kern w:val="2"/>
              </w:rPr>
              <w:tab/>
            </w:r>
            <w:r w:rsidR="00D63D10" w:rsidRPr="009E1353">
              <w:rPr>
                <w:rStyle w:val="aa"/>
                <w:noProof/>
              </w:rPr>
              <w:t>进度</w:t>
            </w:r>
            <w:r w:rsidR="00D63D10">
              <w:rPr>
                <w:noProof/>
                <w:webHidden/>
              </w:rPr>
              <w:tab/>
            </w:r>
            <w:r w:rsidR="00D63D10">
              <w:rPr>
                <w:noProof/>
                <w:webHidden/>
              </w:rPr>
              <w:fldChar w:fldCharType="begin"/>
            </w:r>
            <w:r w:rsidR="00D63D10">
              <w:rPr>
                <w:noProof/>
                <w:webHidden/>
              </w:rPr>
              <w:instrText xml:space="preserve"> PAGEREF _Toc527652911 \h </w:instrText>
            </w:r>
            <w:r w:rsidR="00D63D10">
              <w:rPr>
                <w:noProof/>
                <w:webHidden/>
              </w:rPr>
            </w:r>
            <w:r w:rsidR="00D63D10">
              <w:rPr>
                <w:noProof/>
                <w:webHidden/>
              </w:rPr>
              <w:fldChar w:fldCharType="separate"/>
            </w:r>
            <w:r w:rsidR="00D63D10">
              <w:rPr>
                <w:noProof/>
                <w:webHidden/>
              </w:rPr>
              <w:t>11</w:t>
            </w:r>
            <w:r w:rsidR="00D63D10">
              <w:rPr>
                <w:noProof/>
                <w:webHidden/>
              </w:rPr>
              <w:fldChar w:fldCharType="end"/>
            </w:r>
          </w:hyperlink>
        </w:p>
        <w:p w14:paraId="278562E8" w14:textId="04155648"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12" w:history="1">
            <w:r w:rsidR="00D63D10" w:rsidRPr="009E1353">
              <w:rPr>
                <w:rStyle w:val="aa"/>
                <w:noProof/>
              </w:rPr>
              <w:t>3.4</w:t>
            </w:r>
            <w:r w:rsidR="00D63D10">
              <w:rPr>
                <w:rFonts w:asciiTheme="minorHAnsi" w:eastAsiaTheme="minorEastAsia" w:hAnsiTheme="minorHAnsi" w:cstheme="minorBidi"/>
                <w:noProof/>
                <w:kern w:val="2"/>
              </w:rPr>
              <w:tab/>
            </w:r>
            <w:r w:rsidR="00D63D10" w:rsidRPr="009E1353">
              <w:rPr>
                <w:rStyle w:val="aa"/>
                <w:noProof/>
              </w:rPr>
              <w:t>预算</w:t>
            </w:r>
            <w:r w:rsidR="00D63D10">
              <w:rPr>
                <w:noProof/>
                <w:webHidden/>
              </w:rPr>
              <w:tab/>
            </w:r>
            <w:r w:rsidR="00D63D10">
              <w:rPr>
                <w:noProof/>
                <w:webHidden/>
              </w:rPr>
              <w:fldChar w:fldCharType="begin"/>
            </w:r>
            <w:r w:rsidR="00D63D10">
              <w:rPr>
                <w:noProof/>
                <w:webHidden/>
              </w:rPr>
              <w:instrText xml:space="preserve"> PAGEREF _Toc527652912 \h </w:instrText>
            </w:r>
            <w:r w:rsidR="00D63D10">
              <w:rPr>
                <w:noProof/>
                <w:webHidden/>
              </w:rPr>
            </w:r>
            <w:r w:rsidR="00D63D10">
              <w:rPr>
                <w:noProof/>
                <w:webHidden/>
              </w:rPr>
              <w:fldChar w:fldCharType="separate"/>
            </w:r>
            <w:r w:rsidR="00D63D10">
              <w:rPr>
                <w:noProof/>
                <w:webHidden/>
              </w:rPr>
              <w:t>11</w:t>
            </w:r>
            <w:r w:rsidR="00D63D10">
              <w:rPr>
                <w:noProof/>
                <w:webHidden/>
              </w:rPr>
              <w:fldChar w:fldCharType="end"/>
            </w:r>
          </w:hyperlink>
        </w:p>
        <w:p w14:paraId="43303400" w14:textId="52C77F56"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13" w:history="1">
            <w:r w:rsidR="00D63D10" w:rsidRPr="009E1353">
              <w:rPr>
                <w:rStyle w:val="aa"/>
                <w:noProof/>
              </w:rPr>
              <w:t>3.5</w:t>
            </w:r>
            <w:r w:rsidR="00D63D10">
              <w:rPr>
                <w:rFonts w:asciiTheme="minorHAnsi" w:eastAsiaTheme="minorEastAsia" w:hAnsiTheme="minorHAnsi" w:cstheme="minorBidi"/>
                <w:noProof/>
                <w:kern w:val="2"/>
              </w:rPr>
              <w:tab/>
            </w:r>
            <w:r w:rsidR="00D63D10" w:rsidRPr="009E1353">
              <w:rPr>
                <w:rStyle w:val="aa"/>
                <w:noProof/>
              </w:rPr>
              <w:t>关键问题</w:t>
            </w:r>
            <w:r w:rsidR="00D63D10">
              <w:rPr>
                <w:noProof/>
                <w:webHidden/>
              </w:rPr>
              <w:tab/>
            </w:r>
            <w:r w:rsidR="00D63D10">
              <w:rPr>
                <w:noProof/>
                <w:webHidden/>
              </w:rPr>
              <w:fldChar w:fldCharType="begin"/>
            </w:r>
            <w:r w:rsidR="00D63D10">
              <w:rPr>
                <w:noProof/>
                <w:webHidden/>
              </w:rPr>
              <w:instrText xml:space="preserve"> PAGEREF _Toc527652913 \h </w:instrText>
            </w:r>
            <w:r w:rsidR="00D63D10">
              <w:rPr>
                <w:noProof/>
                <w:webHidden/>
              </w:rPr>
            </w:r>
            <w:r w:rsidR="00D63D10">
              <w:rPr>
                <w:noProof/>
                <w:webHidden/>
              </w:rPr>
              <w:fldChar w:fldCharType="separate"/>
            </w:r>
            <w:r w:rsidR="00D63D10">
              <w:rPr>
                <w:noProof/>
                <w:webHidden/>
              </w:rPr>
              <w:t>12</w:t>
            </w:r>
            <w:r w:rsidR="00D63D10">
              <w:rPr>
                <w:noProof/>
                <w:webHidden/>
              </w:rPr>
              <w:fldChar w:fldCharType="end"/>
            </w:r>
          </w:hyperlink>
        </w:p>
        <w:p w14:paraId="2B47B60C" w14:textId="57331C5C" w:rsidR="00D63D10" w:rsidRDefault="00581F5D">
          <w:pPr>
            <w:pStyle w:val="TOC1"/>
            <w:tabs>
              <w:tab w:val="left" w:pos="420"/>
              <w:tab w:val="right" w:leader="dot" w:pos="8296"/>
            </w:tabs>
            <w:rPr>
              <w:rFonts w:asciiTheme="minorHAnsi" w:eastAsiaTheme="minorEastAsia" w:hAnsiTheme="minorHAnsi" w:cstheme="minorBidi"/>
              <w:noProof/>
              <w:kern w:val="2"/>
            </w:rPr>
          </w:pPr>
          <w:hyperlink w:anchor="_Toc527652914" w:history="1">
            <w:r w:rsidR="00D63D10" w:rsidRPr="009E1353">
              <w:rPr>
                <w:rStyle w:val="aa"/>
                <w:noProof/>
              </w:rPr>
              <w:t>4</w:t>
            </w:r>
            <w:r w:rsidR="00D63D10">
              <w:rPr>
                <w:rFonts w:asciiTheme="minorHAnsi" w:eastAsiaTheme="minorEastAsia" w:hAnsiTheme="minorHAnsi" w:cstheme="minorBidi"/>
                <w:noProof/>
                <w:kern w:val="2"/>
              </w:rPr>
              <w:tab/>
            </w:r>
            <w:r w:rsidR="00D63D10" w:rsidRPr="009E1353">
              <w:rPr>
                <w:rStyle w:val="aa"/>
                <w:noProof/>
              </w:rPr>
              <w:t>支持条件</w:t>
            </w:r>
            <w:r w:rsidR="00D63D10">
              <w:rPr>
                <w:noProof/>
                <w:webHidden/>
              </w:rPr>
              <w:tab/>
            </w:r>
            <w:r w:rsidR="00D63D10">
              <w:rPr>
                <w:noProof/>
                <w:webHidden/>
              </w:rPr>
              <w:fldChar w:fldCharType="begin"/>
            </w:r>
            <w:r w:rsidR="00D63D10">
              <w:rPr>
                <w:noProof/>
                <w:webHidden/>
              </w:rPr>
              <w:instrText xml:space="preserve"> PAGEREF _Toc527652914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791FC039" w14:textId="63E03319"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15" w:history="1">
            <w:r w:rsidR="00D63D10" w:rsidRPr="009E1353">
              <w:rPr>
                <w:rStyle w:val="aa"/>
                <w:noProof/>
              </w:rPr>
              <w:t>4.1</w:t>
            </w:r>
            <w:r w:rsidR="00D63D10">
              <w:rPr>
                <w:rFonts w:asciiTheme="minorHAnsi" w:eastAsiaTheme="minorEastAsia" w:hAnsiTheme="minorHAnsi" w:cstheme="minorBidi"/>
                <w:noProof/>
                <w:kern w:val="2"/>
              </w:rPr>
              <w:tab/>
            </w:r>
            <w:r w:rsidR="00D63D10" w:rsidRPr="009E1353">
              <w:rPr>
                <w:rStyle w:val="aa"/>
                <w:noProof/>
              </w:rPr>
              <w:t>计算机系统支持</w:t>
            </w:r>
            <w:r w:rsidR="00D63D10">
              <w:rPr>
                <w:noProof/>
                <w:webHidden/>
              </w:rPr>
              <w:tab/>
            </w:r>
            <w:r w:rsidR="00D63D10">
              <w:rPr>
                <w:noProof/>
                <w:webHidden/>
              </w:rPr>
              <w:fldChar w:fldCharType="begin"/>
            </w:r>
            <w:r w:rsidR="00D63D10">
              <w:rPr>
                <w:noProof/>
                <w:webHidden/>
              </w:rPr>
              <w:instrText xml:space="preserve"> PAGEREF _Toc527652915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521E510D" w14:textId="300A2B4C"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16" w:history="1">
            <w:r w:rsidR="00D63D10" w:rsidRPr="009E1353">
              <w:rPr>
                <w:rStyle w:val="aa"/>
                <w:noProof/>
              </w:rPr>
              <w:t>4.2</w:t>
            </w:r>
            <w:r w:rsidR="00D63D10">
              <w:rPr>
                <w:rFonts w:asciiTheme="minorHAnsi" w:eastAsiaTheme="minorEastAsia" w:hAnsiTheme="minorHAnsi" w:cstheme="minorBidi"/>
                <w:noProof/>
                <w:kern w:val="2"/>
              </w:rPr>
              <w:tab/>
            </w:r>
            <w:r w:rsidR="00D63D10" w:rsidRPr="009E1353">
              <w:rPr>
                <w:rStyle w:val="aa"/>
                <w:noProof/>
              </w:rPr>
              <w:t>需由用户承担的工作</w:t>
            </w:r>
            <w:r w:rsidR="00D63D10">
              <w:rPr>
                <w:noProof/>
                <w:webHidden/>
              </w:rPr>
              <w:tab/>
            </w:r>
            <w:r w:rsidR="00D63D10">
              <w:rPr>
                <w:noProof/>
                <w:webHidden/>
              </w:rPr>
              <w:fldChar w:fldCharType="begin"/>
            </w:r>
            <w:r w:rsidR="00D63D10">
              <w:rPr>
                <w:noProof/>
                <w:webHidden/>
              </w:rPr>
              <w:instrText xml:space="preserve"> PAGEREF _Toc527652916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701853C9" w14:textId="03F5DD5F"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17" w:history="1">
            <w:r w:rsidR="00D63D10" w:rsidRPr="009E1353">
              <w:rPr>
                <w:rStyle w:val="aa"/>
                <w:noProof/>
              </w:rPr>
              <w:t>4.3</w:t>
            </w:r>
            <w:r w:rsidR="00D63D10">
              <w:rPr>
                <w:rFonts w:asciiTheme="minorHAnsi" w:eastAsiaTheme="minorEastAsia" w:hAnsiTheme="minorHAnsi" w:cstheme="minorBidi"/>
                <w:noProof/>
                <w:kern w:val="2"/>
              </w:rPr>
              <w:tab/>
            </w:r>
            <w:r w:rsidR="00D63D10" w:rsidRPr="009E1353">
              <w:rPr>
                <w:rStyle w:val="aa"/>
                <w:noProof/>
              </w:rPr>
              <w:t>外界提供条件</w:t>
            </w:r>
            <w:r w:rsidR="00D63D10">
              <w:rPr>
                <w:noProof/>
                <w:webHidden/>
              </w:rPr>
              <w:tab/>
            </w:r>
            <w:r w:rsidR="00D63D10">
              <w:rPr>
                <w:noProof/>
                <w:webHidden/>
              </w:rPr>
              <w:fldChar w:fldCharType="begin"/>
            </w:r>
            <w:r w:rsidR="00D63D10">
              <w:rPr>
                <w:noProof/>
                <w:webHidden/>
              </w:rPr>
              <w:instrText xml:space="preserve"> PAGEREF _Toc527652917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70532DB8" w14:textId="4B5ABC2C" w:rsidR="00D63D10" w:rsidRDefault="00581F5D">
          <w:pPr>
            <w:pStyle w:val="TOC1"/>
            <w:tabs>
              <w:tab w:val="left" w:pos="420"/>
              <w:tab w:val="right" w:leader="dot" w:pos="8296"/>
            </w:tabs>
            <w:rPr>
              <w:rFonts w:asciiTheme="minorHAnsi" w:eastAsiaTheme="minorEastAsia" w:hAnsiTheme="minorHAnsi" w:cstheme="minorBidi"/>
              <w:noProof/>
              <w:kern w:val="2"/>
            </w:rPr>
          </w:pPr>
          <w:hyperlink w:anchor="_Toc527652918" w:history="1">
            <w:r w:rsidR="00D63D10" w:rsidRPr="009E1353">
              <w:rPr>
                <w:rStyle w:val="aa"/>
                <w:noProof/>
              </w:rPr>
              <w:t>5</w:t>
            </w:r>
            <w:r w:rsidR="00D63D10">
              <w:rPr>
                <w:rFonts w:asciiTheme="minorHAnsi" w:eastAsiaTheme="minorEastAsia" w:hAnsiTheme="minorHAnsi" w:cstheme="minorBidi"/>
                <w:noProof/>
                <w:kern w:val="2"/>
              </w:rPr>
              <w:tab/>
            </w:r>
            <w:r w:rsidR="00D63D10" w:rsidRPr="009E1353">
              <w:rPr>
                <w:rStyle w:val="aa"/>
                <w:noProof/>
              </w:rPr>
              <w:t>人力资源管理计划</w:t>
            </w:r>
            <w:r w:rsidR="00D63D10">
              <w:rPr>
                <w:noProof/>
                <w:webHidden/>
              </w:rPr>
              <w:tab/>
            </w:r>
            <w:r w:rsidR="00D63D10">
              <w:rPr>
                <w:noProof/>
                <w:webHidden/>
              </w:rPr>
              <w:fldChar w:fldCharType="begin"/>
            </w:r>
            <w:r w:rsidR="00D63D10">
              <w:rPr>
                <w:noProof/>
                <w:webHidden/>
              </w:rPr>
              <w:instrText xml:space="preserve"> PAGEREF _Toc527652918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420DD4AB" w14:textId="22D024FC"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19" w:history="1">
            <w:r w:rsidR="00D63D10" w:rsidRPr="009E1353">
              <w:rPr>
                <w:rStyle w:val="aa"/>
                <w:noProof/>
              </w:rPr>
              <w:t>5.1</w:t>
            </w:r>
            <w:r w:rsidR="00D63D10">
              <w:rPr>
                <w:rFonts w:asciiTheme="minorHAnsi" w:eastAsiaTheme="minorEastAsia" w:hAnsiTheme="minorHAnsi" w:cstheme="minorBidi"/>
                <w:noProof/>
                <w:kern w:val="2"/>
              </w:rPr>
              <w:tab/>
            </w:r>
            <w:r w:rsidR="00D63D10" w:rsidRPr="009E1353">
              <w:rPr>
                <w:rStyle w:val="aa"/>
                <w:noProof/>
              </w:rPr>
              <w:t>角色和职责</w:t>
            </w:r>
            <w:r w:rsidR="00D63D10">
              <w:rPr>
                <w:noProof/>
                <w:webHidden/>
              </w:rPr>
              <w:tab/>
            </w:r>
            <w:r w:rsidR="00D63D10">
              <w:rPr>
                <w:noProof/>
                <w:webHidden/>
              </w:rPr>
              <w:fldChar w:fldCharType="begin"/>
            </w:r>
            <w:r w:rsidR="00D63D10">
              <w:rPr>
                <w:noProof/>
                <w:webHidden/>
              </w:rPr>
              <w:instrText xml:space="preserve"> PAGEREF _Toc527652919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27A48275" w14:textId="2ACEA6C5"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20" w:history="1">
            <w:r w:rsidR="00D63D10" w:rsidRPr="009E1353">
              <w:rPr>
                <w:rStyle w:val="aa"/>
                <w:noProof/>
              </w:rPr>
              <w:t>5.1.1</w:t>
            </w:r>
            <w:r w:rsidR="00D63D10">
              <w:rPr>
                <w:rFonts w:asciiTheme="minorHAnsi" w:eastAsiaTheme="minorEastAsia" w:hAnsiTheme="minorHAnsi" w:cstheme="minorBidi"/>
                <w:noProof/>
                <w:kern w:val="2"/>
              </w:rPr>
              <w:tab/>
            </w:r>
            <w:r w:rsidR="00D63D10" w:rsidRPr="009E1353">
              <w:rPr>
                <w:rStyle w:val="aa"/>
                <w:noProof/>
              </w:rPr>
              <w:t>项目经理</w:t>
            </w:r>
            <w:r w:rsidR="00D63D10">
              <w:rPr>
                <w:noProof/>
                <w:webHidden/>
              </w:rPr>
              <w:tab/>
            </w:r>
            <w:r w:rsidR="00D63D10">
              <w:rPr>
                <w:noProof/>
                <w:webHidden/>
              </w:rPr>
              <w:fldChar w:fldCharType="begin"/>
            </w:r>
            <w:r w:rsidR="00D63D10">
              <w:rPr>
                <w:noProof/>
                <w:webHidden/>
              </w:rPr>
              <w:instrText xml:space="preserve"> PAGEREF _Toc527652920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6D2D9047" w14:textId="412F3A3B"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21" w:history="1">
            <w:r w:rsidR="00D63D10" w:rsidRPr="009E1353">
              <w:rPr>
                <w:rStyle w:val="aa"/>
                <w:noProof/>
              </w:rPr>
              <w:t>5.1.2</w:t>
            </w:r>
            <w:r w:rsidR="00D63D10">
              <w:rPr>
                <w:rFonts w:asciiTheme="minorHAnsi" w:eastAsiaTheme="minorEastAsia" w:hAnsiTheme="minorHAnsi" w:cstheme="minorBidi"/>
                <w:noProof/>
                <w:kern w:val="2"/>
              </w:rPr>
              <w:tab/>
            </w:r>
            <w:r w:rsidR="00D63D10" w:rsidRPr="009E1353">
              <w:rPr>
                <w:rStyle w:val="aa"/>
                <w:noProof/>
              </w:rPr>
              <w:t>任务审核员</w:t>
            </w:r>
            <w:r w:rsidR="00D63D10">
              <w:rPr>
                <w:noProof/>
                <w:webHidden/>
              </w:rPr>
              <w:tab/>
            </w:r>
            <w:r w:rsidR="00D63D10">
              <w:rPr>
                <w:noProof/>
                <w:webHidden/>
              </w:rPr>
              <w:fldChar w:fldCharType="begin"/>
            </w:r>
            <w:r w:rsidR="00D63D10">
              <w:rPr>
                <w:noProof/>
                <w:webHidden/>
              </w:rPr>
              <w:instrText xml:space="preserve"> PAGEREF _Toc527652921 \h </w:instrText>
            </w:r>
            <w:r w:rsidR="00D63D10">
              <w:rPr>
                <w:noProof/>
                <w:webHidden/>
              </w:rPr>
            </w:r>
            <w:r w:rsidR="00D63D10">
              <w:rPr>
                <w:noProof/>
                <w:webHidden/>
              </w:rPr>
              <w:fldChar w:fldCharType="separate"/>
            </w:r>
            <w:r w:rsidR="00D63D10">
              <w:rPr>
                <w:noProof/>
                <w:webHidden/>
              </w:rPr>
              <w:t>15</w:t>
            </w:r>
            <w:r w:rsidR="00D63D10">
              <w:rPr>
                <w:noProof/>
                <w:webHidden/>
              </w:rPr>
              <w:fldChar w:fldCharType="end"/>
            </w:r>
          </w:hyperlink>
        </w:p>
        <w:p w14:paraId="0804E277" w14:textId="25996655"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22" w:history="1">
            <w:r w:rsidR="00D63D10" w:rsidRPr="009E1353">
              <w:rPr>
                <w:rStyle w:val="aa"/>
                <w:noProof/>
              </w:rPr>
              <w:t>5.1.3</w:t>
            </w:r>
            <w:r w:rsidR="00D63D10">
              <w:rPr>
                <w:rFonts w:asciiTheme="minorHAnsi" w:eastAsiaTheme="minorEastAsia" w:hAnsiTheme="minorHAnsi" w:cstheme="minorBidi"/>
                <w:noProof/>
                <w:kern w:val="2"/>
              </w:rPr>
              <w:tab/>
            </w:r>
            <w:r w:rsidR="00D63D10" w:rsidRPr="009E1353">
              <w:rPr>
                <w:rStyle w:val="aa"/>
                <w:noProof/>
              </w:rPr>
              <w:t>计划调整员</w:t>
            </w:r>
            <w:r w:rsidR="00D63D10">
              <w:rPr>
                <w:noProof/>
                <w:webHidden/>
              </w:rPr>
              <w:tab/>
            </w:r>
            <w:r w:rsidR="00D63D10">
              <w:rPr>
                <w:noProof/>
                <w:webHidden/>
              </w:rPr>
              <w:fldChar w:fldCharType="begin"/>
            </w:r>
            <w:r w:rsidR="00D63D10">
              <w:rPr>
                <w:noProof/>
                <w:webHidden/>
              </w:rPr>
              <w:instrText xml:space="preserve"> PAGEREF _Toc527652922 \h </w:instrText>
            </w:r>
            <w:r w:rsidR="00D63D10">
              <w:rPr>
                <w:noProof/>
                <w:webHidden/>
              </w:rPr>
            </w:r>
            <w:r w:rsidR="00D63D10">
              <w:rPr>
                <w:noProof/>
                <w:webHidden/>
              </w:rPr>
              <w:fldChar w:fldCharType="separate"/>
            </w:r>
            <w:r w:rsidR="00D63D10">
              <w:rPr>
                <w:noProof/>
                <w:webHidden/>
              </w:rPr>
              <w:t>16</w:t>
            </w:r>
            <w:r w:rsidR="00D63D10">
              <w:rPr>
                <w:noProof/>
                <w:webHidden/>
              </w:rPr>
              <w:fldChar w:fldCharType="end"/>
            </w:r>
          </w:hyperlink>
        </w:p>
        <w:p w14:paraId="3E70ADA5" w14:textId="5994C736"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23" w:history="1">
            <w:r w:rsidR="00D63D10" w:rsidRPr="009E1353">
              <w:rPr>
                <w:rStyle w:val="aa"/>
                <w:noProof/>
              </w:rPr>
              <w:t>5.1.4</w:t>
            </w:r>
            <w:r w:rsidR="00D63D10">
              <w:rPr>
                <w:rFonts w:asciiTheme="minorHAnsi" w:eastAsiaTheme="minorEastAsia" w:hAnsiTheme="minorHAnsi" w:cstheme="minorBidi"/>
                <w:noProof/>
                <w:kern w:val="2"/>
              </w:rPr>
              <w:tab/>
            </w:r>
            <w:r w:rsidR="00D63D10" w:rsidRPr="009E1353">
              <w:rPr>
                <w:rStyle w:val="aa"/>
                <w:noProof/>
              </w:rPr>
              <w:t>文档模板员</w:t>
            </w:r>
            <w:r w:rsidR="00D63D10">
              <w:rPr>
                <w:noProof/>
                <w:webHidden/>
              </w:rPr>
              <w:tab/>
            </w:r>
            <w:r w:rsidR="00D63D10">
              <w:rPr>
                <w:noProof/>
                <w:webHidden/>
              </w:rPr>
              <w:fldChar w:fldCharType="begin"/>
            </w:r>
            <w:r w:rsidR="00D63D10">
              <w:rPr>
                <w:noProof/>
                <w:webHidden/>
              </w:rPr>
              <w:instrText xml:space="preserve"> PAGEREF _Toc527652923 \h </w:instrText>
            </w:r>
            <w:r w:rsidR="00D63D10">
              <w:rPr>
                <w:noProof/>
                <w:webHidden/>
              </w:rPr>
            </w:r>
            <w:r w:rsidR="00D63D10">
              <w:rPr>
                <w:noProof/>
                <w:webHidden/>
              </w:rPr>
              <w:fldChar w:fldCharType="separate"/>
            </w:r>
            <w:r w:rsidR="00D63D10">
              <w:rPr>
                <w:noProof/>
                <w:webHidden/>
              </w:rPr>
              <w:t>16</w:t>
            </w:r>
            <w:r w:rsidR="00D63D10">
              <w:rPr>
                <w:noProof/>
                <w:webHidden/>
              </w:rPr>
              <w:fldChar w:fldCharType="end"/>
            </w:r>
          </w:hyperlink>
        </w:p>
        <w:p w14:paraId="03C2788C" w14:textId="3BBC1EEE"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24" w:history="1">
            <w:r w:rsidR="00D63D10" w:rsidRPr="009E1353">
              <w:rPr>
                <w:rStyle w:val="aa"/>
                <w:noProof/>
              </w:rPr>
              <w:t>5.1.5</w:t>
            </w:r>
            <w:r w:rsidR="00D63D10">
              <w:rPr>
                <w:rFonts w:asciiTheme="minorHAnsi" w:eastAsiaTheme="minorEastAsia" w:hAnsiTheme="minorHAnsi" w:cstheme="minorBidi"/>
                <w:noProof/>
                <w:kern w:val="2"/>
              </w:rPr>
              <w:tab/>
            </w:r>
            <w:r w:rsidR="00D63D10" w:rsidRPr="009E1353">
              <w:rPr>
                <w:rStyle w:val="aa"/>
                <w:noProof/>
              </w:rPr>
              <w:t>文档编写员</w:t>
            </w:r>
            <w:r w:rsidR="00D63D10">
              <w:rPr>
                <w:noProof/>
                <w:webHidden/>
              </w:rPr>
              <w:tab/>
            </w:r>
            <w:r w:rsidR="00D63D10">
              <w:rPr>
                <w:noProof/>
                <w:webHidden/>
              </w:rPr>
              <w:fldChar w:fldCharType="begin"/>
            </w:r>
            <w:r w:rsidR="00D63D10">
              <w:rPr>
                <w:noProof/>
                <w:webHidden/>
              </w:rPr>
              <w:instrText xml:space="preserve"> PAGEREF _Toc527652924 \h </w:instrText>
            </w:r>
            <w:r w:rsidR="00D63D10">
              <w:rPr>
                <w:noProof/>
                <w:webHidden/>
              </w:rPr>
            </w:r>
            <w:r w:rsidR="00D63D10">
              <w:rPr>
                <w:noProof/>
                <w:webHidden/>
              </w:rPr>
              <w:fldChar w:fldCharType="separate"/>
            </w:r>
            <w:r w:rsidR="00D63D10">
              <w:rPr>
                <w:noProof/>
                <w:webHidden/>
              </w:rPr>
              <w:t>17</w:t>
            </w:r>
            <w:r w:rsidR="00D63D10">
              <w:rPr>
                <w:noProof/>
                <w:webHidden/>
              </w:rPr>
              <w:fldChar w:fldCharType="end"/>
            </w:r>
          </w:hyperlink>
        </w:p>
        <w:p w14:paraId="56975206" w14:textId="339DA8A0"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25" w:history="1">
            <w:r w:rsidR="00D63D10" w:rsidRPr="009E1353">
              <w:rPr>
                <w:rStyle w:val="aa"/>
                <w:noProof/>
              </w:rPr>
              <w:t>5.1.6</w:t>
            </w:r>
            <w:r w:rsidR="00D63D10">
              <w:rPr>
                <w:rFonts w:asciiTheme="minorHAnsi" w:eastAsiaTheme="minorEastAsia" w:hAnsiTheme="minorHAnsi" w:cstheme="minorBidi"/>
                <w:noProof/>
                <w:kern w:val="2"/>
              </w:rPr>
              <w:tab/>
            </w:r>
            <w:r w:rsidR="00D63D10" w:rsidRPr="009E1353">
              <w:rPr>
                <w:rStyle w:val="aa"/>
                <w:noProof/>
              </w:rPr>
              <w:t>文档整合员</w:t>
            </w:r>
            <w:r w:rsidR="00D63D10">
              <w:rPr>
                <w:noProof/>
                <w:webHidden/>
              </w:rPr>
              <w:tab/>
            </w:r>
            <w:r w:rsidR="00D63D10">
              <w:rPr>
                <w:noProof/>
                <w:webHidden/>
              </w:rPr>
              <w:fldChar w:fldCharType="begin"/>
            </w:r>
            <w:r w:rsidR="00D63D10">
              <w:rPr>
                <w:noProof/>
                <w:webHidden/>
              </w:rPr>
              <w:instrText xml:space="preserve"> PAGEREF _Toc527652925 \h </w:instrText>
            </w:r>
            <w:r w:rsidR="00D63D10">
              <w:rPr>
                <w:noProof/>
                <w:webHidden/>
              </w:rPr>
            </w:r>
            <w:r w:rsidR="00D63D10">
              <w:rPr>
                <w:noProof/>
                <w:webHidden/>
              </w:rPr>
              <w:fldChar w:fldCharType="separate"/>
            </w:r>
            <w:r w:rsidR="00D63D10">
              <w:rPr>
                <w:noProof/>
                <w:webHidden/>
              </w:rPr>
              <w:t>17</w:t>
            </w:r>
            <w:r w:rsidR="00D63D10">
              <w:rPr>
                <w:noProof/>
                <w:webHidden/>
              </w:rPr>
              <w:fldChar w:fldCharType="end"/>
            </w:r>
          </w:hyperlink>
        </w:p>
        <w:p w14:paraId="06328EBE" w14:textId="7860A591"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26" w:history="1">
            <w:r w:rsidR="00D63D10" w:rsidRPr="009E1353">
              <w:rPr>
                <w:rStyle w:val="aa"/>
                <w:noProof/>
              </w:rPr>
              <w:t>5.1.7</w:t>
            </w:r>
            <w:r w:rsidR="00D63D10">
              <w:rPr>
                <w:rFonts w:asciiTheme="minorHAnsi" w:eastAsiaTheme="minorEastAsia" w:hAnsiTheme="minorHAnsi" w:cstheme="minorBidi"/>
                <w:noProof/>
                <w:kern w:val="2"/>
              </w:rPr>
              <w:tab/>
            </w:r>
            <w:r w:rsidR="00D63D10" w:rsidRPr="009E1353">
              <w:rPr>
                <w:rStyle w:val="aa"/>
                <w:noProof/>
              </w:rPr>
              <w:t>PPT模板员</w:t>
            </w:r>
            <w:r w:rsidR="00D63D10">
              <w:rPr>
                <w:noProof/>
                <w:webHidden/>
              </w:rPr>
              <w:tab/>
            </w:r>
            <w:r w:rsidR="00D63D10">
              <w:rPr>
                <w:noProof/>
                <w:webHidden/>
              </w:rPr>
              <w:fldChar w:fldCharType="begin"/>
            </w:r>
            <w:r w:rsidR="00D63D10">
              <w:rPr>
                <w:noProof/>
                <w:webHidden/>
              </w:rPr>
              <w:instrText xml:space="preserve"> PAGEREF _Toc527652926 \h </w:instrText>
            </w:r>
            <w:r w:rsidR="00D63D10">
              <w:rPr>
                <w:noProof/>
                <w:webHidden/>
              </w:rPr>
            </w:r>
            <w:r w:rsidR="00D63D10">
              <w:rPr>
                <w:noProof/>
                <w:webHidden/>
              </w:rPr>
              <w:fldChar w:fldCharType="separate"/>
            </w:r>
            <w:r w:rsidR="00D63D10">
              <w:rPr>
                <w:noProof/>
                <w:webHidden/>
              </w:rPr>
              <w:t>18</w:t>
            </w:r>
            <w:r w:rsidR="00D63D10">
              <w:rPr>
                <w:noProof/>
                <w:webHidden/>
              </w:rPr>
              <w:fldChar w:fldCharType="end"/>
            </w:r>
          </w:hyperlink>
        </w:p>
        <w:p w14:paraId="5C9ACB57" w14:textId="0FE83ED9"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27" w:history="1">
            <w:r w:rsidR="00D63D10" w:rsidRPr="009E1353">
              <w:rPr>
                <w:rStyle w:val="aa"/>
                <w:noProof/>
              </w:rPr>
              <w:t>5.1.8</w:t>
            </w:r>
            <w:r w:rsidR="00D63D10">
              <w:rPr>
                <w:rFonts w:asciiTheme="minorHAnsi" w:eastAsiaTheme="minorEastAsia" w:hAnsiTheme="minorHAnsi" w:cstheme="minorBidi"/>
                <w:noProof/>
                <w:kern w:val="2"/>
              </w:rPr>
              <w:tab/>
            </w:r>
            <w:r w:rsidR="00D63D10" w:rsidRPr="009E1353">
              <w:rPr>
                <w:rStyle w:val="aa"/>
                <w:noProof/>
              </w:rPr>
              <w:t>PPT编写员</w:t>
            </w:r>
            <w:r w:rsidR="00D63D10">
              <w:rPr>
                <w:noProof/>
                <w:webHidden/>
              </w:rPr>
              <w:tab/>
            </w:r>
            <w:r w:rsidR="00D63D10">
              <w:rPr>
                <w:noProof/>
                <w:webHidden/>
              </w:rPr>
              <w:fldChar w:fldCharType="begin"/>
            </w:r>
            <w:r w:rsidR="00D63D10">
              <w:rPr>
                <w:noProof/>
                <w:webHidden/>
              </w:rPr>
              <w:instrText xml:space="preserve"> PAGEREF _Toc527652927 \h </w:instrText>
            </w:r>
            <w:r w:rsidR="00D63D10">
              <w:rPr>
                <w:noProof/>
                <w:webHidden/>
              </w:rPr>
            </w:r>
            <w:r w:rsidR="00D63D10">
              <w:rPr>
                <w:noProof/>
                <w:webHidden/>
              </w:rPr>
              <w:fldChar w:fldCharType="separate"/>
            </w:r>
            <w:r w:rsidR="00D63D10">
              <w:rPr>
                <w:noProof/>
                <w:webHidden/>
              </w:rPr>
              <w:t>18</w:t>
            </w:r>
            <w:r w:rsidR="00D63D10">
              <w:rPr>
                <w:noProof/>
                <w:webHidden/>
              </w:rPr>
              <w:fldChar w:fldCharType="end"/>
            </w:r>
          </w:hyperlink>
        </w:p>
        <w:p w14:paraId="3977AAEA" w14:textId="7521E918"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28" w:history="1">
            <w:r w:rsidR="00D63D10" w:rsidRPr="009E1353">
              <w:rPr>
                <w:rStyle w:val="aa"/>
                <w:noProof/>
              </w:rPr>
              <w:t>5.1.9</w:t>
            </w:r>
            <w:r w:rsidR="00D63D10">
              <w:rPr>
                <w:rFonts w:asciiTheme="minorHAnsi" w:eastAsiaTheme="minorEastAsia" w:hAnsiTheme="minorHAnsi" w:cstheme="minorBidi"/>
                <w:noProof/>
                <w:kern w:val="2"/>
              </w:rPr>
              <w:tab/>
            </w:r>
            <w:r w:rsidR="00D63D10" w:rsidRPr="009E1353">
              <w:rPr>
                <w:rStyle w:val="aa"/>
                <w:noProof/>
              </w:rPr>
              <w:t>PPT整合员</w:t>
            </w:r>
            <w:r w:rsidR="00D63D10">
              <w:rPr>
                <w:noProof/>
                <w:webHidden/>
              </w:rPr>
              <w:tab/>
            </w:r>
            <w:r w:rsidR="00D63D10">
              <w:rPr>
                <w:noProof/>
                <w:webHidden/>
              </w:rPr>
              <w:fldChar w:fldCharType="begin"/>
            </w:r>
            <w:r w:rsidR="00D63D10">
              <w:rPr>
                <w:noProof/>
                <w:webHidden/>
              </w:rPr>
              <w:instrText xml:space="preserve"> PAGEREF _Toc527652928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3EE49279" w14:textId="0A18B5E6" w:rsidR="00D63D10" w:rsidRDefault="00581F5D">
          <w:pPr>
            <w:pStyle w:val="TOC3"/>
            <w:tabs>
              <w:tab w:val="left" w:pos="2100"/>
              <w:tab w:val="right" w:leader="dot" w:pos="8296"/>
            </w:tabs>
            <w:rPr>
              <w:rFonts w:asciiTheme="minorHAnsi" w:eastAsiaTheme="minorEastAsia" w:hAnsiTheme="minorHAnsi" w:cstheme="minorBidi"/>
              <w:noProof/>
              <w:kern w:val="2"/>
            </w:rPr>
          </w:pPr>
          <w:hyperlink w:anchor="_Toc527652929" w:history="1">
            <w:r w:rsidR="00D63D10" w:rsidRPr="009E1353">
              <w:rPr>
                <w:rStyle w:val="aa"/>
                <w:noProof/>
              </w:rPr>
              <w:t>5.1.10</w:t>
            </w:r>
            <w:r w:rsidR="00D63D10">
              <w:rPr>
                <w:rFonts w:asciiTheme="minorHAnsi" w:eastAsiaTheme="minorEastAsia" w:hAnsiTheme="minorHAnsi" w:cstheme="minorBidi"/>
                <w:noProof/>
                <w:kern w:val="2"/>
              </w:rPr>
              <w:tab/>
            </w:r>
            <w:r w:rsidR="00D63D10" w:rsidRPr="009E1353">
              <w:rPr>
                <w:rStyle w:val="aa"/>
                <w:noProof/>
              </w:rPr>
              <w:t>会议记录员</w:t>
            </w:r>
            <w:r w:rsidR="00D63D10">
              <w:rPr>
                <w:noProof/>
                <w:webHidden/>
              </w:rPr>
              <w:tab/>
            </w:r>
            <w:r w:rsidR="00D63D10">
              <w:rPr>
                <w:noProof/>
                <w:webHidden/>
              </w:rPr>
              <w:fldChar w:fldCharType="begin"/>
            </w:r>
            <w:r w:rsidR="00D63D10">
              <w:rPr>
                <w:noProof/>
                <w:webHidden/>
              </w:rPr>
              <w:instrText xml:space="preserve"> PAGEREF _Toc527652929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61D40006" w14:textId="6C0D737F" w:rsidR="00D63D10" w:rsidRDefault="00581F5D">
          <w:pPr>
            <w:pStyle w:val="TOC3"/>
            <w:tabs>
              <w:tab w:val="left" w:pos="2100"/>
              <w:tab w:val="right" w:leader="dot" w:pos="8296"/>
            </w:tabs>
            <w:rPr>
              <w:rFonts w:asciiTheme="minorHAnsi" w:eastAsiaTheme="minorEastAsia" w:hAnsiTheme="minorHAnsi" w:cstheme="minorBidi"/>
              <w:noProof/>
              <w:kern w:val="2"/>
            </w:rPr>
          </w:pPr>
          <w:hyperlink w:anchor="_Toc527652930" w:history="1">
            <w:r w:rsidR="00D63D10" w:rsidRPr="009E1353">
              <w:rPr>
                <w:rStyle w:val="aa"/>
                <w:noProof/>
              </w:rPr>
              <w:t>5.1.11</w:t>
            </w:r>
            <w:r w:rsidR="00D63D10">
              <w:rPr>
                <w:rFonts w:asciiTheme="minorHAnsi" w:eastAsiaTheme="minorEastAsia" w:hAnsiTheme="minorHAnsi" w:cstheme="minorBidi"/>
                <w:noProof/>
                <w:kern w:val="2"/>
              </w:rPr>
              <w:tab/>
            </w:r>
            <w:r w:rsidR="00D63D10" w:rsidRPr="009E1353">
              <w:rPr>
                <w:rStyle w:val="aa"/>
                <w:noProof/>
              </w:rPr>
              <w:t>录音记录员</w:t>
            </w:r>
            <w:r w:rsidR="00D63D10">
              <w:rPr>
                <w:noProof/>
                <w:webHidden/>
              </w:rPr>
              <w:tab/>
            </w:r>
            <w:r w:rsidR="00D63D10">
              <w:rPr>
                <w:noProof/>
                <w:webHidden/>
              </w:rPr>
              <w:fldChar w:fldCharType="begin"/>
            </w:r>
            <w:r w:rsidR="00D63D10">
              <w:rPr>
                <w:noProof/>
                <w:webHidden/>
              </w:rPr>
              <w:instrText xml:space="preserve"> PAGEREF _Toc527652930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1D11DEBE" w14:textId="017E1042" w:rsidR="00D63D10" w:rsidRDefault="00581F5D">
          <w:pPr>
            <w:pStyle w:val="TOC3"/>
            <w:tabs>
              <w:tab w:val="left" w:pos="2100"/>
              <w:tab w:val="right" w:leader="dot" w:pos="8296"/>
            </w:tabs>
            <w:rPr>
              <w:rFonts w:asciiTheme="minorHAnsi" w:eastAsiaTheme="minorEastAsia" w:hAnsiTheme="minorHAnsi" w:cstheme="minorBidi"/>
              <w:noProof/>
              <w:kern w:val="2"/>
            </w:rPr>
          </w:pPr>
          <w:hyperlink w:anchor="_Toc527652931" w:history="1">
            <w:r w:rsidR="00D63D10" w:rsidRPr="009E1353">
              <w:rPr>
                <w:rStyle w:val="aa"/>
                <w:noProof/>
              </w:rPr>
              <w:t>5.1.12</w:t>
            </w:r>
            <w:r w:rsidR="00D63D10">
              <w:rPr>
                <w:rFonts w:asciiTheme="minorHAnsi" w:eastAsiaTheme="minorEastAsia" w:hAnsiTheme="minorHAnsi" w:cstheme="minorBidi"/>
                <w:noProof/>
                <w:kern w:val="2"/>
              </w:rPr>
              <w:tab/>
            </w:r>
            <w:r w:rsidR="00D63D10" w:rsidRPr="009E1353">
              <w:rPr>
                <w:rStyle w:val="aa"/>
                <w:noProof/>
              </w:rPr>
              <w:t>配置管理员</w:t>
            </w:r>
            <w:r w:rsidR="00D63D10">
              <w:rPr>
                <w:noProof/>
                <w:webHidden/>
              </w:rPr>
              <w:tab/>
            </w:r>
            <w:r w:rsidR="00D63D10">
              <w:rPr>
                <w:noProof/>
                <w:webHidden/>
              </w:rPr>
              <w:fldChar w:fldCharType="begin"/>
            </w:r>
            <w:r w:rsidR="00D63D10">
              <w:rPr>
                <w:noProof/>
                <w:webHidden/>
              </w:rPr>
              <w:instrText xml:space="preserve"> PAGEREF _Toc527652931 \h </w:instrText>
            </w:r>
            <w:r w:rsidR="00D63D10">
              <w:rPr>
                <w:noProof/>
                <w:webHidden/>
              </w:rPr>
            </w:r>
            <w:r w:rsidR="00D63D10">
              <w:rPr>
                <w:noProof/>
                <w:webHidden/>
              </w:rPr>
              <w:fldChar w:fldCharType="separate"/>
            </w:r>
            <w:r w:rsidR="00D63D10">
              <w:rPr>
                <w:noProof/>
                <w:webHidden/>
              </w:rPr>
              <w:t>19</w:t>
            </w:r>
            <w:r w:rsidR="00D63D10">
              <w:rPr>
                <w:noProof/>
                <w:webHidden/>
              </w:rPr>
              <w:fldChar w:fldCharType="end"/>
            </w:r>
          </w:hyperlink>
        </w:p>
        <w:p w14:paraId="519ADC77" w14:textId="3F4C1474" w:rsidR="00D63D10" w:rsidRDefault="00581F5D">
          <w:pPr>
            <w:pStyle w:val="TOC3"/>
            <w:tabs>
              <w:tab w:val="left" w:pos="2100"/>
              <w:tab w:val="right" w:leader="dot" w:pos="8296"/>
            </w:tabs>
            <w:rPr>
              <w:rFonts w:asciiTheme="minorHAnsi" w:eastAsiaTheme="minorEastAsia" w:hAnsiTheme="minorHAnsi" w:cstheme="minorBidi"/>
              <w:noProof/>
              <w:kern w:val="2"/>
            </w:rPr>
          </w:pPr>
          <w:hyperlink w:anchor="_Toc527652932" w:history="1">
            <w:r w:rsidR="00D63D10" w:rsidRPr="009E1353">
              <w:rPr>
                <w:rStyle w:val="aa"/>
                <w:noProof/>
              </w:rPr>
              <w:t>5.1.13</w:t>
            </w:r>
            <w:r w:rsidR="00D63D10">
              <w:rPr>
                <w:rFonts w:asciiTheme="minorHAnsi" w:eastAsiaTheme="minorEastAsia" w:hAnsiTheme="minorHAnsi" w:cstheme="minorBidi"/>
                <w:noProof/>
                <w:kern w:val="2"/>
              </w:rPr>
              <w:tab/>
            </w:r>
            <w:r w:rsidR="00D63D10" w:rsidRPr="009E1353">
              <w:rPr>
                <w:rStyle w:val="aa"/>
                <w:noProof/>
              </w:rPr>
              <w:t>网络管理员</w:t>
            </w:r>
            <w:r w:rsidR="00D63D10">
              <w:rPr>
                <w:noProof/>
                <w:webHidden/>
              </w:rPr>
              <w:tab/>
            </w:r>
            <w:r w:rsidR="00D63D10">
              <w:rPr>
                <w:noProof/>
                <w:webHidden/>
              </w:rPr>
              <w:fldChar w:fldCharType="begin"/>
            </w:r>
            <w:r w:rsidR="00D63D10">
              <w:rPr>
                <w:noProof/>
                <w:webHidden/>
              </w:rPr>
              <w:instrText xml:space="preserve"> PAGEREF _Toc527652932 \h </w:instrText>
            </w:r>
            <w:r w:rsidR="00D63D10">
              <w:rPr>
                <w:noProof/>
                <w:webHidden/>
              </w:rPr>
            </w:r>
            <w:r w:rsidR="00D63D10">
              <w:rPr>
                <w:noProof/>
                <w:webHidden/>
              </w:rPr>
              <w:fldChar w:fldCharType="separate"/>
            </w:r>
            <w:r w:rsidR="00D63D10">
              <w:rPr>
                <w:noProof/>
                <w:webHidden/>
              </w:rPr>
              <w:t>20</w:t>
            </w:r>
            <w:r w:rsidR="00D63D10">
              <w:rPr>
                <w:noProof/>
                <w:webHidden/>
              </w:rPr>
              <w:fldChar w:fldCharType="end"/>
            </w:r>
          </w:hyperlink>
        </w:p>
        <w:p w14:paraId="3D0898F9" w14:textId="40DB5E13" w:rsidR="00D63D10" w:rsidRDefault="00581F5D">
          <w:pPr>
            <w:pStyle w:val="TOC3"/>
            <w:tabs>
              <w:tab w:val="left" w:pos="2100"/>
              <w:tab w:val="right" w:leader="dot" w:pos="8296"/>
            </w:tabs>
            <w:rPr>
              <w:rFonts w:asciiTheme="minorHAnsi" w:eastAsiaTheme="minorEastAsia" w:hAnsiTheme="minorHAnsi" w:cstheme="minorBidi"/>
              <w:noProof/>
              <w:kern w:val="2"/>
            </w:rPr>
          </w:pPr>
          <w:hyperlink w:anchor="_Toc527652933" w:history="1">
            <w:r w:rsidR="00D63D10" w:rsidRPr="009E1353">
              <w:rPr>
                <w:rStyle w:val="aa"/>
                <w:noProof/>
              </w:rPr>
              <w:t>5.1.14</w:t>
            </w:r>
            <w:r w:rsidR="00D63D10">
              <w:rPr>
                <w:rFonts w:asciiTheme="minorHAnsi" w:eastAsiaTheme="minorEastAsia" w:hAnsiTheme="minorHAnsi" w:cstheme="minorBidi"/>
                <w:noProof/>
                <w:kern w:val="2"/>
              </w:rPr>
              <w:tab/>
            </w:r>
            <w:r w:rsidR="00D63D10" w:rsidRPr="009E1353">
              <w:rPr>
                <w:rStyle w:val="aa"/>
                <w:noProof/>
              </w:rPr>
              <w:t>设备管理员</w:t>
            </w:r>
            <w:r w:rsidR="00D63D10">
              <w:rPr>
                <w:noProof/>
                <w:webHidden/>
              </w:rPr>
              <w:tab/>
            </w:r>
            <w:r w:rsidR="00D63D10">
              <w:rPr>
                <w:noProof/>
                <w:webHidden/>
              </w:rPr>
              <w:fldChar w:fldCharType="begin"/>
            </w:r>
            <w:r w:rsidR="00D63D10">
              <w:rPr>
                <w:noProof/>
                <w:webHidden/>
              </w:rPr>
              <w:instrText xml:space="preserve"> PAGEREF _Toc527652933 \h </w:instrText>
            </w:r>
            <w:r w:rsidR="00D63D10">
              <w:rPr>
                <w:noProof/>
                <w:webHidden/>
              </w:rPr>
            </w:r>
            <w:r w:rsidR="00D63D10">
              <w:rPr>
                <w:noProof/>
                <w:webHidden/>
              </w:rPr>
              <w:fldChar w:fldCharType="separate"/>
            </w:r>
            <w:r w:rsidR="00D63D10">
              <w:rPr>
                <w:noProof/>
                <w:webHidden/>
              </w:rPr>
              <w:t>20</w:t>
            </w:r>
            <w:r w:rsidR="00D63D10">
              <w:rPr>
                <w:noProof/>
                <w:webHidden/>
              </w:rPr>
              <w:fldChar w:fldCharType="end"/>
            </w:r>
          </w:hyperlink>
        </w:p>
        <w:p w14:paraId="0DE156D6" w14:textId="09EE634C" w:rsidR="00D63D10" w:rsidRDefault="00581F5D">
          <w:pPr>
            <w:pStyle w:val="TOC3"/>
            <w:tabs>
              <w:tab w:val="left" w:pos="2100"/>
              <w:tab w:val="right" w:leader="dot" w:pos="8296"/>
            </w:tabs>
            <w:rPr>
              <w:rFonts w:asciiTheme="minorHAnsi" w:eastAsiaTheme="minorEastAsia" w:hAnsiTheme="minorHAnsi" w:cstheme="minorBidi"/>
              <w:noProof/>
              <w:kern w:val="2"/>
            </w:rPr>
          </w:pPr>
          <w:hyperlink w:anchor="_Toc527652934" w:history="1">
            <w:r w:rsidR="00D63D10" w:rsidRPr="009E1353">
              <w:rPr>
                <w:rStyle w:val="aa"/>
                <w:noProof/>
              </w:rPr>
              <w:t>5.1.15</w:t>
            </w:r>
            <w:r w:rsidR="00D63D10">
              <w:rPr>
                <w:rFonts w:asciiTheme="minorHAnsi" w:eastAsiaTheme="minorEastAsia" w:hAnsiTheme="minorHAnsi" w:cstheme="minorBidi"/>
                <w:noProof/>
                <w:kern w:val="2"/>
              </w:rPr>
              <w:tab/>
            </w:r>
            <w:r w:rsidR="00D63D10" w:rsidRPr="009E1353">
              <w:rPr>
                <w:rStyle w:val="aa"/>
                <w:noProof/>
              </w:rPr>
              <w:t>原型设计员</w:t>
            </w:r>
            <w:r w:rsidR="00D63D10">
              <w:rPr>
                <w:noProof/>
                <w:webHidden/>
              </w:rPr>
              <w:tab/>
            </w:r>
            <w:r w:rsidR="00D63D10">
              <w:rPr>
                <w:noProof/>
                <w:webHidden/>
              </w:rPr>
              <w:fldChar w:fldCharType="begin"/>
            </w:r>
            <w:r w:rsidR="00D63D10">
              <w:rPr>
                <w:noProof/>
                <w:webHidden/>
              </w:rPr>
              <w:instrText xml:space="preserve"> PAGEREF _Toc527652934 \h </w:instrText>
            </w:r>
            <w:r w:rsidR="00D63D10">
              <w:rPr>
                <w:noProof/>
                <w:webHidden/>
              </w:rPr>
            </w:r>
            <w:r w:rsidR="00D63D10">
              <w:rPr>
                <w:noProof/>
                <w:webHidden/>
              </w:rPr>
              <w:fldChar w:fldCharType="separate"/>
            </w:r>
            <w:r w:rsidR="00D63D10">
              <w:rPr>
                <w:noProof/>
                <w:webHidden/>
              </w:rPr>
              <w:t>21</w:t>
            </w:r>
            <w:r w:rsidR="00D63D10">
              <w:rPr>
                <w:noProof/>
                <w:webHidden/>
              </w:rPr>
              <w:fldChar w:fldCharType="end"/>
            </w:r>
          </w:hyperlink>
        </w:p>
        <w:p w14:paraId="18CD0312" w14:textId="26C48841" w:rsidR="00D63D10" w:rsidRDefault="00581F5D">
          <w:pPr>
            <w:pStyle w:val="TOC3"/>
            <w:tabs>
              <w:tab w:val="left" w:pos="2100"/>
              <w:tab w:val="right" w:leader="dot" w:pos="8296"/>
            </w:tabs>
            <w:rPr>
              <w:rFonts w:asciiTheme="minorHAnsi" w:eastAsiaTheme="minorEastAsia" w:hAnsiTheme="minorHAnsi" w:cstheme="minorBidi"/>
              <w:noProof/>
              <w:kern w:val="2"/>
            </w:rPr>
          </w:pPr>
          <w:hyperlink w:anchor="_Toc527652935" w:history="1">
            <w:r w:rsidR="00D63D10" w:rsidRPr="009E1353">
              <w:rPr>
                <w:rStyle w:val="aa"/>
                <w:noProof/>
              </w:rPr>
              <w:t>5.1.16</w:t>
            </w:r>
            <w:r w:rsidR="00D63D10">
              <w:rPr>
                <w:rFonts w:asciiTheme="minorHAnsi" w:eastAsiaTheme="minorEastAsia" w:hAnsiTheme="minorHAnsi" w:cstheme="minorBidi"/>
                <w:noProof/>
                <w:kern w:val="2"/>
              </w:rPr>
              <w:tab/>
            </w:r>
            <w:r w:rsidR="00D63D10" w:rsidRPr="009E1353">
              <w:rPr>
                <w:rStyle w:val="aa"/>
                <w:noProof/>
              </w:rPr>
              <w:t>用户访谈员</w:t>
            </w:r>
            <w:r w:rsidR="00D63D10">
              <w:rPr>
                <w:noProof/>
                <w:webHidden/>
              </w:rPr>
              <w:tab/>
            </w:r>
            <w:r w:rsidR="00D63D10">
              <w:rPr>
                <w:noProof/>
                <w:webHidden/>
              </w:rPr>
              <w:fldChar w:fldCharType="begin"/>
            </w:r>
            <w:r w:rsidR="00D63D10">
              <w:rPr>
                <w:noProof/>
                <w:webHidden/>
              </w:rPr>
              <w:instrText xml:space="preserve"> PAGEREF _Toc527652935 \h </w:instrText>
            </w:r>
            <w:r w:rsidR="00D63D10">
              <w:rPr>
                <w:noProof/>
                <w:webHidden/>
              </w:rPr>
            </w:r>
            <w:r w:rsidR="00D63D10">
              <w:rPr>
                <w:noProof/>
                <w:webHidden/>
              </w:rPr>
              <w:fldChar w:fldCharType="separate"/>
            </w:r>
            <w:r w:rsidR="00D63D10">
              <w:rPr>
                <w:noProof/>
                <w:webHidden/>
              </w:rPr>
              <w:t>21</w:t>
            </w:r>
            <w:r w:rsidR="00D63D10">
              <w:rPr>
                <w:noProof/>
                <w:webHidden/>
              </w:rPr>
              <w:fldChar w:fldCharType="end"/>
            </w:r>
          </w:hyperlink>
        </w:p>
        <w:p w14:paraId="0BFB8D47" w14:textId="38BBE14C"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36" w:history="1">
            <w:r w:rsidR="00D63D10" w:rsidRPr="009E1353">
              <w:rPr>
                <w:rStyle w:val="aa"/>
                <w:noProof/>
              </w:rPr>
              <w:t>5.2</w:t>
            </w:r>
            <w:r w:rsidR="00D63D10">
              <w:rPr>
                <w:rFonts w:asciiTheme="minorHAnsi" w:eastAsiaTheme="minorEastAsia" w:hAnsiTheme="minorHAnsi" w:cstheme="minorBidi"/>
                <w:noProof/>
                <w:kern w:val="2"/>
              </w:rPr>
              <w:tab/>
            </w:r>
            <w:r w:rsidR="00D63D10" w:rsidRPr="009E1353">
              <w:rPr>
                <w:rStyle w:val="aa"/>
                <w:noProof/>
              </w:rPr>
              <w:t>项目组织结构（OBS）</w:t>
            </w:r>
            <w:r w:rsidR="00D63D10">
              <w:rPr>
                <w:noProof/>
                <w:webHidden/>
              </w:rPr>
              <w:tab/>
            </w:r>
            <w:r w:rsidR="00D63D10">
              <w:rPr>
                <w:noProof/>
                <w:webHidden/>
              </w:rPr>
              <w:fldChar w:fldCharType="begin"/>
            </w:r>
            <w:r w:rsidR="00D63D10">
              <w:rPr>
                <w:noProof/>
                <w:webHidden/>
              </w:rPr>
              <w:instrText xml:space="preserve"> PAGEREF _Toc527652936 \h </w:instrText>
            </w:r>
            <w:r w:rsidR="00D63D10">
              <w:rPr>
                <w:noProof/>
                <w:webHidden/>
              </w:rPr>
            </w:r>
            <w:r w:rsidR="00D63D10">
              <w:rPr>
                <w:noProof/>
                <w:webHidden/>
              </w:rPr>
              <w:fldChar w:fldCharType="separate"/>
            </w:r>
            <w:r w:rsidR="00D63D10">
              <w:rPr>
                <w:noProof/>
                <w:webHidden/>
              </w:rPr>
              <w:t>21</w:t>
            </w:r>
            <w:r w:rsidR="00D63D10">
              <w:rPr>
                <w:noProof/>
                <w:webHidden/>
              </w:rPr>
              <w:fldChar w:fldCharType="end"/>
            </w:r>
          </w:hyperlink>
        </w:p>
        <w:p w14:paraId="4C679810" w14:textId="4308DF36"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37" w:history="1">
            <w:r w:rsidR="00D63D10" w:rsidRPr="009E1353">
              <w:rPr>
                <w:rStyle w:val="aa"/>
                <w:noProof/>
              </w:rPr>
              <w:t>5.3</w:t>
            </w:r>
            <w:r w:rsidR="00D63D10">
              <w:rPr>
                <w:rFonts w:asciiTheme="minorHAnsi" w:eastAsiaTheme="minorEastAsia" w:hAnsiTheme="minorHAnsi" w:cstheme="minorBidi"/>
                <w:noProof/>
                <w:kern w:val="2"/>
              </w:rPr>
              <w:tab/>
            </w:r>
            <w:r w:rsidR="00D63D10" w:rsidRPr="009E1353">
              <w:rPr>
                <w:rStyle w:val="aa"/>
                <w:noProof/>
              </w:rPr>
              <w:t>人员配备管理计划</w:t>
            </w:r>
            <w:r w:rsidR="00D63D10">
              <w:rPr>
                <w:noProof/>
                <w:webHidden/>
              </w:rPr>
              <w:tab/>
            </w:r>
            <w:r w:rsidR="00D63D10">
              <w:rPr>
                <w:noProof/>
                <w:webHidden/>
              </w:rPr>
              <w:fldChar w:fldCharType="begin"/>
            </w:r>
            <w:r w:rsidR="00D63D10">
              <w:rPr>
                <w:noProof/>
                <w:webHidden/>
              </w:rPr>
              <w:instrText xml:space="preserve"> PAGEREF _Toc527652937 \h </w:instrText>
            </w:r>
            <w:r w:rsidR="00D63D10">
              <w:rPr>
                <w:noProof/>
                <w:webHidden/>
              </w:rPr>
            </w:r>
            <w:r w:rsidR="00D63D10">
              <w:rPr>
                <w:noProof/>
                <w:webHidden/>
              </w:rPr>
              <w:fldChar w:fldCharType="separate"/>
            </w:r>
            <w:r w:rsidR="00D63D10">
              <w:rPr>
                <w:noProof/>
                <w:webHidden/>
              </w:rPr>
              <w:t>22</w:t>
            </w:r>
            <w:r w:rsidR="00D63D10">
              <w:rPr>
                <w:noProof/>
                <w:webHidden/>
              </w:rPr>
              <w:fldChar w:fldCharType="end"/>
            </w:r>
          </w:hyperlink>
        </w:p>
        <w:p w14:paraId="3D416B4A" w14:textId="03C8E107"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38" w:history="1">
            <w:r w:rsidR="00D63D10" w:rsidRPr="009E1353">
              <w:rPr>
                <w:rStyle w:val="aa"/>
                <w:noProof/>
              </w:rPr>
              <w:t>5.3.1</w:t>
            </w:r>
            <w:r w:rsidR="00D63D10">
              <w:rPr>
                <w:rFonts w:asciiTheme="minorHAnsi" w:eastAsiaTheme="minorEastAsia" w:hAnsiTheme="minorHAnsi" w:cstheme="minorBidi"/>
                <w:noProof/>
                <w:kern w:val="2"/>
              </w:rPr>
              <w:tab/>
            </w:r>
            <w:r w:rsidR="00D63D10" w:rsidRPr="009E1353">
              <w:rPr>
                <w:rStyle w:val="aa"/>
                <w:noProof/>
              </w:rPr>
              <w:t>人员招募</w:t>
            </w:r>
            <w:r w:rsidR="00D63D10">
              <w:rPr>
                <w:noProof/>
                <w:webHidden/>
              </w:rPr>
              <w:tab/>
            </w:r>
            <w:r w:rsidR="00D63D10">
              <w:rPr>
                <w:noProof/>
                <w:webHidden/>
              </w:rPr>
              <w:fldChar w:fldCharType="begin"/>
            </w:r>
            <w:r w:rsidR="00D63D10">
              <w:rPr>
                <w:noProof/>
                <w:webHidden/>
              </w:rPr>
              <w:instrText xml:space="preserve"> PAGEREF _Toc527652938 \h </w:instrText>
            </w:r>
            <w:r w:rsidR="00D63D10">
              <w:rPr>
                <w:noProof/>
                <w:webHidden/>
              </w:rPr>
            </w:r>
            <w:r w:rsidR="00D63D10">
              <w:rPr>
                <w:noProof/>
                <w:webHidden/>
              </w:rPr>
              <w:fldChar w:fldCharType="separate"/>
            </w:r>
            <w:r w:rsidR="00D63D10">
              <w:rPr>
                <w:noProof/>
                <w:webHidden/>
              </w:rPr>
              <w:t>22</w:t>
            </w:r>
            <w:r w:rsidR="00D63D10">
              <w:rPr>
                <w:noProof/>
                <w:webHidden/>
              </w:rPr>
              <w:fldChar w:fldCharType="end"/>
            </w:r>
          </w:hyperlink>
        </w:p>
        <w:p w14:paraId="11BDC8AF" w14:textId="2946B905"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39" w:history="1">
            <w:r w:rsidR="00D63D10" w:rsidRPr="009E1353">
              <w:rPr>
                <w:rStyle w:val="aa"/>
                <w:noProof/>
              </w:rPr>
              <w:t>5.3.2</w:t>
            </w:r>
            <w:r w:rsidR="00D63D10">
              <w:rPr>
                <w:rFonts w:asciiTheme="minorHAnsi" w:eastAsiaTheme="minorEastAsia" w:hAnsiTheme="minorHAnsi" w:cstheme="minorBidi"/>
                <w:noProof/>
                <w:kern w:val="2"/>
              </w:rPr>
              <w:tab/>
            </w:r>
            <w:r w:rsidR="00D63D10" w:rsidRPr="009E1353">
              <w:rPr>
                <w:rStyle w:val="aa"/>
                <w:noProof/>
              </w:rPr>
              <w:t>资源日历</w:t>
            </w:r>
            <w:r w:rsidR="00D63D10">
              <w:rPr>
                <w:noProof/>
                <w:webHidden/>
              </w:rPr>
              <w:tab/>
            </w:r>
            <w:r w:rsidR="00D63D10">
              <w:rPr>
                <w:noProof/>
                <w:webHidden/>
              </w:rPr>
              <w:fldChar w:fldCharType="begin"/>
            </w:r>
            <w:r w:rsidR="00D63D10">
              <w:rPr>
                <w:noProof/>
                <w:webHidden/>
              </w:rPr>
              <w:instrText xml:space="preserve"> PAGEREF _Toc527652939 \h </w:instrText>
            </w:r>
            <w:r w:rsidR="00D63D10">
              <w:rPr>
                <w:noProof/>
                <w:webHidden/>
              </w:rPr>
            </w:r>
            <w:r w:rsidR="00D63D10">
              <w:rPr>
                <w:noProof/>
                <w:webHidden/>
              </w:rPr>
              <w:fldChar w:fldCharType="separate"/>
            </w:r>
            <w:r w:rsidR="00D63D10">
              <w:rPr>
                <w:noProof/>
                <w:webHidden/>
              </w:rPr>
              <w:t>22</w:t>
            </w:r>
            <w:r w:rsidR="00D63D10">
              <w:rPr>
                <w:noProof/>
                <w:webHidden/>
              </w:rPr>
              <w:fldChar w:fldCharType="end"/>
            </w:r>
          </w:hyperlink>
        </w:p>
        <w:p w14:paraId="38C88A09" w14:textId="1D1BDA17"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40" w:history="1">
            <w:r w:rsidR="00D63D10" w:rsidRPr="009E1353">
              <w:rPr>
                <w:rStyle w:val="aa"/>
                <w:noProof/>
              </w:rPr>
              <w:t>5.3.3</w:t>
            </w:r>
            <w:r w:rsidR="00D63D10">
              <w:rPr>
                <w:rFonts w:asciiTheme="minorHAnsi" w:eastAsiaTheme="minorEastAsia" w:hAnsiTheme="minorHAnsi" w:cstheme="minorBidi"/>
                <w:noProof/>
                <w:kern w:val="2"/>
              </w:rPr>
              <w:tab/>
            </w:r>
            <w:r w:rsidR="00D63D10" w:rsidRPr="009E1353">
              <w:rPr>
                <w:rStyle w:val="aa"/>
                <w:noProof/>
              </w:rPr>
              <w:t>人员遣散计划</w:t>
            </w:r>
            <w:r w:rsidR="00D63D10">
              <w:rPr>
                <w:noProof/>
                <w:webHidden/>
              </w:rPr>
              <w:tab/>
            </w:r>
            <w:r w:rsidR="00D63D10">
              <w:rPr>
                <w:noProof/>
                <w:webHidden/>
              </w:rPr>
              <w:fldChar w:fldCharType="begin"/>
            </w:r>
            <w:r w:rsidR="00D63D10">
              <w:rPr>
                <w:noProof/>
                <w:webHidden/>
              </w:rPr>
              <w:instrText xml:space="preserve"> PAGEREF _Toc527652940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00645869" w14:textId="1DA5085A"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41" w:history="1">
            <w:r w:rsidR="00D63D10" w:rsidRPr="009E1353">
              <w:rPr>
                <w:rStyle w:val="aa"/>
                <w:noProof/>
              </w:rPr>
              <w:t>5.3.4</w:t>
            </w:r>
            <w:r w:rsidR="00D63D10">
              <w:rPr>
                <w:rFonts w:asciiTheme="minorHAnsi" w:eastAsiaTheme="minorEastAsia" w:hAnsiTheme="minorHAnsi" w:cstheme="minorBidi"/>
                <w:noProof/>
                <w:kern w:val="2"/>
              </w:rPr>
              <w:tab/>
            </w:r>
            <w:r w:rsidR="00D63D10" w:rsidRPr="009E1353">
              <w:rPr>
                <w:rStyle w:val="aa"/>
                <w:noProof/>
              </w:rPr>
              <w:t>人员技能</w:t>
            </w:r>
            <w:r w:rsidR="00D63D10">
              <w:rPr>
                <w:noProof/>
                <w:webHidden/>
              </w:rPr>
              <w:tab/>
            </w:r>
            <w:r w:rsidR="00D63D10">
              <w:rPr>
                <w:noProof/>
                <w:webHidden/>
              </w:rPr>
              <w:fldChar w:fldCharType="begin"/>
            </w:r>
            <w:r w:rsidR="00D63D10">
              <w:rPr>
                <w:noProof/>
                <w:webHidden/>
              </w:rPr>
              <w:instrText xml:space="preserve"> PAGEREF _Toc527652941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24A05F28" w14:textId="1DD371F3"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42" w:history="1">
            <w:r w:rsidR="00D63D10" w:rsidRPr="009E1353">
              <w:rPr>
                <w:rStyle w:val="aa"/>
                <w:noProof/>
              </w:rPr>
              <w:t>5.3.5</w:t>
            </w:r>
            <w:r w:rsidR="00D63D10">
              <w:rPr>
                <w:rFonts w:asciiTheme="minorHAnsi" w:eastAsiaTheme="minorEastAsia" w:hAnsiTheme="minorHAnsi" w:cstheme="minorBidi"/>
                <w:noProof/>
                <w:kern w:val="2"/>
              </w:rPr>
              <w:tab/>
            </w:r>
            <w:r w:rsidR="00D63D10" w:rsidRPr="009E1353">
              <w:rPr>
                <w:rStyle w:val="aa"/>
                <w:noProof/>
              </w:rPr>
              <w:t>培训需要</w:t>
            </w:r>
            <w:r w:rsidR="00D63D10">
              <w:rPr>
                <w:noProof/>
                <w:webHidden/>
              </w:rPr>
              <w:tab/>
            </w:r>
            <w:r w:rsidR="00D63D10">
              <w:rPr>
                <w:noProof/>
                <w:webHidden/>
              </w:rPr>
              <w:fldChar w:fldCharType="begin"/>
            </w:r>
            <w:r w:rsidR="00D63D10">
              <w:rPr>
                <w:noProof/>
                <w:webHidden/>
              </w:rPr>
              <w:instrText xml:space="preserve"> PAGEREF _Toc527652942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376F3F0D" w14:textId="1BF6161A"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43" w:history="1">
            <w:r w:rsidR="00D63D10" w:rsidRPr="009E1353">
              <w:rPr>
                <w:rStyle w:val="aa"/>
                <w:noProof/>
              </w:rPr>
              <w:t>5.3.6</w:t>
            </w:r>
            <w:r w:rsidR="00D63D10">
              <w:rPr>
                <w:rFonts w:asciiTheme="minorHAnsi" w:eastAsiaTheme="minorEastAsia" w:hAnsiTheme="minorHAnsi" w:cstheme="minorBidi"/>
                <w:noProof/>
                <w:kern w:val="2"/>
              </w:rPr>
              <w:tab/>
            </w:r>
            <w:r w:rsidR="00D63D10" w:rsidRPr="009E1353">
              <w:rPr>
                <w:rStyle w:val="aa"/>
                <w:noProof/>
              </w:rPr>
              <w:t>认可与奖励</w:t>
            </w:r>
            <w:r w:rsidR="00D63D10">
              <w:rPr>
                <w:noProof/>
                <w:webHidden/>
              </w:rPr>
              <w:tab/>
            </w:r>
            <w:r w:rsidR="00D63D10">
              <w:rPr>
                <w:noProof/>
                <w:webHidden/>
              </w:rPr>
              <w:fldChar w:fldCharType="begin"/>
            </w:r>
            <w:r w:rsidR="00D63D10">
              <w:rPr>
                <w:noProof/>
                <w:webHidden/>
              </w:rPr>
              <w:instrText xml:space="preserve"> PAGEREF _Toc527652943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41D29C75" w14:textId="41CC5E00"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44" w:history="1">
            <w:r w:rsidR="00D63D10" w:rsidRPr="009E1353">
              <w:rPr>
                <w:rStyle w:val="aa"/>
                <w:noProof/>
              </w:rPr>
              <w:t>5.3.7</w:t>
            </w:r>
            <w:r w:rsidR="00D63D10">
              <w:rPr>
                <w:rFonts w:asciiTheme="minorHAnsi" w:eastAsiaTheme="minorEastAsia" w:hAnsiTheme="minorHAnsi" w:cstheme="minorBidi"/>
                <w:noProof/>
                <w:kern w:val="2"/>
              </w:rPr>
              <w:tab/>
            </w:r>
            <w:r w:rsidR="00D63D10" w:rsidRPr="009E1353">
              <w:rPr>
                <w:rStyle w:val="aa"/>
                <w:noProof/>
              </w:rPr>
              <w:t>合规性</w:t>
            </w:r>
            <w:r w:rsidR="00D63D10">
              <w:rPr>
                <w:noProof/>
                <w:webHidden/>
              </w:rPr>
              <w:tab/>
            </w:r>
            <w:r w:rsidR="00D63D10">
              <w:rPr>
                <w:noProof/>
                <w:webHidden/>
              </w:rPr>
              <w:fldChar w:fldCharType="begin"/>
            </w:r>
            <w:r w:rsidR="00D63D10">
              <w:rPr>
                <w:noProof/>
                <w:webHidden/>
              </w:rPr>
              <w:instrText xml:space="preserve"> PAGEREF _Toc527652944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47C8F9F6" w14:textId="7CAF58B9"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45" w:history="1">
            <w:r w:rsidR="00D63D10" w:rsidRPr="009E1353">
              <w:rPr>
                <w:rStyle w:val="aa"/>
                <w:noProof/>
              </w:rPr>
              <w:t>5.3.8</w:t>
            </w:r>
            <w:r w:rsidR="00D63D10">
              <w:rPr>
                <w:rFonts w:asciiTheme="minorHAnsi" w:eastAsiaTheme="minorEastAsia" w:hAnsiTheme="minorHAnsi" w:cstheme="minorBidi"/>
                <w:noProof/>
                <w:kern w:val="2"/>
              </w:rPr>
              <w:tab/>
            </w:r>
            <w:r w:rsidR="00D63D10" w:rsidRPr="009E1353">
              <w:rPr>
                <w:rStyle w:val="aa"/>
                <w:noProof/>
              </w:rPr>
              <w:t>安全</w:t>
            </w:r>
            <w:r w:rsidR="00D63D10">
              <w:rPr>
                <w:noProof/>
                <w:webHidden/>
              </w:rPr>
              <w:tab/>
            </w:r>
            <w:r w:rsidR="00D63D10">
              <w:rPr>
                <w:noProof/>
                <w:webHidden/>
              </w:rPr>
              <w:fldChar w:fldCharType="begin"/>
            </w:r>
            <w:r w:rsidR="00D63D10">
              <w:rPr>
                <w:noProof/>
                <w:webHidden/>
              </w:rPr>
              <w:instrText xml:space="preserve"> PAGEREF _Toc527652945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042A3AD2" w14:textId="777CC694" w:rsidR="00D63D10" w:rsidRDefault="00581F5D">
          <w:pPr>
            <w:pStyle w:val="TOC1"/>
            <w:tabs>
              <w:tab w:val="left" w:pos="420"/>
              <w:tab w:val="right" w:leader="dot" w:pos="8296"/>
            </w:tabs>
            <w:rPr>
              <w:rFonts w:asciiTheme="minorHAnsi" w:eastAsiaTheme="minorEastAsia" w:hAnsiTheme="minorHAnsi" w:cstheme="minorBidi"/>
              <w:noProof/>
              <w:kern w:val="2"/>
            </w:rPr>
          </w:pPr>
          <w:hyperlink w:anchor="_Toc527652946" w:history="1">
            <w:r w:rsidR="00D63D10" w:rsidRPr="009E1353">
              <w:rPr>
                <w:rStyle w:val="aa"/>
                <w:noProof/>
              </w:rPr>
              <w:t>6</w:t>
            </w:r>
            <w:r w:rsidR="00D63D10">
              <w:rPr>
                <w:rFonts w:asciiTheme="minorHAnsi" w:eastAsiaTheme="minorEastAsia" w:hAnsiTheme="minorHAnsi" w:cstheme="minorBidi"/>
                <w:noProof/>
                <w:kern w:val="2"/>
              </w:rPr>
              <w:tab/>
            </w:r>
            <w:r w:rsidR="00D63D10" w:rsidRPr="009E1353">
              <w:rPr>
                <w:rStyle w:val="aa"/>
                <w:noProof/>
              </w:rPr>
              <w:t>沟通管理计划</w:t>
            </w:r>
            <w:r w:rsidR="00D63D10">
              <w:rPr>
                <w:noProof/>
                <w:webHidden/>
              </w:rPr>
              <w:tab/>
            </w:r>
            <w:r w:rsidR="00D63D10">
              <w:rPr>
                <w:noProof/>
                <w:webHidden/>
              </w:rPr>
              <w:fldChar w:fldCharType="begin"/>
            </w:r>
            <w:r w:rsidR="00D63D10">
              <w:rPr>
                <w:noProof/>
                <w:webHidden/>
              </w:rPr>
              <w:instrText xml:space="preserve"> PAGEREF _Toc527652946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631F45B5" w14:textId="4B94A5E2"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47" w:history="1">
            <w:r w:rsidR="00D63D10" w:rsidRPr="009E1353">
              <w:rPr>
                <w:rStyle w:val="aa"/>
                <w:noProof/>
              </w:rPr>
              <w:t>6.1</w:t>
            </w:r>
            <w:r w:rsidR="00D63D10">
              <w:rPr>
                <w:rFonts w:asciiTheme="minorHAnsi" w:eastAsiaTheme="minorEastAsia" w:hAnsiTheme="minorHAnsi" w:cstheme="minorBidi"/>
                <w:noProof/>
                <w:kern w:val="2"/>
              </w:rPr>
              <w:tab/>
            </w:r>
            <w:r w:rsidR="00D63D10" w:rsidRPr="009E1353">
              <w:rPr>
                <w:rStyle w:val="aa"/>
                <w:noProof/>
              </w:rPr>
              <w:t>干系人手册</w:t>
            </w:r>
            <w:r w:rsidR="00D63D10">
              <w:rPr>
                <w:noProof/>
                <w:webHidden/>
              </w:rPr>
              <w:tab/>
            </w:r>
            <w:r w:rsidR="00D63D10">
              <w:rPr>
                <w:noProof/>
                <w:webHidden/>
              </w:rPr>
              <w:fldChar w:fldCharType="begin"/>
            </w:r>
            <w:r w:rsidR="00D63D10">
              <w:rPr>
                <w:noProof/>
                <w:webHidden/>
              </w:rPr>
              <w:instrText xml:space="preserve"> PAGEREF _Toc527652947 \h </w:instrText>
            </w:r>
            <w:r w:rsidR="00D63D10">
              <w:rPr>
                <w:noProof/>
                <w:webHidden/>
              </w:rPr>
            </w:r>
            <w:r w:rsidR="00D63D10">
              <w:rPr>
                <w:noProof/>
                <w:webHidden/>
              </w:rPr>
              <w:fldChar w:fldCharType="separate"/>
            </w:r>
            <w:r w:rsidR="00D63D10">
              <w:rPr>
                <w:noProof/>
                <w:webHidden/>
              </w:rPr>
              <w:t>23</w:t>
            </w:r>
            <w:r w:rsidR="00D63D10">
              <w:rPr>
                <w:noProof/>
                <w:webHidden/>
              </w:rPr>
              <w:fldChar w:fldCharType="end"/>
            </w:r>
          </w:hyperlink>
        </w:p>
        <w:p w14:paraId="41C20C2B" w14:textId="7EC806D1"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48" w:history="1">
            <w:r w:rsidR="00D63D10" w:rsidRPr="009E1353">
              <w:rPr>
                <w:rStyle w:val="aa"/>
                <w:noProof/>
              </w:rPr>
              <w:t>6.2</w:t>
            </w:r>
            <w:r w:rsidR="00D63D10">
              <w:rPr>
                <w:rFonts w:asciiTheme="minorHAnsi" w:eastAsiaTheme="minorEastAsia" w:hAnsiTheme="minorHAnsi" w:cstheme="minorBidi"/>
                <w:noProof/>
                <w:kern w:val="2"/>
              </w:rPr>
              <w:tab/>
            </w:r>
            <w:r w:rsidR="00D63D10" w:rsidRPr="009E1353">
              <w:rPr>
                <w:rStyle w:val="aa"/>
                <w:noProof/>
              </w:rPr>
              <w:t>对外沟通形式</w:t>
            </w:r>
            <w:r w:rsidR="00D63D10">
              <w:rPr>
                <w:noProof/>
                <w:webHidden/>
              </w:rPr>
              <w:tab/>
            </w:r>
            <w:r w:rsidR="00D63D10">
              <w:rPr>
                <w:noProof/>
                <w:webHidden/>
              </w:rPr>
              <w:fldChar w:fldCharType="begin"/>
            </w:r>
            <w:r w:rsidR="00D63D10">
              <w:rPr>
                <w:noProof/>
                <w:webHidden/>
              </w:rPr>
              <w:instrText xml:space="preserve"> PAGEREF _Toc527652948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4C59982D" w14:textId="66F8CC11"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49" w:history="1">
            <w:r w:rsidR="00D63D10" w:rsidRPr="009E1353">
              <w:rPr>
                <w:rStyle w:val="aa"/>
                <w:noProof/>
              </w:rPr>
              <w:t>6.2.1</w:t>
            </w:r>
            <w:r w:rsidR="00D63D10">
              <w:rPr>
                <w:rFonts w:asciiTheme="minorHAnsi" w:eastAsiaTheme="minorEastAsia" w:hAnsiTheme="minorHAnsi" w:cstheme="minorBidi"/>
                <w:noProof/>
                <w:kern w:val="2"/>
              </w:rPr>
              <w:tab/>
            </w:r>
            <w:r w:rsidR="00D63D10" w:rsidRPr="009E1353">
              <w:rPr>
                <w:rStyle w:val="aa"/>
                <w:noProof/>
              </w:rPr>
              <w:t>正式沟通计划</w:t>
            </w:r>
            <w:r w:rsidR="00D63D10">
              <w:rPr>
                <w:noProof/>
                <w:webHidden/>
              </w:rPr>
              <w:tab/>
            </w:r>
            <w:r w:rsidR="00D63D10">
              <w:rPr>
                <w:noProof/>
                <w:webHidden/>
              </w:rPr>
              <w:fldChar w:fldCharType="begin"/>
            </w:r>
            <w:r w:rsidR="00D63D10">
              <w:rPr>
                <w:noProof/>
                <w:webHidden/>
              </w:rPr>
              <w:instrText xml:space="preserve"> PAGEREF _Toc527652949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242FC5EC" w14:textId="14A9E145"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50" w:history="1">
            <w:r w:rsidR="00D63D10" w:rsidRPr="009E1353">
              <w:rPr>
                <w:rStyle w:val="aa"/>
                <w:noProof/>
              </w:rPr>
              <w:t>6.2.2</w:t>
            </w:r>
            <w:r w:rsidR="00D63D10">
              <w:rPr>
                <w:rFonts w:asciiTheme="minorHAnsi" w:eastAsiaTheme="minorEastAsia" w:hAnsiTheme="minorHAnsi" w:cstheme="minorBidi"/>
                <w:noProof/>
                <w:kern w:val="2"/>
              </w:rPr>
              <w:tab/>
            </w:r>
            <w:r w:rsidR="00D63D10" w:rsidRPr="009E1353">
              <w:rPr>
                <w:rStyle w:val="aa"/>
                <w:noProof/>
              </w:rPr>
              <w:t>非正式沟通计划</w:t>
            </w:r>
            <w:r w:rsidR="00D63D10">
              <w:rPr>
                <w:noProof/>
                <w:webHidden/>
              </w:rPr>
              <w:tab/>
            </w:r>
            <w:r w:rsidR="00D63D10">
              <w:rPr>
                <w:noProof/>
                <w:webHidden/>
              </w:rPr>
              <w:fldChar w:fldCharType="begin"/>
            </w:r>
            <w:r w:rsidR="00D63D10">
              <w:rPr>
                <w:noProof/>
                <w:webHidden/>
              </w:rPr>
              <w:instrText xml:space="preserve"> PAGEREF _Toc527652950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57C8C4D3" w14:textId="0DB74D36"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51" w:history="1">
            <w:r w:rsidR="00D63D10" w:rsidRPr="009E1353">
              <w:rPr>
                <w:rStyle w:val="aa"/>
                <w:noProof/>
              </w:rPr>
              <w:t>6.2.3</w:t>
            </w:r>
            <w:r w:rsidR="00D63D10">
              <w:rPr>
                <w:rFonts w:asciiTheme="minorHAnsi" w:eastAsiaTheme="minorEastAsia" w:hAnsiTheme="minorHAnsi" w:cstheme="minorBidi"/>
                <w:noProof/>
                <w:kern w:val="2"/>
              </w:rPr>
              <w:tab/>
            </w:r>
            <w:r w:rsidR="00D63D10" w:rsidRPr="009E1353">
              <w:rPr>
                <w:rStyle w:val="aa"/>
                <w:noProof/>
              </w:rPr>
              <w:t>特殊沟通计划</w:t>
            </w:r>
            <w:r w:rsidR="00D63D10">
              <w:rPr>
                <w:noProof/>
                <w:webHidden/>
              </w:rPr>
              <w:tab/>
            </w:r>
            <w:r w:rsidR="00D63D10">
              <w:rPr>
                <w:noProof/>
                <w:webHidden/>
              </w:rPr>
              <w:fldChar w:fldCharType="begin"/>
            </w:r>
            <w:r w:rsidR="00D63D10">
              <w:rPr>
                <w:noProof/>
                <w:webHidden/>
              </w:rPr>
              <w:instrText xml:space="preserve"> PAGEREF _Toc527652951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4C33C78A" w14:textId="782256E8"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52" w:history="1">
            <w:r w:rsidR="00D63D10" w:rsidRPr="009E1353">
              <w:rPr>
                <w:rStyle w:val="aa"/>
                <w:noProof/>
              </w:rPr>
              <w:t>6.3</w:t>
            </w:r>
            <w:r w:rsidR="00D63D10">
              <w:rPr>
                <w:rFonts w:asciiTheme="minorHAnsi" w:eastAsiaTheme="minorEastAsia" w:hAnsiTheme="minorHAnsi" w:cstheme="minorBidi"/>
                <w:noProof/>
                <w:kern w:val="2"/>
              </w:rPr>
              <w:tab/>
            </w:r>
            <w:r w:rsidR="00D63D10" w:rsidRPr="009E1353">
              <w:rPr>
                <w:rStyle w:val="aa"/>
                <w:noProof/>
              </w:rPr>
              <w:t>限制沟通因素</w:t>
            </w:r>
            <w:r w:rsidR="00D63D10">
              <w:rPr>
                <w:noProof/>
                <w:webHidden/>
              </w:rPr>
              <w:tab/>
            </w:r>
            <w:r w:rsidR="00D63D10">
              <w:rPr>
                <w:noProof/>
                <w:webHidden/>
              </w:rPr>
              <w:fldChar w:fldCharType="begin"/>
            </w:r>
            <w:r w:rsidR="00D63D10">
              <w:rPr>
                <w:noProof/>
                <w:webHidden/>
              </w:rPr>
              <w:instrText xml:space="preserve"> PAGEREF _Toc527652952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797AE0C1" w14:textId="5ACB02F8" w:rsidR="00D63D10" w:rsidRDefault="00581F5D">
          <w:pPr>
            <w:pStyle w:val="TOC1"/>
            <w:tabs>
              <w:tab w:val="left" w:pos="420"/>
              <w:tab w:val="right" w:leader="dot" w:pos="8296"/>
            </w:tabs>
            <w:rPr>
              <w:rFonts w:asciiTheme="minorHAnsi" w:eastAsiaTheme="minorEastAsia" w:hAnsiTheme="minorHAnsi" w:cstheme="minorBidi"/>
              <w:noProof/>
              <w:kern w:val="2"/>
            </w:rPr>
          </w:pPr>
          <w:hyperlink w:anchor="_Toc527652953" w:history="1">
            <w:r w:rsidR="00D63D10" w:rsidRPr="009E1353">
              <w:rPr>
                <w:rStyle w:val="aa"/>
                <w:noProof/>
              </w:rPr>
              <w:t>7</w:t>
            </w:r>
            <w:r w:rsidR="00D63D10">
              <w:rPr>
                <w:rFonts w:asciiTheme="minorHAnsi" w:eastAsiaTheme="minorEastAsia" w:hAnsiTheme="minorHAnsi" w:cstheme="minorBidi"/>
                <w:noProof/>
                <w:kern w:val="2"/>
              </w:rPr>
              <w:tab/>
            </w:r>
            <w:r w:rsidR="00D63D10" w:rsidRPr="009E1353">
              <w:rPr>
                <w:rStyle w:val="aa"/>
                <w:noProof/>
              </w:rPr>
              <w:t>风险管理计划</w:t>
            </w:r>
            <w:r w:rsidR="00D63D10">
              <w:rPr>
                <w:noProof/>
                <w:webHidden/>
              </w:rPr>
              <w:tab/>
            </w:r>
            <w:r w:rsidR="00D63D10">
              <w:rPr>
                <w:noProof/>
                <w:webHidden/>
              </w:rPr>
              <w:fldChar w:fldCharType="begin"/>
            </w:r>
            <w:r w:rsidR="00D63D10">
              <w:rPr>
                <w:noProof/>
                <w:webHidden/>
              </w:rPr>
              <w:instrText xml:space="preserve"> PAGEREF _Toc527652953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7A0D5454" w14:textId="36042A58"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54" w:history="1">
            <w:r w:rsidR="00D63D10" w:rsidRPr="009E1353">
              <w:rPr>
                <w:rStyle w:val="aa"/>
                <w:noProof/>
              </w:rPr>
              <w:t>7.1</w:t>
            </w:r>
            <w:r w:rsidR="00D63D10">
              <w:rPr>
                <w:rFonts w:asciiTheme="minorHAnsi" w:eastAsiaTheme="minorEastAsia" w:hAnsiTheme="minorHAnsi" w:cstheme="minorBidi"/>
                <w:noProof/>
                <w:kern w:val="2"/>
              </w:rPr>
              <w:tab/>
            </w:r>
            <w:r w:rsidR="00D63D10" w:rsidRPr="009E1353">
              <w:rPr>
                <w:rStyle w:val="aa"/>
                <w:noProof/>
              </w:rPr>
              <w:t>项目风险类别定义</w:t>
            </w:r>
            <w:r w:rsidR="00D63D10">
              <w:rPr>
                <w:noProof/>
                <w:webHidden/>
              </w:rPr>
              <w:tab/>
            </w:r>
            <w:r w:rsidR="00D63D10">
              <w:rPr>
                <w:noProof/>
                <w:webHidden/>
              </w:rPr>
              <w:fldChar w:fldCharType="begin"/>
            </w:r>
            <w:r w:rsidR="00D63D10">
              <w:rPr>
                <w:noProof/>
                <w:webHidden/>
              </w:rPr>
              <w:instrText xml:space="preserve"> PAGEREF _Toc527652954 \h </w:instrText>
            </w:r>
            <w:r w:rsidR="00D63D10">
              <w:rPr>
                <w:noProof/>
                <w:webHidden/>
              </w:rPr>
            </w:r>
            <w:r w:rsidR="00D63D10">
              <w:rPr>
                <w:noProof/>
                <w:webHidden/>
              </w:rPr>
              <w:fldChar w:fldCharType="separate"/>
            </w:r>
            <w:r w:rsidR="00D63D10">
              <w:rPr>
                <w:noProof/>
                <w:webHidden/>
              </w:rPr>
              <w:t>24</w:t>
            </w:r>
            <w:r w:rsidR="00D63D10">
              <w:rPr>
                <w:noProof/>
                <w:webHidden/>
              </w:rPr>
              <w:fldChar w:fldCharType="end"/>
            </w:r>
          </w:hyperlink>
        </w:p>
        <w:p w14:paraId="6C692368" w14:textId="0E1FC87A"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55" w:history="1">
            <w:r w:rsidR="00D63D10" w:rsidRPr="009E1353">
              <w:rPr>
                <w:rStyle w:val="aa"/>
                <w:noProof/>
              </w:rPr>
              <w:t>7.2</w:t>
            </w:r>
            <w:r w:rsidR="00D63D10">
              <w:rPr>
                <w:rFonts w:asciiTheme="minorHAnsi" w:eastAsiaTheme="minorEastAsia" w:hAnsiTheme="minorHAnsi" w:cstheme="minorBidi"/>
                <w:noProof/>
                <w:kern w:val="2"/>
              </w:rPr>
              <w:tab/>
            </w:r>
            <w:r w:rsidR="00D63D10" w:rsidRPr="009E1353">
              <w:rPr>
                <w:rStyle w:val="aa"/>
                <w:noProof/>
              </w:rPr>
              <w:t>项目风险概率和影响定义</w:t>
            </w:r>
            <w:r w:rsidR="00D63D10">
              <w:rPr>
                <w:noProof/>
                <w:webHidden/>
              </w:rPr>
              <w:tab/>
            </w:r>
            <w:r w:rsidR="00D63D10">
              <w:rPr>
                <w:noProof/>
                <w:webHidden/>
              </w:rPr>
              <w:fldChar w:fldCharType="begin"/>
            </w:r>
            <w:r w:rsidR="00D63D10">
              <w:rPr>
                <w:noProof/>
                <w:webHidden/>
              </w:rPr>
              <w:instrText xml:space="preserve"> PAGEREF _Toc527652955 \h </w:instrText>
            </w:r>
            <w:r w:rsidR="00D63D10">
              <w:rPr>
                <w:noProof/>
                <w:webHidden/>
              </w:rPr>
            </w:r>
            <w:r w:rsidR="00D63D10">
              <w:rPr>
                <w:noProof/>
                <w:webHidden/>
              </w:rPr>
              <w:fldChar w:fldCharType="separate"/>
            </w:r>
            <w:r w:rsidR="00D63D10">
              <w:rPr>
                <w:noProof/>
                <w:webHidden/>
              </w:rPr>
              <w:t>25</w:t>
            </w:r>
            <w:r w:rsidR="00D63D10">
              <w:rPr>
                <w:noProof/>
                <w:webHidden/>
              </w:rPr>
              <w:fldChar w:fldCharType="end"/>
            </w:r>
          </w:hyperlink>
        </w:p>
        <w:p w14:paraId="18804797" w14:textId="04CA30EF"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56" w:history="1">
            <w:r w:rsidR="00D63D10" w:rsidRPr="009E1353">
              <w:rPr>
                <w:rStyle w:val="aa"/>
                <w:noProof/>
              </w:rPr>
              <w:t>7.3</w:t>
            </w:r>
            <w:r w:rsidR="00D63D10">
              <w:rPr>
                <w:rFonts w:asciiTheme="minorHAnsi" w:eastAsiaTheme="minorEastAsia" w:hAnsiTheme="minorHAnsi" w:cstheme="minorBidi"/>
                <w:noProof/>
                <w:kern w:val="2"/>
              </w:rPr>
              <w:tab/>
            </w:r>
            <w:r w:rsidR="00D63D10" w:rsidRPr="009E1353">
              <w:rPr>
                <w:rStyle w:val="aa"/>
                <w:noProof/>
              </w:rPr>
              <w:t>项目风险状态定义</w:t>
            </w:r>
            <w:r w:rsidR="00D63D10">
              <w:rPr>
                <w:noProof/>
                <w:webHidden/>
              </w:rPr>
              <w:tab/>
            </w:r>
            <w:r w:rsidR="00D63D10">
              <w:rPr>
                <w:noProof/>
                <w:webHidden/>
              </w:rPr>
              <w:fldChar w:fldCharType="begin"/>
            </w:r>
            <w:r w:rsidR="00D63D10">
              <w:rPr>
                <w:noProof/>
                <w:webHidden/>
              </w:rPr>
              <w:instrText xml:space="preserve"> PAGEREF _Toc527652956 \h </w:instrText>
            </w:r>
            <w:r w:rsidR="00D63D10">
              <w:rPr>
                <w:noProof/>
                <w:webHidden/>
              </w:rPr>
            </w:r>
            <w:r w:rsidR="00D63D10">
              <w:rPr>
                <w:noProof/>
                <w:webHidden/>
              </w:rPr>
              <w:fldChar w:fldCharType="separate"/>
            </w:r>
            <w:r w:rsidR="00D63D10">
              <w:rPr>
                <w:noProof/>
                <w:webHidden/>
              </w:rPr>
              <w:t>25</w:t>
            </w:r>
            <w:r w:rsidR="00D63D10">
              <w:rPr>
                <w:noProof/>
                <w:webHidden/>
              </w:rPr>
              <w:fldChar w:fldCharType="end"/>
            </w:r>
          </w:hyperlink>
        </w:p>
        <w:p w14:paraId="0C473A9C" w14:textId="491A840C"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57" w:history="1">
            <w:r w:rsidR="00D63D10" w:rsidRPr="009E1353">
              <w:rPr>
                <w:rStyle w:val="aa"/>
                <w:noProof/>
              </w:rPr>
              <w:t>7.4</w:t>
            </w:r>
            <w:r w:rsidR="00D63D10">
              <w:rPr>
                <w:rFonts w:asciiTheme="minorHAnsi" w:eastAsiaTheme="minorEastAsia" w:hAnsiTheme="minorHAnsi" w:cstheme="minorBidi"/>
                <w:noProof/>
                <w:kern w:val="2"/>
              </w:rPr>
              <w:tab/>
            </w:r>
            <w:r w:rsidR="00D63D10" w:rsidRPr="009E1353">
              <w:rPr>
                <w:rStyle w:val="aa"/>
                <w:noProof/>
              </w:rPr>
              <w:t>风险评估</w:t>
            </w:r>
            <w:r w:rsidR="00D63D10">
              <w:rPr>
                <w:noProof/>
                <w:webHidden/>
              </w:rPr>
              <w:tab/>
            </w:r>
            <w:r w:rsidR="00D63D10">
              <w:rPr>
                <w:noProof/>
                <w:webHidden/>
              </w:rPr>
              <w:fldChar w:fldCharType="begin"/>
            </w:r>
            <w:r w:rsidR="00D63D10">
              <w:rPr>
                <w:noProof/>
                <w:webHidden/>
              </w:rPr>
              <w:instrText xml:space="preserve"> PAGEREF _Toc527652957 \h </w:instrText>
            </w:r>
            <w:r w:rsidR="00D63D10">
              <w:rPr>
                <w:noProof/>
                <w:webHidden/>
              </w:rPr>
            </w:r>
            <w:r w:rsidR="00D63D10">
              <w:rPr>
                <w:noProof/>
                <w:webHidden/>
              </w:rPr>
              <w:fldChar w:fldCharType="separate"/>
            </w:r>
            <w:r w:rsidR="00D63D10">
              <w:rPr>
                <w:noProof/>
                <w:webHidden/>
              </w:rPr>
              <w:t>25</w:t>
            </w:r>
            <w:r w:rsidR="00D63D10">
              <w:rPr>
                <w:noProof/>
                <w:webHidden/>
              </w:rPr>
              <w:fldChar w:fldCharType="end"/>
            </w:r>
          </w:hyperlink>
        </w:p>
        <w:p w14:paraId="23A0227A" w14:textId="456C19DD"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58" w:history="1">
            <w:r w:rsidR="00D63D10" w:rsidRPr="009E1353">
              <w:rPr>
                <w:rStyle w:val="aa"/>
                <w:noProof/>
              </w:rPr>
              <w:t>7.5</w:t>
            </w:r>
            <w:r w:rsidR="00D63D10">
              <w:rPr>
                <w:rFonts w:asciiTheme="minorHAnsi" w:eastAsiaTheme="minorEastAsia" w:hAnsiTheme="minorHAnsi" w:cstheme="minorBidi"/>
                <w:noProof/>
                <w:kern w:val="2"/>
              </w:rPr>
              <w:tab/>
            </w:r>
            <w:r w:rsidR="00D63D10" w:rsidRPr="009E1353">
              <w:rPr>
                <w:rStyle w:val="aa"/>
                <w:noProof/>
              </w:rPr>
              <w:t>风险控制</w:t>
            </w:r>
            <w:r w:rsidR="00D63D10">
              <w:rPr>
                <w:noProof/>
                <w:webHidden/>
              </w:rPr>
              <w:tab/>
            </w:r>
            <w:r w:rsidR="00D63D10">
              <w:rPr>
                <w:noProof/>
                <w:webHidden/>
              </w:rPr>
              <w:fldChar w:fldCharType="begin"/>
            </w:r>
            <w:r w:rsidR="00D63D10">
              <w:rPr>
                <w:noProof/>
                <w:webHidden/>
              </w:rPr>
              <w:instrText xml:space="preserve"> PAGEREF _Toc527652958 \h </w:instrText>
            </w:r>
            <w:r w:rsidR="00D63D10">
              <w:rPr>
                <w:noProof/>
                <w:webHidden/>
              </w:rPr>
            </w:r>
            <w:r w:rsidR="00D63D10">
              <w:rPr>
                <w:noProof/>
                <w:webHidden/>
              </w:rPr>
              <w:fldChar w:fldCharType="separate"/>
            </w:r>
            <w:r w:rsidR="00D63D10">
              <w:rPr>
                <w:noProof/>
                <w:webHidden/>
              </w:rPr>
              <w:t>26</w:t>
            </w:r>
            <w:r w:rsidR="00D63D10">
              <w:rPr>
                <w:noProof/>
                <w:webHidden/>
              </w:rPr>
              <w:fldChar w:fldCharType="end"/>
            </w:r>
          </w:hyperlink>
        </w:p>
        <w:p w14:paraId="515777D0" w14:textId="3E737728" w:rsidR="00D63D10" w:rsidRDefault="00581F5D">
          <w:pPr>
            <w:pStyle w:val="TOC1"/>
            <w:tabs>
              <w:tab w:val="left" w:pos="420"/>
              <w:tab w:val="right" w:leader="dot" w:pos="8296"/>
            </w:tabs>
            <w:rPr>
              <w:rFonts w:asciiTheme="minorHAnsi" w:eastAsiaTheme="minorEastAsia" w:hAnsiTheme="minorHAnsi" w:cstheme="minorBidi"/>
              <w:noProof/>
              <w:kern w:val="2"/>
            </w:rPr>
          </w:pPr>
          <w:hyperlink w:anchor="_Toc527652959" w:history="1">
            <w:r w:rsidR="00D63D10" w:rsidRPr="009E1353">
              <w:rPr>
                <w:rStyle w:val="aa"/>
                <w:noProof/>
              </w:rPr>
              <w:t>8</w:t>
            </w:r>
            <w:r w:rsidR="00D63D10">
              <w:rPr>
                <w:rFonts w:asciiTheme="minorHAnsi" w:eastAsiaTheme="minorEastAsia" w:hAnsiTheme="minorHAnsi" w:cstheme="minorBidi"/>
                <w:noProof/>
                <w:kern w:val="2"/>
              </w:rPr>
              <w:tab/>
            </w:r>
            <w:r w:rsidR="00D63D10" w:rsidRPr="009E1353">
              <w:rPr>
                <w:rStyle w:val="aa"/>
                <w:noProof/>
              </w:rPr>
              <w:t>配置系统管理</w:t>
            </w:r>
            <w:r w:rsidR="00D63D10">
              <w:rPr>
                <w:noProof/>
                <w:webHidden/>
              </w:rPr>
              <w:tab/>
            </w:r>
            <w:r w:rsidR="00D63D10">
              <w:rPr>
                <w:noProof/>
                <w:webHidden/>
              </w:rPr>
              <w:fldChar w:fldCharType="begin"/>
            </w:r>
            <w:r w:rsidR="00D63D10">
              <w:rPr>
                <w:noProof/>
                <w:webHidden/>
              </w:rPr>
              <w:instrText xml:space="preserve"> PAGEREF _Toc527652959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239C4A12" w14:textId="603E798E"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60" w:history="1">
            <w:r w:rsidR="00D63D10" w:rsidRPr="009E1353">
              <w:rPr>
                <w:rStyle w:val="aa"/>
                <w:noProof/>
              </w:rPr>
              <w:t>8.1.1</w:t>
            </w:r>
            <w:r w:rsidR="00D63D10">
              <w:rPr>
                <w:rFonts w:asciiTheme="minorHAnsi" w:eastAsiaTheme="minorEastAsia" w:hAnsiTheme="minorHAnsi" w:cstheme="minorBidi"/>
                <w:noProof/>
                <w:kern w:val="2"/>
              </w:rPr>
              <w:tab/>
            </w:r>
            <w:r w:rsidR="00D63D10" w:rsidRPr="009E1353">
              <w:rPr>
                <w:rStyle w:val="aa"/>
                <w:noProof/>
              </w:rPr>
              <w:t>配置项</w:t>
            </w:r>
            <w:r w:rsidR="00D63D10">
              <w:rPr>
                <w:noProof/>
                <w:webHidden/>
              </w:rPr>
              <w:tab/>
            </w:r>
            <w:r w:rsidR="00D63D10">
              <w:rPr>
                <w:noProof/>
                <w:webHidden/>
              </w:rPr>
              <w:fldChar w:fldCharType="begin"/>
            </w:r>
            <w:r w:rsidR="00D63D10">
              <w:rPr>
                <w:noProof/>
                <w:webHidden/>
              </w:rPr>
              <w:instrText xml:space="preserve"> PAGEREF _Toc527652960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3DD25068" w14:textId="7B3F88F1"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61" w:history="1">
            <w:r w:rsidR="00D63D10" w:rsidRPr="009E1353">
              <w:rPr>
                <w:rStyle w:val="aa"/>
                <w:noProof/>
              </w:rPr>
              <w:t>8.1.2</w:t>
            </w:r>
            <w:r w:rsidR="00D63D10">
              <w:rPr>
                <w:rFonts w:asciiTheme="minorHAnsi" w:eastAsiaTheme="minorEastAsia" w:hAnsiTheme="minorHAnsi" w:cstheme="minorBidi"/>
                <w:noProof/>
                <w:kern w:val="2"/>
              </w:rPr>
              <w:tab/>
            </w:r>
            <w:r w:rsidR="00D63D10" w:rsidRPr="009E1353">
              <w:rPr>
                <w:rStyle w:val="aa"/>
                <w:noProof/>
              </w:rPr>
              <w:t>配置命名</w:t>
            </w:r>
            <w:r w:rsidR="00D63D10">
              <w:rPr>
                <w:noProof/>
                <w:webHidden/>
              </w:rPr>
              <w:tab/>
            </w:r>
            <w:r w:rsidR="00D63D10">
              <w:rPr>
                <w:noProof/>
                <w:webHidden/>
              </w:rPr>
              <w:fldChar w:fldCharType="begin"/>
            </w:r>
            <w:r w:rsidR="00D63D10">
              <w:rPr>
                <w:noProof/>
                <w:webHidden/>
              </w:rPr>
              <w:instrText xml:space="preserve"> PAGEREF _Toc527652961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486384A4" w14:textId="61DAD066"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62" w:history="1">
            <w:r w:rsidR="00D63D10" w:rsidRPr="009E1353">
              <w:rPr>
                <w:rStyle w:val="aa"/>
                <w:noProof/>
              </w:rPr>
              <w:t>8.1.3</w:t>
            </w:r>
            <w:r w:rsidR="00D63D10">
              <w:rPr>
                <w:rFonts w:asciiTheme="minorHAnsi" w:eastAsiaTheme="minorEastAsia" w:hAnsiTheme="minorHAnsi" w:cstheme="minorBidi"/>
                <w:noProof/>
                <w:kern w:val="2"/>
              </w:rPr>
              <w:tab/>
            </w:r>
            <w:r w:rsidR="00D63D10" w:rsidRPr="009E1353">
              <w:rPr>
                <w:rStyle w:val="aa"/>
                <w:noProof/>
              </w:rPr>
              <w:t>标识代号</w:t>
            </w:r>
            <w:r w:rsidR="00D63D10">
              <w:rPr>
                <w:noProof/>
                <w:webHidden/>
              </w:rPr>
              <w:tab/>
            </w:r>
            <w:r w:rsidR="00D63D10">
              <w:rPr>
                <w:noProof/>
                <w:webHidden/>
              </w:rPr>
              <w:fldChar w:fldCharType="begin"/>
            </w:r>
            <w:r w:rsidR="00D63D10">
              <w:rPr>
                <w:noProof/>
                <w:webHidden/>
              </w:rPr>
              <w:instrText xml:space="preserve"> PAGEREF _Toc527652962 \h </w:instrText>
            </w:r>
            <w:r w:rsidR="00D63D10">
              <w:rPr>
                <w:noProof/>
                <w:webHidden/>
              </w:rPr>
            </w:r>
            <w:r w:rsidR="00D63D10">
              <w:rPr>
                <w:noProof/>
                <w:webHidden/>
              </w:rPr>
              <w:fldChar w:fldCharType="separate"/>
            </w:r>
            <w:r w:rsidR="00D63D10">
              <w:rPr>
                <w:noProof/>
                <w:webHidden/>
              </w:rPr>
              <w:t>27</w:t>
            </w:r>
            <w:r w:rsidR="00D63D10">
              <w:rPr>
                <w:noProof/>
                <w:webHidden/>
              </w:rPr>
              <w:fldChar w:fldCharType="end"/>
            </w:r>
          </w:hyperlink>
        </w:p>
        <w:p w14:paraId="2CE45FC5" w14:textId="55F85B7E"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63" w:history="1">
            <w:r w:rsidR="00D63D10" w:rsidRPr="009E1353">
              <w:rPr>
                <w:rStyle w:val="aa"/>
                <w:noProof/>
              </w:rPr>
              <w:t>8.2</w:t>
            </w:r>
            <w:r w:rsidR="00D63D10">
              <w:rPr>
                <w:rFonts w:asciiTheme="minorHAnsi" w:eastAsiaTheme="minorEastAsia" w:hAnsiTheme="minorHAnsi" w:cstheme="minorBidi"/>
                <w:noProof/>
                <w:kern w:val="2"/>
              </w:rPr>
              <w:tab/>
            </w:r>
            <w:r w:rsidR="00D63D10" w:rsidRPr="009E1353">
              <w:rPr>
                <w:rStyle w:val="aa"/>
                <w:noProof/>
              </w:rPr>
              <w:t>版本管理</w:t>
            </w:r>
            <w:r w:rsidR="00D63D10">
              <w:rPr>
                <w:noProof/>
                <w:webHidden/>
              </w:rPr>
              <w:tab/>
            </w:r>
            <w:r w:rsidR="00D63D10">
              <w:rPr>
                <w:noProof/>
                <w:webHidden/>
              </w:rPr>
              <w:fldChar w:fldCharType="begin"/>
            </w:r>
            <w:r w:rsidR="00D63D10">
              <w:rPr>
                <w:noProof/>
                <w:webHidden/>
              </w:rPr>
              <w:instrText xml:space="preserve"> PAGEREF _Toc527652963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503ADA63" w14:textId="0B7131A5"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64" w:history="1">
            <w:r w:rsidR="00D63D10" w:rsidRPr="009E1353">
              <w:rPr>
                <w:rStyle w:val="aa"/>
                <w:noProof/>
              </w:rPr>
              <w:t>8.2.1</w:t>
            </w:r>
            <w:r w:rsidR="00D63D10">
              <w:rPr>
                <w:rFonts w:asciiTheme="minorHAnsi" w:eastAsiaTheme="minorEastAsia" w:hAnsiTheme="minorHAnsi" w:cstheme="minorBidi"/>
                <w:noProof/>
                <w:kern w:val="2"/>
              </w:rPr>
              <w:tab/>
            </w:r>
            <w:r w:rsidR="00D63D10" w:rsidRPr="009E1353">
              <w:rPr>
                <w:rStyle w:val="aa"/>
                <w:noProof/>
              </w:rPr>
              <w:t>版本格式</w:t>
            </w:r>
            <w:r w:rsidR="00D63D10">
              <w:rPr>
                <w:noProof/>
                <w:webHidden/>
              </w:rPr>
              <w:tab/>
            </w:r>
            <w:r w:rsidR="00D63D10">
              <w:rPr>
                <w:noProof/>
                <w:webHidden/>
              </w:rPr>
              <w:fldChar w:fldCharType="begin"/>
            </w:r>
            <w:r w:rsidR="00D63D10">
              <w:rPr>
                <w:noProof/>
                <w:webHidden/>
              </w:rPr>
              <w:instrText xml:space="preserve"> PAGEREF _Toc527652964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7CD8EF4A" w14:textId="1CC8620F"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65" w:history="1">
            <w:r w:rsidR="00D63D10" w:rsidRPr="009E1353">
              <w:rPr>
                <w:rStyle w:val="aa"/>
                <w:noProof/>
              </w:rPr>
              <w:t>8.2.2</w:t>
            </w:r>
            <w:r w:rsidR="00D63D10">
              <w:rPr>
                <w:rFonts w:asciiTheme="minorHAnsi" w:eastAsiaTheme="minorEastAsia" w:hAnsiTheme="minorHAnsi" w:cstheme="minorBidi"/>
                <w:noProof/>
                <w:kern w:val="2"/>
              </w:rPr>
              <w:tab/>
            </w:r>
            <w:r w:rsidR="00D63D10" w:rsidRPr="009E1353">
              <w:rPr>
                <w:rStyle w:val="aa"/>
                <w:noProof/>
              </w:rPr>
              <w:t>版本更新</w:t>
            </w:r>
            <w:r w:rsidR="00D63D10">
              <w:rPr>
                <w:noProof/>
                <w:webHidden/>
              </w:rPr>
              <w:tab/>
            </w:r>
            <w:r w:rsidR="00D63D10">
              <w:rPr>
                <w:noProof/>
                <w:webHidden/>
              </w:rPr>
              <w:fldChar w:fldCharType="begin"/>
            </w:r>
            <w:r w:rsidR="00D63D10">
              <w:rPr>
                <w:noProof/>
                <w:webHidden/>
              </w:rPr>
              <w:instrText xml:space="preserve"> PAGEREF _Toc527652965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2960D63B" w14:textId="36064AFD"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66" w:history="1">
            <w:r w:rsidR="00D63D10" w:rsidRPr="009E1353">
              <w:rPr>
                <w:rStyle w:val="aa"/>
                <w:noProof/>
              </w:rPr>
              <w:t>8.3</w:t>
            </w:r>
            <w:r w:rsidR="00D63D10">
              <w:rPr>
                <w:rFonts w:asciiTheme="minorHAnsi" w:eastAsiaTheme="minorEastAsia" w:hAnsiTheme="minorHAnsi" w:cstheme="minorBidi"/>
                <w:noProof/>
                <w:kern w:val="2"/>
              </w:rPr>
              <w:tab/>
            </w:r>
            <w:r w:rsidR="00D63D10" w:rsidRPr="009E1353">
              <w:rPr>
                <w:rStyle w:val="aa"/>
                <w:noProof/>
              </w:rPr>
              <w:t>Git使用策略</w:t>
            </w:r>
            <w:r w:rsidR="00D63D10">
              <w:rPr>
                <w:noProof/>
                <w:webHidden/>
              </w:rPr>
              <w:tab/>
            </w:r>
            <w:r w:rsidR="00D63D10">
              <w:rPr>
                <w:noProof/>
                <w:webHidden/>
              </w:rPr>
              <w:fldChar w:fldCharType="begin"/>
            </w:r>
            <w:r w:rsidR="00D63D10">
              <w:rPr>
                <w:noProof/>
                <w:webHidden/>
              </w:rPr>
              <w:instrText xml:space="preserve"> PAGEREF _Toc527652966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03076217" w14:textId="1412F863"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67" w:history="1">
            <w:r w:rsidR="00D63D10" w:rsidRPr="009E1353">
              <w:rPr>
                <w:rStyle w:val="aa"/>
                <w:noProof/>
              </w:rPr>
              <w:t>8.3.1</w:t>
            </w:r>
            <w:r w:rsidR="00D63D10">
              <w:rPr>
                <w:rFonts w:asciiTheme="minorHAnsi" w:eastAsiaTheme="minorEastAsia" w:hAnsiTheme="minorHAnsi" w:cstheme="minorBidi"/>
                <w:noProof/>
                <w:kern w:val="2"/>
              </w:rPr>
              <w:tab/>
            </w:r>
            <w:r w:rsidR="00D63D10" w:rsidRPr="009E1353">
              <w:rPr>
                <w:rStyle w:val="aa"/>
                <w:noProof/>
              </w:rPr>
              <w:t>基础知识</w:t>
            </w:r>
            <w:r w:rsidR="00D63D10">
              <w:rPr>
                <w:noProof/>
                <w:webHidden/>
              </w:rPr>
              <w:tab/>
            </w:r>
            <w:r w:rsidR="00D63D10">
              <w:rPr>
                <w:noProof/>
                <w:webHidden/>
              </w:rPr>
              <w:fldChar w:fldCharType="begin"/>
            </w:r>
            <w:r w:rsidR="00D63D10">
              <w:rPr>
                <w:noProof/>
                <w:webHidden/>
              </w:rPr>
              <w:instrText xml:space="preserve"> PAGEREF _Toc527652967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4D4AB8DD" w14:textId="2C53354E"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68" w:history="1">
            <w:r w:rsidR="00D63D10" w:rsidRPr="009E1353">
              <w:rPr>
                <w:rStyle w:val="aa"/>
                <w:noProof/>
              </w:rPr>
              <w:t>8.3.2</w:t>
            </w:r>
            <w:r w:rsidR="00D63D10">
              <w:rPr>
                <w:rFonts w:asciiTheme="minorHAnsi" w:eastAsiaTheme="minorEastAsia" w:hAnsiTheme="minorHAnsi" w:cstheme="minorBidi"/>
                <w:noProof/>
                <w:kern w:val="2"/>
              </w:rPr>
              <w:tab/>
            </w:r>
            <w:r w:rsidR="00D63D10" w:rsidRPr="009E1353">
              <w:rPr>
                <w:rStyle w:val="aa"/>
                <w:noProof/>
              </w:rPr>
              <w:t>注意点</w:t>
            </w:r>
            <w:r w:rsidR="00D63D10">
              <w:rPr>
                <w:noProof/>
                <w:webHidden/>
              </w:rPr>
              <w:tab/>
            </w:r>
            <w:r w:rsidR="00D63D10">
              <w:rPr>
                <w:noProof/>
                <w:webHidden/>
              </w:rPr>
              <w:fldChar w:fldCharType="begin"/>
            </w:r>
            <w:r w:rsidR="00D63D10">
              <w:rPr>
                <w:noProof/>
                <w:webHidden/>
              </w:rPr>
              <w:instrText xml:space="preserve"> PAGEREF _Toc527652968 \h </w:instrText>
            </w:r>
            <w:r w:rsidR="00D63D10">
              <w:rPr>
                <w:noProof/>
                <w:webHidden/>
              </w:rPr>
            </w:r>
            <w:r w:rsidR="00D63D10">
              <w:rPr>
                <w:noProof/>
                <w:webHidden/>
              </w:rPr>
              <w:fldChar w:fldCharType="separate"/>
            </w:r>
            <w:r w:rsidR="00D63D10">
              <w:rPr>
                <w:noProof/>
                <w:webHidden/>
              </w:rPr>
              <w:t>28</w:t>
            </w:r>
            <w:r w:rsidR="00D63D10">
              <w:rPr>
                <w:noProof/>
                <w:webHidden/>
              </w:rPr>
              <w:fldChar w:fldCharType="end"/>
            </w:r>
          </w:hyperlink>
        </w:p>
        <w:p w14:paraId="46A2CC15" w14:textId="4CD5FFE8"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69" w:history="1">
            <w:r w:rsidR="00D63D10" w:rsidRPr="009E1353">
              <w:rPr>
                <w:rStyle w:val="aa"/>
                <w:noProof/>
              </w:rPr>
              <w:t>8.3.3</w:t>
            </w:r>
            <w:r w:rsidR="00D63D10">
              <w:rPr>
                <w:rFonts w:asciiTheme="minorHAnsi" w:eastAsiaTheme="minorEastAsia" w:hAnsiTheme="minorHAnsi" w:cstheme="minorBidi"/>
                <w:noProof/>
                <w:kern w:val="2"/>
              </w:rPr>
              <w:tab/>
            </w:r>
            <w:r w:rsidR="00D63D10" w:rsidRPr="009E1353">
              <w:rPr>
                <w:rStyle w:val="aa"/>
                <w:noProof/>
              </w:rPr>
              <w:t>使用场景</w:t>
            </w:r>
            <w:r w:rsidR="00D63D10">
              <w:rPr>
                <w:noProof/>
                <w:webHidden/>
              </w:rPr>
              <w:tab/>
            </w:r>
            <w:r w:rsidR="00D63D10">
              <w:rPr>
                <w:noProof/>
                <w:webHidden/>
              </w:rPr>
              <w:fldChar w:fldCharType="begin"/>
            </w:r>
            <w:r w:rsidR="00D63D10">
              <w:rPr>
                <w:noProof/>
                <w:webHidden/>
              </w:rPr>
              <w:instrText xml:space="preserve"> PAGEREF _Toc527652969 \h </w:instrText>
            </w:r>
            <w:r w:rsidR="00D63D10">
              <w:rPr>
                <w:noProof/>
                <w:webHidden/>
              </w:rPr>
            </w:r>
            <w:r w:rsidR="00D63D10">
              <w:rPr>
                <w:noProof/>
                <w:webHidden/>
              </w:rPr>
              <w:fldChar w:fldCharType="separate"/>
            </w:r>
            <w:r w:rsidR="00D63D10">
              <w:rPr>
                <w:noProof/>
                <w:webHidden/>
              </w:rPr>
              <w:t>29</w:t>
            </w:r>
            <w:r w:rsidR="00D63D10">
              <w:rPr>
                <w:noProof/>
                <w:webHidden/>
              </w:rPr>
              <w:fldChar w:fldCharType="end"/>
            </w:r>
          </w:hyperlink>
        </w:p>
        <w:p w14:paraId="6E7C0B48" w14:textId="55432E95"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70" w:history="1">
            <w:r w:rsidR="00D63D10" w:rsidRPr="009E1353">
              <w:rPr>
                <w:rStyle w:val="aa"/>
                <w:noProof/>
              </w:rPr>
              <w:t>8.3.4</w:t>
            </w:r>
            <w:r w:rsidR="00D63D10">
              <w:rPr>
                <w:rFonts w:asciiTheme="minorHAnsi" w:eastAsiaTheme="minorEastAsia" w:hAnsiTheme="minorHAnsi" w:cstheme="minorBidi"/>
                <w:noProof/>
                <w:kern w:val="2"/>
              </w:rPr>
              <w:tab/>
            </w:r>
            <w:r w:rsidR="00D63D10" w:rsidRPr="009E1353">
              <w:rPr>
                <w:rStyle w:val="aa"/>
                <w:noProof/>
              </w:rPr>
              <w:t>具体操作</w:t>
            </w:r>
            <w:r w:rsidR="00D63D10">
              <w:rPr>
                <w:noProof/>
                <w:webHidden/>
              </w:rPr>
              <w:tab/>
            </w:r>
            <w:r w:rsidR="00D63D10">
              <w:rPr>
                <w:noProof/>
                <w:webHidden/>
              </w:rPr>
              <w:fldChar w:fldCharType="begin"/>
            </w:r>
            <w:r w:rsidR="00D63D10">
              <w:rPr>
                <w:noProof/>
                <w:webHidden/>
              </w:rPr>
              <w:instrText xml:space="preserve"> PAGEREF _Toc527652970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27C9B834" w14:textId="1E3BDB2D" w:rsidR="00D63D10" w:rsidRDefault="00581F5D">
          <w:pPr>
            <w:pStyle w:val="TOC1"/>
            <w:tabs>
              <w:tab w:val="left" w:pos="420"/>
              <w:tab w:val="right" w:leader="dot" w:pos="8296"/>
            </w:tabs>
            <w:rPr>
              <w:rFonts w:asciiTheme="minorHAnsi" w:eastAsiaTheme="minorEastAsia" w:hAnsiTheme="minorHAnsi" w:cstheme="minorBidi"/>
              <w:noProof/>
              <w:kern w:val="2"/>
            </w:rPr>
          </w:pPr>
          <w:hyperlink w:anchor="_Toc527652971" w:history="1">
            <w:r w:rsidR="00D63D10" w:rsidRPr="009E1353">
              <w:rPr>
                <w:rStyle w:val="aa"/>
                <w:noProof/>
              </w:rPr>
              <w:t>9</w:t>
            </w:r>
            <w:r w:rsidR="00D63D10">
              <w:rPr>
                <w:rFonts w:asciiTheme="minorHAnsi" w:eastAsiaTheme="minorEastAsia" w:hAnsiTheme="minorHAnsi" w:cstheme="minorBidi"/>
                <w:noProof/>
                <w:kern w:val="2"/>
              </w:rPr>
              <w:tab/>
            </w:r>
            <w:r w:rsidR="00D63D10" w:rsidRPr="009E1353">
              <w:rPr>
                <w:rStyle w:val="aa"/>
                <w:noProof/>
              </w:rPr>
              <w:t>成本管理计划</w:t>
            </w:r>
            <w:r w:rsidR="00D63D10">
              <w:rPr>
                <w:noProof/>
                <w:webHidden/>
              </w:rPr>
              <w:tab/>
            </w:r>
            <w:r w:rsidR="00D63D10">
              <w:rPr>
                <w:noProof/>
                <w:webHidden/>
              </w:rPr>
              <w:fldChar w:fldCharType="begin"/>
            </w:r>
            <w:r w:rsidR="00D63D10">
              <w:rPr>
                <w:noProof/>
                <w:webHidden/>
              </w:rPr>
              <w:instrText xml:space="preserve"> PAGEREF _Toc527652971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00AC5DDD" w14:textId="77E629BC"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72" w:history="1">
            <w:r w:rsidR="00D63D10" w:rsidRPr="009E1353">
              <w:rPr>
                <w:rStyle w:val="aa"/>
                <w:noProof/>
              </w:rPr>
              <w:t>9.1</w:t>
            </w:r>
            <w:r w:rsidR="00D63D10">
              <w:rPr>
                <w:rFonts w:asciiTheme="minorHAnsi" w:eastAsiaTheme="minorEastAsia" w:hAnsiTheme="minorHAnsi" w:cstheme="minorBidi"/>
                <w:noProof/>
                <w:kern w:val="2"/>
              </w:rPr>
              <w:tab/>
            </w:r>
            <w:r w:rsidR="00D63D10" w:rsidRPr="009E1353">
              <w:rPr>
                <w:rStyle w:val="aa"/>
                <w:noProof/>
              </w:rPr>
              <w:t>成本估计</w:t>
            </w:r>
            <w:r w:rsidR="00D63D10">
              <w:rPr>
                <w:noProof/>
                <w:webHidden/>
              </w:rPr>
              <w:tab/>
            </w:r>
            <w:r w:rsidR="00D63D10">
              <w:rPr>
                <w:noProof/>
                <w:webHidden/>
              </w:rPr>
              <w:fldChar w:fldCharType="begin"/>
            </w:r>
            <w:r w:rsidR="00D63D10">
              <w:rPr>
                <w:noProof/>
                <w:webHidden/>
              </w:rPr>
              <w:instrText xml:space="preserve"> PAGEREF _Toc527652972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6F9998E3" w14:textId="29F5904B"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73" w:history="1">
            <w:r w:rsidR="00D63D10" w:rsidRPr="009E1353">
              <w:rPr>
                <w:rStyle w:val="aa"/>
                <w:noProof/>
              </w:rPr>
              <w:t>9.1.1</w:t>
            </w:r>
            <w:r w:rsidR="00D63D10">
              <w:rPr>
                <w:rFonts w:asciiTheme="minorHAnsi" w:eastAsiaTheme="minorEastAsia" w:hAnsiTheme="minorHAnsi" w:cstheme="minorBidi"/>
                <w:noProof/>
                <w:kern w:val="2"/>
              </w:rPr>
              <w:tab/>
            </w:r>
            <w:r w:rsidR="00D63D10" w:rsidRPr="009E1353">
              <w:rPr>
                <w:rStyle w:val="aa"/>
                <w:noProof/>
              </w:rPr>
              <w:t>计量单位</w:t>
            </w:r>
            <w:r w:rsidR="00D63D10">
              <w:rPr>
                <w:noProof/>
                <w:webHidden/>
              </w:rPr>
              <w:tab/>
            </w:r>
            <w:r w:rsidR="00D63D10">
              <w:rPr>
                <w:noProof/>
                <w:webHidden/>
              </w:rPr>
              <w:fldChar w:fldCharType="begin"/>
            </w:r>
            <w:r w:rsidR="00D63D10">
              <w:rPr>
                <w:noProof/>
                <w:webHidden/>
              </w:rPr>
              <w:instrText xml:space="preserve"> PAGEREF _Toc527652973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728B1FBE" w14:textId="26B203A6"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74" w:history="1">
            <w:r w:rsidR="00D63D10" w:rsidRPr="009E1353">
              <w:rPr>
                <w:rStyle w:val="aa"/>
                <w:noProof/>
              </w:rPr>
              <w:t>9.1.2</w:t>
            </w:r>
            <w:r w:rsidR="00D63D10">
              <w:rPr>
                <w:rFonts w:asciiTheme="minorHAnsi" w:eastAsiaTheme="minorEastAsia" w:hAnsiTheme="minorHAnsi" w:cstheme="minorBidi"/>
                <w:noProof/>
                <w:kern w:val="2"/>
              </w:rPr>
              <w:tab/>
            </w:r>
            <w:r w:rsidR="00D63D10" w:rsidRPr="009E1353">
              <w:rPr>
                <w:rStyle w:val="aa"/>
                <w:noProof/>
              </w:rPr>
              <w:t>精确度</w:t>
            </w:r>
            <w:r w:rsidR="00D63D10">
              <w:rPr>
                <w:noProof/>
                <w:webHidden/>
              </w:rPr>
              <w:tab/>
            </w:r>
            <w:r w:rsidR="00D63D10">
              <w:rPr>
                <w:noProof/>
                <w:webHidden/>
              </w:rPr>
              <w:fldChar w:fldCharType="begin"/>
            </w:r>
            <w:r w:rsidR="00D63D10">
              <w:rPr>
                <w:noProof/>
                <w:webHidden/>
              </w:rPr>
              <w:instrText xml:space="preserve"> PAGEREF _Toc527652974 \h </w:instrText>
            </w:r>
            <w:r w:rsidR="00D63D10">
              <w:rPr>
                <w:noProof/>
                <w:webHidden/>
              </w:rPr>
            </w:r>
            <w:r w:rsidR="00D63D10">
              <w:rPr>
                <w:noProof/>
                <w:webHidden/>
              </w:rPr>
              <w:fldChar w:fldCharType="separate"/>
            </w:r>
            <w:r w:rsidR="00D63D10">
              <w:rPr>
                <w:noProof/>
                <w:webHidden/>
              </w:rPr>
              <w:t>30</w:t>
            </w:r>
            <w:r w:rsidR="00D63D10">
              <w:rPr>
                <w:noProof/>
                <w:webHidden/>
              </w:rPr>
              <w:fldChar w:fldCharType="end"/>
            </w:r>
          </w:hyperlink>
        </w:p>
        <w:p w14:paraId="5E4DBB53" w14:textId="5D92307B"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75" w:history="1">
            <w:r w:rsidR="00D63D10" w:rsidRPr="009E1353">
              <w:rPr>
                <w:rStyle w:val="aa"/>
                <w:noProof/>
              </w:rPr>
              <w:t>9.1.3</w:t>
            </w:r>
            <w:r w:rsidR="00D63D10">
              <w:rPr>
                <w:rFonts w:asciiTheme="minorHAnsi" w:eastAsiaTheme="minorEastAsia" w:hAnsiTheme="minorHAnsi" w:cstheme="minorBidi"/>
                <w:noProof/>
                <w:kern w:val="2"/>
              </w:rPr>
              <w:tab/>
            </w:r>
            <w:r w:rsidR="00D63D10" w:rsidRPr="009E1353">
              <w:rPr>
                <w:rStyle w:val="aa"/>
                <w:noProof/>
              </w:rPr>
              <w:t>准确度</w:t>
            </w:r>
            <w:r w:rsidR="00D63D10">
              <w:rPr>
                <w:noProof/>
                <w:webHidden/>
              </w:rPr>
              <w:tab/>
            </w:r>
            <w:r w:rsidR="00D63D10">
              <w:rPr>
                <w:noProof/>
                <w:webHidden/>
              </w:rPr>
              <w:fldChar w:fldCharType="begin"/>
            </w:r>
            <w:r w:rsidR="00D63D10">
              <w:rPr>
                <w:noProof/>
                <w:webHidden/>
              </w:rPr>
              <w:instrText xml:space="preserve"> PAGEREF _Toc527652975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6718505E" w14:textId="66294944"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76" w:history="1">
            <w:r w:rsidR="00D63D10" w:rsidRPr="009E1353">
              <w:rPr>
                <w:rStyle w:val="aa"/>
                <w:noProof/>
              </w:rPr>
              <w:t>9.2</w:t>
            </w:r>
            <w:r w:rsidR="00D63D10">
              <w:rPr>
                <w:rFonts w:asciiTheme="minorHAnsi" w:eastAsiaTheme="minorEastAsia" w:hAnsiTheme="minorHAnsi" w:cstheme="minorBidi"/>
                <w:noProof/>
                <w:kern w:val="2"/>
              </w:rPr>
              <w:tab/>
            </w:r>
            <w:r w:rsidR="00D63D10" w:rsidRPr="009E1353">
              <w:rPr>
                <w:rStyle w:val="aa"/>
                <w:noProof/>
              </w:rPr>
              <w:t>绩效测量规则</w:t>
            </w:r>
            <w:r w:rsidR="00D63D10">
              <w:rPr>
                <w:noProof/>
                <w:webHidden/>
              </w:rPr>
              <w:tab/>
            </w:r>
            <w:r w:rsidR="00D63D10">
              <w:rPr>
                <w:noProof/>
                <w:webHidden/>
              </w:rPr>
              <w:fldChar w:fldCharType="begin"/>
            </w:r>
            <w:r w:rsidR="00D63D10">
              <w:rPr>
                <w:noProof/>
                <w:webHidden/>
              </w:rPr>
              <w:instrText xml:space="preserve"> PAGEREF _Toc527652976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2AD01199" w14:textId="555DE690"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77" w:history="1">
            <w:r w:rsidR="00D63D10" w:rsidRPr="009E1353">
              <w:rPr>
                <w:rStyle w:val="aa"/>
                <w:noProof/>
              </w:rPr>
              <w:t>9.2.1</w:t>
            </w:r>
            <w:r w:rsidR="00D63D10">
              <w:rPr>
                <w:rFonts w:asciiTheme="minorHAnsi" w:eastAsiaTheme="minorEastAsia" w:hAnsiTheme="minorHAnsi" w:cstheme="minorBidi"/>
                <w:noProof/>
                <w:kern w:val="2"/>
              </w:rPr>
              <w:tab/>
            </w:r>
            <w:r w:rsidR="00D63D10" w:rsidRPr="009E1353">
              <w:rPr>
                <w:rStyle w:val="aa"/>
                <w:noProof/>
              </w:rPr>
              <w:t>绩效考核规则</w:t>
            </w:r>
            <w:r w:rsidR="00D63D10">
              <w:rPr>
                <w:noProof/>
                <w:webHidden/>
              </w:rPr>
              <w:tab/>
            </w:r>
            <w:r w:rsidR="00D63D10">
              <w:rPr>
                <w:noProof/>
                <w:webHidden/>
              </w:rPr>
              <w:fldChar w:fldCharType="begin"/>
            </w:r>
            <w:r w:rsidR="00D63D10">
              <w:rPr>
                <w:noProof/>
                <w:webHidden/>
              </w:rPr>
              <w:instrText xml:space="preserve"> PAGEREF _Toc527652977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0B3FE032" w14:textId="0FAF3207"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78" w:history="1">
            <w:r w:rsidR="00D63D10" w:rsidRPr="009E1353">
              <w:rPr>
                <w:rStyle w:val="aa"/>
                <w:noProof/>
              </w:rPr>
              <w:t>9.3</w:t>
            </w:r>
            <w:r w:rsidR="00D63D10">
              <w:rPr>
                <w:rFonts w:asciiTheme="minorHAnsi" w:eastAsiaTheme="minorEastAsia" w:hAnsiTheme="minorHAnsi" w:cstheme="minorBidi"/>
                <w:noProof/>
                <w:kern w:val="2"/>
              </w:rPr>
              <w:tab/>
            </w:r>
            <w:r w:rsidR="00D63D10" w:rsidRPr="009E1353">
              <w:rPr>
                <w:rStyle w:val="aa"/>
                <w:noProof/>
              </w:rPr>
              <w:t>成本估计</w:t>
            </w:r>
            <w:r w:rsidR="00D63D10">
              <w:rPr>
                <w:noProof/>
                <w:webHidden/>
              </w:rPr>
              <w:tab/>
            </w:r>
            <w:r w:rsidR="00D63D10">
              <w:rPr>
                <w:noProof/>
                <w:webHidden/>
              </w:rPr>
              <w:fldChar w:fldCharType="begin"/>
            </w:r>
            <w:r w:rsidR="00D63D10">
              <w:rPr>
                <w:noProof/>
                <w:webHidden/>
              </w:rPr>
              <w:instrText xml:space="preserve"> PAGEREF _Toc527652978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2C8887D3" w14:textId="4A8A2F3B"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79" w:history="1">
            <w:r w:rsidR="00D63D10" w:rsidRPr="009E1353">
              <w:rPr>
                <w:rStyle w:val="aa"/>
                <w:noProof/>
              </w:rPr>
              <w:t>9.3.1</w:t>
            </w:r>
            <w:r w:rsidR="00D63D10">
              <w:rPr>
                <w:rFonts w:asciiTheme="minorHAnsi" w:eastAsiaTheme="minorEastAsia" w:hAnsiTheme="minorHAnsi" w:cstheme="minorBidi"/>
                <w:noProof/>
                <w:kern w:val="2"/>
              </w:rPr>
              <w:tab/>
            </w:r>
            <w:r w:rsidR="00D63D10" w:rsidRPr="009E1353">
              <w:rPr>
                <w:rStyle w:val="aa"/>
                <w:noProof/>
              </w:rPr>
              <w:t>员工时薪</w:t>
            </w:r>
            <w:r w:rsidR="00D63D10">
              <w:rPr>
                <w:noProof/>
                <w:webHidden/>
              </w:rPr>
              <w:tab/>
            </w:r>
            <w:r w:rsidR="00D63D10">
              <w:rPr>
                <w:noProof/>
                <w:webHidden/>
              </w:rPr>
              <w:fldChar w:fldCharType="begin"/>
            </w:r>
            <w:r w:rsidR="00D63D10">
              <w:rPr>
                <w:noProof/>
                <w:webHidden/>
              </w:rPr>
              <w:instrText xml:space="preserve"> PAGEREF _Toc527652979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0CCF8332" w14:textId="57F20B7E" w:rsidR="00D63D10" w:rsidRDefault="00581F5D">
          <w:pPr>
            <w:pStyle w:val="TOC3"/>
            <w:tabs>
              <w:tab w:val="left" w:pos="1680"/>
              <w:tab w:val="right" w:leader="dot" w:pos="8296"/>
            </w:tabs>
            <w:rPr>
              <w:rFonts w:asciiTheme="minorHAnsi" w:eastAsiaTheme="minorEastAsia" w:hAnsiTheme="minorHAnsi" w:cstheme="minorBidi"/>
              <w:noProof/>
              <w:kern w:val="2"/>
            </w:rPr>
          </w:pPr>
          <w:hyperlink w:anchor="_Toc527652980" w:history="1">
            <w:r w:rsidR="00D63D10" w:rsidRPr="009E1353">
              <w:rPr>
                <w:rStyle w:val="aa"/>
                <w:noProof/>
              </w:rPr>
              <w:t>9.3.2</w:t>
            </w:r>
            <w:r w:rsidR="00D63D10">
              <w:rPr>
                <w:rFonts w:asciiTheme="minorHAnsi" w:eastAsiaTheme="minorEastAsia" w:hAnsiTheme="minorHAnsi" w:cstheme="minorBidi"/>
                <w:noProof/>
                <w:kern w:val="2"/>
              </w:rPr>
              <w:tab/>
            </w:r>
            <w:r w:rsidR="00D63D10" w:rsidRPr="009E1353">
              <w:rPr>
                <w:rStyle w:val="aa"/>
                <w:noProof/>
              </w:rPr>
              <w:t>预算</w:t>
            </w:r>
            <w:r w:rsidR="00D63D10">
              <w:rPr>
                <w:noProof/>
                <w:webHidden/>
              </w:rPr>
              <w:tab/>
            </w:r>
            <w:r w:rsidR="00D63D10">
              <w:rPr>
                <w:noProof/>
                <w:webHidden/>
              </w:rPr>
              <w:fldChar w:fldCharType="begin"/>
            </w:r>
            <w:r w:rsidR="00D63D10">
              <w:rPr>
                <w:noProof/>
                <w:webHidden/>
              </w:rPr>
              <w:instrText xml:space="preserve"> PAGEREF _Toc527652980 \h </w:instrText>
            </w:r>
            <w:r w:rsidR="00D63D10">
              <w:rPr>
                <w:noProof/>
                <w:webHidden/>
              </w:rPr>
            </w:r>
            <w:r w:rsidR="00D63D10">
              <w:rPr>
                <w:noProof/>
                <w:webHidden/>
              </w:rPr>
              <w:fldChar w:fldCharType="separate"/>
            </w:r>
            <w:r w:rsidR="00D63D10">
              <w:rPr>
                <w:noProof/>
                <w:webHidden/>
              </w:rPr>
              <w:t>31</w:t>
            </w:r>
            <w:r w:rsidR="00D63D10">
              <w:rPr>
                <w:noProof/>
                <w:webHidden/>
              </w:rPr>
              <w:fldChar w:fldCharType="end"/>
            </w:r>
          </w:hyperlink>
        </w:p>
        <w:p w14:paraId="0FE8CAF7" w14:textId="77E63686" w:rsidR="00D63D10" w:rsidRDefault="00581F5D">
          <w:pPr>
            <w:pStyle w:val="TOC1"/>
            <w:tabs>
              <w:tab w:val="left" w:pos="840"/>
              <w:tab w:val="right" w:leader="dot" w:pos="8296"/>
            </w:tabs>
            <w:rPr>
              <w:rFonts w:asciiTheme="minorHAnsi" w:eastAsiaTheme="minorEastAsia" w:hAnsiTheme="minorHAnsi" w:cstheme="minorBidi"/>
              <w:noProof/>
              <w:kern w:val="2"/>
            </w:rPr>
          </w:pPr>
          <w:hyperlink w:anchor="_Toc527652981" w:history="1">
            <w:r w:rsidR="00D63D10" w:rsidRPr="009E1353">
              <w:rPr>
                <w:rStyle w:val="aa"/>
                <w:noProof/>
              </w:rPr>
              <w:t>10</w:t>
            </w:r>
            <w:r w:rsidR="00D63D10">
              <w:rPr>
                <w:rFonts w:asciiTheme="minorHAnsi" w:eastAsiaTheme="minorEastAsia" w:hAnsiTheme="minorHAnsi" w:cstheme="minorBidi"/>
                <w:noProof/>
                <w:kern w:val="2"/>
              </w:rPr>
              <w:tab/>
            </w:r>
            <w:r w:rsidR="00D63D10" w:rsidRPr="009E1353">
              <w:rPr>
                <w:rStyle w:val="aa"/>
                <w:noProof/>
              </w:rPr>
              <w:t>采购管理计划</w:t>
            </w:r>
            <w:r w:rsidR="00D63D10">
              <w:rPr>
                <w:noProof/>
                <w:webHidden/>
              </w:rPr>
              <w:tab/>
            </w:r>
            <w:r w:rsidR="00D63D10">
              <w:rPr>
                <w:noProof/>
                <w:webHidden/>
              </w:rPr>
              <w:fldChar w:fldCharType="begin"/>
            </w:r>
            <w:r w:rsidR="00D63D10">
              <w:rPr>
                <w:noProof/>
                <w:webHidden/>
              </w:rPr>
              <w:instrText xml:space="preserve"> PAGEREF _Toc527652981 \h </w:instrText>
            </w:r>
            <w:r w:rsidR="00D63D10">
              <w:rPr>
                <w:noProof/>
                <w:webHidden/>
              </w:rPr>
            </w:r>
            <w:r w:rsidR="00D63D10">
              <w:rPr>
                <w:noProof/>
                <w:webHidden/>
              </w:rPr>
              <w:fldChar w:fldCharType="separate"/>
            </w:r>
            <w:r w:rsidR="00D63D10">
              <w:rPr>
                <w:noProof/>
                <w:webHidden/>
              </w:rPr>
              <w:t>32</w:t>
            </w:r>
            <w:r w:rsidR="00D63D10">
              <w:rPr>
                <w:noProof/>
                <w:webHidden/>
              </w:rPr>
              <w:fldChar w:fldCharType="end"/>
            </w:r>
          </w:hyperlink>
        </w:p>
        <w:p w14:paraId="70BF293D" w14:textId="76C74894"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82" w:history="1">
            <w:r w:rsidR="00D63D10" w:rsidRPr="009E1353">
              <w:rPr>
                <w:rStyle w:val="aa"/>
                <w:noProof/>
              </w:rPr>
              <w:t>10.1</w:t>
            </w:r>
            <w:r w:rsidR="00D63D10">
              <w:rPr>
                <w:rFonts w:asciiTheme="minorHAnsi" w:eastAsiaTheme="minorEastAsia" w:hAnsiTheme="minorHAnsi" w:cstheme="minorBidi"/>
                <w:noProof/>
                <w:kern w:val="2"/>
              </w:rPr>
              <w:tab/>
            </w:r>
            <w:r w:rsidR="00D63D10" w:rsidRPr="009E1353">
              <w:rPr>
                <w:rStyle w:val="aa"/>
                <w:noProof/>
              </w:rPr>
              <w:t>采购内容</w:t>
            </w:r>
            <w:r w:rsidR="00D63D10">
              <w:rPr>
                <w:noProof/>
                <w:webHidden/>
              </w:rPr>
              <w:tab/>
            </w:r>
            <w:r w:rsidR="00D63D10">
              <w:rPr>
                <w:noProof/>
                <w:webHidden/>
              </w:rPr>
              <w:fldChar w:fldCharType="begin"/>
            </w:r>
            <w:r w:rsidR="00D63D10">
              <w:rPr>
                <w:noProof/>
                <w:webHidden/>
              </w:rPr>
              <w:instrText xml:space="preserve"> PAGEREF _Toc527652982 \h </w:instrText>
            </w:r>
            <w:r w:rsidR="00D63D10">
              <w:rPr>
                <w:noProof/>
                <w:webHidden/>
              </w:rPr>
            </w:r>
            <w:r w:rsidR="00D63D10">
              <w:rPr>
                <w:noProof/>
                <w:webHidden/>
              </w:rPr>
              <w:fldChar w:fldCharType="separate"/>
            </w:r>
            <w:r w:rsidR="00D63D10">
              <w:rPr>
                <w:noProof/>
                <w:webHidden/>
              </w:rPr>
              <w:t>32</w:t>
            </w:r>
            <w:r w:rsidR="00D63D10">
              <w:rPr>
                <w:noProof/>
                <w:webHidden/>
              </w:rPr>
              <w:fldChar w:fldCharType="end"/>
            </w:r>
          </w:hyperlink>
        </w:p>
        <w:p w14:paraId="709DFC3F" w14:textId="298659DF" w:rsidR="00D63D10" w:rsidRDefault="00581F5D">
          <w:pPr>
            <w:pStyle w:val="TOC2"/>
            <w:tabs>
              <w:tab w:val="left" w:pos="1260"/>
              <w:tab w:val="right" w:leader="dot" w:pos="8296"/>
            </w:tabs>
            <w:rPr>
              <w:rFonts w:asciiTheme="minorHAnsi" w:eastAsiaTheme="minorEastAsia" w:hAnsiTheme="minorHAnsi" w:cstheme="minorBidi"/>
              <w:noProof/>
              <w:kern w:val="2"/>
            </w:rPr>
          </w:pPr>
          <w:hyperlink w:anchor="_Toc527652983" w:history="1">
            <w:r w:rsidR="00D63D10" w:rsidRPr="009E1353">
              <w:rPr>
                <w:rStyle w:val="aa"/>
                <w:noProof/>
              </w:rPr>
              <w:t>10.2</w:t>
            </w:r>
            <w:r w:rsidR="00D63D10">
              <w:rPr>
                <w:rFonts w:asciiTheme="minorHAnsi" w:eastAsiaTheme="minorEastAsia" w:hAnsiTheme="minorHAnsi" w:cstheme="minorBidi"/>
                <w:noProof/>
                <w:kern w:val="2"/>
              </w:rPr>
              <w:tab/>
            </w:r>
            <w:r w:rsidR="00D63D10" w:rsidRPr="009E1353">
              <w:rPr>
                <w:rStyle w:val="aa"/>
                <w:noProof/>
              </w:rPr>
              <w:t>采购计划的关键因素</w:t>
            </w:r>
            <w:r w:rsidR="00D63D10">
              <w:rPr>
                <w:noProof/>
                <w:webHidden/>
              </w:rPr>
              <w:tab/>
            </w:r>
            <w:r w:rsidR="00D63D10">
              <w:rPr>
                <w:noProof/>
                <w:webHidden/>
              </w:rPr>
              <w:fldChar w:fldCharType="begin"/>
            </w:r>
            <w:r w:rsidR="00D63D10">
              <w:rPr>
                <w:noProof/>
                <w:webHidden/>
              </w:rPr>
              <w:instrText xml:space="preserve"> PAGEREF _Toc527652983 \h </w:instrText>
            </w:r>
            <w:r w:rsidR="00D63D10">
              <w:rPr>
                <w:noProof/>
                <w:webHidden/>
              </w:rPr>
            </w:r>
            <w:r w:rsidR="00D63D10">
              <w:rPr>
                <w:noProof/>
                <w:webHidden/>
              </w:rPr>
              <w:fldChar w:fldCharType="separate"/>
            </w:r>
            <w:r w:rsidR="00D63D10">
              <w:rPr>
                <w:noProof/>
                <w:webHidden/>
              </w:rPr>
              <w:t>33</w:t>
            </w:r>
            <w:r w:rsidR="00D63D10">
              <w:rPr>
                <w:noProof/>
                <w:webHidden/>
              </w:rPr>
              <w:fldChar w:fldCharType="end"/>
            </w:r>
          </w:hyperlink>
        </w:p>
        <w:p w14:paraId="7DCCFA08" w14:textId="47F408E0" w:rsidR="00E119E2" w:rsidRDefault="00E119E2">
          <w:r>
            <w:rPr>
              <w:b/>
              <w:bCs/>
              <w:lang w:val="zh-CN"/>
            </w:rPr>
            <w:fldChar w:fldCharType="end"/>
          </w:r>
        </w:p>
      </w:sdtContent>
    </w:sdt>
    <w:p w14:paraId="145DA16B" w14:textId="16DBB73C"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E721CC7" w14:textId="1324B8BB" w:rsidR="00E119E2" w:rsidRDefault="00E119E2"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02CFAAF7" w14:textId="15828694"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B719AEE" w14:textId="0B3A481F"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5ED9724" w14:textId="36DCE75B"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53A45A1C" w14:textId="0EE94A27"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26CE6B3F" w14:textId="52357AA2"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8AE7E4D" w14:textId="74CBF1A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F037913" w14:textId="103B12CD" w:rsidR="0037689D" w:rsidRDefault="0037689D"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454CF49A" w14:textId="77777777" w:rsidR="00B94FF5" w:rsidRDefault="00B94FF5" w:rsidP="00D76606">
      <w:pPr>
        <w:numPr>
          <w:ilvl w:val="1"/>
          <w:numId w:val="0"/>
        </w:numPr>
        <w:spacing w:afterLines="1150" w:after="3588" w:line="720" w:lineRule="auto"/>
        <w:contextualSpacing/>
        <w:textAlignment w:val="center"/>
        <w:rPr>
          <w:rFonts w:ascii="Calibri Light" w:hAnsi="Calibri Light" w:cs="Times New Roman"/>
          <w:b/>
          <w:spacing w:val="15"/>
          <w:sz w:val="32"/>
          <w:szCs w:val="56"/>
        </w:rPr>
      </w:pPr>
    </w:p>
    <w:p w14:paraId="67A2DC7D" w14:textId="61F08545" w:rsidR="00EF39F2" w:rsidRDefault="00EF609A" w:rsidP="00F25C4A">
      <w:pPr>
        <w:pStyle w:val="a"/>
      </w:pPr>
      <w:bookmarkStart w:id="18" w:name="_Toc527652889"/>
      <w:r>
        <w:rPr>
          <w:rFonts w:hint="eastAsia"/>
        </w:rPr>
        <w:lastRenderedPageBreak/>
        <w:t>引言</w:t>
      </w:r>
      <w:bookmarkEnd w:id="18"/>
    </w:p>
    <w:p w14:paraId="633593D0" w14:textId="7E9EDDA0" w:rsidR="00EF609A" w:rsidRDefault="00EF609A" w:rsidP="006B1DC2">
      <w:pPr>
        <w:pStyle w:val="a0"/>
      </w:pPr>
      <w:bookmarkStart w:id="19" w:name="_Toc527652890"/>
      <w:r>
        <w:rPr>
          <w:rFonts w:hint="eastAsia"/>
        </w:rPr>
        <w:t>编写</w:t>
      </w:r>
      <w:r>
        <w:t>目的</w:t>
      </w:r>
      <w:bookmarkEnd w:id="19"/>
    </w:p>
    <w:p w14:paraId="2FA94A72" w14:textId="219E1A45" w:rsidR="00123D76" w:rsidRPr="00123D76" w:rsidRDefault="00123D76" w:rsidP="00677527">
      <w:pPr>
        <w:ind w:firstLine="420"/>
      </w:pPr>
      <w:r w:rsidRPr="00123D76">
        <w:rPr>
          <w:rFonts w:hint="eastAsia"/>
        </w:rPr>
        <w:t>为了使本项目（软件工程系列课程教学辅助网站）有计划地开发，我们编写这份项目开发计划，为项目负责人提供一个框架，使之能合理地估算软件项目开发所需的资源</w:t>
      </w:r>
      <w:r w:rsidRPr="00123D76">
        <w:t xml:space="preserve"> 、经费和开发进度，并控制软件项目开发过程按此计划进行。在做计划时，必须就需要的人力、项目持续时间及成本</w:t>
      </w:r>
      <w:proofErr w:type="gramStart"/>
      <w:r w:rsidRPr="00123D76">
        <w:t>作出</w:t>
      </w:r>
      <w:proofErr w:type="gramEnd"/>
      <w:r w:rsidRPr="00123D76">
        <w:t>估算，而且使自己与指导教师更清楚地了解项目如何开展。</w:t>
      </w:r>
    </w:p>
    <w:p w14:paraId="5540B407" w14:textId="36B6A19A" w:rsidR="00EF609A" w:rsidRDefault="00EF609A" w:rsidP="006B1DC2">
      <w:pPr>
        <w:pStyle w:val="a0"/>
      </w:pPr>
      <w:bookmarkStart w:id="20" w:name="_Toc527652891"/>
      <w:r>
        <w:rPr>
          <w:rFonts w:hint="eastAsia"/>
        </w:rPr>
        <w:t>业务</w:t>
      </w:r>
      <w:r>
        <w:t>需求</w:t>
      </w:r>
      <w:bookmarkEnd w:id="20"/>
    </w:p>
    <w:p w14:paraId="17625A9A" w14:textId="2A18355C" w:rsidR="00123D76" w:rsidRPr="00677527" w:rsidRDefault="00677527" w:rsidP="00677527">
      <w:pPr>
        <w:ind w:firstLine="420"/>
      </w:pPr>
      <w:r w:rsidRPr="00677527">
        <w:rPr>
          <w:rFonts w:hint="eastAsia"/>
        </w:rPr>
        <w:t>使软件</w:t>
      </w:r>
      <w:r w:rsidRPr="00677527">
        <w:t>工程系列课程体系下的</w:t>
      </w:r>
      <w:r w:rsidRPr="00677527">
        <w:rPr>
          <w:rFonts w:hint="eastAsia"/>
        </w:rPr>
        <w:t>教师能够把最新，最前沿的关于项目管理和需求工程的信息传播给学生；为了学生能够利用网络得到老师帮助；为了师生之间，同学之间能够充分交流，沟通心得。这个</w:t>
      </w:r>
      <w:r w:rsidRPr="00452D51">
        <w:rPr>
          <w:rFonts w:hint="eastAsia"/>
        </w:rPr>
        <w:t>软件工程系列课程教学辅助网站</w:t>
      </w:r>
      <w:r w:rsidRPr="00677527">
        <w:rPr>
          <w:rFonts w:hint="eastAsia"/>
        </w:rPr>
        <w:t>将提供这么一个平台。为教师和同学以及</w:t>
      </w:r>
      <w:r w:rsidRPr="00677527">
        <w:t>对软件工程感兴趣的同学</w:t>
      </w:r>
      <w:r w:rsidRPr="00677527">
        <w:rPr>
          <w:rFonts w:hint="eastAsia"/>
        </w:rPr>
        <w:t>服务，也为项目管理，需求工程，统一建模等</w:t>
      </w:r>
      <w:r>
        <w:rPr>
          <w:rFonts w:hint="eastAsia"/>
        </w:rPr>
        <w:t>软件工程系列课程</w:t>
      </w:r>
      <w:r w:rsidRPr="00677527">
        <w:rPr>
          <w:rFonts w:hint="eastAsia"/>
        </w:rPr>
        <w:t>的教学方法提供试验基地。</w:t>
      </w:r>
    </w:p>
    <w:p w14:paraId="6C009CE4" w14:textId="1F59A44B" w:rsidR="00EF609A" w:rsidRDefault="00EF609A" w:rsidP="006B1DC2">
      <w:pPr>
        <w:pStyle w:val="a0"/>
      </w:pPr>
      <w:bookmarkStart w:id="21" w:name="_Toc527652892"/>
      <w:r>
        <w:rPr>
          <w:rFonts w:hint="eastAsia"/>
        </w:rPr>
        <w:t>背景</w:t>
      </w:r>
      <w:bookmarkEnd w:id="21"/>
    </w:p>
    <w:p w14:paraId="2AF5BC18" w14:textId="77777777" w:rsidR="00123D76" w:rsidRDefault="00123D76" w:rsidP="00123D76">
      <w:pPr>
        <w:pStyle w:val="a1"/>
      </w:pPr>
      <w:bookmarkStart w:id="22" w:name="_Toc496746332"/>
      <w:bookmarkStart w:id="23" w:name="_Toc527652893"/>
      <w:r>
        <w:rPr>
          <w:rFonts w:hint="eastAsia"/>
        </w:rPr>
        <w:t>软件系统名称</w:t>
      </w:r>
      <w:bookmarkEnd w:id="22"/>
      <w:bookmarkEnd w:id="23"/>
    </w:p>
    <w:p w14:paraId="303D9BB8" w14:textId="77777777" w:rsidR="00123D76" w:rsidRDefault="00123D76" w:rsidP="00677527">
      <w:pPr>
        <w:ind w:firstLine="420"/>
      </w:pPr>
      <w:r w:rsidRPr="0033041F">
        <w:rPr>
          <w:rFonts w:hint="eastAsia"/>
        </w:rPr>
        <w:t>软件工程系列课程教学辅助网站</w:t>
      </w:r>
    </w:p>
    <w:p w14:paraId="468BA1C2" w14:textId="77777777" w:rsidR="00123D76" w:rsidRPr="009D29AB" w:rsidRDefault="00123D76" w:rsidP="00123D76">
      <w:pPr>
        <w:pStyle w:val="a1"/>
      </w:pPr>
      <w:bookmarkStart w:id="24" w:name="_Toc496746333"/>
      <w:bookmarkStart w:id="25" w:name="_Toc527652894"/>
      <w:r w:rsidRPr="009D29AB">
        <w:rPr>
          <w:rFonts w:hint="eastAsia"/>
        </w:rPr>
        <w:t>任务提出者</w:t>
      </w:r>
      <w:bookmarkEnd w:id="24"/>
      <w:bookmarkEnd w:id="25"/>
    </w:p>
    <w:tbl>
      <w:tblPr>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2592"/>
        <w:gridCol w:w="2130"/>
        <w:gridCol w:w="2130"/>
      </w:tblGrid>
      <w:tr w:rsidR="00123D76" w14:paraId="5E8F3647" w14:textId="77777777" w:rsidTr="00123D76">
        <w:tc>
          <w:tcPr>
            <w:tcW w:w="1668" w:type="dxa"/>
            <w:shd w:val="clear" w:color="auto" w:fill="BDD6EE" w:themeFill="accent1" w:themeFillTint="66"/>
          </w:tcPr>
          <w:p w14:paraId="75C966FD" w14:textId="77777777" w:rsidR="00123D76" w:rsidRPr="002C70E3" w:rsidRDefault="00123D76" w:rsidP="00123D76">
            <w:pPr>
              <w:ind w:firstLine="422"/>
              <w:rPr>
                <w:b/>
              </w:rPr>
            </w:pPr>
            <w:r w:rsidRPr="002C70E3">
              <w:rPr>
                <w:rFonts w:hint="eastAsia"/>
                <w:b/>
              </w:rPr>
              <w:t>姓名</w:t>
            </w:r>
          </w:p>
        </w:tc>
        <w:tc>
          <w:tcPr>
            <w:tcW w:w="2592" w:type="dxa"/>
            <w:shd w:val="clear" w:color="auto" w:fill="BDD6EE" w:themeFill="accent1" w:themeFillTint="66"/>
          </w:tcPr>
          <w:p w14:paraId="4A80FE1B" w14:textId="77777777" w:rsidR="00123D76" w:rsidRPr="002C70E3" w:rsidRDefault="00123D76" w:rsidP="00123D76">
            <w:pPr>
              <w:ind w:firstLine="422"/>
              <w:rPr>
                <w:b/>
              </w:rPr>
            </w:pPr>
            <w:r w:rsidRPr="002C70E3">
              <w:rPr>
                <w:rFonts w:hint="eastAsia"/>
                <w:b/>
              </w:rPr>
              <w:t>联系电话</w:t>
            </w:r>
          </w:p>
        </w:tc>
        <w:tc>
          <w:tcPr>
            <w:tcW w:w="2130" w:type="dxa"/>
            <w:shd w:val="clear" w:color="auto" w:fill="BDD6EE" w:themeFill="accent1" w:themeFillTint="66"/>
          </w:tcPr>
          <w:p w14:paraId="51A137EF" w14:textId="77777777" w:rsidR="00123D76" w:rsidRPr="002C70E3" w:rsidRDefault="00123D76" w:rsidP="00123D76">
            <w:pPr>
              <w:ind w:firstLine="422"/>
              <w:rPr>
                <w:b/>
              </w:rPr>
            </w:pPr>
            <w:r w:rsidRPr="002C70E3">
              <w:rPr>
                <w:rFonts w:hint="eastAsia"/>
                <w:b/>
              </w:rPr>
              <w:t>邮箱</w:t>
            </w:r>
          </w:p>
        </w:tc>
        <w:tc>
          <w:tcPr>
            <w:tcW w:w="2130" w:type="dxa"/>
            <w:shd w:val="clear" w:color="auto" w:fill="BDD6EE" w:themeFill="accent1" w:themeFillTint="66"/>
          </w:tcPr>
          <w:p w14:paraId="30EBBBC5" w14:textId="77777777" w:rsidR="00123D76" w:rsidRPr="002C70E3" w:rsidRDefault="00123D76" w:rsidP="00123D76">
            <w:pPr>
              <w:ind w:firstLine="422"/>
              <w:rPr>
                <w:b/>
              </w:rPr>
            </w:pPr>
            <w:r w:rsidRPr="002C70E3">
              <w:rPr>
                <w:rFonts w:hint="eastAsia"/>
                <w:b/>
              </w:rPr>
              <w:t>地址</w:t>
            </w:r>
          </w:p>
        </w:tc>
      </w:tr>
      <w:tr w:rsidR="00123D76" w14:paraId="47ABC37D" w14:textId="77777777" w:rsidTr="00123D76">
        <w:tc>
          <w:tcPr>
            <w:tcW w:w="1668" w:type="dxa"/>
            <w:shd w:val="clear" w:color="auto" w:fill="auto"/>
          </w:tcPr>
          <w:p w14:paraId="37222719" w14:textId="77777777" w:rsidR="00123D76" w:rsidRPr="002C70E3" w:rsidRDefault="00123D76" w:rsidP="00123D76">
            <w:pPr>
              <w:ind w:firstLine="420"/>
            </w:pPr>
            <w:r w:rsidRPr="002C70E3">
              <w:rPr>
                <w:rFonts w:hint="eastAsia"/>
              </w:rPr>
              <w:t>杨</w:t>
            </w:r>
            <w:proofErr w:type="gramStart"/>
            <w:r w:rsidRPr="002C70E3">
              <w:rPr>
                <w:rFonts w:hint="eastAsia"/>
              </w:rPr>
              <w:t>枨</w:t>
            </w:r>
            <w:proofErr w:type="gramEnd"/>
          </w:p>
        </w:tc>
        <w:tc>
          <w:tcPr>
            <w:tcW w:w="2592" w:type="dxa"/>
            <w:shd w:val="clear" w:color="auto" w:fill="auto"/>
          </w:tcPr>
          <w:p w14:paraId="3442B3BD" w14:textId="77777777" w:rsidR="00123D76" w:rsidRPr="00FA49F6" w:rsidRDefault="00123D76" w:rsidP="00123D76">
            <w:pPr>
              <w:ind w:firstLine="420"/>
            </w:pPr>
            <w:r w:rsidRPr="00FA49F6">
              <w:rPr>
                <w:rFonts w:hint="eastAsia"/>
              </w:rPr>
              <w:t>13357102333</w:t>
            </w:r>
          </w:p>
        </w:tc>
        <w:tc>
          <w:tcPr>
            <w:tcW w:w="2130" w:type="dxa"/>
            <w:shd w:val="clear" w:color="auto" w:fill="auto"/>
          </w:tcPr>
          <w:p w14:paraId="7DF62256" w14:textId="77777777" w:rsidR="00123D76" w:rsidRPr="00FA49F6" w:rsidRDefault="00581F5D" w:rsidP="00123D76">
            <w:hyperlink r:id="rId9" w:history="1">
              <w:r w:rsidR="00123D76" w:rsidRPr="00FA49F6">
                <w:t>yangc@zucc.edu.cn</w:t>
              </w:r>
            </w:hyperlink>
          </w:p>
        </w:tc>
        <w:tc>
          <w:tcPr>
            <w:tcW w:w="2130" w:type="dxa"/>
            <w:shd w:val="clear" w:color="auto" w:fill="auto"/>
          </w:tcPr>
          <w:p w14:paraId="669044C9" w14:textId="77777777" w:rsidR="00123D76" w:rsidRPr="00FA49F6" w:rsidRDefault="00123D76" w:rsidP="00123D76">
            <w:pPr>
              <w:ind w:firstLine="420"/>
            </w:pPr>
            <w:r w:rsidRPr="00FA49F6">
              <w:rPr>
                <w:rFonts w:hint="eastAsia"/>
              </w:rPr>
              <w:t>理四</w:t>
            </w:r>
            <w:proofErr w:type="gramStart"/>
            <w:r w:rsidRPr="00FA49F6">
              <w:rPr>
                <w:rFonts w:hint="eastAsia"/>
              </w:rPr>
              <w:t>504</w:t>
            </w:r>
            <w:proofErr w:type="gramEnd"/>
          </w:p>
        </w:tc>
      </w:tr>
      <w:tr w:rsidR="00123D76" w14:paraId="0C677A6D" w14:textId="77777777" w:rsidTr="00123D76">
        <w:tc>
          <w:tcPr>
            <w:tcW w:w="1668" w:type="dxa"/>
            <w:shd w:val="clear" w:color="auto" w:fill="auto"/>
          </w:tcPr>
          <w:p w14:paraId="23775E8A" w14:textId="77777777" w:rsidR="00123D76" w:rsidRPr="002C70E3" w:rsidRDefault="00123D76" w:rsidP="00123D76">
            <w:pPr>
              <w:ind w:firstLine="420"/>
            </w:pPr>
            <w:r w:rsidRPr="002C70E3">
              <w:rPr>
                <w:rFonts w:hint="eastAsia"/>
              </w:rPr>
              <w:t>侯宏仑</w:t>
            </w:r>
          </w:p>
        </w:tc>
        <w:tc>
          <w:tcPr>
            <w:tcW w:w="2592" w:type="dxa"/>
            <w:shd w:val="clear" w:color="auto" w:fill="auto"/>
          </w:tcPr>
          <w:p w14:paraId="35729C97" w14:textId="77777777" w:rsidR="00123D76" w:rsidRPr="00FA49F6" w:rsidRDefault="00123D76" w:rsidP="00123D76">
            <w:pPr>
              <w:ind w:firstLine="420"/>
            </w:pPr>
            <w:r w:rsidRPr="00FA49F6">
              <w:rPr>
                <w:rFonts w:hint="eastAsia"/>
              </w:rPr>
              <w:t>13071858629</w:t>
            </w:r>
          </w:p>
        </w:tc>
        <w:tc>
          <w:tcPr>
            <w:tcW w:w="2130" w:type="dxa"/>
            <w:shd w:val="clear" w:color="auto" w:fill="auto"/>
          </w:tcPr>
          <w:p w14:paraId="08EE1923" w14:textId="77777777" w:rsidR="00123D76" w:rsidRPr="00FA49F6" w:rsidRDefault="00581F5D" w:rsidP="00123D76">
            <w:hyperlink r:id="rId10" w:history="1">
              <w:r w:rsidR="00123D76" w:rsidRPr="00537EF0">
                <w:t>houhl@</w:t>
              </w:r>
              <w:r w:rsidR="00123D76" w:rsidRPr="00537EF0">
                <w:rPr>
                  <w:rFonts w:hint="eastAsia"/>
                </w:rPr>
                <w:t>zucc</w:t>
              </w:r>
              <w:r w:rsidR="00123D76" w:rsidRPr="00537EF0">
                <w:t>.edu.cn</w:t>
              </w:r>
            </w:hyperlink>
          </w:p>
        </w:tc>
        <w:tc>
          <w:tcPr>
            <w:tcW w:w="2130" w:type="dxa"/>
            <w:shd w:val="clear" w:color="auto" w:fill="auto"/>
          </w:tcPr>
          <w:p w14:paraId="314703BF" w14:textId="77777777" w:rsidR="00123D76" w:rsidRPr="00FA49F6" w:rsidRDefault="00123D76" w:rsidP="00123D76">
            <w:pPr>
              <w:ind w:firstLine="420"/>
            </w:pPr>
            <w:r w:rsidRPr="00FA49F6">
              <w:rPr>
                <w:rFonts w:hint="eastAsia"/>
              </w:rPr>
              <w:t>理四</w:t>
            </w:r>
            <w:proofErr w:type="gramStart"/>
            <w:r w:rsidRPr="00FA49F6">
              <w:rPr>
                <w:rFonts w:hint="eastAsia"/>
              </w:rPr>
              <w:t>501</w:t>
            </w:r>
            <w:proofErr w:type="gramEnd"/>
          </w:p>
        </w:tc>
      </w:tr>
    </w:tbl>
    <w:p w14:paraId="78D0585F" w14:textId="77777777" w:rsidR="00123D76" w:rsidRPr="009D29AB" w:rsidRDefault="00123D76" w:rsidP="00123D76">
      <w:pPr>
        <w:ind w:firstLine="422"/>
        <w:rPr>
          <w:b/>
        </w:rPr>
      </w:pPr>
    </w:p>
    <w:p w14:paraId="6BDB3E3A" w14:textId="77777777" w:rsidR="00123D76" w:rsidRPr="009D29AB" w:rsidRDefault="00123D76" w:rsidP="00123D76">
      <w:pPr>
        <w:pStyle w:val="a1"/>
      </w:pPr>
      <w:bookmarkStart w:id="26" w:name="_Toc496746334"/>
      <w:bookmarkStart w:id="27" w:name="_Toc527652895"/>
      <w:r w:rsidRPr="009D29AB">
        <w:rPr>
          <w:rFonts w:hint="eastAsia"/>
        </w:rPr>
        <w:t>开发团队</w:t>
      </w:r>
      <w:bookmarkEnd w:id="26"/>
      <w:bookmarkEnd w:id="2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7"/>
        <w:gridCol w:w="1212"/>
        <w:gridCol w:w="1693"/>
        <w:gridCol w:w="2736"/>
        <w:gridCol w:w="1474"/>
      </w:tblGrid>
      <w:tr w:rsidR="00123D76" w14:paraId="096862B3" w14:textId="77777777" w:rsidTr="00123D76">
        <w:tc>
          <w:tcPr>
            <w:tcW w:w="1430" w:type="dxa"/>
            <w:shd w:val="clear" w:color="auto" w:fill="BDD6EE" w:themeFill="accent1" w:themeFillTint="66"/>
          </w:tcPr>
          <w:p w14:paraId="54EF31E0" w14:textId="77777777" w:rsidR="00123D76" w:rsidRPr="009D29AB" w:rsidRDefault="00123D76" w:rsidP="00123D76">
            <w:pPr>
              <w:ind w:firstLine="422"/>
              <w:rPr>
                <w:b/>
              </w:rPr>
            </w:pPr>
            <w:r w:rsidRPr="009D29AB">
              <w:rPr>
                <w:rFonts w:hint="eastAsia"/>
                <w:b/>
              </w:rPr>
              <w:t>姓名</w:t>
            </w:r>
          </w:p>
        </w:tc>
        <w:tc>
          <w:tcPr>
            <w:tcW w:w="1230" w:type="dxa"/>
            <w:shd w:val="clear" w:color="auto" w:fill="BDD6EE" w:themeFill="accent1" w:themeFillTint="66"/>
          </w:tcPr>
          <w:p w14:paraId="7759537C" w14:textId="77777777" w:rsidR="00123D76" w:rsidRPr="009D29AB" w:rsidRDefault="00123D76" w:rsidP="00123D76">
            <w:pPr>
              <w:ind w:firstLineChars="94" w:firstLine="198"/>
              <w:rPr>
                <w:b/>
              </w:rPr>
            </w:pPr>
            <w:r w:rsidRPr="009D29AB">
              <w:rPr>
                <w:rFonts w:hint="eastAsia"/>
                <w:b/>
              </w:rPr>
              <w:t>角色</w:t>
            </w:r>
          </w:p>
        </w:tc>
        <w:tc>
          <w:tcPr>
            <w:tcW w:w="1701" w:type="dxa"/>
            <w:shd w:val="clear" w:color="auto" w:fill="BDD6EE" w:themeFill="accent1" w:themeFillTint="66"/>
          </w:tcPr>
          <w:p w14:paraId="38E4B894" w14:textId="77777777" w:rsidR="00123D76" w:rsidRPr="009D29AB" w:rsidRDefault="00123D76" w:rsidP="00123D76">
            <w:pPr>
              <w:ind w:firstLineChars="94" w:firstLine="198"/>
              <w:rPr>
                <w:b/>
              </w:rPr>
            </w:pPr>
            <w:r w:rsidRPr="009D29AB">
              <w:rPr>
                <w:rFonts w:hint="eastAsia"/>
                <w:b/>
              </w:rPr>
              <w:t>联系电话</w:t>
            </w:r>
          </w:p>
        </w:tc>
        <w:tc>
          <w:tcPr>
            <w:tcW w:w="2670" w:type="dxa"/>
            <w:shd w:val="clear" w:color="auto" w:fill="BDD6EE" w:themeFill="accent1" w:themeFillTint="66"/>
          </w:tcPr>
          <w:p w14:paraId="3989DB69" w14:textId="77777777" w:rsidR="00123D76" w:rsidRPr="009D29AB" w:rsidRDefault="00123D76" w:rsidP="00123D76">
            <w:pPr>
              <w:ind w:firstLine="422"/>
              <w:rPr>
                <w:b/>
              </w:rPr>
            </w:pPr>
            <w:r w:rsidRPr="009D29AB">
              <w:rPr>
                <w:rFonts w:hint="eastAsia"/>
                <w:b/>
              </w:rPr>
              <w:t>邮箱</w:t>
            </w:r>
          </w:p>
        </w:tc>
        <w:tc>
          <w:tcPr>
            <w:tcW w:w="1491" w:type="dxa"/>
            <w:shd w:val="clear" w:color="auto" w:fill="BDD6EE" w:themeFill="accent1" w:themeFillTint="66"/>
          </w:tcPr>
          <w:p w14:paraId="78B31638" w14:textId="77777777" w:rsidR="00123D76" w:rsidRPr="009D29AB" w:rsidRDefault="00123D76" w:rsidP="00123D76">
            <w:pPr>
              <w:ind w:firstLine="422"/>
              <w:rPr>
                <w:b/>
              </w:rPr>
            </w:pPr>
            <w:r w:rsidRPr="009D29AB">
              <w:rPr>
                <w:rFonts w:hint="eastAsia"/>
                <w:b/>
              </w:rPr>
              <w:t>地址</w:t>
            </w:r>
          </w:p>
        </w:tc>
      </w:tr>
      <w:tr w:rsidR="00123D76" w14:paraId="68622B21" w14:textId="77777777" w:rsidTr="00123D76">
        <w:tc>
          <w:tcPr>
            <w:tcW w:w="1430" w:type="dxa"/>
            <w:shd w:val="clear" w:color="auto" w:fill="auto"/>
          </w:tcPr>
          <w:p w14:paraId="049F265A" w14:textId="235AB983" w:rsidR="00123D76" w:rsidRDefault="001F22CC" w:rsidP="00123D76">
            <w:pPr>
              <w:ind w:firstLine="420"/>
            </w:pPr>
            <w:r>
              <w:rPr>
                <w:rFonts w:hint="eastAsia"/>
              </w:rPr>
              <w:t>黄叶轩</w:t>
            </w:r>
          </w:p>
        </w:tc>
        <w:tc>
          <w:tcPr>
            <w:tcW w:w="1230" w:type="dxa"/>
            <w:shd w:val="clear" w:color="auto" w:fill="auto"/>
          </w:tcPr>
          <w:p w14:paraId="688EFC72" w14:textId="77777777" w:rsidR="00123D76" w:rsidRDefault="00123D76" w:rsidP="00123D76">
            <w:pPr>
              <w:ind w:firstLineChars="95" w:firstLine="199"/>
            </w:pPr>
            <w:r>
              <w:rPr>
                <w:rFonts w:hint="eastAsia"/>
              </w:rPr>
              <w:t>组长</w:t>
            </w:r>
          </w:p>
        </w:tc>
        <w:tc>
          <w:tcPr>
            <w:tcW w:w="1701" w:type="dxa"/>
            <w:shd w:val="clear" w:color="auto" w:fill="auto"/>
          </w:tcPr>
          <w:p w14:paraId="507792A1" w14:textId="78B9A074" w:rsidR="00123D76" w:rsidRDefault="001F22CC" w:rsidP="00123D76">
            <w:r>
              <w:t>13588899102</w:t>
            </w:r>
          </w:p>
        </w:tc>
        <w:tc>
          <w:tcPr>
            <w:tcW w:w="2670" w:type="dxa"/>
            <w:shd w:val="clear" w:color="auto" w:fill="auto"/>
          </w:tcPr>
          <w:p w14:paraId="164115F0" w14:textId="190ADF4C" w:rsidR="00123D76" w:rsidRDefault="001F22CC" w:rsidP="00123D76">
            <w:r>
              <w:t>31601246</w:t>
            </w:r>
            <w:r w:rsidR="00123D76" w:rsidRPr="007A5736">
              <w:t>@stu.zucc.edu.cn</w:t>
            </w:r>
          </w:p>
        </w:tc>
        <w:tc>
          <w:tcPr>
            <w:tcW w:w="1491" w:type="dxa"/>
            <w:shd w:val="clear" w:color="auto" w:fill="auto"/>
          </w:tcPr>
          <w:p w14:paraId="59F35DCB" w14:textId="3B33C1EB" w:rsidR="00123D76" w:rsidRDefault="001F22CC" w:rsidP="001F22CC">
            <w:r>
              <w:rPr>
                <w:rFonts w:hint="eastAsia"/>
              </w:rPr>
              <w:t>弘毅2</w:t>
            </w:r>
            <w:r w:rsidR="00123D76" w:rsidRPr="007A5736">
              <w:rPr>
                <w:rFonts w:hint="eastAsia"/>
              </w:rPr>
              <w:t>-</w:t>
            </w:r>
            <w:r>
              <w:t>210</w:t>
            </w:r>
          </w:p>
        </w:tc>
      </w:tr>
      <w:tr w:rsidR="00123D76" w14:paraId="53104FBE" w14:textId="77777777" w:rsidTr="00123D76">
        <w:tc>
          <w:tcPr>
            <w:tcW w:w="1430" w:type="dxa"/>
            <w:shd w:val="clear" w:color="auto" w:fill="auto"/>
          </w:tcPr>
          <w:p w14:paraId="191D90E5" w14:textId="4D7562CF" w:rsidR="00123D76" w:rsidRPr="002C70E3" w:rsidRDefault="001F22CC" w:rsidP="00123D76">
            <w:pPr>
              <w:ind w:firstLine="420"/>
              <w:rPr>
                <w:sz w:val="24"/>
              </w:rPr>
            </w:pPr>
            <w:r>
              <w:rPr>
                <w:rFonts w:hint="eastAsia"/>
              </w:rPr>
              <w:t>陈俊仁</w:t>
            </w:r>
          </w:p>
        </w:tc>
        <w:tc>
          <w:tcPr>
            <w:tcW w:w="1230" w:type="dxa"/>
            <w:shd w:val="clear" w:color="auto" w:fill="auto"/>
          </w:tcPr>
          <w:p w14:paraId="1E4C56FE" w14:textId="77777777" w:rsidR="00123D76" w:rsidRDefault="00123D76" w:rsidP="00123D76">
            <w:pPr>
              <w:ind w:firstLineChars="95" w:firstLine="199"/>
            </w:pPr>
            <w:r>
              <w:rPr>
                <w:rFonts w:hint="eastAsia"/>
              </w:rPr>
              <w:t>组员</w:t>
            </w:r>
          </w:p>
        </w:tc>
        <w:tc>
          <w:tcPr>
            <w:tcW w:w="1701" w:type="dxa"/>
            <w:shd w:val="clear" w:color="auto" w:fill="auto"/>
          </w:tcPr>
          <w:p w14:paraId="71B211C8" w14:textId="61B12CE7" w:rsidR="00123D76" w:rsidRDefault="00757711" w:rsidP="00123D76">
            <w:r>
              <w:t>17376503405</w:t>
            </w:r>
          </w:p>
        </w:tc>
        <w:tc>
          <w:tcPr>
            <w:tcW w:w="2670" w:type="dxa"/>
            <w:shd w:val="clear" w:color="auto" w:fill="auto"/>
          </w:tcPr>
          <w:p w14:paraId="576118BF" w14:textId="5D50F8B1" w:rsidR="00123D76" w:rsidRDefault="001F22CC" w:rsidP="00123D76">
            <w:r>
              <w:t>31601241</w:t>
            </w:r>
            <w:r w:rsidR="00123D76" w:rsidRPr="004C01D8">
              <w:t>@stu.zucc.edu.cn</w:t>
            </w:r>
          </w:p>
        </w:tc>
        <w:tc>
          <w:tcPr>
            <w:tcW w:w="1491" w:type="dxa"/>
            <w:shd w:val="clear" w:color="auto" w:fill="auto"/>
          </w:tcPr>
          <w:p w14:paraId="42FF313A" w14:textId="5C853115" w:rsidR="00123D76" w:rsidRDefault="001F22CC" w:rsidP="00123D76">
            <w:r>
              <w:rPr>
                <w:rFonts w:hint="eastAsia"/>
              </w:rPr>
              <w:t>弘毅2</w:t>
            </w:r>
            <w:r>
              <w:t>-209</w:t>
            </w:r>
          </w:p>
        </w:tc>
      </w:tr>
      <w:tr w:rsidR="00123D76" w14:paraId="00101D3E" w14:textId="77777777" w:rsidTr="00123D76">
        <w:tc>
          <w:tcPr>
            <w:tcW w:w="1430" w:type="dxa"/>
            <w:shd w:val="clear" w:color="auto" w:fill="auto"/>
          </w:tcPr>
          <w:p w14:paraId="33D0056A" w14:textId="5F3CB212" w:rsidR="00123D76" w:rsidRDefault="001F22CC" w:rsidP="00123D76">
            <w:pPr>
              <w:ind w:firstLine="420"/>
            </w:pPr>
            <w:r>
              <w:rPr>
                <w:rFonts w:hint="eastAsia"/>
              </w:rPr>
              <w:t>陈苏民</w:t>
            </w:r>
          </w:p>
        </w:tc>
        <w:tc>
          <w:tcPr>
            <w:tcW w:w="1230" w:type="dxa"/>
            <w:shd w:val="clear" w:color="auto" w:fill="auto"/>
          </w:tcPr>
          <w:p w14:paraId="4E6C81BB" w14:textId="77777777" w:rsidR="00123D76" w:rsidRDefault="00123D76" w:rsidP="00123D76">
            <w:pPr>
              <w:ind w:firstLineChars="95" w:firstLine="199"/>
            </w:pPr>
            <w:r>
              <w:rPr>
                <w:rFonts w:hint="eastAsia"/>
              </w:rPr>
              <w:t>组员</w:t>
            </w:r>
          </w:p>
        </w:tc>
        <w:tc>
          <w:tcPr>
            <w:tcW w:w="1701" w:type="dxa"/>
            <w:shd w:val="clear" w:color="auto" w:fill="auto"/>
          </w:tcPr>
          <w:p w14:paraId="33B9D50D" w14:textId="2F954285" w:rsidR="00123D76" w:rsidRDefault="00757711" w:rsidP="00123D76">
            <w:r>
              <w:t>19967308296</w:t>
            </w:r>
          </w:p>
        </w:tc>
        <w:tc>
          <w:tcPr>
            <w:tcW w:w="2670" w:type="dxa"/>
            <w:shd w:val="clear" w:color="auto" w:fill="auto"/>
          </w:tcPr>
          <w:p w14:paraId="7B2F1FB2" w14:textId="40438033" w:rsidR="00123D76" w:rsidRDefault="00757711" w:rsidP="00123D76">
            <w:r>
              <w:t>31602227</w:t>
            </w:r>
            <w:r w:rsidR="00123D76" w:rsidRPr="007A5736">
              <w:t>@stu.zucc.edu.cn</w:t>
            </w:r>
          </w:p>
        </w:tc>
        <w:tc>
          <w:tcPr>
            <w:tcW w:w="1491" w:type="dxa"/>
            <w:shd w:val="clear" w:color="auto" w:fill="auto"/>
          </w:tcPr>
          <w:p w14:paraId="59DFF6E9" w14:textId="0FFC6C49" w:rsidR="00123D76" w:rsidRDefault="00757711" w:rsidP="00757711">
            <w:r>
              <w:rPr>
                <w:rFonts w:hint="eastAsia"/>
              </w:rPr>
              <w:t>弘毅</w:t>
            </w:r>
            <w:r w:rsidR="00123D76" w:rsidRPr="007A5736">
              <w:rPr>
                <w:rFonts w:hint="eastAsia"/>
              </w:rPr>
              <w:t>1-</w:t>
            </w:r>
            <w:r>
              <w:t>124</w:t>
            </w:r>
          </w:p>
        </w:tc>
      </w:tr>
      <w:tr w:rsidR="00123D76" w14:paraId="39AD1A06" w14:textId="77777777" w:rsidTr="00123D76">
        <w:tc>
          <w:tcPr>
            <w:tcW w:w="1430" w:type="dxa"/>
            <w:shd w:val="clear" w:color="auto" w:fill="auto"/>
          </w:tcPr>
          <w:p w14:paraId="053E89C7" w14:textId="0151710A" w:rsidR="00123D76" w:rsidRDefault="001F22CC" w:rsidP="00123D76">
            <w:pPr>
              <w:ind w:firstLine="420"/>
            </w:pPr>
            <w:proofErr w:type="gramStart"/>
            <w:r>
              <w:rPr>
                <w:rFonts w:hint="eastAsia"/>
              </w:rPr>
              <w:t>徐双铅</w:t>
            </w:r>
            <w:proofErr w:type="gramEnd"/>
          </w:p>
        </w:tc>
        <w:tc>
          <w:tcPr>
            <w:tcW w:w="1230" w:type="dxa"/>
            <w:shd w:val="clear" w:color="auto" w:fill="auto"/>
          </w:tcPr>
          <w:p w14:paraId="4B3837E3" w14:textId="77777777" w:rsidR="00123D76" w:rsidRDefault="00123D76" w:rsidP="00123D76">
            <w:pPr>
              <w:ind w:firstLineChars="95" w:firstLine="199"/>
            </w:pPr>
            <w:r>
              <w:rPr>
                <w:rFonts w:hint="eastAsia"/>
              </w:rPr>
              <w:t>组员</w:t>
            </w:r>
          </w:p>
        </w:tc>
        <w:tc>
          <w:tcPr>
            <w:tcW w:w="1701" w:type="dxa"/>
            <w:shd w:val="clear" w:color="auto" w:fill="auto"/>
          </w:tcPr>
          <w:p w14:paraId="46C4E77C" w14:textId="2B37864B" w:rsidR="00123D76" w:rsidRDefault="001F22CC" w:rsidP="00123D76">
            <w:r>
              <w:t>18094711647</w:t>
            </w:r>
          </w:p>
        </w:tc>
        <w:tc>
          <w:tcPr>
            <w:tcW w:w="2670" w:type="dxa"/>
            <w:shd w:val="clear" w:color="auto" w:fill="auto"/>
          </w:tcPr>
          <w:p w14:paraId="0AF15685" w14:textId="268581C0" w:rsidR="00123D76" w:rsidRDefault="001F22CC" w:rsidP="00123D76">
            <w:r>
              <w:t>31601221</w:t>
            </w:r>
            <w:r w:rsidR="00123D76" w:rsidRPr="006C7612">
              <w:t>@stu.zucc.edu.cn</w:t>
            </w:r>
          </w:p>
        </w:tc>
        <w:tc>
          <w:tcPr>
            <w:tcW w:w="1491" w:type="dxa"/>
            <w:shd w:val="clear" w:color="auto" w:fill="auto"/>
          </w:tcPr>
          <w:p w14:paraId="6790D0F4" w14:textId="2EF60239" w:rsidR="00123D76" w:rsidRDefault="001F22CC" w:rsidP="001F22CC">
            <w:r>
              <w:rPr>
                <w:rFonts w:hint="eastAsia"/>
              </w:rPr>
              <w:t>弘毅</w:t>
            </w:r>
            <w:r w:rsidR="00123D76" w:rsidRPr="006C7612">
              <w:rPr>
                <w:rFonts w:hint="eastAsia"/>
              </w:rPr>
              <w:t>2-</w:t>
            </w:r>
            <w:r w:rsidR="00757711">
              <w:t>206</w:t>
            </w:r>
          </w:p>
        </w:tc>
      </w:tr>
      <w:tr w:rsidR="00123D76" w14:paraId="5688D92C" w14:textId="77777777" w:rsidTr="00123D76">
        <w:tc>
          <w:tcPr>
            <w:tcW w:w="1430" w:type="dxa"/>
            <w:shd w:val="clear" w:color="auto" w:fill="auto"/>
          </w:tcPr>
          <w:p w14:paraId="40CC3BE9" w14:textId="01246830" w:rsidR="00123D76" w:rsidRDefault="001F22CC" w:rsidP="00123D76">
            <w:pPr>
              <w:ind w:firstLine="420"/>
            </w:pPr>
            <w:r>
              <w:rPr>
                <w:rFonts w:hint="eastAsia"/>
              </w:rPr>
              <w:t>吕迪</w:t>
            </w:r>
          </w:p>
        </w:tc>
        <w:tc>
          <w:tcPr>
            <w:tcW w:w="1230" w:type="dxa"/>
            <w:shd w:val="clear" w:color="auto" w:fill="auto"/>
          </w:tcPr>
          <w:p w14:paraId="76232A6A" w14:textId="77777777" w:rsidR="00123D76" w:rsidRDefault="00123D76" w:rsidP="00123D76">
            <w:pPr>
              <w:ind w:firstLineChars="95" w:firstLine="199"/>
            </w:pPr>
            <w:r>
              <w:rPr>
                <w:rFonts w:hint="eastAsia"/>
              </w:rPr>
              <w:t>组员</w:t>
            </w:r>
          </w:p>
        </w:tc>
        <w:tc>
          <w:tcPr>
            <w:tcW w:w="1701" w:type="dxa"/>
            <w:shd w:val="clear" w:color="auto" w:fill="auto"/>
          </w:tcPr>
          <w:p w14:paraId="3E1F1D5E" w14:textId="5AB2E84D" w:rsidR="00123D76" w:rsidRDefault="001F22CC" w:rsidP="00123D76">
            <w:r>
              <w:t>17306413358</w:t>
            </w:r>
          </w:p>
        </w:tc>
        <w:tc>
          <w:tcPr>
            <w:tcW w:w="2670" w:type="dxa"/>
            <w:shd w:val="clear" w:color="auto" w:fill="auto"/>
          </w:tcPr>
          <w:p w14:paraId="4AB6788A" w14:textId="55852B43" w:rsidR="00123D76" w:rsidRDefault="001F22CC" w:rsidP="00123D76">
            <w:r>
              <w:t>31504051</w:t>
            </w:r>
            <w:r w:rsidR="00123D76">
              <w:rPr>
                <w:rFonts w:hint="eastAsia"/>
              </w:rPr>
              <w:t>@stu</w:t>
            </w:r>
            <w:r w:rsidR="00123D76">
              <w:t>.zucc.edu.cn</w:t>
            </w:r>
          </w:p>
        </w:tc>
        <w:tc>
          <w:tcPr>
            <w:tcW w:w="1491" w:type="dxa"/>
            <w:shd w:val="clear" w:color="auto" w:fill="auto"/>
          </w:tcPr>
          <w:p w14:paraId="553B145B" w14:textId="4BA00677" w:rsidR="00123D76" w:rsidRDefault="001F22CC" w:rsidP="001F22CC">
            <w:r>
              <w:rPr>
                <w:rFonts w:hint="eastAsia"/>
              </w:rPr>
              <w:t>求真</w:t>
            </w:r>
            <w:r>
              <w:t>1</w:t>
            </w:r>
            <w:r w:rsidR="00123D76">
              <w:rPr>
                <w:rFonts w:hint="eastAsia"/>
              </w:rPr>
              <w:t>-</w:t>
            </w:r>
            <w:r>
              <w:t>125</w:t>
            </w:r>
          </w:p>
        </w:tc>
      </w:tr>
    </w:tbl>
    <w:p w14:paraId="5B005F53" w14:textId="77777777" w:rsidR="00123D76" w:rsidRPr="009D29AB" w:rsidRDefault="00123D76" w:rsidP="00123D76">
      <w:pPr>
        <w:pStyle w:val="a1"/>
      </w:pPr>
      <w:bookmarkStart w:id="28" w:name="_Toc496746335"/>
      <w:bookmarkStart w:id="29" w:name="_Toc527652896"/>
      <w:r w:rsidRPr="009D29AB">
        <w:rPr>
          <w:rFonts w:hint="eastAsia"/>
        </w:rPr>
        <w:t>项目用户</w:t>
      </w:r>
      <w:bookmarkEnd w:id="28"/>
      <w:bookmarkEnd w:id="29"/>
    </w:p>
    <w:tbl>
      <w:tblPr>
        <w:tblW w:w="8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27"/>
        <w:gridCol w:w="1934"/>
        <w:gridCol w:w="4298"/>
      </w:tblGrid>
      <w:tr w:rsidR="009339E7" w:rsidRPr="008D1313" w14:paraId="18C649F0" w14:textId="77777777" w:rsidTr="009339E7">
        <w:trPr>
          <w:trHeight w:val="796"/>
        </w:trPr>
        <w:tc>
          <w:tcPr>
            <w:tcW w:w="1927" w:type="dxa"/>
            <w:shd w:val="clear" w:color="auto" w:fill="BDD6EE" w:themeFill="accent1" w:themeFillTint="66"/>
            <w:vAlign w:val="center"/>
          </w:tcPr>
          <w:p w14:paraId="08D6AC5B" w14:textId="77777777" w:rsidR="009339E7" w:rsidRPr="00350A5D" w:rsidRDefault="009339E7" w:rsidP="00350A5D">
            <w:pPr>
              <w:ind w:firstLine="422"/>
              <w:rPr>
                <w:b/>
              </w:rPr>
            </w:pPr>
            <w:r w:rsidRPr="00350A5D">
              <w:rPr>
                <w:rFonts w:hint="eastAsia"/>
                <w:b/>
              </w:rPr>
              <w:t>用户群分类</w:t>
            </w:r>
          </w:p>
        </w:tc>
        <w:tc>
          <w:tcPr>
            <w:tcW w:w="1934" w:type="dxa"/>
            <w:shd w:val="clear" w:color="auto" w:fill="BDD6EE" w:themeFill="accent1" w:themeFillTint="66"/>
            <w:vAlign w:val="center"/>
          </w:tcPr>
          <w:p w14:paraId="2E9ECB58" w14:textId="77777777" w:rsidR="009339E7" w:rsidRPr="00350A5D" w:rsidRDefault="009339E7" w:rsidP="00350A5D">
            <w:pPr>
              <w:ind w:firstLine="422"/>
              <w:rPr>
                <w:b/>
              </w:rPr>
            </w:pPr>
            <w:r w:rsidRPr="00350A5D">
              <w:rPr>
                <w:rFonts w:hint="eastAsia"/>
                <w:b/>
              </w:rPr>
              <w:t>用户角色</w:t>
            </w:r>
          </w:p>
        </w:tc>
        <w:tc>
          <w:tcPr>
            <w:tcW w:w="4298" w:type="dxa"/>
            <w:shd w:val="clear" w:color="auto" w:fill="BDD6EE" w:themeFill="accent1" w:themeFillTint="66"/>
            <w:vAlign w:val="center"/>
          </w:tcPr>
          <w:p w14:paraId="1CEBAFDC" w14:textId="77777777" w:rsidR="009339E7" w:rsidRPr="00350A5D" w:rsidRDefault="009339E7" w:rsidP="00350A5D">
            <w:pPr>
              <w:ind w:firstLine="422"/>
              <w:rPr>
                <w:b/>
              </w:rPr>
            </w:pPr>
            <w:r w:rsidRPr="00350A5D">
              <w:rPr>
                <w:rFonts w:hint="eastAsia"/>
                <w:b/>
              </w:rPr>
              <w:t>用户描述</w:t>
            </w:r>
          </w:p>
        </w:tc>
      </w:tr>
      <w:tr w:rsidR="009339E7" w:rsidRPr="008D1313" w14:paraId="29C9D8CC" w14:textId="77777777" w:rsidTr="009339E7">
        <w:trPr>
          <w:trHeight w:val="796"/>
        </w:trPr>
        <w:tc>
          <w:tcPr>
            <w:tcW w:w="1927" w:type="dxa"/>
            <w:shd w:val="clear" w:color="auto" w:fill="auto"/>
            <w:vAlign w:val="center"/>
          </w:tcPr>
          <w:p w14:paraId="0A0F4CD0" w14:textId="77777777" w:rsidR="009339E7" w:rsidRPr="00FD530C" w:rsidRDefault="009339E7" w:rsidP="00FD530C">
            <w:pPr>
              <w:ind w:firstLine="420"/>
              <w:rPr>
                <w:szCs w:val="21"/>
                <w:lang w:val="zh-CN"/>
              </w:rPr>
            </w:pPr>
            <w:r w:rsidRPr="00FD530C">
              <w:rPr>
                <w:rFonts w:hint="eastAsia"/>
                <w:szCs w:val="21"/>
                <w:lang w:val="zh-CN"/>
              </w:rPr>
              <w:t>客户</w:t>
            </w:r>
          </w:p>
        </w:tc>
        <w:tc>
          <w:tcPr>
            <w:tcW w:w="1934" w:type="dxa"/>
            <w:shd w:val="clear" w:color="auto" w:fill="auto"/>
            <w:vAlign w:val="center"/>
          </w:tcPr>
          <w:p w14:paraId="08028C20" w14:textId="77777777" w:rsidR="009339E7" w:rsidRPr="00FD530C" w:rsidRDefault="009339E7" w:rsidP="00FD530C">
            <w:pPr>
              <w:ind w:firstLine="420"/>
              <w:rPr>
                <w:szCs w:val="21"/>
                <w:lang w:val="zh-CN"/>
              </w:rPr>
            </w:pPr>
            <w:r w:rsidRPr="00FD530C">
              <w:rPr>
                <w:rFonts w:hint="eastAsia"/>
                <w:szCs w:val="21"/>
                <w:lang w:val="zh-CN"/>
              </w:rPr>
              <w:t>项目发起人</w:t>
            </w:r>
          </w:p>
        </w:tc>
        <w:tc>
          <w:tcPr>
            <w:tcW w:w="4298" w:type="dxa"/>
            <w:shd w:val="clear" w:color="auto" w:fill="auto"/>
            <w:vAlign w:val="center"/>
          </w:tcPr>
          <w:p w14:paraId="64C662D1" w14:textId="77777777" w:rsidR="009339E7" w:rsidRPr="00FD530C" w:rsidRDefault="009339E7" w:rsidP="00FD530C">
            <w:pPr>
              <w:ind w:firstLine="420"/>
              <w:rPr>
                <w:szCs w:val="21"/>
                <w:lang w:val="zh-CN"/>
              </w:rPr>
            </w:pPr>
            <w:r w:rsidRPr="00FD530C">
              <w:rPr>
                <w:rFonts w:hint="eastAsia"/>
                <w:szCs w:val="21"/>
                <w:lang w:val="zh-CN"/>
              </w:rPr>
              <w:t>项目的发起方</w:t>
            </w:r>
          </w:p>
        </w:tc>
      </w:tr>
      <w:tr w:rsidR="009339E7" w:rsidRPr="008D1313" w14:paraId="7AB64F6F" w14:textId="77777777" w:rsidTr="009339E7">
        <w:trPr>
          <w:trHeight w:val="860"/>
        </w:trPr>
        <w:tc>
          <w:tcPr>
            <w:tcW w:w="1927" w:type="dxa"/>
            <w:vMerge w:val="restart"/>
            <w:shd w:val="clear" w:color="auto" w:fill="auto"/>
            <w:vAlign w:val="center"/>
          </w:tcPr>
          <w:p w14:paraId="3F8EE107" w14:textId="77777777" w:rsidR="009339E7" w:rsidRPr="00FD530C" w:rsidRDefault="009339E7" w:rsidP="00FD530C">
            <w:pPr>
              <w:ind w:firstLine="420"/>
              <w:rPr>
                <w:szCs w:val="21"/>
                <w:lang w:val="zh-CN"/>
              </w:rPr>
            </w:pPr>
            <w:r w:rsidRPr="00FD530C">
              <w:rPr>
                <w:rFonts w:hint="eastAsia"/>
                <w:szCs w:val="21"/>
                <w:lang w:val="zh-CN"/>
              </w:rPr>
              <w:t>直接用户</w:t>
            </w:r>
          </w:p>
        </w:tc>
        <w:tc>
          <w:tcPr>
            <w:tcW w:w="1934" w:type="dxa"/>
            <w:shd w:val="clear" w:color="auto" w:fill="auto"/>
            <w:vAlign w:val="center"/>
          </w:tcPr>
          <w:p w14:paraId="675B97FE" w14:textId="77777777" w:rsidR="009339E7" w:rsidRPr="00FD530C" w:rsidRDefault="009339E7" w:rsidP="00FD530C">
            <w:pPr>
              <w:ind w:firstLine="420"/>
              <w:rPr>
                <w:szCs w:val="21"/>
                <w:lang w:val="zh-CN"/>
              </w:rPr>
            </w:pPr>
            <w:r w:rsidRPr="00FD530C">
              <w:rPr>
                <w:rFonts w:hint="eastAsia"/>
                <w:szCs w:val="21"/>
                <w:lang w:val="zh-CN"/>
              </w:rPr>
              <w:t>教师</w:t>
            </w:r>
          </w:p>
        </w:tc>
        <w:tc>
          <w:tcPr>
            <w:tcW w:w="4298" w:type="dxa"/>
            <w:shd w:val="clear" w:color="auto" w:fill="auto"/>
            <w:vAlign w:val="center"/>
          </w:tcPr>
          <w:p w14:paraId="3FE2CBEE" w14:textId="77777777" w:rsidR="009339E7" w:rsidRPr="00FD530C" w:rsidRDefault="009339E7" w:rsidP="00FD530C">
            <w:pPr>
              <w:ind w:firstLine="420"/>
              <w:rPr>
                <w:szCs w:val="21"/>
                <w:lang w:val="zh-CN"/>
              </w:rPr>
            </w:pPr>
            <w:r w:rsidRPr="00FD530C">
              <w:rPr>
                <w:rFonts w:hint="eastAsia"/>
                <w:szCs w:val="21"/>
                <w:lang w:val="zh-CN"/>
              </w:rPr>
              <w:t>软件需求分析课程授课教师</w:t>
            </w:r>
          </w:p>
        </w:tc>
      </w:tr>
      <w:tr w:rsidR="009339E7" w:rsidRPr="008D1313" w14:paraId="1E1D8557" w14:textId="77777777" w:rsidTr="009339E7">
        <w:trPr>
          <w:trHeight w:val="725"/>
        </w:trPr>
        <w:tc>
          <w:tcPr>
            <w:tcW w:w="1927" w:type="dxa"/>
            <w:vMerge/>
            <w:shd w:val="clear" w:color="auto" w:fill="auto"/>
            <w:vAlign w:val="center"/>
          </w:tcPr>
          <w:p w14:paraId="3F125DB2" w14:textId="77777777" w:rsidR="009339E7" w:rsidRPr="00FD530C" w:rsidRDefault="009339E7" w:rsidP="00FD530C">
            <w:pPr>
              <w:ind w:firstLine="420"/>
              <w:rPr>
                <w:szCs w:val="21"/>
                <w:lang w:val="zh-CN"/>
              </w:rPr>
            </w:pPr>
          </w:p>
        </w:tc>
        <w:tc>
          <w:tcPr>
            <w:tcW w:w="1934" w:type="dxa"/>
            <w:shd w:val="clear" w:color="auto" w:fill="auto"/>
            <w:vAlign w:val="center"/>
          </w:tcPr>
          <w:p w14:paraId="3EA13F9E" w14:textId="77777777" w:rsidR="009339E7" w:rsidRPr="00FD530C" w:rsidRDefault="009339E7" w:rsidP="00FD530C">
            <w:pPr>
              <w:ind w:firstLine="420"/>
              <w:rPr>
                <w:szCs w:val="21"/>
                <w:lang w:val="zh-CN"/>
              </w:rPr>
            </w:pPr>
            <w:r w:rsidRPr="00FD530C">
              <w:rPr>
                <w:rFonts w:hint="eastAsia"/>
                <w:szCs w:val="21"/>
                <w:lang w:val="zh-CN"/>
              </w:rPr>
              <w:t>学生</w:t>
            </w:r>
          </w:p>
        </w:tc>
        <w:tc>
          <w:tcPr>
            <w:tcW w:w="4298" w:type="dxa"/>
            <w:shd w:val="clear" w:color="auto" w:fill="auto"/>
            <w:vAlign w:val="center"/>
          </w:tcPr>
          <w:p w14:paraId="4B1274F4" w14:textId="77777777" w:rsidR="009339E7" w:rsidRPr="00FD530C" w:rsidRDefault="009339E7" w:rsidP="00FD530C">
            <w:pPr>
              <w:ind w:firstLine="420"/>
              <w:rPr>
                <w:szCs w:val="21"/>
                <w:lang w:val="zh-CN"/>
              </w:rPr>
            </w:pPr>
            <w:r w:rsidRPr="00FD530C">
              <w:rPr>
                <w:rFonts w:hint="eastAsia"/>
                <w:szCs w:val="21"/>
                <w:lang w:val="zh-CN"/>
              </w:rPr>
              <w:t>选择软件需求分析课程的学生</w:t>
            </w:r>
          </w:p>
        </w:tc>
      </w:tr>
      <w:tr w:rsidR="009339E7" w:rsidRPr="008D1313" w14:paraId="07055B0C" w14:textId="77777777" w:rsidTr="009339E7">
        <w:trPr>
          <w:trHeight w:val="1179"/>
        </w:trPr>
        <w:tc>
          <w:tcPr>
            <w:tcW w:w="1927" w:type="dxa"/>
            <w:vMerge/>
            <w:shd w:val="clear" w:color="auto" w:fill="auto"/>
            <w:vAlign w:val="center"/>
          </w:tcPr>
          <w:p w14:paraId="6D912621" w14:textId="77777777" w:rsidR="009339E7" w:rsidRPr="00FD530C" w:rsidRDefault="009339E7" w:rsidP="00FD530C">
            <w:pPr>
              <w:ind w:firstLine="420"/>
              <w:rPr>
                <w:szCs w:val="21"/>
                <w:lang w:val="zh-CN"/>
              </w:rPr>
            </w:pPr>
          </w:p>
        </w:tc>
        <w:tc>
          <w:tcPr>
            <w:tcW w:w="1934" w:type="dxa"/>
            <w:shd w:val="clear" w:color="auto" w:fill="auto"/>
            <w:vAlign w:val="center"/>
          </w:tcPr>
          <w:p w14:paraId="7470C3C9" w14:textId="77777777" w:rsidR="009339E7" w:rsidRPr="00FD530C" w:rsidRDefault="009339E7" w:rsidP="00FD530C">
            <w:pPr>
              <w:ind w:firstLine="420"/>
              <w:rPr>
                <w:szCs w:val="21"/>
                <w:lang w:val="zh-CN"/>
              </w:rPr>
            </w:pPr>
            <w:r w:rsidRPr="00FD530C">
              <w:rPr>
                <w:rFonts w:hint="eastAsia"/>
                <w:szCs w:val="21"/>
                <w:lang w:val="zh-CN"/>
              </w:rPr>
              <w:t>管理员</w:t>
            </w:r>
          </w:p>
        </w:tc>
        <w:tc>
          <w:tcPr>
            <w:tcW w:w="4298" w:type="dxa"/>
            <w:shd w:val="clear" w:color="auto" w:fill="auto"/>
            <w:vAlign w:val="center"/>
          </w:tcPr>
          <w:p w14:paraId="2513E358" w14:textId="77777777" w:rsidR="009339E7" w:rsidRPr="00FD530C" w:rsidRDefault="009339E7" w:rsidP="00FD530C">
            <w:pPr>
              <w:ind w:firstLine="420"/>
              <w:rPr>
                <w:szCs w:val="21"/>
                <w:lang w:val="zh-CN"/>
              </w:rPr>
            </w:pPr>
            <w:r w:rsidRPr="00FD530C">
              <w:rPr>
                <w:rFonts w:hint="eastAsia"/>
                <w:szCs w:val="21"/>
                <w:lang w:val="zh-CN"/>
              </w:rPr>
              <w:t>负责网站后台维护，主内、内容审核以及身份认证的工作人员</w:t>
            </w:r>
          </w:p>
        </w:tc>
      </w:tr>
      <w:tr w:rsidR="009339E7" w:rsidRPr="008D1313" w14:paraId="6F609EAA" w14:textId="77777777" w:rsidTr="009339E7">
        <w:trPr>
          <w:trHeight w:val="822"/>
        </w:trPr>
        <w:tc>
          <w:tcPr>
            <w:tcW w:w="1927" w:type="dxa"/>
            <w:vMerge/>
            <w:shd w:val="clear" w:color="auto" w:fill="auto"/>
            <w:vAlign w:val="center"/>
          </w:tcPr>
          <w:p w14:paraId="7382980C" w14:textId="77777777" w:rsidR="009339E7" w:rsidRPr="00FD530C" w:rsidRDefault="009339E7" w:rsidP="00FD530C">
            <w:pPr>
              <w:ind w:firstLine="420"/>
              <w:rPr>
                <w:szCs w:val="21"/>
                <w:lang w:val="zh-CN"/>
              </w:rPr>
            </w:pPr>
          </w:p>
        </w:tc>
        <w:tc>
          <w:tcPr>
            <w:tcW w:w="1934" w:type="dxa"/>
            <w:shd w:val="clear" w:color="auto" w:fill="auto"/>
            <w:vAlign w:val="center"/>
          </w:tcPr>
          <w:p w14:paraId="74100981" w14:textId="77777777" w:rsidR="009339E7" w:rsidRPr="00FD530C" w:rsidRDefault="009339E7" w:rsidP="00FD530C">
            <w:pPr>
              <w:ind w:firstLine="420"/>
              <w:rPr>
                <w:szCs w:val="21"/>
                <w:lang w:val="zh-CN"/>
              </w:rPr>
            </w:pPr>
            <w:r w:rsidRPr="00FD530C">
              <w:rPr>
                <w:rFonts w:hint="eastAsia"/>
                <w:szCs w:val="21"/>
                <w:lang w:val="zh-CN"/>
              </w:rPr>
              <w:t>游客</w:t>
            </w:r>
          </w:p>
        </w:tc>
        <w:tc>
          <w:tcPr>
            <w:tcW w:w="4298" w:type="dxa"/>
            <w:shd w:val="clear" w:color="auto" w:fill="auto"/>
            <w:vAlign w:val="center"/>
          </w:tcPr>
          <w:p w14:paraId="26499187" w14:textId="77777777" w:rsidR="009339E7" w:rsidRPr="00FD530C" w:rsidRDefault="009339E7" w:rsidP="00FD530C">
            <w:pPr>
              <w:ind w:firstLine="420"/>
              <w:rPr>
                <w:szCs w:val="21"/>
                <w:lang w:val="zh-CN"/>
              </w:rPr>
            </w:pPr>
            <w:r w:rsidRPr="00FD530C">
              <w:rPr>
                <w:rFonts w:hint="eastAsia"/>
                <w:szCs w:val="21"/>
                <w:lang w:val="zh-CN"/>
              </w:rPr>
              <w:t>未注册的网站浏览者</w:t>
            </w:r>
          </w:p>
        </w:tc>
      </w:tr>
      <w:tr w:rsidR="009339E7" w:rsidRPr="008D1313" w14:paraId="2E491EC7" w14:textId="77777777" w:rsidTr="009339E7">
        <w:trPr>
          <w:trHeight w:val="779"/>
        </w:trPr>
        <w:tc>
          <w:tcPr>
            <w:tcW w:w="1927" w:type="dxa"/>
            <w:shd w:val="clear" w:color="auto" w:fill="auto"/>
            <w:vAlign w:val="center"/>
          </w:tcPr>
          <w:p w14:paraId="68B3C98E" w14:textId="77777777" w:rsidR="009339E7" w:rsidRPr="00FD530C" w:rsidRDefault="009339E7" w:rsidP="00FD530C">
            <w:pPr>
              <w:ind w:firstLine="420"/>
              <w:rPr>
                <w:szCs w:val="21"/>
                <w:lang w:val="zh-CN"/>
              </w:rPr>
            </w:pPr>
            <w:r w:rsidRPr="00FD530C">
              <w:rPr>
                <w:rFonts w:hint="eastAsia"/>
                <w:szCs w:val="21"/>
                <w:lang w:val="zh-CN"/>
              </w:rPr>
              <w:t>间接</w:t>
            </w:r>
            <w:r w:rsidRPr="00FD530C">
              <w:rPr>
                <w:szCs w:val="21"/>
                <w:lang w:val="zh-CN"/>
              </w:rPr>
              <w:t>用户</w:t>
            </w:r>
          </w:p>
        </w:tc>
        <w:tc>
          <w:tcPr>
            <w:tcW w:w="1934" w:type="dxa"/>
            <w:shd w:val="clear" w:color="auto" w:fill="auto"/>
            <w:vAlign w:val="center"/>
          </w:tcPr>
          <w:p w14:paraId="544838B5" w14:textId="77777777" w:rsidR="009339E7" w:rsidRPr="00FD530C" w:rsidRDefault="009339E7" w:rsidP="00FD530C">
            <w:pPr>
              <w:ind w:firstLine="420"/>
              <w:rPr>
                <w:szCs w:val="21"/>
                <w:lang w:val="zh-CN"/>
              </w:rPr>
            </w:pPr>
            <w:r w:rsidRPr="00FD530C">
              <w:rPr>
                <w:rFonts w:hint="eastAsia"/>
                <w:szCs w:val="21"/>
                <w:lang w:val="zh-CN"/>
              </w:rPr>
              <w:t>学校网站安全管理部门</w:t>
            </w:r>
          </w:p>
        </w:tc>
        <w:tc>
          <w:tcPr>
            <w:tcW w:w="4298" w:type="dxa"/>
            <w:shd w:val="clear" w:color="auto" w:fill="auto"/>
            <w:vAlign w:val="center"/>
          </w:tcPr>
          <w:p w14:paraId="71B455B6" w14:textId="77777777" w:rsidR="009339E7" w:rsidRPr="00FD530C" w:rsidRDefault="009339E7" w:rsidP="00FD530C">
            <w:pPr>
              <w:ind w:firstLine="420"/>
              <w:rPr>
                <w:szCs w:val="21"/>
                <w:lang w:val="zh-CN"/>
              </w:rPr>
            </w:pPr>
            <w:r w:rsidRPr="00FD530C">
              <w:rPr>
                <w:rFonts w:hint="eastAsia"/>
                <w:szCs w:val="21"/>
                <w:lang w:val="zh-CN"/>
              </w:rPr>
              <w:t>学校负责监督各网站的正常使用与信息安全部门。</w:t>
            </w:r>
          </w:p>
        </w:tc>
      </w:tr>
    </w:tbl>
    <w:p w14:paraId="4D0098E1" w14:textId="77777777" w:rsidR="00123D76" w:rsidRPr="00123D76" w:rsidRDefault="00123D76" w:rsidP="00123D76"/>
    <w:p w14:paraId="7F580A29" w14:textId="4E8EA418" w:rsidR="00EF609A" w:rsidRDefault="00EF609A" w:rsidP="006B1DC2">
      <w:pPr>
        <w:pStyle w:val="a0"/>
      </w:pPr>
      <w:bookmarkStart w:id="30" w:name="_Toc527652897"/>
      <w:r>
        <w:rPr>
          <w:rFonts w:hint="eastAsia"/>
        </w:rPr>
        <w:t>业务</w:t>
      </w:r>
      <w:r>
        <w:t>目标</w:t>
      </w:r>
      <w:bookmarkEnd w:id="30"/>
    </w:p>
    <w:p w14:paraId="2F56B756" w14:textId="77777777" w:rsidR="00677527" w:rsidRPr="00677527" w:rsidRDefault="00677527" w:rsidP="00677527">
      <w:pPr>
        <w:ind w:firstLine="420"/>
        <w:rPr>
          <w:szCs w:val="21"/>
          <w:lang w:val="zh-CN"/>
        </w:rPr>
      </w:pPr>
      <w:r w:rsidRPr="00677527">
        <w:rPr>
          <w:rFonts w:hint="eastAsia"/>
          <w:szCs w:val="21"/>
          <w:lang w:val="zh-CN"/>
        </w:rPr>
        <w:t>制作</w:t>
      </w:r>
      <w:r w:rsidRPr="00677527">
        <w:rPr>
          <w:szCs w:val="21"/>
          <w:lang w:val="zh-CN"/>
        </w:rPr>
        <w:t>一款</w:t>
      </w:r>
      <w:r w:rsidRPr="00677527">
        <w:rPr>
          <w:rFonts w:hint="eastAsia"/>
          <w:b/>
          <w:szCs w:val="21"/>
          <w:lang w:val="zh-CN"/>
        </w:rPr>
        <w:t>开放共享互助的交流型社区</w:t>
      </w:r>
      <w:r w:rsidRPr="00677527">
        <w:rPr>
          <w:rFonts w:hint="eastAsia"/>
          <w:szCs w:val="21"/>
          <w:lang w:val="zh-CN"/>
        </w:rPr>
        <w:t>类型的</w:t>
      </w:r>
      <w:r w:rsidRPr="00677527">
        <w:rPr>
          <w:szCs w:val="21"/>
          <w:lang w:val="zh-CN"/>
        </w:rPr>
        <w:t>软件工程系列课程</w:t>
      </w:r>
      <w:r w:rsidRPr="00677527">
        <w:rPr>
          <w:rFonts w:hint="eastAsia"/>
          <w:szCs w:val="21"/>
          <w:lang w:val="zh-CN"/>
        </w:rPr>
        <w:t>教学辅助网站，吸引潜在</w:t>
      </w:r>
      <w:r w:rsidRPr="00677527">
        <w:rPr>
          <w:szCs w:val="21"/>
          <w:lang w:val="zh-CN"/>
        </w:rPr>
        <w:t>的对软</w:t>
      </w:r>
      <w:r w:rsidRPr="00677527">
        <w:rPr>
          <w:rFonts w:hint="eastAsia"/>
          <w:szCs w:val="21"/>
          <w:lang w:val="zh-CN"/>
        </w:rPr>
        <w:t>件</w:t>
      </w:r>
      <w:r w:rsidRPr="00677527">
        <w:rPr>
          <w:szCs w:val="21"/>
          <w:lang w:val="zh-CN"/>
        </w:rPr>
        <w:t>工程系列</w:t>
      </w:r>
      <w:r w:rsidRPr="00677527">
        <w:rPr>
          <w:rFonts w:hint="eastAsia"/>
          <w:szCs w:val="21"/>
          <w:lang w:val="zh-CN"/>
        </w:rPr>
        <w:t>课程</w:t>
      </w:r>
      <w:r w:rsidRPr="00677527">
        <w:rPr>
          <w:szCs w:val="21"/>
          <w:lang w:val="zh-CN"/>
        </w:rPr>
        <w:t>感兴趣的</w:t>
      </w:r>
      <w:r w:rsidRPr="00677527">
        <w:rPr>
          <w:rFonts w:hint="eastAsia"/>
          <w:szCs w:val="21"/>
          <w:lang w:val="zh-CN"/>
        </w:rPr>
        <w:t>同学一起</w:t>
      </w:r>
      <w:r w:rsidRPr="00677527">
        <w:rPr>
          <w:szCs w:val="21"/>
          <w:lang w:val="zh-CN"/>
        </w:rPr>
        <w:t>加入</w:t>
      </w:r>
      <w:r w:rsidRPr="00677527">
        <w:rPr>
          <w:rFonts w:hint="eastAsia"/>
          <w:szCs w:val="21"/>
          <w:lang w:val="zh-CN"/>
        </w:rPr>
        <w:t>学习</w:t>
      </w:r>
      <w:r w:rsidRPr="00677527">
        <w:rPr>
          <w:szCs w:val="21"/>
          <w:lang w:val="zh-CN"/>
        </w:rPr>
        <w:t>过程</w:t>
      </w:r>
      <w:r w:rsidRPr="00677527">
        <w:rPr>
          <w:rFonts w:hint="eastAsia"/>
          <w:szCs w:val="21"/>
          <w:lang w:val="zh-CN"/>
        </w:rPr>
        <w:t>。并</w:t>
      </w:r>
      <w:r w:rsidRPr="00677527">
        <w:rPr>
          <w:szCs w:val="21"/>
          <w:lang w:val="zh-CN"/>
        </w:rPr>
        <w:t>由学生、老师共同</w:t>
      </w:r>
      <w:r w:rsidRPr="00677527">
        <w:rPr>
          <w:rFonts w:hint="eastAsia"/>
          <w:szCs w:val="21"/>
          <w:lang w:val="zh-CN"/>
        </w:rPr>
        <w:t>自主</w:t>
      </w:r>
      <w:r w:rsidRPr="00677527">
        <w:rPr>
          <w:szCs w:val="21"/>
          <w:lang w:val="zh-CN"/>
        </w:rPr>
        <w:t>自发</w:t>
      </w:r>
      <w:r w:rsidRPr="00677527">
        <w:rPr>
          <w:rFonts w:hint="eastAsia"/>
          <w:szCs w:val="21"/>
          <w:lang w:val="zh-CN"/>
        </w:rPr>
        <w:t>地</w:t>
      </w:r>
      <w:r w:rsidRPr="00677527">
        <w:rPr>
          <w:szCs w:val="21"/>
          <w:lang w:val="zh-CN"/>
        </w:rPr>
        <w:t>提供资源</w:t>
      </w:r>
      <w:r w:rsidRPr="00677527">
        <w:rPr>
          <w:rFonts w:hint="eastAsia"/>
          <w:szCs w:val="21"/>
          <w:lang w:val="zh-CN"/>
        </w:rPr>
        <w:t>的长期持续更新与</w:t>
      </w:r>
      <w:r w:rsidRPr="00677527">
        <w:rPr>
          <w:szCs w:val="21"/>
          <w:lang w:val="zh-CN"/>
        </w:rPr>
        <w:t>扩充，</w:t>
      </w:r>
      <w:r w:rsidRPr="00677527">
        <w:rPr>
          <w:rFonts w:hint="eastAsia"/>
          <w:szCs w:val="21"/>
          <w:lang w:val="zh-CN"/>
        </w:rPr>
        <w:t>以</w:t>
      </w:r>
      <w:r w:rsidRPr="00677527">
        <w:rPr>
          <w:szCs w:val="21"/>
          <w:lang w:val="zh-CN"/>
        </w:rPr>
        <w:t>提供充足的</w:t>
      </w:r>
      <w:r w:rsidRPr="00677527">
        <w:rPr>
          <w:rFonts w:hint="eastAsia"/>
          <w:szCs w:val="21"/>
          <w:lang w:val="zh-CN"/>
        </w:rPr>
        <w:t>学习资源支持。无论是</w:t>
      </w:r>
      <w:r w:rsidRPr="00677527">
        <w:rPr>
          <w:szCs w:val="21"/>
          <w:lang w:val="zh-CN"/>
        </w:rPr>
        <w:t>教师还是学生都能</w:t>
      </w:r>
      <w:r w:rsidRPr="00677527">
        <w:rPr>
          <w:rFonts w:hint="eastAsia"/>
          <w:szCs w:val="21"/>
          <w:lang w:val="zh-CN"/>
        </w:rPr>
        <w:t>参与到技术</w:t>
      </w:r>
      <w:r w:rsidRPr="00677527">
        <w:rPr>
          <w:szCs w:val="21"/>
          <w:lang w:val="zh-CN"/>
        </w:rPr>
        <w:t>心得</w:t>
      </w:r>
      <w:r w:rsidRPr="00677527">
        <w:rPr>
          <w:rFonts w:hint="eastAsia"/>
          <w:szCs w:val="21"/>
          <w:lang w:val="zh-CN"/>
        </w:rPr>
        <w:t>信息的</w:t>
      </w:r>
      <w:r w:rsidRPr="00677527">
        <w:rPr>
          <w:szCs w:val="21"/>
          <w:lang w:val="zh-CN"/>
        </w:rPr>
        <w:t>开</w:t>
      </w:r>
      <w:r w:rsidRPr="00677527">
        <w:rPr>
          <w:rFonts w:hint="eastAsia"/>
          <w:szCs w:val="21"/>
          <w:lang w:val="zh-CN"/>
        </w:rPr>
        <w:t>放</w:t>
      </w:r>
      <w:r w:rsidRPr="00677527">
        <w:rPr>
          <w:szCs w:val="21"/>
          <w:lang w:val="zh-CN"/>
        </w:rPr>
        <w:t>性交流中去</w:t>
      </w:r>
      <w:r w:rsidRPr="00677527">
        <w:rPr>
          <w:rFonts w:hint="eastAsia"/>
          <w:szCs w:val="21"/>
          <w:lang w:val="zh-CN"/>
        </w:rPr>
        <w:t>，网站尽力营造一种积极</w:t>
      </w:r>
      <w:r w:rsidRPr="00677527">
        <w:rPr>
          <w:szCs w:val="21"/>
          <w:lang w:val="zh-CN"/>
        </w:rPr>
        <w:t>向上的学习氛围</w:t>
      </w:r>
      <w:r w:rsidRPr="00677527">
        <w:rPr>
          <w:rFonts w:hint="eastAsia"/>
          <w:szCs w:val="21"/>
          <w:lang w:val="zh-CN"/>
        </w:rPr>
        <w:t>，以及可能聘请相关联的课程教师进行</w:t>
      </w:r>
      <w:r w:rsidRPr="00677527">
        <w:rPr>
          <w:szCs w:val="21"/>
          <w:lang w:val="zh-CN"/>
        </w:rPr>
        <w:t>权威的答疑帮助</w:t>
      </w:r>
      <w:r w:rsidRPr="00677527">
        <w:rPr>
          <w:rFonts w:hint="eastAsia"/>
          <w:szCs w:val="21"/>
          <w:lang w:val="zh-CN"/>
        </w:rPr>
        <w:t>，让</w:t>
      </w:r>
      <w:r w:rsidRPr="00677527">
        <w:rPr>
          <w:szCs w:val="21"/>
          <w:lang w:val="zh-CN"/>
        </w:rPr>
        <w:t>用户真正能融入到这个平台，</w:t>
      </w:r>
      <w:r w:rsidRPr="00677527">
        <w:rPr>
          <w:rFonts w:hint="eastAsia"/>
          <w:szCs w:val="21"/>
          <w:lang w:val="zh-CN"/>
        </w:rPr>
        <w:t>丰富</w:t>
      </w:r>
      <w:r w:rsidRPr="00677527">
        <w:rPr>
          <w:szCs w:val="21"/>
          <w:lang w:val="zh-CN"/>
        </w:rPr>
        <w:t>其社交经历，</w:t>
      </w:r>
      <w:r w:rsidRPr="00677527">
        <w:rPr>
          <w:rFonts w:hint="eastAsia"/>
          <w:szCs w:val="21"/>
          <w:lang w:val="zh-CN"/>
        </w:rPr>
        <w:t>在</w:t>
      </w:r>
      <w:r w:rsidRPr="00677527">
        <w:rPr>
          <w:szCs w:val="21"/>
          <w:lang w:val="zh-CN"/>
        </w:rPr>
        <w:t>技术层次</w:t>
      </w:r>
      <w:r w:rsidRPr="00677527">
        <w:rPr>
          <w:rFonts w:hint="eastAsia"/>
          <w:szCs w:val="21"/>
          <w:lang w:val="zh-CN"/>
        </w:rPr>
        <w:t>更好地</w:t>
      </w:r>
      <w:r w:rsidRPr="00677527">
        <w:rPr>
          <w:szCs w:val="21"/>
          <w:lang w:val="zh-CN"/>
        </w:rPr>
        <w:t>学习他人</w:t>
      </w:r>
      <w:r w:rsidRPr="00677527">
        <w:rPr>
          <w:rFonts w:hint="eastAsia"/>
          <w:szCs w:val="21"/>
          <w:lang w:val="zh-CN"/>
        </w:rPr>
        <w:t>，</w:t>
      </w:r>
      <w:r w:rsidRPr="00677527">
        <w:rPr>
          <w:szCs w:val="21"/>
          <w:lang w:val="zh-CN"/>
        </w:rPr>
        <w:t>展示自我</w:t>
      </w:r>
      <w:r w:rsidRPr="00677527">
        <w:rPr>
          <w:rFonts w:hint="eastAsia"/>
          <w:szCs w:val="21"/>
          <w:lang w:val="zh-CN"/>
        </w:rPr>
        <w:t>。</w:t>
      </w:r>
    </w:p>
    <w:p w14:paraId="5139F94B" w14:textId="77777777" w:rsidR="00123D76" w:rsidRPr="00677527" w:rsidRDefault="00123D76" w:rsidP="00123D76"/>
    <w:p w14:paraId="617C499E" w14:textId="6502DC9B" w:rsidR="00EF609A" w:rsidRDefault="00EF609A" w:rsidP="006B1DC2">
      <w:pPr>
        <w:pStyle w:val="a0"/>
      </w:pPr>
      <w:bookmarkStart w:id="31" w:name="_Toc527652898"/>
      <w:r>
        <w:rPr>
          <w:rFonts w:hint="eastAsia"/>
        </w:rPr>
        <w:t>参考</w:t>
      </w:r>
      <w:r>
        <w:t>资料</w:t>
      </w:r>
      <w:bookmarkEnd w:id="31"/>
    </w:p>
    <w:p w14:paraId="02FAAADF" w14:textId="03523456" w:rsidR="00A3431B" w:rsidRDefault="00A3431B" w:rsidP="00A3431B">
      <w:r>
        <w:t>[</w:t>
      </w:r>
      <w:r w:rsidR="00757711">
        <w:t>1</w:t>
      </w:r>
      <w:r>
        <w:t xml:space="preserve">] 张海藩,牟永敏.软件工程导论（第六版） </w:t>
      </w:r>
    </w:p>
    <w:p w14:paraId="6579E9C7" w14:textId="29E784B7" w:rsidR="00A3431B" w:rsidRDefault="00A3431B" w:rsidP="00A3431B">
      <w:r>
        <w:t>[</w:t>
      </w:r>
      <w:r w:rsidR="00757711">
        <w:t>2</w:t>
      </w:r>
      <w:r>
        <w:t>] GB+T-8567-2006.国标《计算机软件文档编制规范》</w:t>
      </w:r>
    </w:p>
    <w:p w14:paraId="110A5D0D" w14:textId="4D107020" w:rsidR="00A3431B" w:rsidRDefault="00757711" w:rsidP="00A3431B">
      <w:r>
        <w:t>[3</w:t>
      </w:r>
      <w:r w:rsidR="00A3431B">
        <w:t>] GB/T19000—2008/ISO9000.国标《质量管理体系 基础和术语》</w:t>
      </w:r>
    </w:p>
    <w:p w14:paraId="280F2B61" w14:textId="5FE06BBB" w:rsidR="00A3431B" w:rsidRDefault="00757711" w:rsidP="00A3431B">
      <w:r>
        <w:t>[4</w:t>
      </w:r>
      <w:r w:rsidR="00A3431B">
        <w:t>] 项目管理知识体系指南（PMBOK 指南)/项目管理协会</w:t>
      </w:r>
    </w:p>
    <w:p w14:paraId="39D608FD" w14:textId="5E56633D" w:rsidR="00883581" w:rsidRPr="00883581" w:rsidRDefault="00757711" w:rsidP="00A3431B">
      <w:r>
        <w:t>[5</w:t>
      </w:r>
      <w:r w:rsidR="00A3431B">
        <w:t xml:space="preserve">] </w:t>
      </w:r>
      <w:r>
        <w:rPr>
          <w:rFonts w:hint="eastAsia"/>
        </w:rPr>
        <w:t>IT</w:t>
      </w:r>
      <w:r w:rsidR="00A3431B">
        <w:t>项目管理（原书第</w:t>
      </w:r>
      <w:r>
        <w:t>8</w:t>
      </w:r>
      <w:r w:rsidR="00A3431B">
        <w:t>版） [Software Project Management Fifth Edition]</w:t>
      </w:r>
    </w:p>
    <w:p w14:paraId="5E97D5E6" w14:textId="717B8AEE" w:rsidR="00EF609A" w:rsidRDefault="00EF609A" w:rsidP="006B1DC2">
      <w:pPr>
        <w:pStyle w:val="a"/>
      </w:pPr>
      <w:bookmarkStart w:id="32" w:name="_Toc527652899"/>
      <w:r>
        <w:rPr>
          <w:rFonts w:hint="eastAsia"/>
        </w:rPr>
        <w:t>项目</w:t>
      </w:r>
      <w:r>
        <w:t>概述</w:t>
      </w:r>
      <w:bookmarkEnd w:id="32"/>
    </w:p>
    <w:p w14:paraId="2B8DB9DC" w14:textId="7B520FD3" w:rsidR="00EF609A" w:rsidRDefault="00EF609A" w:rsidP="006B1DC2">
      <w:pPr>
        <w:pStyle w:val="a0"/>
      </w:pPr>
      <w:bookmarkStart w:id="33" w:name="_Toc527652900"/>
      <w:r>
        <w:rPr>
          <w:rFonts w:hint="eastAsia"/>
        </w:rPr>
        <w:t>项目</w:t>
      </w:r>
      <w:r>
        <w:t>基本信息</w:t>
      </w:r>
      <w:bookmarkEnd w:id="33"/>
    </w:p>
    <w:p w14:paraId="6D805769" w14:textId="6E6C5623" w:rsidR="002675C8" w:rsidRDefault="002675C8" w:rsidP="002675C8">
      <w:pPr>
        <w:ind w:firstLine="420"/>
      </w:pPr>
      <w:r>
        <w:rPr>
          <w:rFonts w:hint="eastAsia"/>
        </w:rPr>
        <w:t>软件工程系列课程教学辅助网站是一个针对软件工程系列课程而建立的开放性交流平台，部署在浙江大学城市学院内网中，使对软件工程系列课程感兴趣的同学于老师都能够参与其中。目前，浙江大学城市学院没有类似于B</w:t>
      </w:r>
      <w:r>
        <w:t>BS</w:t>
      </w:r>
      <w:r>
        <w:rPr>
          <w:rFonts w:hint="eastAsia"/>
        </w:rPr>
        <w:t>的网站，就学习而言，课上的时间有限，同时，多人讨论学习比个人的学习效率要好很多，针对这些，我们希望这个网站能成为学生学习、讨论、探索的平台。让学生于老师都能够参与进来，营造一种积极向上的学习氛围，</w:t>
      </w:r>
      <w:r>
        <w:t>由学生、老师共同</w:t>
      </w:r>
      <w:r>
        <w:rPr>
          <w:rFonts w:hint="eastAsia"/>
        </w:rPr>
        <w:t>自主</w:t>
      </w:r>
      <w:r>
        <w:t>自发</w:t>
      </w:r>
      <w:r>
        <w:rPr>
          <w:rFonts w:hint="eastAsia"/>
        </w:rPr>
        <w:t>地</w:t>
      </w:r>
      <w:r>
        <w:t>提供资源</w:t>
      </w:r>
      <w:r>
        <w:rPr>
          <w:rFonts w:hint="eastAsia"/>
        </w:rPr>
        <w:t>的长期</w:t>
      </w:r>
      <w:r w:rsidRPr="00A24E23">
        <w:rPr>
          <w:rFonts w:hint="eastAsia"/>
        </w:rPr>
        <w:t>持续</w:t>
      </w:r>
      <w:r>
        <w:rPr>
          <w:rFonts w:hint="eastAsia"/>
        </w:rPr>
        <w:t>更新与</w:t>
      </w:r>
      <w:r>
        <w:t>扩充，</w:t>
      </w:r>
      <w:r>
        <w:rPr>
          <w:rFonts w:hint="eastAsia"/>
        </w:rPr>
        <w:t>以</w:t>
      </w:r>
      <w:r>
        <w:t>提供充足的</w:t>
      </w:r>
      <w:r w:rsidRPr="00A24E23">
        <w:rPr>
          <w:rFonts w:hint="eastAsia"/>
        </w:rPr>
        <w:t>学习</w:t>
      </w:r>
      <w:r>
        <w:rPr>
          <w:rFonts w:hint="eastAsia"/>
        </w:rPr>
        <w:t>资源支持。最终达到更好的学习效果。</w:t>
      </w:r>
    </w:p>
    <w:p w14:paraId="5B85D2CA" w14:textId="6769A531" w:rsidR="00677527" w:rsidRDefault="00677527" w:rsidP="00677527">
      <w:pPr>
        <w:ind w:firstLine="420"/>
      </w:pPr>
    </w:p>
    <w:p w14:paraId="5AF3481A" w14:textId="185FEEE3" w:rsidR="002675C8" w:rsidRDefault="002675C8" w:rsidP="00677527">
      <w:pPr>
        <w:ind w:firstLine="420"/>
      </w:pPr>
    </w:p>
    <w:p w14:paraId="335C2DDE" w14:textId="6C507509" w:rsidR="002675C8" w:rsidRDefault="002675C8" w:rsidP="00677527">
      <w:pPr>
        <w:ind w:firstLine="420"/>
      </w:pPr>
    </w:p>
    <w:p w14:paraId="65A6D7D9" w14:textId="77777777" w:rsidR="002675C8" w:rsidRPr="002675C8" w:rsidRDefault="002675C8" w:rsidP="00677527">
      <w:pPr>
        <w:ind w:firstLine="420"/>
      </w:pPr>
    </w:p>
    <w:p w14:paraId="29DED647" w14:textId="4CC5E63E" w:rsidR="00EF609A" w:rsidRDefault="00EF609A" w:rsidP="006E3AAE">
      <w:pPr>
        <w:pStyle w:val="a0"/>
      </w:pPr>
      <w:bookmarkStart w:id="34" w:name="_Toc527652901"/>
      <w:r>
        <w:rPr>
          <w:rFonts w:hint="eastAsia"/>
        </w:rPr>
        <w:lastRenderedPageBreak/>
        <w:t>工作</w:t>
      </w:r>
      <w:r>
        <w:t>内容</w:t>
      </w:r>
      <w:bookmarkEnd w:id="34"/>
    </w:p>
    <w:tbl>
      <w:tblPr>
        <w:tblpPr w:leftFromText="180" w:rightFromText="180" w:vertAnchor="text" w:horzAnchor="page" w:tblpX="2305" w:tblpY="128"/>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09"/>
        <w:gridCol w:w="3544"/>
        <w:gridCol w:w="998"/>
      </w:tblGrid>
      <w:tr w:rsidR="002675C8" w:rsidRPr="00883581" w14:paraId="47049BC6"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0A1E9F34" w14:textId="77777777" w:rsidR="002675C8" w:rsidRPr="00883581" w:rsidRDefault="002675C8" w:rsidP="002675C8">
            <w:pPr>
              <w:jc w:val="center"/>
              <w:rPr>
                <w:b/>
                <w:szCs w:val="21"/>
              </w:rPr>
            </w:pPr>
            <w:r w:rsidRPr="00883581">
              <w:rPr>
                <w:rFonts w:hint="eastAsia"/>
                <w:b/>
                <w:szCs w:val="21"/>
              </w:rPr>
              <w:t>里程碑</w:t>
            </w:r>
          </w:p>
        </w:tc>
        <w:tc>
          <w:tcPr>
            <w:tcW w:w="3544"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vAlign w:val="center"/>
          </w:tcPr>
          <w:p w14:paraId="53CE4569" w14:textId="77777777" w:rsidR="002675C8" w:rsidRPr="00883581" w:rsidRDefault="002675C8" w:rsidP="002675C8">
            <w:pPr>
              <w:jc w:val="center"/>
              <w:rPr>
                <w:b/>
                <w:szCs w:val="21"/>
              </w:rPr>
            </w:pPr>
            <w:r w:rsidRPr="00883581">
              <w:rPr>
                <w:rFonts w:hint="eastAsia"/>
                <w:b/>
                <w:szCs w:val="21"/>
              </w:rPr>
              <w:t>需提交文件</w:t>
            </w:r>
          </w:p>
        </w:tc>
        <w:tc>
          <w:tcPr>
            <w:tcW w:w="998" w:type="dxa"/>
            <w:tcBorders>
              <w:top w:val="single" w:sz="4" w:space="0" w:color="B1BBCC"/>
              <w:left w:val="single" w:sz="4" w:space="0" w:color="B1BBCC"/>
              <w:bottom w:val="single" w:sz="4" w:space="0" w:color="B1BBCC"/>
              <w:right w:val="single" w:sz="4" w:space="0" w:color="B1BBCC"/>
            </w:tcBorders>
            <w:shd w:val="clear" w:color="auto" w:fill="BDD6EE" w:themeFill="accent1" w:themeFillTint="66"/>
          </w:tcPr>
          <w:p w14:paraId="2B49BDD7" w14:textId="77777777" w:rsidR="002675C8" w:rsidRPr="00883581" w:rsidRDefault="002675C8" w:rsidP="002675C8">
            <w:pPr>
              <w:jc w:val="center"/>
              <w:rPr>
                <w:b/>
                <w:szCs w:val="21"/>
              </w:rPr>
            </w:pPr>
            <w:r w:rsidRPr="00883581">
              <w:rPr>
                <w:rFonts w:hint="eastAsia"/>
                <w:b/>
                <w:szCs w:val="21"/>
              </w:rPr>
              <w:t>负责人</w:t>
            </w:r>
          </w:p>
        </w:tc>
      </w:tr>
      <w:tr w:rsidR="002675C8" w:rsidRPr="00883581" w14:paraId="444A52C4"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6D8DD63" w14:textId="77777777" w:rsidR="002675C8" w:rsidRPr="00883581" w:rsidRDefault="002675C8" w:rsidP="002675C8">
            <w:pPr>
              <w:jc w:val="center"/>
              <w:rPr>
                <w:szCs w:val="21"/>
              </w:rPr>
            </w:pPr>
            <w:r w:rsidRPr="00883581">
              <w:rPr>
                <w:rFonts w:hint="eastAsia"/>
                <w:bCs/>
                <w:color w:val="000000"/>
                <w:szCs w:val="21"/>
              </w:rPr>
              <w:t>M0</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8B1EC5E" w14:textId="77777777" w:rsidR="002675C8" w:rsidRPr="00883581" w:rsidRDefault="002675C8" w:rsidP="002675C8">
            <w:pPr>
              <w:rPr>
                <w:szCs w:val="21"/>
              </w:rPr>
            </w:pPr>
            <w:r w:rsidRPr="00883581">
              <w:rPr>
                <w:rFonts w:hint="eastAsia"/>
                <w:szCs w:val="21"/>
              </w:rPr>
              <w:t>项目可行性报告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CC59DF9" w14:textId="77777777" w:rsidR="002675C8" w:rsidRPr="00883581" w:rsidRDefault="002675C8" w:rsidP="002675C8">
            <w:pPr>
              <w:jc w:val="center"/>
              <w:rPr>
                <w:bCs/>
                <w:color w:val="000000"/>
                <w:szCs w:val="21"/>
              </w:rPr>
            </w:pPr>
            <w:r>
              <w:rPr>
                <w:rFonts w:hint="eastAsia"/>
                <w:bCs/>
                <w:color w:val="000000"/>
                <w:szCs w:val="21"/>
              </w:rPr>
              <w:t>黄叶轩</w:t>
            </w:r>
          </w:p>
        </w:tc>
      </w:tr>
      <w:tr w:rsidR="002675C8" w:rsidRPr="00883581" w14:paraId="6854B238"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2560609" w14:textId="77777777" w:rsidR="002675C8" w:rsidRPr="00883581" w:rsidRDefault="002675C8" w:rsidP="002675C8">
            <w:pPr>
              <w:jc w:val="center"/>
              <w:rPr>
                <w:szCs w:val="21"/>
              </w:rPr>
            </w:pPr>
            <w:r w:rsidRPr="00883581">
              <w:rPr>
                <w:rFonts w:hint="eastAsia"/>
                <w:bCs/>
                <w:color w:val="000000"/>
                <w:szCs w:val="21"/>
              </w:rPr>
              <w:t>M1</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932897E" w14:textId="77777777" w:rsidR="002675C8" w:rsidRPr="00883581" w:rsidRDefault="002675C8" w:rsidP="002675C8">
            <w:pPr>
              <w:rPr>
                <w:szCs w:val="21"/>
              </w:rPr>
            </w:pPr>
            <w:r w:rsidRPr="00883581">
              <w:rPr>
                <w:rFonts w:hint="eastAsia"/>
                <w:szCs w:val="21"/>
              </w:rPr>
              <w:t>项目章程、项目总体计划、</w:t>
            </w:r>
          </w:p>
          <w:p w14:paraId="52D19B49" w14:textId="77777777" w:rsidR="002675C8" w:rsidRPr="00883581" w:rsidRDefault="002675C8" w:rsidP="002675C8">
            <w:pPr>
              <w:rPr>
                <w:szCs w:val="21"/>
              </w:rPr>
            </w:pPr>
            <w:r w:rsidRPr="00883581">
              <w:rPr>
                <w:rFonts w:hint="eastAsia"/>
                <w:szCs w:val="21"/>
              </w:rPr>
              <w:t>需求工程计划</w:t>
            </w:r>
            <w:r w:rsidRPr="00883581">
              <w:rPr>
                <w:szCs w:val="21"/>
              </w:rPr>
              <w:t>-</w:t>
            </w:r>
            <w:r w:rsidRPr="00883581">
              <w:rPr>
                <w:rFonts w:hint="eastAsia"/>
                <w:szCs w:val="21"/>
              </w:rPr>
              <w:t>初步</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4E3F2AAB" w14:textId="77777777" w:rsidR="002675C8" w:rsidRPr="00883581" w:rsidRDefault="002675C8" w:rsidP="002675C8">
            <w:pPr>
              <w:spacing w:line="480" w:lineRule="auto"/>
              <w:jc w:val="center"/>
              <w:rPr>
                <w:bCs/>
                <w:color w:val="000000"/>
                <w:szCs w:val="21"/>
              </w:rPr>
            </w:pPr>
            <w:r>
              <w:rPr>
                <w:rFonts w:hint="eastAsia"/>
                <w:bCs/>
                <w:color w:val="000000"/>
                <w:szCs w:val="21"/>
              </w:rPr>
              <w:t>陈俊仁</w:t>
            </w:r>
          </w:p>
        </w:tc>
      </w:tr>
      <w:tr w:rsidR="002675C8" w:rsidRPr="00883581" w14:paraId="11345E9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445EEDB" w14:textId="77777777" w:rsidR="002675C8" w:rsidRPr="00883581" w:rsidRDefault="002675C8" w:rsidP="002675C8">
            <w:pPr>
              <w:jc w:val="center"/>
              <w:rPr>
                <w:szCs w:val="21"/>
              </w:rPr>
            </w:pPr>
            <w:r w:rsidRPr="00883581">
              <w:rPr>
                <w:rFonts w:hint="eastAsia"/>
                <w:bCs/>
                <w:color w:val="000000"/>
                <w:szCs w:val="21"/>
              </w:rPr>
              <w:t>M2</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E8F93C" w14:textId="77777777" w:rsidR="002675C8" w:rsidRPr="00883581" w:rsidRDefault="002675C8" w:rsidP="002675C8">
            <w:pPr>
              <w:rPr>
                <w:szCs w:val="21"/>
              </w:rPr>
            </w:pPr>
            <w:r w:rsidRPr="00883581">
              <w:rPr>
                <w:rFonts w:hint="eastAsia"/>
                <w:szCs w:val="21"/>
              </w:rPr>
              <w:t>质量</w:t>
            </w:r>
            <w:r w:rsidRPr="00883581">
              <w:rPr>
                <w:szCs w:val="21"/>
              </w:rPr>
              <w:t>保证计划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9AE5D0B"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4D45D86B"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1CA5E9" w14:textId="77777777" w:rsidR="002675C8" w:rsidRPr="00883581" w:rsidRDefault="002675C8" w:rsidP="002675C8">
            <w:pPr>
              <w:jc w:val="center"/>
              <w:rPr>
                <w:szCs w:val="21"/>
              </w:rPr>
            </w:pPr>
            <w:r w:rsidRPr="00883581">
              <w:rPr>
                <w:rFonts w:hint="eastAsia"/>
                <w:bCs/>
                <w:color w:val="000000"/>
                <w:szCs w:val="21"/>
              </w:rPr>
              <w:t>M3</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315AF30" w14:textId="77777777" w:rsidR="002675C8" w:rsidRPr="00883581" w:rsidRDefault="002675C8" w:rsidP="002675C8">
            <w:pPr>
              <w:rPr>
                <w:szCs w:val="21"/>
              </w:rPr>
            </w:pPr>
            <w:r w:rsidRPr="00883581">
              <w:rPr>
                <w:rFonts w:hint="eastAsia"/>
                <w:szCs w:val="21"/>
              </w:rPr>
              <w:t>需求工程计划</w:t>
            </w:r>
            <w:r w:rsidRPr="00883581">
              <w:rPr>
                <w:szCs w:val="21"/>
              </w:rPr>
              <w:t>-成稿</w:t>
            </w:r>
            <w:r w:rsidRPr="00883581">
              <w:rPr>
                <w:rFonts w:hint="eastAsia"/>
                <w:szCs w:val="21"/>
              </w:rPr>
              <w:t>+</w:t>
            </w:r>
            <w:r w:rsidRPr="00883581">
              <w:rPr>
                <w:szCs w:val="21"/>
              </w:rPr>
              <w:t>评审</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51EEB295" w14:textId="77777777" w:rsidR="002675C8" w:rsidRPr="00883581" w:rsidRDefault="002675C8" w:rsidP="002675C8">
            <w:pPr>
              <w:jc w:val="center"/>
              <w:rPr>
                <w:bCs/>
                <w:color w:val="000000"/>
                <w:szCs w:val="21"/>
              </w:rPr>
            </w:pPr>
            <w:r>
              <w:rPr>
                <w:rFonts w:hint="eastAsia"/>
                <w:bCs/>
                <w:color w:val="000000"/>
                <w:szCs w:val="21"/>
              </w:rPr>
              <w:t>吕迪</w:t>
            </w:r>
          </w:p>
        </w:tc>
      </w:tr>
      <w:tr w:rsidR="002675C8" w:rsidRPr="00883581" w14:paraId="33037462"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B8C55FE" w14:textId="77777777" w:rsidR="002675C8" w:rsidRPr="00883581" w:rsidRDefault="002675C8" w:rsidP="002675C8">
            <w:pPr>
              <w:jc w:val="center"/>
              <w:rPr>
                <w:bCs/>
                <w:color w:val="000000"/>
                <w:szCs w:val="21"/>
              </w:rPr>
            </w:pPr>
            <w:r w:rsidRPr="00883581">
              <w:rPr>
                <w:rFonts w:hint="eastAsia"/>
                <w:bCs/>
                <w:color w:val="000000"/>
                <w:szCs w:val="21"/>
              </w:rPr>
              <w:t>M4</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1CBB1F0" w14:textId="77777777" w:rsidR="002675C8" w:rsidRPr="00883581" w:rsidRDefault="002675C8" w:rsidP="002675C8">
            <w:pPr>
              <w:rPr>
                <w:szCs w:val="21"/>
              </w:rPr>
            </w:pPr>
            <w:r w:rsidRPr="00883581">
              <w:rPr>
                <w:rFonts w:hint="eastAsia"/>
                <w:bCs/>
                <w:color w:val="000000"/>
                <w:szCs w:val="21"/>
              </w:rPr>
              <w:t>软件需求规格说明书</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1E7614AA" w14:textId="77777777" w:rsidR="002675C8" w:rsidRPr="00883581" w:rsidRDefault="002675C8" w:rsidP="002675C8">
            <w:pPr>
              <w:jc w:val="center"/>
              <w:rPr>
                <w:bCs/>
                <w:color w:val="000000"/>
                <w:szCs w:val="21"/>
              </w:rPr>
            </w:pPr>
            <w:r>
              <w:rPr>
                <w:rFonts w:hint="eastAsia"/>
                <w:bCs/>
                <w:color w:val="000000"/>
                <w:szCs w:val="21"/>
              </w:rPr>
              <w:t>陈苏民</w:t>
            </w:r>
          </w:p>
        </w:tc>
      </w:tr>
      <w:tr w:rsidR="002675C8" w:rsidRPr="00883581" w14:paraId="3242D3A0"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694970A" w14:textId="77777777" w:rsidR="002675C8" w:rsidRPr="00883581" w:rsidRDefault="002675C8" w:rsidP="002675C8">
            <w:pPr>
              <w:jc w:val="center"/>
              <w:rPr>
                <w:bCs/>
                <w:color w:val="000000"/>
                <w:szCs w:val="21"/>
              </w:rPr>
            </w:pPr>
            <w:r w:rsidRPr="00883581">
              <w:rPr>
                <w:rFonts w:hint="eastAsia"/>
                <w:bCs/>
                <w:color w:val="000000"/>
                <w:szCs w:val="21"/>
              </w:rPr>
              <w:t>M5</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D732064" w14:textId="77777777" w:rsidR="002675C8" w:rsidRPr="00883581" w:rsidRDefault="002675C8" w:rsidP="002675C8">
            <w:pPr>
              <w:rPr>
                <w:bCs/>
                <w:color w:val="000000"/>
                <w:szCs w:val="21"/>
              </w:rPr>
            </w:pPr>
            <w:r w:rsidRPr="00883581">
              <w:rPr>
                <w:rFonts w:hint="eastAsia"/>
                <w:bCs/>
                <w:color w:val="000000"/>
                <w:szCs w:val="21"/>
              </w:rPr>
              <w:t>软件需求变更文档、</w:t>
            </w:r>
          </w:p>
          <w:p w14:paraId="34AE7A4A" w14:textId="77777777" w:rsidR="002675C8" w:rsidRPr="00883581" w:rsidRDefault="002675C8" w:rsidP="002675C8">
            <w:pPr>
              <w:rPr>
                <w:bCs/>
                <w:color w:val="000000"/>
                <w:szCs w:val="21"/>
              </w:rPr>
            </w:pPr>
            <w:r w:rsidRPr="00883581">
              <w:rPr>
                <w:rFonts w:hint="eastAsia"/>
                <w:bCs/>
                <w:color w:val="000000"/>
                <w:szCs w:val="21"/>
              </w:rPr>
              <w:t>系统设计与实现计划</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24963A2F" w14:textId="77777777" w:rsidR="002675C8" w:rsidRPr="003D2EDB" w:rsidRDefault="002675C8" w:rsidP="002675C8">
            <w:pPr>
              <w:jc w:val="center"/>
              <w:rPr>
                <w:bCs/>
                <w:color w:val="000000"/>
                <w:szCs w:val="21"/>
              </w:rPr>
            </w:pPr>
            <w:proofErr w:type="gramStart"/>
            <w:r w:rsidRPr="003D2EDB">
              <w:rPr>
                <w:rFonts w:hint="eastAsia"/>
                <w:bCs/>
                <w:color w:val="000000"/>
                <w:szCs w:val="21"/>
              </w:rPr>
              <w:t>徐双铅</w:t>
            </w:r>
            <w:proofErr w:type="gramEnd"/>
          </w:p>
        </w:tc>
      </w:tr>
      <w:tr w:rsidR="002675C8" w:rsidRPr="00883581" w14:paraId="2AABCA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8BD5D98" w14:textId="77777777" w:rsidR="002675C8" w:rsidRPr="00883581" w:rsidRDefault="002675C8" w:rsidP="002675C8">
            <w:pPr>
              <w:jc w:val="center"/>
              <w:rPr>
                <w:bCs/>
                <w:color w:val="000000"/>
                <w:szCs w:val="21"/>
              </w:rPr>
            </w:pPr>
            <w:r w:rsidRPr="00883581">
              <w:rPr>
                <w:rFonts w:hint="eastAsia"/>
                <w:bCs/>
                <w:color w:val="000000"/>
                <w:szCs w:val="21"/>
              </w:rPr>
              <w:t>M6</w:t>
            </w:r>
          </w:p>
        </w:tc>
        <w:tc>
          <w:tcPr>
            <w:tcW w:w="354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BC5A1A" w14:textId="77777777" w:rsidR="002675C8" w:rsidRPr="00883581" w:rsidRDefault="002675C8" w:rsidP="002675C8">
            <w:pPr>
              <w:rPr>
                <w:bCs/>
                <w:color w:val="000000"/>
                <w:szCs w:val="21"/>
              </w:rPr>
            </w:pPr>
            <w:r w:rsidRPr="00883581">
              <w:rPr>
                <w:rFonts w:hint="eastAsia"/>
                <w:bCs/>
                <w:color w:val="000000"/>
                <w:szCs w:val="21"/>
              </w:rPr>
              <w:t>软件概要设计说明</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0BD94EAC" w14:textId="77777777" w:rsidR="002675C8" w:rsidRPr="00883581" w:rsidRDefault="002675C8" w:rsidP="002675C8">
            <w:pPr>
              <w:jc w:val="center"/>
              <w:rPr>
                <w:bCs/>
                <w:color w:val="000000"/>
                <w:szCs w:val="21"/>
              </w:rPr>
            </w:pPr>
            <w:proofErr w:type="gramStart"/>
            <w:r>
              <w:rPr>
                <w:rFonts w:hint="eastAsia"/>
                <w:bCs/>
                <w:color w:val="000000"/>
                <w:szCs w:val="21"/>
              </w:rPr>
              <w:t>徐双铅</w:t>
            </w:r>
            <w:proofErr w:type="gramEnd"/>
          </w:p>
        </w:tc>
      </w:tr>
      <w:tr w:rsidR="002675C8" w:rsidRPr="00883581" w14:paraId="6794A103" w14:textId="77777777" w:rsidTr="002675C8">
        <w:trPr>
          <w:trHeight w:val="664"/>
        </w:trPr>
        <w:tc>
          <w:tcPr>
            <w:tcW w:w="709" w:type="dxa"/>
            <w:tcBorders>
              <w:top w:val="single" w:sz="4" w:space="0" w:color="B1BBCC"/>
              <w:left w:val="single" w:sz="4" w:space="0" w:color="B1BBCC"/>
              <w:right w:val="single" w:sz="4" w:space="0" w:color="B1BBCC"/>
            </w:tcBorders>
            <w:shd w:val="clear" w:color="auto" w:fill="FFFFFF"/>
            <w:vAlign w:val="center"/>
          </w:tcPr>
          <w:p w14:paraId="1B954AB5" w14:textId="77777777" w:rsidR="002675C8" w:rsidRPr="00883581" w:rsidRDefault="002675C8" w:rsidP="002675C8">
            <w:pPr>
              <w:jc w:val="center"/>
              <w:rPr>
                <w:bCs/>
                <w:color w:val="000000"/>
                <w:szCs w:val="21"/>
              </w:rPr>
            </w:pPr>
            <w:r w:rsidRPr="00883581">
              <w:rPr>
                <w:rFonts w:hint="eastAsia"/>
                <w:bCs/>
                <w:color w:val="000000"/>
                <w:szCs w:val="21"/>
              </w:rPr>
              <w:t>M7</w:t>
            </w:r>
          </w:p>
        </w:tc>
        <w:tc>
          <w:tcPr>
            <w:tcW w:w="3544" w:type="dxa"/>
            <w:tcBorders>
              <w:top w:val="single" w:sz="4" w:space="0" w:color="B1BBCC"/>
              <w:left w:val="single" w:sz="4" w:space="0" w:color="B1BBCC"/>
              <w:right w:val="single" w:sz="4" w:space="0" w:color="B1BBCC"/>
            </w:tcBorders>
            <w:shd w:val="clear" w:color="auto" w:fill="FFFFFF"/>
          </w:tcPr>
          <w:p w14:paraId="495FBC59" w14:textId="77777777" w:rsidR="002675C8" w:rsidRPr="00883581" w:rsidRDefault="002675C8" w:rsidP="002675C8">
            <w:pPr>
              <w:rPr>
                <w:bCs/>
                <w:color w:val="000000"/>
                <w:szCs w:val="21"/>
              </w:rPr>
            </w:pPr>
            <w:r w:rsidRPr="00883581">
              <w:rPr>
                <w:rFonts w:hint="eastAsia"/>
                <w:bCs/>
                <w:color w:val="000000"/>
                <w:szCs w:val="21"/>
              </w:rPr>
              <w:t>测试计划、安装部署计划</w:t>
            </w:r>
          </w:p>
          <w:p w14:paraId="78C97DD1" w14:textId="77777777" w:rsidR="002675C8" w:rsidRPr="00883581" w:rsidRDefault="002675C8" w:rsidP="002675C8">
            <w:pPr>
              <w:rPr>
                <w:bCs/>
                <w:color w:val="000000"/>
                <w:szCs w:val="21"/>
              </w:rPr>
            </w:pPr>
            <w:r w:rsidRPr="00883581">
              <w:rPr>
                <w:rFonts w:hint="eastAsia"/>
                <w:bCs/>
                <w:color w:val="000000"/>
                <w:szCs w:val="21"/>
              </w:rPr>
              <w:t>培训计划、系统维护计划</w:t>
            </w:r>
          </w:p>
        </w:tc>
        <w:tc>
          <w:tcPr>
            <w:tcW w:w="998" w:type="dxa"/>
            <w:tcBorders>
              <w:top w:val="single" w:sz="4" w:space="0" w:color="B1BBCC"/>
              <w:left w:val="single" w:sz="4" w:space="0" w:color="B1BBCC"/>
              <w:right w:val="single" w:sz="4" w:space="0" w:color="B1BBCC"/>
            </w:tcBorders>
            <w:shd w:val="clear" w:color="auto" w:fill="FFFFFF"/>
            <w:vAlign w:val="center"/>
          </w:tcPr>
          <w:p w14:paraId="64ECB2CF" w14:textId="77777777" w:rsidR="002675C8" w:rsidRPr="00883581" w:rsidRDefault="002675C8" w:rsidP="002675C8">
            <w:pPr>
              <w:jc w:val="center"/>
              <w:rPr>
                <w:bCs/>
                <w:color w:val="000000"/>
                <w:szCs w:val="21"/>
              </w:rPr>
            </w:pPr>
            <w:r>
              <w:rPr>
                <w:rFonts w:hint="eastAsia"/>
                <w:bCs/>
                <w:color w:val="000000"/>
                <w:szCs w:val="21"/>
              </w:rPr>
              <w:t>陈俊仁</w:t>
            </w:r>
          </w:p>
        </w:tc>
      </w:tr>
      <w:tr w:rsidR="002675C8" w:rsidRPr="00883581" w14:paraId="53086BF1" w14:textId="77777777" w:rsidTr="002675C8">
        <w:tc>
          <w:tcPr>
            <w:tcW w:w="709" w:type="dxa"/>
            <w:tcBorders>
              <w:top w:val="single" w:sz="4" w:space="0" w:color="B1BBCC"/>
              <w:left w:val="single" w:sz="4" w:space="0" w:color="B1BBCC"/>
              <w:bottom w:val="single" w:sz="4" w:space="0" w:color="B1BBCC"/>
              <w:right w:val="single" w:sz="4" w:space="0" w:color="B1BBCC"/>
            </w:tcBorders>
            <w:shd w:val="clear" w:color="auto" w:fill="FFFFFF"/>
          </w:tcPr>
          <w:p w14:paraId="4BF1ECEC" w14:textId="77777777" w:rsidR="002675C8" w:rsidRPr="00883581" w:rsidRDefault="002675C8" w:rsidP="002675C8">
            <w:pPr>
              <w:jc w:val="center"/>
              <w:rPr>
                <w:bCs/>
                <w:color w:val="000000"/>
                <w:szCs w:val="21"/>
              </w:rPr>
            </w:pPr>
            <w:r w:rsidRPr="00883581">
              <w:rPr>
                <w:rFonts w:hint="eastAsia"/>
                <w:bCs/>
                <w:color w:val="000000"/>
                <w:szCs w:val="21"/>
              </w:rPr>
              <w:t>M8</w:t>
            </w:r>
          </w:p>
        </w:tc>
        <w:tc>
          <w:tcPr>
            <w:tcW w:w="3544" w:type="dxa"/>
            <w:tcBorders>
              <w:top w:val="single" w:sz="4" w:space="0" w:color="B1BBCC"/>
              <w:left w:val="single" w:sz="4" w:space="0" w:color="B1BBCC"/>
              <w:bottom w:val="single" w:sz="4" w:space="0" w:color="B1BBCC"/>
              <w:right w:val="single" w:sz="4" w:space="0" w:color="B1BBCC"/>
            </w:tcBorders>
            <w:shd w:val="clear" w:color="auto" w:fill="FFFFFF"/>
          </w:tcPr>
          <w:p w14:paraId="1B1AE4BD" w14:textId="77777777" w:rsidR="002675C8" w:rsidRPr="00883581" w:rsidRDefault="002675C8" w:rsidP="002675C8">
            <w:pPr>
              <w:rPr>
                <w:bCs/>
                <w:color w:val="000000"/>
                <w:szCs w:val="21"/>
              </w:rPr>
            </w:pPr>
            <w:r w:rsidRPr="00883581">
              <w:rPr>
                <w:rFonts w:hint="eastAsia"/>
                <w:bCs/>
                <w:color w:val="000000"/>
                <w:szCs w:val="21"/>
              </w:rPr>
              <w:t>项目总结报告</w:t>
            </w:r>
          </w:p>
        </w:tc>
        <w:tc>
          <w:tcPr>
            <w:tcW w:w="998" w:type="dxa"/>
            <w:tcBorders>
              <w:top w:val="single" w:sz="4" w:space="0" w:color="B1BBCC"/>
              <w:left w:val="single" w:sz="4" w:space="0" w:color="B1BBCC"/>
              <w:bottom w:val="single" w:sz="4" w:space="0" w:color="B1BBCC"/>
              <w:right w:val="single" w:sz="4" w:space="0" w:color="B1BBCC"/>
            </w:tcBorders>
            <w:shd w:val="clear" w:color="auto" w:fill="FFFFFF"/>
          </w:tcPr>
          <w:p w14:paraId="71C5F9AE" w14:textId="77777777" w:rsidR="002675C8" w:rsidRPr="00883581" w:rsidRDefault="002675C8" w:rsidP="002675C8">
            <w:pPr>
              <w:jc w:val="center"/>
              <w:rPr>
                <w:bCs/>
                <w:color w:val="000000"/>
                <w:szCs w:val="21"/>
              </w:rPr>
            </w:pPr>
            <w:r>
              <w:rPr>
                <w:rFonts w:hint="eastAsia"/>
                <w:bCs/>
                <w:color w:val="000000"/>
                <w:szCs w:val="21"/>
              </w:rPr>
              <w:t>黄叶轩</w:t>
            </w:r>
          </w:p>
        </w:tc>
      </w:tr>
    </w:tbl>
    <w:p w14:paraId="5F1EC91F" w14:textId="7F71CA21" w:rsidR="00883581" w:rsidRDefault="00883581" w:rsidP="006E3AAE"/>
    <w:p w14:paraId="4B645E3B" w14:textId="6A6A0936" w:rsidR="007222D1" w:rsidRDefault="007222D1" w:rsidP="006E3AAE"/>
    <w:p w14:paraId="00F047D8" w14:textId="77777777" w:rsidR="007222D1" w:rsidRDefault="007222D1" w:rsidP="006E3AAE"/>
    <w:p w14:paraId="2240C9F4" w14:textId="7D253F32" w:rsidR="00883581" w:rsidRDefault="00883581" w:rsidP="006E3AAE"/>
    <w:p w14:paraId="247AAF71" w14:textId="009E56E6" w:rsidR="00624D50" w:rsidRDefault="00624D50" w:rsidP="006E3AAE"/>
    <w:p w14:paraId="757F2452" w14:textId="77777777" w:rsidR="00624D50" w:rsidRPr="00883581" w:rsidRDefault="00624D50" w:rsidP="006E3AAE"/>
    <w:p w14:paraId="2DF9184F" w14:textId="77777777" w:rsidR="00883581" w:rsidRDefault="00883581" w:rsidP="006E3AAE"/>
    <w:p w14:paraId="6EBE949E" w14:textId="77777777" w:rsidR="001C7EE8" w:rsidRDefault="001C7EE8" w:rsidP="006E3AAE"/>
    <w:p w14:paraId="7CE1E1BF" w14:textId="77777777" w:rsidR="005F1B2F" w:rsidRDefault="005F1B2F" w:rsidP="006E3AAE"/>
    <w:p w14:paraId="074B2A9E" w14:textId="77777777" w:rsidR="005F1B2F" w:rsidRDefault="005F1B2F" w:rsidP="006E3AAE"/>
    <w:p w14:paraId="27B700F5" w14:textId="77777777" w:rsidR="006E3AAE" w:rsidRDefault="006E3AAE" w:rsidP="006E3AAE"/>
    <w:p w14:paraId="334B9256" w14:textId="77777777" w:rsidR="006E3AAE" w:rsidRDefault="006E3AAE" w:rsidP="006E3AAE"/>
    <w:p w14:paraId="7065BC87" w14:textId="67266009" w:rsidR="006E3AAE" w:rsidRDefault="006E3AAE" w:rsidP="006E3AAE"/>
    <w:p w14:paraId="463F1701" w14:textId="092F7C9A" w:rsidR="006E3AAE" w:rsidRDefault="006E3AAE" w:rsidP="006E3AAE"/>
    <w:p w14:paraId="7DCBCCF9" w14:textId="77777777" w:rsidR="006E3AAE" w:rsidRDefault="006E3AAE" w:rsidP="006E3AAE"/>
    <w:p w14:paraId="223C3B85" w14:textId="004BA0D5" w:rsidR="00EF609A" w:rsidRDefault="00EF609A" w:rsidP="006E3AAE">
      <w:pPr>
        <w:pStyle w:val="a0"/>
      </w:pPr>
      <w:bookmarkStart w:id="35" w:name="_Toc527652902"/>
      <w:r>
        <w:rPr>
          <w:rFonts w:hint="eastAsia"/>
        </w:rPr>
        <w:t>开发</w:t>
      </w:r>
      <w:r>
        <w:t>人员</w:t>
      </w:r>
      <w:bookmarkEnd w:id="35"/>
    </w:p>
    <w:tbl>
      <w:tblPr>
        <w:tblpPr w:leftFromText="180" w:rightFromText="180" w:vertAnchor="text" w:horzAnchor="margin" w:tblpY="13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88"/>
        <w:gridCol w:w="1287"/>
        <w:gridCol w:w="1596"/>
        <w:gridCol w:w="2538"/>
        <w:gridCol w:w="1587"/>
      </w:tblGrid>
      <w:tr w:rsidR="002675C8" w:rsidRPr="005616A4" w14:paraId="36ADA26C" w14:textId="77777777" w:rsidTr="002675C8">
        <w:tc>
          <w:tcPr>
            <w:tcW w:w="1288" w:type="dxa"/>
            <w:shd w:val="clear" w:color="auto" w:fill="BDD6EE"/>
          </w:tcPr>
          <w:p w14:paraId="345DB0B1" w14:textId="77777777" w:rsidR="002675C8" w:rsidRPr="00C319C1" w:rsidRDefault="002675C8" w:rsidP="002675C8">
            <w:pPr>
              <w:rPr>
                <w:rFonts w:ascii="Times New Roman" w:hAnsi="Times New Roman" w:cs="Times New Roman"/>
                <w:b/>
                <w:szCs w:val="24"/>
              </w:rPr>
            </w:pPr>
            <w:bookmarkStart w:id="36" w:name="OLE_LINK10"/>
            <w:bookmarkStart w:id="37" w:name="OLE_LINK11"/>
            <w:bookmarkStart w:id="38" w:name="OLE_LINK12"/>
            <w:bookmarkStart w:id="39" w:name="OLE_LINK13"/>
            <w:r w:rsidRPr="00C319C1">
              <w:rPr>
                <w:rFonts w:ascii="Times New Roman" w:hAnsi="Times New Roman" w:cs="Times New Roman" w:hint="eastAsia"/>
                <w:b/>
                <w:szCs w:val="24"/>
              </w:rPr>
              <w:t>姓名</w:t>
            </w:r>
          </w:p>
        </w:tc>
        <w:tc>
          <w:tcPr>
            <w:tcW w:w="1287" w:type="dxa"/>
            <w:shd w:val="clear" w:color="auto" w:fill="BDD6EE"/>
          </w:tcPr>
          <w:p w14:paraId="09503F83"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角色</w:t>
            </w:r>
          </w:p>
        </w:tc>
        <w:tc>
          <w:tcPr>
            <w:tcW w:w="1596" w:type="dxa"/>
            <w:shd w:val="clear" w:color="auto" w:fill="BDD6EE"/>
          </w:tcPr>
          <w:p w14:paraId="66A13A76"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联系电话</w:t>
            </w:r>
          </w:p>
        </w:tc>
        <w:tc>
          <w:tcPr>
            <w:tcW w:w="2538" w:type="dxa"/>
            <w:shd w:val="clear" w:color="auto" w:fill="BDD6EE"/>
          </w:tcPr>
          <w:p w14:paraId="524CB1B5"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邮箱</w:t>
            </w:r>
          </w:p>
        </w:tc>
        <w:tc>
          <w:tcPr>
            <w:tcW w:w="1587" w:type="dxa"/>
            <w:shd w:val="clear" w:color="auto" w:fill="BDD6EE"/>
          </w:tcPr>
          <w:p w14:paraId="634A5BB9" w14:textId="77777777" w:rsidR="002675C8" w:rsidRPr="00C319C1" w:rsidRDefault="002675C8" w:rsidP="002675C8">
            <w:pPr>
              <w:rPr>
                <w:rFonts w:ascii="Times New Roman" w:hAnsi="Times New Roman" w:cs="Times New Roman"/>
                <w:b/>
                <w:szCs w:val="24"/>
              </w:rPr>
            </w:pPr>
            <w:r w:rsidRPr="00C319C1">
              <w:rPr>
                <w:rFonts w:ascii="Times New Roman" w:hAnsi="Times New Roman" w:cs="Times New Roman" w:hint="eastAsia"/>
                <w:b/>
                <w:szCs w:val="24"/>
              </w:rPr>
              <w:t>技术</w:t>
            </w:r>
            <w:r w:rsidRPr="00C319C1">
              <w:rPr>
                <w:rFonts w:ascii="Times New Roman" w:hAnsi="Times New Roman" w:cs="Times New Roman"/>
                <w:b/>
                <w:szCs w:val="24"/>
              </w:rPr>
              <w:t>情况</w:t>
            </w:r>
          </w:p>
        </w:tc>
      </w:tr>
      <w:tr w:rsidR="002675C8" w:rsidRPr="005616A4" w14:paraId="3E155C31" w14:textId="77777777" w:rsidTr="002675C8">
        <w:tc>
          <w:tcPr>
            <w:tcW w:w="1288" w:type="dxa"/>
          </w:tcPr>
          <w:p w14:paraId="3E3CD763"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黄叶轩</w:t>
            </w:r>
          </w:p>
        </w:tc>
        <w:tc>
          <w:tcPr>
            <w:tcW w:w="1287" w:type="dxa"/>
          </w:tcPr>
          <w:p w14:paraId="3F1FB5C0"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项目</w:t>
            </w:r>
            <w:r>
              <w:rPr>
                <w:rFonts w:ascii="Times New Roman" w:hAnsi="Times New Roman" w:cs="Times New Roman"/>
                <w:szCs w:val="24"/>
              </w:rPr>
              <w:t>经理</w:t>
            </w:r>
          </w:p>
        </w:tc>
        <w:tc>
          <w:tcPr>
            <w:tcW w:w="1596" w:type="dxa"/>
          </w:tcPr>
          <w:p w14:paraId="3E8C56D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13588899102</w:t>
            </w:r>
          </w:p>
        </w:tc>
        <w:tc>
          <w:tcPr>
            <w:tcW w:w="2538" w:type="dxa"/>
          </w:tcPr>
          <w:p w14:paraId="28ECA35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601246</w:t>
            </w:r>
            <w:r w:rsidRPr="005616A4">
              <w:rPr>
                <w:rFonts w:ascii="Times New Roman" w:hAnsi="Times New Roman" w:cs="Times New Roman"/>
                <w:szCs w:val="24"/>
              </w:rPr>
              <w:t>@stu.zucc.edu.cn</w:t>
            </w:r>
          </w:p>
        </w:tc>
        <w:tc>
          <w:tcPr>
            <w:tcW w:w="1587" w:type="dxa"/>
          </w:tcPr>
          <w:p w14:paraId="194318A6" w14:textId="77777777" w:rsidR="002675C8" w:rsidRPr="005616A4" w:rsidRDefault="002675C8" w:rsidP="002675C8">
            <w:pPr>
              <w:rPr>
                <w:rFonts w:ascii="Times New Roman" w:hAnsi="Times New Roman" w:cs="Times New Roman"/>
                <w:szCs w:val="24"/>
              </w:rPr>
            </w:pPr>
            <w:proofErr w:type="spellStart"/>
            <w:proofErr w:type="gramStart"/>
            <w:r>
              <w:rPr>
                <w:rFonts w:ascii="Times New Roman" w:hAnsi="Times New Roman" w:cs="Times New Roman"/>
                <w:szCs w:val="24"/>
              </w:rPr>
              <w:t>P</w:t>
            </w:r>
            <w:r>
              <w:rPr>
                <w:rFonts w:ascii="Times New Roman" w:hAnsi="Times New Roman" w:cs="Times New Roman" w:hint="eastAsia"/>
                <w:szCs w:val="24"/>
              </w:rPr>
              <w:t>roject</w:t>
            </w:r>
            <w:r>
              <w:rPr>
                <w:rFonts w:ascii="Times New Roman" w:hAnsi="Times New Roman" w:cs="Times New Roman"/>
                <w:szCs w:val="24"/>
              </w:rPr>
              <w:t>,JAVA</w:t>
            </w:r>
            <w:proofErr w:type="spellEnd"/>
            <w:proofErr w:type="gramEnd"/>
          </w:p>
        </w:tc>
      </w:tr>
      <w:tr w:rsidR="002675C8" w:rsidRPr="005616A4" w14:paraId="1322509B" w14:textId="77777777" w:rsidTr="002675C8">
        <w:tc>
          <w:tcPr>
            <w:tcW w:w="1288" w:type="dxa"/>
          </w:tcPr>
          <w:p w14:paraId="547E8D01" w14:textId="77777777" w:rsidR="002675C8" w:rsidRPr="005616A4" w:rsidRDefault="002675C8" w:rsidP="002675C8">
            <w:pPr>
              <w:rPr>
                <w:rFonts w:hAnsi="Times New Roman"/>
                <w:sz w:val="24"/>
                <w:szCs w:val="24"/>
              </w:rPr>
            </w:pPr>
            <w:r w:rsidRPr="005616A4">
              <w:rPr>
                <w:rFonts w:ascii="Times New Roman" w:hAnsi="Times New Roman" w:cs="Times New Roman" w:hint="eastAsia"/>
                <w:szCs w:val="24"/>
              </w:rPr>
              <w:t>陈</w:t>
            </w:r>
            <w:r>
              <w:rPr>
                <w:rFonts w:ascii="Times New Roman" w:hAnsi="Times New Roman" w:cs="Times New Roman" w:hint="eastAsia"/>
                <w:szCs w:val="24"/>
              </w:rPr>
              <w:t>苏民</w:t>
            </w:r>
          </w:p>
        </w:tc>
        <w:tc>
          <w:tcPr>
            <w:tcW w:w="1287" w:type="dxa"/>
          </w:tcPr>
          <w:p w14:paraId="15F44AF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57EC92E9"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3071869207</w:t>
            </w:r>
          </w:p>
        </w:tc>
        <w:tc>
          <w:tcPr>
            <w:tcW w:w="2538" w:type="dxa"/>
          </w:tcPr>
          <w:p w14:paraId="29CCE2CA"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602227</w:t>
            </w:r>
            <w:r w:rsidRPr="005616A4">
              <w:rPr>
                <w:rFonts w:ascii="Times New Roman" w:hAnsi="Times New Roman" w:cs="Times New Roman"/>
                <w:szCs w:val="24"/>
              </w:rPr>
              <w:t>@stu.zucc.edu.cn</w:t>
            </w:r>
          </w:p>
        </w:tc>
        <w:tc>
          <w:tcPr>
            <w:tcW w:w="1587" w:type="dxa"/>
          </w:tcPr>
          <w:p w14:paraId="342539AC" w14:textId="77777777" w:rsidR="002675C8" w:rsidRPr="005616A4" w:rsidRDefault="002675C8" w:rsidP="002675C8">
            <w:pPr>
              <w:rPr>
                <w:rFonts w:ascii="Times New Roman" w:hAnsi="Times New Roman" w:cs="Times New Roman"/>
                <w:szCs w:val="24"/>
              </w:rPr>
            </w:pPr>
            <w:r w:rsidRPr="004F1404">
              <w:rPr>
                <w:rFonts w:ascii="Times New Roman" w:hAnsi="Times New Roman" w:cs="Times New Roman"/>
                <w:szCs w:val="24"/>
              </w:rPr>
              <w:t xml:space="preserve">IBM Rational Software </w:t>
            </w:r>
            <w:proofErr w:type="spellStart"/>
            <w:proofErr w:type="gramStart"/>
            <w:r w:rsidRPr="004F1404">
              <w:rPr>
                <w:rFonts w:ascii="Times New Roman" w:hAnsi="Times New Roman" w:cs="Times New Roman"/>
                <w:szCs w:val="24"/>
              </w:rPr>
              <w:t>Architect</w:t>
            </w:r>
            <w:r>
              <w:rPr>
                <w:rFonts w:ascii="Times New Roman" w:hAnsi="Times New Roman" w:cs="Times New Roman"/>
                <w:szCs w:val="24"/>
              </w:rPr>
              <w:t>,JAVA</w:t>
            </w:r>
            <w:proofErr w:type="spellEnd"/>
            <w:proofErr w:type="gramEnd"/>
          </w:p>
        </w:tc>
      </w:tr>
      <w:tr w:rsidR="002675C8" w:rsidRPr="005616A4" w14:paraId="1D84839F" w14:textId="77777777" w:rsidTr="002675C8">
        <w:tc>
          <w:tcPr>
            <w:tcW w:w="1288" w:type="dxa"/>
          </w:tcPr>
          <w:p w14:paraId="267B0AF9"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陈俊仁</w:t>
            </w:r>
          </w:p>
        </w:tc>
        <w:tc>
          <w:tcPr>
            <w:tcW w:w="1287" w:type="dxa"/>
          </w:tcPr>
          <w:p w14:paraId="5960C2E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配置</w:t>
            </w:r>
            <w:r>
              <w:rPr>
                <w:rFonts w:ascii="Times New Roman" w:hAnsi="Times New Roman" w:cs="Times New Roman"/>
                <w:szCs w:val="24"/>
              </w:rPr>
              <w:t>管理员</w:t>
            </w:r>
          </w:p>
        </w:tc>
        <w:tc>
          <w:tcPr>
            <w:tcW w:w="1596" w:type="dxa"/>
          </w:tcPr>
          <w:p w14:paraId="70230172"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7376503405</w:t>
            </w:r>
          </w:p>
        </w:tc>
        <w:tc>
          <w:tcPr>
            <w:tcW w:w="2538" w:type="dxa"/>
          </w:tcPr>
          <w:p w14:paraId="09FB5C37"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601241</w:t>
            </w:r>
            <w:r w:rsidRPr="005616A4">
              <w:rPr>
                <w:rFonts w:ascii="Times New Roman" w:hAnsi="Times New Roman" w:cs="Times New Roman"/>
                <w:szCs w:val="24"/>
              </w:rPr>
              <w:t>@stu.zucc.edu.cn</w:t>
            </w:r>
          </w:p>
        </w:tc>
        <w:tc>
          <w:tcPr>
            <w:tcW w:w="1587" w:type="dxa"/>
          </w:tcPr>
          <w:p w14:paraId="0B0D6FBE" w14:textId="77777777" w:rsidR="002675C8" w:rsidRPr="005616A4" w:rsidRDefault="002675C8" w:rsidP="002675C8">
            <w:pPr>
              <w:rPr>
                <w:rFonts w:ascii="Times New Roman" w:hAnsi="Times New Roman" w:cs="Times New Roman"/>
                <w:szCs w:val="24"/>
              </w:rPr>
            </w:pPr>
            <w:proofErr w:type="gramStart"/>
            <w:r>
              <w:rPr>
                <w:rFonts w:ascii="Times New Roman" w:hAnsi="Times New Roman" w:cs="Times New Roman" w:hint="eastAsia"/>
                <w:szCs w:val="24"/>
              </w:rPr>
              <w:t>G</w:t>
            </w:r>
            <w:r>
              <w:rPr>
                <w:rFonts w:ascii="Times New Roman" w:hAnsi="Times New Roman" w:cs="Times New Roman"/>
                <w:szCs w:val="24"/>
              </w:rPr>
              <w:t>IT,JAVA</w:t>
            </w:r>
            <w:proofErr w:type="gramEnd"/>
          </w:p>
        </w:tc>
      </w:tr>
      <w:tr w:rsidR="002675C8" w:rsidRPr="005616A4" w14:paraId="6450C43D" w14:textId="77777777" w:rsidTr="002675C8">
        <w:tc>
          <w:tcPr>
            <w:tcW w:w="1288" w:type="dxa"/>
          </w:tcPr>
          <w:p w14:paraId="7FBA3C0E"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吕迪</w:t>
            </w:r>
          </w:p>
        </w:tc>
        <w:tc>
          <w:tcPr>
            <w:tcW w:w="1287" w:type="dxa"/>
          </w:tcPr>
          <w:p w14:paraId="269EE85D"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会议</w:t>
            </w:r>
            <w:r>
              <w:rPr>
                <w:rFonts w:ascii="Times New Roman" w:hAnsi="Times New Roman" w:cs="Times New Roman"/>
                <w:szCs w:val="24"/>
              </w:rPr>
              <w:t>记录员</w:t>
            </w:r>
          </w:p>
        </w:tc>
        <w:tc>
          <w:tcPr>
            <w:tcW w:w="1596" w:type="dxa"/>
          </w:tcPr>
          <w:p w14:paraId="3944F441"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7306413358</w:t>
            </w:r>
          </w:p>
        </w:tc>
        <w:tc>
          <w:tcPr>
            <w:tcW w:w="2538" w:type="dxa"/>
          </w:tcPr>
          <w:p w14:paraId="255B2B7F" w14:textId="5E7F77C9" w:rsidR="002675C8" w:rsidRPr="005616A4" w:rsidRDefault="008541D6" w:rsidP="002675C8">
            <w:pPr>
              <w:rPr>
                <w:rFonts w:ascii="Times New Roman" w:hAnsi="Times New Roman" w:cs="Times New Roman"/>
                <w:szCs w:val="24"/>
              </w:rPr>
            </w:pPr>
            <w:r w:rsidRPr="005616A4">
              <w:rPr>
                <w:rFonts w:ascii="Times New Roman" w:hAnsi="Times New Roman" w:cs="Times New Roman"/>
                <w:szCs w:val="24"/>
              </w:rPr>
              <w:t>31</w:t>
            </w:r>
            <w:r>
              <w:rPr>
                <w:rFonts w:ascii="Times New Roman" w:hAnsi="Times New Roman" w:cs="Times New Roman"/>
                <w:szCs w:val="24"/>
              </w:rPr>
              <w:t>504251</w:t>
            </w:r>
            <w:r w:rsidR="002675C8" w:rsidRPr="005616A4">
              <w:rPr>
                <w:rFonts w:ascii="Times New Roman" w:hAnsi="Times New Roman" w:cs="Times New Roman"/>
                <w:szCs w:val="24"/>
              </w:rPr>
              <w:t>@stu.zucc.edu.cn</w:t>
            </w:r>
          </w:p>
        </w:tc>
        <w:tc>
          <w:tcPr>
            <w:tcW w:w="1587" w:type="dxa"/>
          </w:tcPr>
          <w:p w14:paraId="35A05E5C" w14:textId="77777777" w:rsidR="002675C8" w:rsidRPr="005616A4" w:rsidRDefault="002675C8" w:rsidP="002675C8">
            <w:pPr>
              <w:rPr>
                <w:rFonts w:ascii="Times New Roman" w:hAnsi="Times New Roman" w:cs="Times New Roman"/>
                <w:szCs w:val="24"/>
              </w:rPr>
            </w:pPr>
            <w:proofErr w:type="spellStart"/>
            <w:r>
              <w:rPr>
                <w:rFonts w:ascii="Times New Roman" w:hAnsi="Times New Roman" w:cs="Times New Roman" w:hint="eastAsia"/>
                <w:szCs w:val="24"/>
              </w:rPr>
              <w:t>A</w:t>
            </w:r>
            <w:r>
              <w:rPr>
                <w:rFonts w:ascii="Times New Roman" w:hAnsi="Times New Roman" w:cs="Times New Roman"/>
                <w:szCs w:val="24"/>
              </w:rPr>
              <w:t>xureRP</w:t>
            </w:r>
            <w:proofErr w:type="spellEnd"/>
            <w:r>
              <w:rPr>
                <w:rFonts w:ascii="Times New Roman" w:hAnsi="Times New Roman" w:cs="Times New Roman" w:hint="eastAsia"/>
                <w:szCs w:val="24"/>
              </w:rPr>
              <w:t>、</w:t>
            </w:r>
            <w:r w:rsidRPr="004F1404">
              <w:rPr>
                <w:rFonts w:ascii="Times New Roman" w:hAnsi="Times New Roman" w:cs="Times New Roman"/>
                <w:szCs w:val="24"/>
              </w:rPr>
              <w:t xml:space="preserve">Rational </w:t>
            </w:r>
            <w:proofErr w:type="spellStart"/>
            <w:r w:rsidRPr="004F1404">
              <w:rPr>
                <w:rFonts w:ascii="Times New Roman" w:hAnsi="Times New Roman" w:cs="Times New Roman"/>
                <w:szCs w:val="24"/>
              </w:rPr>
              <w:t>RequisitePro</w:t>
            </w:r>
            <w:proofErr w:type="spellEnd"/>
          </w:p>
        </w:tc>
      </w:tr>
      <w:tr w:rsidR="002675C8" w:rsidRPr="005616A4" w14:paraId="589DD570" w14:textId="77777777" w:rsidTr="002675C8">
        <w:tc>
          <w:tcPr>
            <w:tcW w:w="1288" w:type="dxa"/>
          </w:tcPr>
          <w:p w14:paraId="098549AE" w14:textId="77777777" w:rsidR="002675C8" w:rsidRPr="005616A4" w:rsidRDefault="002675C8" w:rsidP="002675C8">
            <w:pPr>
              <w:rPr>
                <w:rFonts w:ascii="Times New Roman" w:hAnsi="Times New Roman" w:cs="Times New Roman"/>
                <w:szCs w:val="24"/>
              </w:rPr>
            </w:pPr>
            <w:proofErr w:type="gramStart"/>
            <w:r>
              <w:rPr>
                <w:rFonts w:ascii="Times New Roman" w:hAnsi="Times New Roman" w:cs="Times New Roman" w:hint="eastAsia"/>
                <w:szCs w:val="24"/>
              </w:rPr>
              <w:t>徐双铅</w:t>
            </w:r>
            <w:proofErr w:type="gramEnd"/>
          </w:p>
        </w:tc>
        <w:tc>
          <w:tcPr>
            <w:tcW w:w="1287" w:type="dxa"/>
          </w:tcPr>
          <w:p w14:paraId="596852CE"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hint="eastAsia"/>
                <w:szCs w:val="24"/>
              </w:rPr>
              <w:t>组员</w:t>
            </w:r>
          </w:p>
        </w:tc>
        <w:tc>
          <w:tcPr>
            <w:tcW w:w="1596" w:type="dxa"/>
          </w:tcPr>
          <w:p w14:paraId="123D8454" w14:textId="77777777" w:rsidR="002675C8" w:rsidRPr="005616A4" w:rsidRDefault="002675C8" w:rsidP="002675C8">
            <w:pPr>
              <w:rPr>
                <w:rFonts w:ascii="Times New Roman" w:hAnsi="Times New Roman" w:cs="Times New Roman"/>
                <w:szCs w:val="24"/>
              </w:rPr>
            </w:pPr>
            <w:r w:rsidRPr="005616A4">
              <w:rPr>
                <w:rFonts w:ascii="Times New Roman" w:hAnsi="Times New Roman" w:cs="Times New Roman"/>
                <w:szCs w:val="24"/>
              </w:rPr>
              <w:t>1</w:t>
            </w:r>
            <w:r>
              <w:rPr>
                <w:rFonts w:ascii="Times New Roman" w:hAnsi="Times New Roman" w:cs="Times New Roman" w:hint="eastAsia"/>
                <w:szCs w:val="24"/>
              </w:rPr>
              <w:t>8094711647</w:t>
            </w:r>
          </w:p>
        </w:tc>
        <w:tc>
          <w:tcPr>
            <w:tcW w:w="2538" w:type="dxa"/>
          </w:tcPr>
          <w:p w14:paraId="5D0A35AC" w14:textId="077DB684" w:rsidR="002675C8" w:rsidRPr="008541D6" w:rsidRDefault="008541D6" w:rsidP="008541D6">
            <w:r w:rsidRPr="005616A4">
              <w:rPr>
                <w:rFonts w:ascii="Times New Roman" w:hAnsi="Times New Roman" w:cs="Times New Roman"/>
                <w:szCs w:val="24"/>
              </w:rPr>
              <w:t>31</w:t>
            </w:r>
            <w:r>
              <w:rPr>
                <w:rFonts w:ascii="Times New Roman" w:hAnsi="Times New Roman" w:cs="Times New Roman"/>
                <w:szCs w:val="24"/>
              </w:rPr>
              <w:t>601221</w:t>
            </w:r>
            <w:r w:rsidR="002675C8" w:rsidRPr="005616A4">
              <w:rPr>
                <w:rFonts w:ascii="Times New Roman" w:hAnsi="Times New Roman" w:cs="Times New Roman"/>
                <w:szCs w:val="24"/>
              </w:rPr>
              <w:t>@stu.zucc.edu.cn</w:t>
            </w:r>
          </w:p>
        </w:tc>
        <w:tc>
          <w:tcPr>
            <w:tcW w:w="1587" w:type="dxa"/>
          </w:tcPr>
          <w:p w14:paraId="6BB9F94C" w14:textId="77777777" w:rsidR="002675C8" w:rsidRPr="005616A4" w:rsidRDefault="002675C8" w:rsidP="002675C8">
            <w:pPr>
              <w:rPr>
                <w:rFonts w:ascii="Times New Roman" w:hAnsi="Times New Roman" w:cs="Times New Roman"/>
                <w:szCs w:val="24"/>
              </w:rPr>
            </w:pPr>
            <w:r>
              <w:rPr>
                <w:rFonts w:ascii="Times New Roman" w:hAnsi="Times New Roman" w:cs="Times New Roman" w:hint="eastAsia"/>
                <w:szCs w:val="24"/>
              </w:rPr>
              <w:t>WEB</w:t>
            </w:r>
            <w:r>
              <w:rPr>
                <w:rFonts w:ascii="Times New Roman" w:hAnsi="Times New Roman" w:cs="Times New Roman" w:hint="eastAsia"/>
                <w:szCs w:val="24"/>
              </w:rPr>
              <w:t>，</w:t>
            </w:r>
            <w:r>
              <w:rPr>
                <w:rFonts w:ascii="Times New Roman" w:hAnsi="Times New Roman" w:cs="Times New Roman"/>
                <w:szCs w:val="24"/>
              </w:rPr>
              <w:t>java</w:t>
            </w:r>
          </w:p>
        </w:tc>
      </w:tr>
    </w:tbl>
    <w:p w14:paraId="06F44D48" w14:textId="7F20A763" w:rsidR="00EF609A" w:rsidRDefault="00EF609A" w:rsidP="006B1DC2">
      <w:pPr>
        <w:pStyle w:val="a0"/>
      </w:pPr>
      <w:bookmarkStart w:id="40" w:name="_Toc527652903"/>
      <w:bookmarkEnd w:id="36"/>
      <w:bookmarkEnd w:id="37"/>
      <w:bookmarkEnd w:id="38"/>
      <w:bookmarkEnd w:id="39"/>
      <w:r>
        <w:rPr>
          <w:rFonts w:hint="eastAsia"/>
        </w:rPr>
        <w:t>用户</w:t>
      </w:r>
      <w:bookmarkEnd w:id="40"/>
    </w:p>
    <w:p w14:paraId="22C2751B" w14:textId="77777777" w:rsidR="002675C8" w:rsidRPr="002675C8" w:rsidRDefault="002675C8" w:rsidP="002675C8"/>
    <w:p w14:paraId="761E0944" w14:textId="77777777" w:rsidR="00835E85" w:rsidRPr="00835E85" w:rsidRDefault="00835E85" w:rsidP="00835E85">
      <w:pPr>
        <w:ind w:firstLine="420"/>
        <w:rPr>
          <w:szCs w:val="21"/>
          <w:lang w:val="zh-CN"/>
        </w:rPr>
      </w:pPr>
      <w:r w:rsidRPr="00835E85">
        <w:rPr>
          <w:szCs w:val="21"/>
          <w:lang w:val="zh-CN"/>
        </w:rPr>
        <w:t>1.软件工程系列课程教师</w:t>
      </w:r>
    </w:p>
    <w:p w14:paraId="795662DF" w14:textId="77777777" w:rsidR="00835E85" w:rsidRPr="00835E85" w:rsidRDefault="00835E85" w:rsidP="00835E85">
      <w:pPr>
        <w:ind w:firstLine="420"/>
        <w:rPr>
          <w:szCs w:val="21"/>
          <w:lang w:val="zh-CN"/>
        </w:rPr>
      </w:pPr>
      <w:r w:rsidRPr="00835E85">
        <w:rPr>
          <w:szCs w:val="21"/>
          <w:lang w:val="zh-CN"/>
        </w:rPr>
        <w:t>2.学习软件工程系列课程的学生</w:t>
      </w:r>
    </w:p>
    <w:p w14:paraId="021BF7E2" w14:textId="77777777" w:rsidR="00835E85" w:rsidRPr="00835E85" w:rsidRDefault="00835E85" w:rsidP="00835E85">
      <w:pPr>
        <w:ind w:firstLine="420"/>
        <w:rPr>
          <w:szCs w:val="21"/>
          <w:lang w:val="zh-CN"/>
        </w:rPr>
      </w:pPr>
      <w:r w:rsidRPr="00835E85">
        <w:rPr>
          <w:szCs w:val="21"/>
          <w:lang w:val="zh-CN"/>
        </w:rPr>
        <w:t>3.没选这些课，但是感兴趣的游客</w:t>
      </w:r>
    </w:p>
    <w:p w14:paraId="060137C0" w14:textId="77777777" w:rsidR="00835E85" w:rsidRPr="00835E85" w:rsidRDefault="00835E85" w:rsidP="00835E85">
      <w:pPr>
        <w:ind w:firstLine="420"/>
        <w:rPr>
          <w:szCs w:val="21"/>
          <w:lang w:val="zh-CN"/>
        </w:rPr>
      </w:pPr>
      <w:r w:rsidRPr="00835E85">
        <w:rPr>
          <w:szCs w:val="21"/>
          <w:lang w:val="zh-CN"/>
        </w:rPr>
        <w:t>4.网站管理员</w:t>
      </w:r>
    </w:p>
    <w:p w14:paraId="776E354F" w14:textId="77777777" w:rsidR="00835E85" w:rsidRDefault="00835E85" w:rsidP="00835E85">
      <w:pPr>
        <w:ind w:firstLine="420"/>
        <w:rPr>
          <w:szCs w:val="21"/>
          <w:lang w:val="zh-CN"/>
        </w:rPr>
      </w:pPr>
      <w:r w:rsidRPr="00835E85">
        <w:rPr>
          <w:szCs w:val="21"/>
          <w:lang w:val="zh-CN"/>
        </w:rPr>
        <w:t>5.外校的软件工程大拿和老师</w:t>
      </w:r>
    </w:p>
    <w:p w14:paraId="6ADA0E45" w14:textId="16C0A45D" w:rsidR="001C7EE8" w:rsidRDefault="001C7EE8" w:rsidP="00835E85">
      <w:pPr>
        <w:ind w:firstLine="420"/>
        <w:rPr>
          <w:szCs w:val="21"/>
          <w:lang w:val="zh-CN"/>
        </w:rPr>
      </w:pPr>
      <w:r>
        <w:rPr>
          <w:rFonts w:hint="eastAsia"/>
          <w:szCs w:val="21"/>
          <w:lang w:val="zh-CN"/>
        </w:rPr>
        <w:t>他们都具有基本使用网站的能力。</w:t>
      </w:r>
    </w:p>
    <w:p w14:paraId="187F23D2" w14:textId="31D161F8" w:rsidR="00883581" w:rsidRDefault="00883581" w:rsidP="00883581"/>
    <w:p w14:paraId="3E6AC02C" w14:textId="77777777" w:rsidR="00BE19A2" w:rsidRPr="00883581" w:rsidRDefault="00BE19A2" w:rsidP="00883581"/>
    <w:p w14:paraId="4E3219A6" w14:textId="57250E5E" w:rsidR="00EF609A" w:rsidRDefault="00EF609A" w:rsidP="006B1DC2">
      <w:pPr>
        <w:pStyle w:val="a0"/>
      </w:pPr>
      <w:bookmarkStart w:id="41" w:name="_Toc527652904"/>
      <w:r>
        <w:rPr>
          <w:rFonts w:hint="eastAsia"/>
        </w:rPr>
        <w:t>产品</w:t>
      </w:r>
      <w:bookmarkEnd w:id="41"/>
    </w:p>
    <w:p w14:paraId="2992E80B" w14:textId="4BFAF372" w:rsidR="00BE19A2" w:rsidRDefault="00EF609A" w:rsidP="00BE19A2">
      <w:pPr>
        <w:pStyle w:val="a1"/>
      </w:pPr>
      <w:bookmarkStart w:id="42" w:name="_Toc527652905"/>
      <w:r>
        <w:rPr>
          <w:rFonts w:hint="eastAsia"/>
        </w:rPr>
        <w:t>需要移交的用户文件</w:t>
      </w:r>
      <w:bookmarkEnd w:id="42"/>
    </w:p>
    <w:tbl>
      <w:tblPr>
        <w:tblStyle w:val="aff1"/>
        <w:tblpPr w:leftFromText="180" w:rightFromText="180" w:vertAnchor="page" w:horzAnchor="margin" w:tblpY="10486"/>
        <w:tblW w:w="8500" w:type="dxa"/>
        <w:tblLook w:val="04A0" w:firstRow="1" w:lastRow="0" w:firstColumn="1" w:lastColumn="0" w:noHBand="0" w:noVBand="1"/>
      </w:tblPr>
      <w:tblGrid>
        <w:gridCol w:w="8500"/>
      </w:tblGrid>
      <w:tr w:rsidR="00BF54C6" w:rsidRPr="000404E0" w14:paraId="10865C28" w14:textId="77777777" w:rsidTr="00BF54C6">
        <w:tc>
          <w:tcPr>
            <w:tcW w:w="8500" w:type="dxa"/>
            <w:shd w:val="clear" w:color="auto" w:fill="BDD6EE" w:themeFill="accent1" w:themeFillTint="66"/>
          </w:tcPr>
          <w:p w14:paraId="66EF9725" w14:textId="77777777" w:rsidR="00BF54C6" w:rsidRPr="000404E0" w:rsidRDefault="00BF54C6" w:rsidP="00BF54C6">
            <w:pPr>
              <w:widowControl w:val="0"/>
              <w:jc w:val="center"/>
              <w:rPr>
                <w:rFonts w:asciiTheme="minorHAnsi" w:eastAsiaTheme="minorEastAsia" w:hAnsiTheme="minorHAnsi" w:cs="Times New Roman"/>
                <w:b/>
                <w:kern w:val="2"/>
                <w:szCs w:val="21"/>
              </w:rPr>
            </w:pPr>
            <w:bookmarkStart w:id="43" w:name="_Hlk496819071"/>
            <w:r w:rsidRPr="000404E0">
              <w:rPr>
                <w:rFonts w:asciiTheme="minorHAnsi" w:eastAsiaTheme="minorEastAsia" w:hAnsiTheme="minorHAnsi" w:cs="Times New Roman" w:hint="eastAsia"/>
                <w:b/>
                <w:kern w:val="2"/>
                <w:szCs w:val="21"/>
              </w:rPr>
              <w:lastRenderedPageBreak/>
              <w:t>文档输出</w:t>
            </w:r>
          </w:p>
        </w:tc>
      </w:tr>
      <w:tr w:rsidR="00BF54C6" w:rsidRPr="000404E0" w14:paraId="08BC0CBC" w14:textId="77777777" w:rsidTr="00BF54C6">
        <w:trPr>
          <w:trHeight w:val="150"/>
        </w:trPr>
        <w:tc>
          <w:tcPr>
            <w:tcW w:w="8500" w:type="dxa"/>
            <w:tcBorders>
              <w:bottom w:val="single" w:sz="4" w:space="0" w:color="auto"/>
            </w:tcBorders>
          </w:tcPr>
          <w:p w14:paraId="0D8A2BB9"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文档编写说明、置管理说明</w:t>
            </w:r>
          </w:p>
        </w:tc>
      </w:tr>
      <w:tr w:rsidR="00BF54C6" w:rsidRPr="000404E0" w14:paraId="3084B6BF" w14:textId="77777777" w:rsidTr="00BF54C6">
        <w:trPr>
          <w:trHeight w:val="147"/>
        </w:trPr>
        <w:tc>
          <w:tcPr>
            <w:tcW w:w="8500" w:type="dxa"/>
            <w:tcBorders>
              <w:top w:val="single" w:sz="4" w:space="0" w:color="auto"/>
              <w:bottom w:val="single" w:sz="4" w:space="0" w:color="auto"/>
            </w:tcBorders>
          </w:tcPr>
          <w:p w14:paraId="31414870"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项目可行性报告</w:t>
            </w:r>
          </w:p>
        </w:tc>
      </w:tr>
      <w:tr w:rsidR="00BF54C6" w:rsidRPr="000404E0" w14:paraId="7CB908BB" w14:textId="77777777" w:rsidTr="00BF54C6">
        <w:trPr>
          <w:trHeight w:val="165"/>
        </w:trPr>
        <w:tc>
          <w:tcPr>
            <w:tcW w:w="8500" w:type="dxa"/>
            <w:tcBorders>
              <w:top w:val="single" w:sz="4" w:space="0" w:color="auto"/>
              <w:bottom w:val="single" w:sz="4" w:space="0" w:color="auto"/>
            </w:tcBorders>
          </w:tcPr>
          <w:p w14:paraId="6E6390DB"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项目章程、总体项目计划</w:t>
            </w:r>
          </w:p>
        </w:tc>
      </w:tr>
      <w:tr w:rsidR="00BF54C6" w:rsidRPr="000404E0" w14:paraId="10BEBE72" w14:textId="77777777" w:rsidTr="00BF54C6">
        <w:trPr>
          <w:trHeight w:val="135"/>
        </w:trPr>
        <w:tc>
          <w:tcPr>
            <w:tcW w:w="8500" w:type="dxa"/>
            <w:tcBorders>
              <w:top w:val="single" w:sz="4" w:space="0" w:color="auto"/>
              <w:bottom w:val="single" w:sz="4" w:space="0" w:color="auto"/>
            </w:tcBorders>
          </w:tcPr>
          <w:p w14:paraId="6190F2C8"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需求开发计划</w:t>
            </w:r>
          </w:p>
        </w:tc>
      </w:tr>
      <w:tr w:rsidR="00BF54C6" w:rsidRPr="000404E0" w14:paraId="1DA810C0" w14:textId="77777777" w:rsidTr="00BF54C6">
        <w:tc>
          <w:tcPr>
            <w:tcW w:w="8500" w:type="dxa"/>
          </w:tcPr>
          <w:p w14:paraId="009CE273"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系统设计计划、质量保证计划、编码与系统实现计划、测试计划、系统维护计划</w:t>
            </w:r>
          </w:p>
        </w:tc>
      </w:tr>
      <w:tr w:rsidR="00BF54C6" w:rsidRPr="000404E0" w14:paraId="6D993679" w14:textId="77777777" w:rsidTr="00BF54C6">
        <w:trPr>
          <w:trHeight w:val="90"/>
        </w:trPr>
        <w:tc>
          <w:tcPr>
            <w:tcW w:w="8500" w:type="dxa"/>
            <w:tcBorders>
              <w:bottom w:val="single" w:sz="4" w:space="0" w:color="auto"/>
            </w:tcBorders>
          </w:tcPr>
          <w:p w14:paraId="5397475A"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概要设计说明</w:t>
            </w:r>
          </w:p>
        </w:tc>
      </w:tr>
      <w:tr w:rsidR="00BF54C6" w:rsidRPr="000404E0" w14:paraId="08EB12D2" w14:textId="77777777" w:rsidTr="00BF54C6">
        <w:trPr>
          <w:trHeight w:val="225"/>
        </w:trPr>
        <w:tc>
          <w:tcPr>
            <w:tcW w:w="8500" w:type="dxa"/>
            <w:tcBorders>
              <w:top w:val="single" w:sz="4" w:space="0" w:color="auto"/>
            </w:tcBorders>
          </w:tcPr>
          <w:p w14:paraId="29CBC255" w14:textId="77777777" w:rsidR="00BF54C6" w:rsidRPr="000404E0" w:rsidRDefault="00BF54C6" w:rsidP="00BF54C6">
            <w:pPr>
              <w:widowControl w:val="0"/>
              <w:jc w:val="both"/>
              <w:rPr>
                <w:rFonts w:hAnsiTheme="minorHAnsi" w:cs="Times New Roman"/>
                <w:kern w:val="2"/>
                <w:szCs w:val="21"/>
              </w:rPr>
            </w:pPr>
            <w:r w:rsidRPr="000404E0">
              <w:rPr>
                <w:rFonts w:eastAsiaTheme="minorEastAsia" w:cs="Times New Roman" w:hint="eastAsia"/>
                <w:kern w:val="2"/>
                <w:szCs w:val="21"/>
              </w:rPr>
              <w:t>需求规格说明书</w:t>
            </w:r>
          </w:p>
        </w:tc>
      </w:tr>
      <w:tr w:rsidR="00BF54C6" w:rsidRPr="000404E0" w14:paraId="02B81A49" w14:textId="77777777" w:rsidTr="00BF54C6">
        <w:tc>
          <w:tcPr>
            <w:tcW w:w="8500" w:type="dxa"/>
          </w:tcPr>
          <w:p w14:paraId="3D3DB0E5" w14:textId="77777777" w:rsidR="00BF54C6" w:rsidRPr="000404E0" w:rsidRDefault="00BF54C6" w:rsidP="00BF54C6">
            <w:pPr>
              <w:widowControl w:val="0"/>
              <w:jc w:val="both"/>
              <w:rPr>
                <w:rFonts w:hAnsiTheme="minorHAnsi" w:cs="Times New Roman"/>
                <w:kern w:val="2"/>
                <w:szCs w:val="21"/>
              </w:rPr>
            </w:pPr>
            <w:r w:rsidRPr="000404E0">
              <w:rPr>
                <w:rFonts w:asciiTheme="minorHAnsi" w:eastAsiaTheme="minorEastAsia" w:hAnsiTheme="minorHAnsi" w:cs="Times New Roman" w:hint="eastAsia"/>
                <w:kern w:val="2"/>
              </w:rPr>
              <w:t>软件需求变更文档</w:t>
            </w:r>
          </w:p>
        </w:tc>
      </w:tr>
      <w:tr w:rsidR="00BF54C6" w:rsidRPr="000404E0" w14:paraId="688E8B40" w14:textId="77777777" w:rsidTr="00BF54C6">
        <w:tc>
          <w:tcPr>
            <w:tcW w:w="8500" w:type="dxa"/>
          </w:tcPr>
          <w:p w14:paraId="6BD514DE" w14:textId="77777777" w:rsidR="00BF54C6" w:rsidRPr="000404E0" w:rsidRDefault="00BF54C6" w:rsidP="00BF54C6">
            <w:pPr>
              <w:widowControl w:val="0"/>
              <w:jc w:val="both"/>
              <w:rPr>
                <w:rFonts w:asciiTheme="minorHAnsi" w:eastAsiaTheme="minorEastAsia" w:hAnsiTheme="minorHAnsi" w:cs="Times New Roman"/>
                <w:kern w:val="2"/>
                <w:szCs w:val="21"/>
              </w:rPr>
            </w:pPr>
            <w:r w:rsidRPr="000404E0">
              <w:rPr>
                <w:rFonts w:eastAsiaTheme="minorEastAsia" w:cs="Times New Roman" w:hint="eastAsia"/>
                <w:kern w:val="2"/>
                <w:szCs w:val="21"/>
              </w:rPr>
              <w:t>工程部署计划、培训计划、</w:t>
            </w:r>
            <w:r w:rsidRPr="000404E0">
              <w:rPr>
                <w:rFonts w:asciiTheme="minorHAnsi" w:eastAsiaTheme="minorEastAsia" w:hAnsiTheme="minorHAnsi" w:cs="Times New Roman" w:hint="eastAsia"/>
                <w:kern w:val="2"/>
                <w:szCs w:val="21"/>
              </w:rPr>
              <w:t>项目总结报告</w:t>
            </w:r>
          </w:p>
        </w:tc>
      </w:tr>
      <w:bookmarkEnd w:id="43"/>
    </w:tbl>
    <w:p w14:paraId="26160BC7" w14:textId="77777777" w:rsidR="00BF54C6" w:rsidRPr="00883581" w:rsidRDefault="00BF54C6" w:rsidP="00883581"/>
    <w:p w14:paraId="19EC5DA6" w14:textId="04FF8856" w:rsidR="00EF609A" w:rsidRDefault="00EF609A" w:rsidP="006B1DC2">
      <w:pPr>
        <w:pStyle w:val="a1"/>
      </w:pPr>
      <w:bookmarkStart w:id="44" w:name="_Toc527652906"/>
      <w:r>
        <w:rPr>
          <w:rFonts w:hint="eastAsia"/>
        </w:rPr>
        <w:t>服务</w:t>
      </w:r>
      <w:bookmarkEnd w:id="44"/>
    </w:p>
    <w:tbl>
      <w:tblPr>
        <w:tblStyle w:val="aff1"/>
        <w:tblpPr w:leftFromText="180" w:rightFromText="180" w:vertAnchor="text" w:horzAnchor="margin" w:tblpY="-34"/>
        <w:tblW w:w="0" w:type="auto"/>
        <w:tblLook w:val="04A0" w:firstRow="1" w:lastRow="0" w:firstColumn="1" w:lastColumn="0" w:noHBand="0" w:noVBand="1"/>
      </w:tblPr>
      <w:tblGrid>
        <w:gridCol w:w="2074"/>
        <w:gridCol w:w="2074"/>
        <w:gridCol w:w="2074"/>
        <w:gridCol w:w="2074"/>
      </w:tblGrid>
      <w:tr w:rsidR="002675C8" w:rsidRPr="00072CF3" w14:paraId="15D0D43D" w14:textId="77777777" w:rsidTr="002675C8">
        <w:tc>
          <w:tcPr>
            <w:tcW w:w="2074" w:type="dxa"/>
            <w:shd w:val="clear" w:color="auto" w:fill="BDD6EE" w:themeFill="accent1" w:themeFillTint="66"/>
          </w:tcPr>
          <w:p w14:paraId="37779950" w14:textId="77777777" w:rsidR="002675C8" w:rsidRPr="00072CF3" w:rsidRDefault="002675C8" w:rsidP="002675C8">
            <w:pPr>
              <w:ind w:firstLine="360"/>
              <w:rPr>
                <w:rFonts w:asciiTheme="minorHAnsi" w:eastAsiaTheme="minorEastAsia" w:hAnsiTheme="minorHAnsi"/>
                <w:b/>
                <w:kern w:val="2"/>
                <w:szCs w:val="24"/>
              </w:rPr>
            </w:pPr>
            <w:bookmarkStart w:id="45" w:name="OLE_LINK44"/>
            <w:bookmarkStart w:id="46" w:name="OLE_LINK45"/>
            <w:bookmarkStart w:id="47" w:name="OLE_LINK46"/>
            <w:r w:rsidRPr="00072CF3">
              <w:rPr>
                <w:rFonts w:asciiTheme="minorHAnsi" w:eastAsiaTheme="minorEastAsia" w:hAnsiTheme="minorHAnsi" w:hint="eastAsia"/>
                <w:b/>
                <w:kern w:val="2"/>
                <w:szCs w:val="24"/>
              </w:rPr>
              <w:t>服务名</w:t>
            </w:r>
          </w:p>
        </w:tc>
        <w:tc>
          <w:tcPr>
            <w:tcW w:w="2074" w:type="dxa"/>
            <w:shd w:val="clear" w:color="auto" w:fill="BDD6EE" w:themeFill="accent1" w:themeFillTint="66"/>
          </w:tcPr>
          <w:p w14:paraId="02415979"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开始时间</w:t>
            </w:r>
          </w:p>
        </w:tc>
        <w:tc>
          <w:tcPr>
            <w:tcW w:w="2074" w:type="dxa"/>
            <w:shd w:val="clear" w:color="auto" w:fill="BDD6EE" w:themeFill="accent1" w:themeFillTint="66"/>
          </w:tcPr>
          <w:p w14:paraId="20122E68"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最短服务期限</w:t>
            </w:r>
          </w:p>
        </w:tc>
        <w:tc>
          <w:tcPr>
            <w:tcW w:w="2074" w:type="dxa"/>
            <w:shd w:val="clear" w:color="auto" w:fill="BDD6EE" w:themeFill="accent1" w:themeFillTint="66"/>
          </w:tcPr>
          <w:p w14:paraId="748B0F24" w14:textId="77777777" w:rsidR="002675C8" w:rsidRPr="00072CF3" w:rsidRDefault="002675C8" w:rsidP="002675C8">
            <w:pPr>
              <w:ind w:firstLine="360"/>
              <w:rPr>
                <w:rFonts w:asciiTheme="minorHAnsi" w:eastAsiaTheme="minorEastAsia" w:hAnsiTheme="minorHAnsi"/>
                <w:b/>
                <w:kern w:val="2"/>
                <w:szCs w:val="24"/>
              </w:rPr>
            </w:pPr>
            <w:r w:rsidRPr="00072CF3">
              <w:rPr>
                <w:rFonts w:asciiTheme="minorHAnsi" w:eastAsiaTheme="minorEastAsia" w:hAnsiTheme="minorHAnsi" w:hint="eastAsia"/>
                <w:b/>
                <w:kern w:val="2"/>
                <w:szCs w:val="24"/>
              </w:rPr>
              <w:t>备注说明</w:t>
            </w:r>
          </w:p>
        </w:tc>
      </w:tr>
      <w:tr w:rsidR="002675C8" w:rsidRPr="00072CF3" w14:paraId="7887CA14" w14:textId="77777777" w:rsidTr="002675C8">
        <w:tc>
          <w:tcPr>
            <w:tcW w:w="2074" w:type="dxa"/>
          </w:tcPr>
          <w:p w14:paraId="076ADAE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相关人员培训</w:t>
            </w:r>
          </w:p>
        </w:tc>
        <w:tc>
          <w:tcPr>
            <w:tcW w:w="2074" w:type="dxa"/>
          </w:tcPr>
          <w:p w14:paraId="295C0F2F"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8</w:t>
            </w:r>
            <w:r w:rsidRPr="00072CF3">
              <w:rPr>
                <w:rFonts w:asciiTheme="minorHAnsi" w:eastAsiaTheme="minorEastAsia" w:hAnsiTheme="minorHAnsi"/>
                <w:kern w:val="2"/>
                <w:szCs w:val="24"/>
              </w:rPr>
              <w:t>/10/14</w:t>
            </w:r>
          </w:p>
        </w:tc>
        <w:tc>
          <w:tcPr>
            <w:tcW w:w="2074" w:type="dxa"/>
          </w:tcPr>
          <w:p w14:paraId="4BBF33F3"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5</w:t>
            </w:r>
            <w:r w:rsidRPr="00072CF3">
              <w:rPr>
                <w:rFonts w:asciiTheme="minorHAnsi" w:eastAsiaTheme="minorEastAsia" w:hAnsiTheme="minorHAnsi" w:hint="eastAsia"/>
                <w:kern w:val="2"/>
                <w:szCs w:val="24"/>
              </w:rPr>
              <w:t>周</w:t>
            </w:r>
          </w:p>
        </w:tc>
        <w:tc>
          <w:tcPr>
            <w:tcW w:w="2074" w:type="dxa"/>
          </w:tcPr>
          <w:p w14:paraId="0138BBC3"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4A479DD0" w14:textId="77777777" w:rsidTr="002675C8">
        <w:tc>
          <w:tcPr>
            <w:tcW w:w="2074" w:type="dxa"/>
          </w:tcPr>
          <w:p w14:paraId="0C6061D9"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设备安装部署</w:t>
            </w:r>
          </w:p>
        </w:tc>
        <w:tc>
          <w:tcPr>
            <w:tcW w:w="2074" w:type="dxa"/>
          </w:tcPr>
          <w:p w14:paraId="68967528"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6F1969A1"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1</w:t>
            </w:r>
            <w:r w:rsidRPr="00072CF3">
              <w:rPr>
                <w:rFonts w:asciiTheme="minorHAnsi" w:eastAsiaTheme="minorEastAsia" w:hAnsiTheme="minorHAnsi" w:hint="eastAsia"/>
                <w:kern w:val="2"/>
                <w:szCs w:val="24"/>
              </w:rPr>
              <w:t>周</w:t>
            </w:r>
          </w:p>
        </w:tc>
        <w:tc>
          <w:tcPr>
            <w:tcW w:w="2074" w:type="dxa"/>
          </w:tcPr>
          <w:p w14:paraId="3CF6271F"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18C8AA6C" w14:textId="77777777" w:rsidTr="002675C8">
        <w:tc>
          <w:tcPr>
            <w:tcW w:w="2074" w:type="dxa"/>
          </w:tcPr>
          <w:p w14:paraId="387E0E5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运维</w:t>
            </w:r>
          </w:p>
        </w:tc>
        <w:tc>
          <w:tcPr>
            <w:tcW w:w="2074" w:type="dxa"/>
          </w:tcPr>
          <w:p w14:paraId="56F87738"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15027CDB"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5</w:t>
            </w:r>
            <w:r w:rsidRPr="00072CF3">
              <w:rPr>
                <w:rFonts w:asciiTheme="minorHAnsi" w:eastAsiaTheme="minorEastAsia" w:hAnsiTheme="minorHAnsi" w:hint="eastAsia"/>
                <w:kern w:val="2"/>
                <w:szCs w:val="24"/>
              </w:rPr>
              <w:t>年</w:t>
            </w:r>
          </w:p>
        </w:tc>
        <w:tc>
          <w:tcPr>
            <w:tcW w:w="2074" w:type="dxa"/>
          </w:tcPr>
          <w:p w14:paraId="1B7CAB69" w14:textId="77777777" w:rsidR="002675C8" w:rsidRPr="00072CF3" w:rsidRDefault="002675C8" w:rsidP="002675C8">
            <w:pPr>
              <w:ind w:firstLine="360"/>
              <w:rPr>
                <w:rFonts w:asciiTheme="minorHAnsi" w:eastAsiaTheme="minorEastAsia" w:hAnsiTheme="minorHAnsi"/>
                <w:kern w:val="2"/>
                <w:szCs w:val="24"/>
              </w:rPr>
            </w:pPr>
          </w:p>
        </w:tc>
      </w:tr>
      <w:tr w:rsidR="002675C8" w:rsidRPr="00072CF3" w14:paraId="5309B87E" w14:textId="77777777" w:rsidTr="002675C8">
        <w:tc>
          <w:tcPr>
            <w:tcW w:w="2074" w:type="dxa"/>
          </w:tcPr>
          <w:p w14:paraId="653EAB74"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hint="eastAsia"/>
                <w:kern w:val="2"/>
                <w:szCs w:val="24"/>
              </w:rPr>
              <w:t>反馈调研</w:t>
            </w:r>
          </w:p>
        </w:tc>
        <w:tc>
          <w:tcPr>
            <w:tcW w:w="2074" w:type="dxa"/>
          </w:tcPr>
          <w:p w14:paraId="30446027"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201</w:t>
            </w:r>
            <w:r>
              <w:rPr>
                <w:rFonts w:asciiTheme="minorHAnsi" w:eastAsiaTheme="minorEastAsia" w:hAnsiTheme="minorHAnsi" w:hint="eastAsia"/>
                <w:kern w:val="2"/>
                <w:szCs w:val="24"/>
              </w:rPr>
              <w:t>9</w:t>
            </w:r>
            <w:r w:rsidRPr="00072CF3">
              <w:rPr>
                <w:rFonts w:asciiTheme="minorHAnsi" w:eastAsiaTheme="minorEastAsia" w:hAnsiTheme="minorHAnsi"/>
                <w:kern w:val="2"/>
                <w:szCs w:val="24"/>
              </w:rPr>
              <w:t>/3/1</w:t>
            </w:r>
          </w:p>
        </w:tc>
        <w:tc>
          <w:tcPr>
            <w:tcW w:w="2074" w:type="dxa"/>
          </w:tcPr>
          <w:p w14:paraId="4A2977EF" w14:textId="77777777" w:rsidR="002675C8" w:rsidRPr="00072CF3" w:rsidRDefault="002675C8" w:rsidP="002675C8">
            <w:pPr>
              <w:ind w:firstLine="360"/>
              <w:rPr>
                <w:rFonts w:asciiTheme="minorHAnsi" w:eastAsiaTheme="minorEastAsia" w:hAnsiTheme="minorHAnsi"/>
                <w:kern w:val="2"/>
                <w:szCs w:val="24"/>
              </w:rPr>
            </w:pPr>
            <w:r w:rsidRPr="00072CF3">
              <w:rPr>
                <w:rFonts w:asciiTheme="minorHAnsi" w:eastAsiaTheme="minorEastAsia" w:hAnsiTheme="minorHAnsi"/>
                <w:kern w:val="2"/>
                <w:szCs w:val="24"/>
              </w:rPr>
              <w:t>1</w:t>
            </w:r>
            <w:r w:rsidRPr="00072CF3">
              <w:rPr>
                <w:rFonts w:asciiTheme="minorHAnsi" w:eastAsiaTheme="minorEastAsia" w:hAnsiTheme="minorHAnsi" w:hint="eastAsia"/>
                <w:kern w:val="2"/>
                <w:szCs w:val="24"/>
              </w:rPr>
              <w:t>月</w:t>
            </w:r>
          </w:p>
        </w:tc>
        <w:tc>
          <w:tcPr>
            <w:tcW w:w="2074" w:type="dxa"/>
          </w:tcPr>
          <w:p w14:paraId="33EAD568" w14:textId="77777777" w:rsidR="002675C8" w:rsidRPr="00072CF3" w:rsidRDefault="002675C8" w:rsidP="002675C8">
            <w:pPr>
              <w:ind w:firstLine="360"/>
              <w:rPr>
                <w:rFonts w:asciiTheme="minorHAnsi" w:eastAsiaTheme="minorEastAsia" w:hAnsiTheme="minorHAnsi"/>
                <w:kern w:val="2"/>
                <w:szCs w:val="24"/>
              </w:rPr>
            </w:pPr>
          </w:p>
        </w:tc>
      </w:tr>
      <w:bookmarkEnd w:id="45"/>
      <w:bookmarkEnd w:id="46"/>
      <w:bookmarkEnd w:id="47"/>
    </w:tbl>
    <w:p w14:paraId="4F06E509" w14:textId="7254D038" w:rsidR="002675C8" w:rsidRPr="00883581" w:rsidRDefault="002675C8" w:rsidP="002675C8">
      <w:pPr>
        <w:tabs>
          <w:tab w:val="left" w:pos="615"/>
        </w:tabs>
      </w:pPr>
    </w:p>
    <w:p w14:paraId="66B11C55" w14:textId="66DD55AF" w:rsidR="00EF609A" w:rsidRDefault="00EF609A" w:rsidP="00BF54C6">
      <w:pPr>
        <w:pStyle w:val="a1"/>
        <w:numPr>
          <w:ilvl w:val="0"/>
          <w:numId w:val="0"/>
        </w:numPr>
      </w:pPr>
    </w:p>
    <w:tbl>
      <w:tblPr>
        <w:tblStyle w:val="aff1"/>
        <w:tblpPr w:leftFromText="180" w:rightFromText="180" w:vertAnchor="text" w:horzAnchor="margin" w:tblpY="-34"/>
        <w:tblW w:w="8359" w:type="dxa"/>
        <w:tblLook w:val="04A0" w:firstRow="1" w:lastRow="0" w:firstColumn="1" w:lastColumn="0" w:noHBand="0" w:noVBand="1"/>
      </w:tblPr>
      <w:tblGrid>
        <w:gridCol w:w="8359"/>
      </w:tblGrid>
      <w:tr w:rsidR="002675C8" w:rsidRPr="00072CF3" w14:paraId="44AD735A" w14:textId="77777777" w:rsidTr="002675C8">
        <w:tc>
          <w:tcPr>
            <w:tcW w:w="8359" w:type="dxa"/>
            <w:shd w:val="clear" w:color="auto" w:fill="BDD6EE" w:themeFill="accent1" w:themeFillTint="66"/>
          </w:tcPr>
          <w:p w14:paraId="55259776" w14:textId="68B4A455" w:rsidR="002675C8" w:rsidRPr="00072CF3" w:rsidRDefault="002675C8" w:rsidP="002675C8">
            <w:pPr>
              <w:ind w:firstLine="360"/>
              <w:jc w:val="center"/>
              <w:rPr>
                <w:rFonts w:asciiTheme="minorHAnsi" w:eastAsiaTheme="minorEastAsia" w:hAnsiTheme="minorHAnsi"/>
                <w:b/>
                <w:kern w:val="2"/>
                <w:szCs w:val="24"/>
              </w:rPr>
            </w:pPr>
            <w:r w:rsidRPr="00883581">
              <w:rPr>
                <w:rFonts w:hint="eastAsia"/>
                <w:b/>
                <w:bCs/>
                <w:sz w:val="21"/>
                <w:szCs w:val="21"/>
              </w:rPr>
              <w:t>非移交的产品</w:t>
            </w:r>
          </w:p>
        </w:tc>
      </w:tr>
      <w:tr w:rsidR="002675C8" w:rsidRPr="00072CF3" w14:paraId="0C735E2D" w14:textId="77777777" w:rsidTr="002675C8">
        <w:tc>
          <w:tcPr>
            <w:tcW w:w="8359" w:type="dxa"/>
          </w:tcPr>
          <w:p w14:paraId="4D2F23C1" w14:textId="00B24064"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文档编写说明</w:t>
            </w:r>
          </w:p>
        </w:tc>
      </w:tr>
      <w:tr w:rsidR="002675C8" w:rsidRPr="00072CF3" w14:paraId="71D112C4" w14:textId="77777777" w:rsidTr="002675C8">
        <w:tc>
          <w:tcPr>
            <w:tcW w:w="8359" w:type="dxa"/>
          </w:tcPr>
          <w:p w14:paraId="40F09A39" w14:textId="73B67709"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置管理说明</w:t>
            </w:r>
          </w:p>
        </w:tc>
      </w:tr>
      <w:tr w:rsidR="002675C8" w:rsidRPr="00072CF3" w14:paraId="7E9F3641" w14:textId="77777777" w:rsidTr="002675C8">
        <w:tc>
          <w:tcPr>
            <w:tcW w:w="8359" w:type="dxa"/>
          </w:tcPr>
          <w:p w14:paraId="7CC9D459" w14:textId="66D5584B" w:rsidR="002675C8" w:rsidRPr="00072CF3" w:rsidRDefault="002675C8" w:rsidP="001A1ECE">
            <w:pPr>
              <w:jc w:val="both"/>
              <w:rPr>
                <w:rFonts w:asciiTheme="minorHAnsi" w:eastAsiaTheme="minorEastAsia" w:hAnsiTheme="minorHAnsi"/>
                <w:kern w:val="2"/>
                <w:szCs w:val="24"/>
              </w:rPr>
            </w:pPr>
            <w:r w:rsidRPr="00883581">
              <w:rPr>
                <w:rFonts w:hint="eastAsia"/>
                <w:sz w:val="21"/>
                <w:szCs w:val="21"/>
              </w:rPr>
              <w:t>项目可行性报告</w:t>
            </w:r>
          </w:p>
        </w:tc>
      </w:tr>
      <w:tr w:rsidR="002675C8" w:rsidRPr="00072CF3" w14:paraId="01EC61EE" w14:textId="77777777" w:rsidTr="002675C8">
        <w:tc>
          <w:tcPr>
            <w:tcW w:w="8359" w:type="dxa"/>
          </w:tcPr>
          <w:p w14:paraId="3CF1676E" w14:textId="185DCBC9" w:rsidR="002675C8" w:rsidRPr="001A1ECE" w:rsidRDefault="002675C8" w:rsidP="001A1ECE">
            <w:pPr>
              <w:jc w:val="both"/>
              <w:rPr>
                <w:sz w:val="21"/>
                <w:szCs w:val="21"/>
              </w:rPr>
            </w:pPr>
            <w:r w:rsidRPr="00883581">
              <w:rPr>
                <w:rFonts w:hint="eastAsia"/>
                <w:sz w:val="21"/>
                <w:szCs w:val="21"/>
              </w:rPr>
              <w:t>项目章程、总体项目计划</w:t>
            </w:r>
          </w:p>
        </w:tc>
      </w:tr>
      <w:tr w:rsidR="001A1ECE" w:rsidRPr="00072CF3" w14:paraId="0A2499BC" w14:textId="77777777" w:rsidTr="002675C8">
        <w:tc>
          <w:tcPr>
            <w:tcW w:w="8359" w:type="dxa"/>
          </w:tcPr>
          <w:p w14:paraId="2650F06F" w14:textId="1DA00423" w:rsidR="001A1ECE" w:rsidRPr="00883581" w:rsidRDefault="001A1ECE" w:rsidP="001A1ECE">
            <w:pPr>
              <w:jc w:val="both"/>
              <w:rPr>
                <w:szCs w:val="21"/>
              </w:rPr>
            </w:pPr>
            <w:bookmarkStart w:id="48" w:name="OLE_LINK55"/>
            <w:bookmarkStart w:id="49" w:name="OLE_LINK56"/>
            <w:r w:rsidRPr="00883581">
              <w:rPr>
                <w:rFonts w:hint="eastAsia"/>
                <w:sz w:val="21"/>
                <w:szCs w:val="21"/>
              </w:rPr>
              <w:t>需求开发计划</w:t>
            </w:r>
            <w:bookmarkEnd w:id="48"/>
            <w:bookmarkEnd w:id="49"/>
          </w:p>
        </w:tc>
      </w:tr>
      <w:tr w:rsidR="001A1ECE" w:rsidRPr="00072CF3" w14:paraId="28C5B096" w14:textId="77777777" w:rsidTr="002675C8">
        <w:tc>
          <w:tcPr>
            <w:tcW w:w="8359" w:type="dxa"/>
          </w:tcPr>
          <w:p w14:paraId="576069BF" w14:textId="1ECB72B5" w:rsidR="001A1ECE" w:rsidRPr="00883581" w:rsidRDefault="001A1ECE" w:rsidP="001A1ECE">
            <w:pPr>
              <w:jc w:val="both"/>
              <w:rPr>
                <w:szCs w:val="21"/>
              </w:rPr>
            </w:pPr>
            <w:r w:rsidRPr="00883581">
              <w:rPr>
                <w:rFonts w:hint="eastAsia"/>
                <w:sz w:val="21"/>
                <w:szCs w:val="21"/>
              </w:rPr>
              <w:t>质量保证计划、</w:t>
            </w:r>
          </w:p>
        </w:tc>
      </w:tr>
      <w:tr w:rsidR="001A1ECE" w:rsidRPr="00072CF3" w14:paraId="13F0D21C" w14:textId="77777777" w:rsidTr="002675C8">
        <w:tc>
          <w:tcPr>
            <w:tcW w:w="8359" w:type="dxa"/>
          </w:tcPr>
          <w:p w14:paraId="2E15C344" w14:textId="7DFC41DF" w:rsidR="001A1ECE" w:rsidRPr="00883581" w:rsidRDefault="001A1ECE" w:rsidP="001A1ECE">
            <w:pPr>
              <w:jc w:val="both"/>
              <w:rPr>
                <w:szCs w:val="21"/>
              </w:rPr>
            </w:pPr>
            <w:r w:rsidRPr="00883581">
              <w:rPr>
                <w:rFonts w:hint="eastAsia"/>
                <w:sz w:val="21"/>
                <w:szCs w:val="21"/>
              </w:rPr>
              <w:t>概要设计说明</w:t>
            </w:r>
          </w:p>
        </w:tc>
      </w:tr>
      <w:tr w:rsidR="001A1ECE" w:rsidRPr="00072CF3" w14:paraId="2565BCD5" w14:textId="77777777" w:rsidTr="002675C8">
        <w:tc>
          <w:tcPr>
            <w:tcW w:w="8359" w:type="dxa"/>
          </w:tcPr>
          <w:p w14:paraId="215718F9" w14:textId="51780A16" w:rsidR="001A1ECE" w:rsidRPr="00883581" w:rsidRDefault="001A1ECE" w:rsidP="001A1ECE">
            <w:pPr>
              <w:jc w:val="both"/>
              <w:rPr>
                <w:szCs w:val="21"/>
              </w:rPr>
            </w:pPr>
            <w:r w:rsidRPr="00883581">
              <w:rPr>
                <w:rFonts w:hint="eastAsia"/>
                <w:sz w:val="21"/>
                <w:szCs w:val="21"/>
              </w:rPr>
              <w:t>测试计划</w:t>
            </w:r>
          </w:p>
        </w:tc>
      </w:tr>
      <w:tr w:rsidR="001A1ECE" w:rsidRPr="00072CF3" w14:paraId="3142AA61" w14:textId="77777777" w:rsidTr="002675C8">
        <w:tc>
          <w:tcPr>
            <w:tcW w:w="8359" w:type="dxa"/>
          </w:tcPr>
          <w:p w14:paraId="77952F40" w14:textId="0527D46C" w:rsidR="001A1ECE" w:rsidRPr="00883581" w:rsidRDefault="001A1ECE" w:rsidP="001A1ECE">
            <w:pPr>
              <w:jc w:val="both"/>
              <w:rPr>
                <w:szCs w:val="21"/>
              </w:rPr>
            </w:pPr>
            <w:r w:rsidRPr="00883581">
              <w:rPr>
                <w:rFonts w:hint="eastAsia"/>
                <w:sz w:val="21"/>
                <w:szCs w:val="21"/>
              </w:rPr>
              <w:t>系统维护计划</w:t>
            </w:r>
          </w:p>
        </w:tc>
      </w:tr>
      <w:tr w:rsidR="001A1ECE" w:rsidRPr="00072CF3" w14:paraId="3CE74FD1" w14:textId="77777777" w:rsidTr="002675C8">
        <w:tc>
          <w:tcPr>
            <w:tcW w:w="8359" w:type="dxa"/>
          </w:tcPr>
          <w:p w14:paraId="08659A91" w14:textId="640CF252" w:rsidR="001A1ECE" w:rsidRPr="00883581" w:rsidRDefault="001A1ECE" w:rsidP="001A1ECE">
            <w:pPr>
              <w:jc w:val="both"/>
              <w:rPr>
                <w:szCs w:val="21"/>
              </w:rPr>
            </w:pPr>
            <w:r w:rsidRPr="00883581">
              <w:rPr>
                <w:rFonts w:hint="eastAsia"/>
                <w:sz w:val="21"/>
                <w:szCs w:val="21"/>
              </w:rPr>
              <w:t>系统设计计划</w:t>
            </w:r>
          </w:p>
        </w:tc>
      </w:tr>
      <w:tr w:rsidR="001A1ECE" w:rsidRPr="00072CF3" w14:paraId="75D04A42" w14:textId="77777777" w:rsidTr="002675C8">
        <w:tc>
          <w:tcPr>
            <w:tcW w:w="8359" w:type="dxa"/>
          </w:tcPr>
          <w:p w14:paraId="65367917" w14:textId="5FB931BE" w:rsidR="001A1ECE" w:rsidRPr="00883581" w:rsidRDefault="001A1ECE" w:rsidP="001A1ECE">
            <w:pPr>
              <w:jc w:val="both"/>
              <w:rPr>
                <w:szCs w:val="21"/>
              </w:rPr>
            </w:pPr>
            <w:r w:rsidRPr="00883581">
              <w:rPr>
                <w:rFonts w:hint="eastAsia"/>
                <w:sz w:val="21"/>
                <w:szCs w:val="21"/>
              </w:rPr>
              <w:t>编码与系统实现计划</w:t>
            </w:r>
          </w:p>
        </w:tc>
      </w:tr>
      <w:tr w:rsidR="001A1ECE" w:rsidRPr="00072CF3" w14:paraId="2B60BEE0" w14:textId="77777777" w:rsidTr="002675C8">
        <w:tc>
          <w:tcPr>
            <w:tcW w:w="8359" w:type="dxa"/>
          </w:tcPr>
          <w:p w14:paraId="51AB1566" w14:textId="5EB62CD3" w:rsidR="001A1ECE" w:rsidRPr="00883581" w:rsidRDefault="001A1ECE" w:rsidP="001A1ECE">
            <w:pPr>
              <w:jc w:val="both"/>
              <w:rPr>
                <w:szCs w:val="21"/>
              </w:rPr>
            </w:pPr>
            <w:r w:rsidRPr="00883581">
              <w:rPr>
                <w:rFonts w:hint="eastAsia"/>
                <w:sz w:val="21"/>
                <w:szCs w:val="21"/>
              </w:rPr>
              <w:t>工程部署计划</w:t>
            </w:r>
          </w:p>
        </w:tc>
      </w:tr>
      <w:tr w:rsidR="001A1ECE" w:rsidRPr="00072CF3" w14:paraId="7A870C7D" w14:textId="77777777" w:rsidTr="002675C8">
        <w:tc>
          <w:tcPr>
            <w:tcW w:w="8359" w:type="dxa"/>
          </w:tcPr>
          <w:p w14:paraId="4D81758A" w14:textId="0DE27C96" w:rsidR="001A1ECE" w:rsidRPr="00883581" w:rsidRDefault="001A1ECE" w:rsidP="001A1ECE">
            <w:pPr>
              <w:jc w:val="both"/>
              <w:rPr>
                <w:szCs w:val="21"/>
              </w:rPr>
            </w:pPr>
            <w:r w:rsidRPr="00883581">
              <w:rPr>
                <w:rFonts w:hint="eastAsia"/>
                <w:sz w:val="21"/>
                <w:szCs w:val="21"/>
              </w:rPr>
              <w:t>项目总结报告</w:t>
            </w:r>
          </w:p>
        </w:tc>
      </w:tr>
    </w:tbl>
    <w:p w14:paraId="471CA278" w14:textId="3ABD27BE" w:rsidR="002675C8" w:rsidRPr="002675C8" w:rsidRDefault="002675C8" w:rsidP="002675C8"/>
    <w:p w14:paraId="0364A469" w14:textId="741D985A" w:rsidR="002675C8" w:rsidRDefault="002675C8" w:rsidP="002675C8">
      <w:pPr>
        <w:pStyle w:val="a0"/>
        <w:numPr>
          <w:ilvl w:val="0"/>
          <w:numId w:val="0"/>
        </w:numPr>
        <w:ind w:left="709"/>
      </w:pPr>
    </w:p>
    <w:p w14:paraId="14D974C1" w14:textId="5214B20F" w:rsidR="002675C8" w:rsidRPr="00BE19A2" w:rsidRDefault="00EF609A" w:rsidP="00883581">
      <w:pPr>
        <w:pStyle w:val="a0"/>
      </w:pPr>
      <w:bookmarkStart w:id="50" w:name="_Toc527652907"/>
      <w:r>
        <w:rPr>
          <w:rFonts w:hint="eastAsia"/>
        </w:rPr>
        <w:lastRenderedPageBreak/>
        <w:t>验收</w:t>
      </w:r>
      <w:r>
        <w:t>标准</w:t>
      </w:r>
      <w:bookmarkEnd w:id="50"/>
    </w:p>
    <w:p w14:paraId="0D595428" w14:textId="42280876" w:rsidR="00883581" w:rsidRPr="00883581" w:rsidRDefault="00883581" w:rsidP="00883581">
      <w:r w:rsidRPr="00243B91">
        <w:rPr>
          <w:rFonts w:ascii="Times New Roman" w:hAnsi="Times New Roman" w:cs="Times New Roman" w:hint="eastAsia"/>
          <w:szCs w:val="24"/>
        </w:rPr>
        <w:t>完成</w:t>
      </w:r>
      <w:r w:rsidRPr="00243B91">
        <w:rPr>
          <w:rFonts w:ascii="Times New Roman" w:hAnsi="Times New Roman" w:cs="Times New Roman"/>
          <w:szCs w:val="24"/>
        </w:rPr>
        <w:t>“</w:t>
      </w:r>
      <w:r w:rsidRPr="00243B91">
        <w:rPr>
          <w:rFonts w:ascii="Times New Roman" w:hAnsi="Times New Roman" w:cs="Times New Roman" w:hint="eastAsia"/>
          <w:szCs w:val="24"/>
        </w:rPr>
        <w:t>软件工程系列课程教学辅助网站”项目各种</w:t>
      </w:r>
      <w:r w:rsidRPr="00243B91">
        <w:rPr>
          <w:rFonts w:ascii="Times New Roman" w:hAnsi="Times New Roman" w:cs="Times New Roman"/>
          <w:szCs w:val="24"/>
        </w:rPr>
        <w:t>必要性文档编写</w:t>
      </w:r>
      <w:r w:rsidRPr="00243B91">
        <w:rPr>
          <w:rFonts w:ascii="Times New Roman" w:hAnsi="Times New Roman" w:cs="Times New Roman" w:hint="eastAsia"/>
          <w:szCs w:val="24"/>
        </w:rPr>
        <w:t>，合理安排</w:t>
      </w:r>
      <w:r w:rsidRPr="00243B91">
        <w:rPr>
          <w:rFonts w:ascii="Times New Roman" w:hAnsi="Times New Roman" w:cs="Times New Roman"/>
          <w:szCs w:val="24"/>
        </w:rPr>
        <w:t>各成员的工作，听取指导老师以及各种用户的意见和建议</w:t>
      </w:r>
      <w:r w:rsidRPr="00243B91">
        <w:rPr>
          <w:rFonts w:ascii="Times New Roman" w:hAnsi="Times New Roman" w:cs="Times New Roman" w:hint="eastAsia"/>
          <w:szCs w:val="24"/>
        </w:rPr>
        <w:t>，</w:t>
      </w:r>
      <w:r w:rsidRPr="00243B91">
        <w:rPr>
          <w:rFonts w:ascii="Times New Roman" w:hAnsi="Times New Roman" w:cs="Times New Roman"/>
          <w:szCs w:val="24"/>
        </w:rPr>
        <w:t>总结归纳，完成各个阶段的文档编写。</w:t>
      </w:r>
    </w:p>
    <w:p w14:paraId="7A16AA7E" w14:textId="77777777" w:rsidR="00A73AA9" w:rsidRPr="009B7F8E" w:rsidRDefault="00EF609A" w:rsidP="00A73AA9">
      <w:pPr>
        <w:pStyle w:val="a"/>
        <w:numPr>
          <w:ilvl w:val="0"/>
          <w:numId w:val="6"/>
        </w:numPr>
      </w:pPr>
      <w:bookmarkStart w:id="51" w:name="_Toc527652908"/>
      <w:r>
        <w:rPr>
          <w:rFonts w:hint="eastAsia"/>
        </w:rPr>
        <w:t>实施</w:t>
      </w:r>
      <w:r>
        <w:t>计划</w:t>
      </w:r>
      <w:bookmarkEnd w:id="51"/>
    </w:p>
    <w:p w14:paraId="52979D15" w14:textId="77777777" w:rsidR="00A73AA9" w:rsidRPr="009B7F8E" w:rsidRDefault="00A73AA9" w:rsidP="00A73AA9">
      <w:pPr>
        <w:pStyle w:val="a0"/>
      </w:pPr>
      <w:bookmarkStart w:id="52" w:name="_Toc521309544"/>
      <w:bookmarkStart w:id="53" w:name="_Toc495757981"/>
      <w:bookmarkStart w:id="54" w:name="_Toc495758668"/>
      <w:bookmarkStart w:id="55" w:name="_Toc496746350"/>
      <w:bookmarkStart w:id="56" w:name="_Toc527652909"/>
      <w:r w:rsidRPr="009B7F8E">
        <w:rPr>
          <w:rFonts w:hint="eastAsia"/>
        </w:rPr>
        <w:t>工作任务的分解与人员分工</w:t>
      </w:r>
      <w:bookmarkEnd w:id="52"/>
      <w:bookmarkEnd w:id="53"/>
      <w:bookmarkEnd w:id="54"/>
      <w:bookmarkEnd w:id="55"/>
      <w:bookmarkEnd w:id="56"/>
    </w:p>
    <w:tbl>
      <w:tblPr>
        <w:tblW w:w="8080" w:type="dxa"/>
        <w:tblInd w:w="1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19"/>
        <w:gridCol w:w="1705"/>
        <w:gridCol w:w="3256"/>
      </w:tblGrid>
      <w:tr w:rsidR="008E48F7" w:rsidRPr="007158C1" w14:paraId="5C2E3F40" w14:textId="77777777" w:rsidTr="008E48F7">
        <w:tc>
          <w:tcPr>
            <w:tcW w:w="3119" w:type="dxa"/>
            <w:shd w:val="clear" w:color="auto" w:fill="BDD6EE" w:themeFill="accent1" w:themeFillTint="66"/>
            <w:vAlign w:val="center"/>
            <w:hideMark/>
          </w:tcPr>
          <w:p w14:paraId="684ABF29" w14:textId="77777777" w:rsidR="008E48F7" w:rsidRPr="00D7049C" w:rsidRDefault="008E48F7" w:rsidP="00D7049C">
            <w:pPr>
              <w:rPr>
                <w:b/>
              </w:rPr>
            </w:pPr>
            <w:r w:rsidRPr="00D7049C">
              <w:rPr>
                <w:rFonts w:hint="eastAsia"/>
                <w:b/>
              </w:rPr>
              <w:t>任务名称</w:t>
            </w:r>
          </w:p>
        </w:tc>
        <w:tc>
          <w:tcPr>
            <w:tcW w:w="1705" w:type="dxa"/>
            <w:shd w:val="clear" w:color="auto" w:fill="BDD6EE" w:themeFill="accent1" w:themeFillTint="66"/>
          </w:tcPr>
          <w:p w14:paraId="169486E7" w14:textId="77777777" w:rsidR="008E48F7" w:rsidRPr="002A6CE9" w:rsidRDefault="008E48F7" w:rsidP="008E48F7">
            <w:pPr>
              <w:jc w:val="center"/>
              <w:rPr>
                <w:b/>
              </w:rPr>
            </w:pPr>
            <w:r w:rsidRPr="002A6CE9">
              <w:rPr>
                <w:rFonts w:hint="eastAsia"/>
                <w:b/>
              </w:rPr>
              <w:t>负责人</w:t>
            </w:r>
          </w:p>
        </w:tc>
        <w:tc>
          <w:tcPr>
            <w:tcW w:w="3256" w:type="dxa"/>
            <w:shd w:val="clear" w:color="auto" w:fill="BDD6EE" w:themeFill="accent1" w:themeFillTint="66"/>
          </w:tcPr>
          <w:p w14:paraId="5B07FAD2" w14:textId="77777777" w:rsidR="008E48F7" w:rsidRPr="002A6CE9" w:rsidRDefault="008E48F7" w:rsidP="008E48F7">
            <w:pPr>
              <w:jc w:val="center"/>
              <w:rPr>
                <w:b/>
              </w:rPr>
            </w:pPr>
            <w:r>
              <w:rPr>
                <w:rFonts w:hint="eastAsia"/>
                <w:b/>
              </w:rPr>
              <w:t>参与</w:t>
            </w:r>
            <w:r>
              <w:rPr>
                <w:b/>
              </w:rPr>
              <w:t>人</w:t>
            </w:r>
          </w:p>
        </w:tc>
      </w:tr>
      <w:tr w:rsidR="008E48F7" w:rsidRPr="007158C1" w14:paraId="7E9C8015" w14:textId="77777777" w:rsidTr="008E48F7">
        <w:tc>
          <w:tcPr>
            <w:tcW w:w="3119" w:type="dxa"/>
            <w:shd w:val="clear" w:color="auto" w:fill="FFFFFF"/>
            <w:vAlign w:val="center"/>
            <w:hideMark/>
          </w:tcPr>
          <w:p w14:paraId="753D68D7" w14:textId="77777777" w:rsidR="008E48F7" w:rsidRPr="00FF34EF" w:rsidRDefault="008E48F7" w:rsidP="008E48F7">
            <w:pPr>
              <w:rPr>
                <w:b/>
              </w:rPr>
            </w:pPr>
            <w:r w:rsidRPr="00FF34EF">
              <w:rPr>
                <w:rFonts w:hint="eastAsia"/>
                <w:b/>
              </w:rPr>
              <w:t>获取需求</w:t>
            </w:r>
          </w:p>
        </w:tc>
        <w:tc>
          <w:tcPr>
            <w:tcW w:w="1705" w:type="dxa"/>
            <w:vMerge w:val="restart"/>
            <w:shd w:val="clear" w:color="auto" w:fill="FFFFFF"/>
            <w:vAlign w:val="center"/>
          </w:tcPr>
          <w:p w14:paraId="4FEC0434" w14:textId="77777777" w:rsidR="008E48F7" w:rsidRPr="00837BF0" w:rsidRDefault="008E48F7" w:rsidP="008E48F7">
            <w:pPr>
              <w:jc w:val="center"/>
            </w:pPr>
            <w:r>
              <w:rPr>
                <w:rFonts w:ascii="等线" w:eastAsia="等线" w:hAnsi="等线" w:hint="eastAsia"/>
                <w:bCs/>
                <w:color w:val="000000"/>
                <w:sz w:val="22"/>
              </w:rPr>
              <w:t>任务分析</w:t>
            </w:r>
            <w:r w:rsidRPr="00837BF0">
              <w:rPr>
                <w:rFonts w:ascii="等线" w:eastAsia="等线" w:hAnsi="等线" w:hint="eastAsia"/>
                <w:b/>
                <w:bCs/>
                <w:color w:val="000000"/>
                <w:sz w:val="22"/>
              </w:rPr>
              <w:t>：</w:t>
            </w:r>
            <w:r w:rsidRPr="00837BF0">
              <w:rPr>
                <w:rFonts w:ascii="等线" w:eastAsia="等线" w:hAnsi="等线" w:hint="eastAsia"/>
                <w:bCs/>
                <w:color w:val="000000"/>
                <w:sz w:val="22"/>
              </w:rPr>
              <w:t>黄叶</w:t>
            </w:r>
            <w:proofErr w:type="gramStart"/>
            <w:r w:rsidRPr="00837BF0">
              <w:rPr>
                <w:rFonts w:ascii="等线" w:eastAsia="等线" w:hAnsi="等线" w:hint="eastAsia"/>
                <w:bCs/>
                <w:color w:val="000000"/>
                <w:sz w:val="22"/>
              </w:rPr>
              <w:t>轩</w:t>
            </w:r>
            <w:proofErr w:type="gramEnd"/>
            <w:r>
              <w:rPr>
                <w:rFonts w:ascii="等线" w:eastAsia="等线" w:hAnsi="等线" w:hint="eastAsia"/>
                <w:bCs/>
                <w:color w:val="000000"/>
                <w:sz w:val="22"/>
              </w:rPr>
              <w:t>需求访谈</w:t>
            </w:r>
            <w:r w:rsidRPr="00837BF0">
              <w:rPr>
                <w:rFonts w:ascii="等线" w:eastAsia="等线" w:hAnsi="等线" w:hint="eastAsia"/>
                <w:b/>
                <w:bCs/>
                <w:color w:val="000000"/>
                <w:sz w:val="22"/>
              </w:rPr>
              <w:t>：</w:t>
            </w:r>
            <w:r w:rsidRPr="00837BF0">
              <w:rPr>
                <w:rFonts w:ascii="等线" w:eastAsia="等线" w:hAnsi="等线"/>
                <w:bCs/>
                <w:color w:val="000000"/>
                <w:sz w:val="22"/>
              </w:rPr>
              <w:t>陈俊仁</w:t>
            </w:r>
          </w:p>
        </w:tc>
        <w:tc>
          <w:tcPr>
            <w:tcW w:w="3256" w:type="dxa"/>
            <w:vMerge w:val="restart"/>
            <w:shd w:val="clear" w:color="auto" w:fill="FFFFFF"/>
            <w:vAlign w:val="center"/>
          </w:tcPr>
          <w:p w14:paraId="2C6A21B9"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0E0DF4CB" w14:textId="77777777" w:rsidTr="008E48F7">
        <w:tc>
          <w:tcPr>
            <w:tcW w:w="3119" w:type="dxa"/>
            <w:shd w:val="clear" w:color="auto" w:fill="FFFFFF"/>
            <w:vAlign w:val="center"/>
            <w:hideMark/>
          </w:tcPr>
          <w:p w14:paraId="54EAA994" w14:textId="77777777" w:rsidR="008E48F7" w:rsidRPr="00746F70" w:rsidRDefault="008E48F7" w:rsidP="008E48F7">
            <w:pPr>
              <w:ind w:firstLineChars="200" w:firstLine="420"/>
            </w:pPr>
            <w:r w:rsidRPr="00746F70">
              <w:rPr>
                <w:rFonts w:hint="eastAsia"/>
              </w:rPr>
              <w:t>编写项目视图与范围</w:t>
            </w:r>
          </w:p>
        </w:tc>
        <w:tc>
          <w:tcPr>
            <w:tcW w:w="1705" w:type="dxa"/>
            <w:vMerge/>
            <w:shd w:val="clear" w:color="auto" w:fill="FFFFFF"/>
          </w:tcPr>
          <w:p w14:paraId="497867A9" w14:textId="77777777" w:rsidR="008E48F7" w:rsidRPr="00746F70" w:rsidRDefault="008E48F7" w:rsidP="008E48F7"/>
        </w:tc>
        <w:tc>
          <w:tcPr>
            <w:tcW w:w="3256" w:type="dxa"/>
            <w:vMerge/>
            <w:shd w:val="clear" w:color="auto" w:fill="FFFFFF"/>
            <w:vAlign w:val="center"/>
          </w:tcPr>
          <w:p w14:paraId="2B2D9084" w14:textId="77777777" w:rsidR="008E48F7" w:rsidRPr="00837BF0" w:rsidRDefault="008E48F7" w:rsidP="008E48F7">
            <w:pPr>
              <w:jc w:val="center"/>
              <w:rPr>
                <w:rFonts w:ascii="等线" w:eastAsia="等线" w:hAnsi="等线"/>
                <w:color w:val="000000"/>
                <w:sz w:val="22"/>
              </w:rPr>
            </w:pPr>
          </w:p>
        </w:tc>
      </w:tr>
      <w:tr w:rsidR="008E48F7" w:rsidRPr="007158C1" w14:paraId="66010930" w14:textId="77777777" w:rsidTr="008E48F7">
        <w:tc>
          <w:tcPr>
            <w:tcW w:w="3119" w:type="dxa"/>
            <w:shd w:val="clear" w:color="auto" w:fill="FFFFFF"/>
            <w:vAlign w:val="center"/>
            <w:hideMark/>
          </w:tcPr>
          <w:p w14:paraId="4874C53F" w14:textId="77777777" w:rsidR="008E48F7" w:rsidRPr="00746F70" w:rsidRDefault="008E48F7" w:rsidP="008E48F7">
            <w:pPr>
              <w:ind w:firstLineChars="200" w:firstLine="420"/>
            </w:pPr>
            <w:r w:rsidRPr="00746F70">
              <w:rPr>
                <w:rFonts w:hint="eastAsia"/>
              </w:rPr>
              <w:t>用户群分类</w:t>
            </w:r>
          </w:p>
        </w:tc>
        <w:tc>
          <w:tcPr>
            <w:tcW w:w="1705" w:type="dxa"/>
            <w:vMerge/>
            <w:shd w:val="clear" w:color="auto" w:fill="FFFFFF"/>
          </w:tcPr>
          <w:p w14:paraId="42BFCFE3" w14:textId="77777777" w:rsidR="008E48F7" w:rsidRPr="00746F70" w:rsidRDefault="008E48F7" w:rsidP="008E48F7"/>
        </w:tc>
        <w:tc>
          <w:tcPr>
            <w:tcW w:w="3256" w:type="dxa"/>
            <w:vMerge/>
            <w:shd w:val="clear" w:color="auto" w:fill="FFFFFF"/>
            <w:vAlign w:val="center"/>
          </w:tcPr>
          <w:p w14:paraId="539714AD" w14:textId="77777777" w:rsidR="008E48F7" w:rsidRPr="00837BF0" w:rsidRDefault="008E48F7" w:rsidP="008E48F7">
            <w:pPr>
              <w:jc w:val="center"/>
              <w:rPr>
                <w:rFonts w:ascii="等线" w:eastAsia="等线" w:hAnsi="等线"/>
                <w:color w:val="000000"/>
                <w:sz w:val="22"/>
              </w:rPr>
            </w:pPr>
          </w:p>
        </w:tc>
      </w:tr>
      <w:tr w:rsidR="008E48F7" w:rsidRPr="007158C1" w14:paraId="7BEA0501" w14:textId="77777777" w:rsidTr="008E48F7">
        <w:tc>
          <w:tcPr>
            <w:tcW w:w="3119" w:type="dxa"/>
            <w:shd w:val="clear" w:color="auto" w:fill="FFFFFF"/>
            <w:vAlign w:val="center"/>
            <w:hideMark/>
          </w:tcPr>
          <w:p w14:paraId="50CA5632" w14:textId="77777777" w:rsidR="008E48F7" w:rsidRPr="00746F70" w:rsidRDefault="008E48F7" w:rsidP="008E48F7">
            <w:pPr>
              <w:ind w:firstLineChars="200" w:firstLine="420"/>
            </w:pPr>
            <w:r w:rsidRPr="00746F70">
              <w:rPr>
                <w:rFonts w:hint="eastAsia"/>
              </w:rPr>
              <w:t>选择产品代表</w:t>
            </w:r>
          </w:p>
        </w:tc>
        <w:tc>
          <w:tcPr>
            <w:tcW w:w="1705" w:type="dxa"/>
            <w:vMerge/>
            <w:shd w:val="clear" w:color="auto" w:fill="FFFFFF"/>
          </w:tcPr>
          <w:p w14:paraId="7D599B3F" w14:textId="77777777" w:rsidR="008E48F7" w:rsidRPr="00746F70" w:rsidRDefault="008E48F7" w:rsidP="008E48F7"/>
        </w:tc>
        <w:tc>
          <w:tcPr>
            <w:tcW w:w="3256" w:type="dxa"/>
            <w:vMerge/>
            <w:shd w:val="clear" w:color="auto" w:fill="FFFFFF"/>
            <w:vAlign w:val="center"/>
          </w:tcPr>
          <w:p w14:paraId="71A5ACFB" w14:textId="77777777" w:rsidR="008E48F7" w:rsidRPr="00837BF0" w:rsidRDefault="008E48F7" w:rsidP="008E48F7">
            <w:pPr>
              <w:jc w:val="center"/>
              <w:rPr>
                <w:rFonts w:ascii="等线" w:eastAsia="等线" w:hAnsi="等线"/>
                <w:color w:val="000000"/>
                <w:sz w:val="22"/>
              </w:rPr>
            </w:pPr>
          </w:p>
        </w:tc>
      </w:tr>
      <w:tr w:rsidR="008E48F7" w:rsidRPr="007158C1" w14:paraId="0737C341" w14:textId="77777777" w:rsidTr="008E48F7">
        <w:trPr>
          <w:trHeight w:val="161"/>
        </w:trPr>
        <w:tc>
          <w:tcPr>
            <w:tcW w:w="3119" w:type="dxa"/>
            <w:shd w:val="clear" w:color="auto" w:fill="FFFFFF"/>
            <w:vAlign w:val="center"/>
            <w:hideMark/>
          </w:tcPr>
          <w:p w14:paraId="5BCEDFE3" w14:textId="77777777" w:rsidR="008E48F7" w:rsidRPr="00746F70" w:rsidRDefault="008E48F7" w:rsidP="008E48F7">
            <w:pPr>
              <w:ind w:firstLineChars="200" w:firstLine="420"/>
            </w:pPr>
            <w:r w:rsidRPr="00746F70">
              <w:rPr>
                <w:rFonts w:hint="eastAsia"/>
              </w:rPr>
              <w:t>确定使用实例</w:t>
            </w:r>
          </w:p>
        </w:tc>
        <w:tc>
          <w:tcPr>
            <w:tcW w:w="1705" w:type="dxa"/>
            <w:vMerge/>
            <w:shd w:val="clear" w:color="auto" w:fill="FFFFFF"/>
          </w:tcPr>
          <w:p w14:paraId="2A6FF04B" w14:textId="77777777" w:rsidR="008E48F7" w:rsidRPr="00746F70" w:rsidRDefault="008E48F7" w:rsidP="008E48F7"/>
        </w:tc>
        <w:tc>
          <w:tcPr>
            <w:tcW w:w="3256" w:type="dxa"/>
            <w:vMerge/>
            <w:shd w:val="clear" w:color="auto" w:fill="FFFFFF"/>
            <w:vAlign w:val="center"/>
          </w:tcPr>
          <w:p w14:paraId="23622525" w14:textId="77777777" w:rsidR="008E48F7" w:rsidRPr="00837BF0" w:rsidRDefault="008E48F7" w:rsidP="008E48F7">
            <w:pPr>
              <w:jc w:val="center"/>
              <w:rPr>
                <w:rFonts w:ascii="等线" w:eastAsia="等线" w:hAnsi="等线"/>
                <w:color w:val="000000"/>
                <w:sz w:val="22"/>
              </w:rPr>
            </w:pPr>
          </w:p>
        </w:tc>
      </w:tr>
      <w:tr w:rsidR="008E48F7" w:rsidRPr="007158C1" w14:paraId="158B9342" w14:textId="77777777" w:rsidTr="008E48F7">
        <w:trPr>
          <w:trHeight w:val="172"/>
        </w:trPr>
        <w:tc>
          <w:tcPr>
            <w:tcW w:w="3119" w:type="dxa"/>
            <w:shd w:val="clear" w:color="auto" w:fill="FFFFFF"/>
            <w:vAlign w:val="center"/>
          </w:tcPr>
          <w:p w14:paraId="014A3AAE" w14:textId="77777777" w:rsidR="008E48F7" w:rsidRPr="00746F70" w:rsidRDefault="008E48F7" w:rsidP="008E48F7">
            <w:pPr>
              <w:ind w:firstLineChars="200" w:firstLine="420"/>
            </w:pPr>
            <w:r>
              <w:rPr>
                <w:rFonts w:hint="eastAsia"/>
              </w:rPr>
              <w:t>召开</w:t>
            </w:r>
            <w:r>
              <w:t>应用程序开发联系会议</w:t>
            </w:r>
          </w:p>
        </w:tc>
        <w:tc>
          <w:tcPr>
            <w:tcW w:w="1705" w:type="dxa"/>
            <w:vMerge/>
            <w:shd w:val="clear" w:color="auto" w:fill="FFFFFF"/>
          </w:tcPr>
          <w:p w14:paraId="17B9E32E" w14:textId="77777777" w:rsidR="008E48F7" w:rsidRPr="00746F70" w:rsidRDefault="008E48F7" w:rsidP="008E48F7"/>
        </w:tc>
        <w:tc>
          <w:tcPr>
            <w:tcW w:w="3256" w:type="dxa"/>
            <w:vMerge/>
            <w:shd w:val="clear" w:color="auto" w:fill="FFFFFF"/>
            <w:vAlign w:val="center"/>
          </w:tcPr>
          <w:p w14:paraId="514D1781" w14:textId="77777777" w:rsidR="008E48F7" w:rsidRPr="00837BF0" w:rsidRDefault="008E48F7" w:rsidP="008E48F7">
            <w:pPr>
              <w:jc w:val="center"/>
              <w:rPr>
                <w:rFonts w:ascii="等线" w:eastAsia="等线" w:hAnsi="等线"/>
                <w:color w:val="000000"/>
                <w:sz w:val="22"/>
              </w:rPr>
            </w:pPr>
          </w:p>
        </w:tc>
      </w:tr>
      <w:tr w:rsidR="008E48F7" w:rsidRPr="007158C1" w14:paraId="5AE89273" w14:textId="77777777" w:rsidTr="008E48F7">
        <w:tc>
          <w:tcPr>
            <w:tcW w:w="3119" w:type="dxa"/>
            <w:shd w:val="clear" w:color="auto" w:fill="FFFFFF"/>
            <w:vAlign w:val="center"/>
            <w:hideMark/>
          </w:tcPr>
          <w:p w14:paraId="269D0F9D" w14:textId="77777777" w:rsidR="008E48F7" w:rsidRPr="00746F70" w:rsidRDefault="008E48F7" w:rsidP="008E48F7">
            <w:pPr>
              <w:ind w:firstLineChars="200" w:firstLine="420"/>
            </w:pPr>
            <w:r w:rsidRPr="00746F70">
              <w:rPr>
                <w:rFonts w:hint="eastAsia"/>
              </w:rPr>
              <w:t>需求访谈</w:t>
            </w:r>
          </w:p>
        </w:tc>
        <w:tc>
          <w:tcPr>
            <w:tcW w:w="1705" w:type="dxa"/>
            <w:vMerge/>
            <w:shd w:val="clear" w:color="auto" w:fill="FFFFFF"/>
          </w:tcPr>
          <w:p w14:paraId="726CBC32" w14:textId="77777777" w:rsidR="008E48F7" w:rsidRPr="00746F70" w:rsidRDefault="008E48F7" w:rsidP="008E48F7"/>
        </w:tc>
        <w:tc>
          <w:tcPr>
            <w:tcW w:w="3256" w:type="dxa"/>
            <w:vMerge/>
            <w:shd w:val="clear" w:color="auto" w:fill="FFFFFF"/>
            <w:vAlign w:val="center"/>
          </w:tcPr>
          <w:p w14:paraId="507CB2EA" w14:textId="77777777" w:rsidR="008E48F7" w:rsidRPr="00837BF0" w:rsidRDefault="008E48F7" w:rsidP="008E48F7">
            <w:pPr>
              <w:jc w:val="center"/>
              <w:rPr>
                <w:rFonts w:ascii="等线" w:eastAsia="等线" w:hAnsi="等线"/>
                <w:color w:val="000000"/>
                <w:sz w:val="22"/>
              </w:rPr>
            </w:pPr>
          </w:p>
        </w:tc>
      </w:tr>
      <w:tr w:rsidR="008E48F7" w:rsidRPr="007158C1" w14:paraId="779E370C" w14:textId="77777777" w:rsidTr="008E48F7">
        <w:tc>
          <w:tcPr>
            <w:tcW w:w="3119" w:type="dxa"/>
            <w:shd w:val="clear" w:color="auto" w:fill="FFFFFF"/>
            <w:vAlign w:val="center"/>
            <w:hideMark/>
          </w:tcPr>
          <w:p w14:paraId="27471EA5" w14:textId="77777777" w:rsidR="008E48F7" w:rsidRPr="00746F70" w:rsidRDefault="008E48F7" w:rsidP="008E48F7">
            <w:pPr>
              <w:ind w:firstLineChars="200" w:firstLine="420"/>
            </w:pPr>
            <w:r w:rsidRPr="00746F70">
              <w:rPr>
                <w:rFonts w:hint="eastAsia"/>
              </w:rPr>
              <w:t>分析用户工作流程</w:t>
            </w:r>
          </w:p>
        </w:tc>
        <w:tc>
          <w:tcPr>
            <w:tcW w:w="1705" w:type="dxa"/>
            <w:vMerge/>
            <w:shd w:val="clear" w:color="auto" w:fill="FFFFFF"/>
          </w:tcPr>
          <w:p w14:paraId="6E6F63C0" w14:textId="77777777" w:rsidR="008E48F7" w:rsidRPr="00746F70" w:rsidRDefault="008E48F7" w:rsidP="008E48F7"/>
        </w:tc>
        <w:tc>
          <w:tcPr>
            <w:tcW w:w="3256" w:type="dxa"/>
            <w:vMerge/>
            <w:shd w:val="clear" w:color="auto" w:fill="FFFFFF"/>
            <w:vAlign w:val="center"/>
          </w:tcPr>
          <w:p w14:paraId="4252A55A" w14:textId="77777777" w:rsidR="008E48F7" w:rsidRPr="00837BF0" w:rsidRDefault="008E48F7" w:rsidP="008E48F7">
            <w:pPr>
              <w:jc w:val="center"/>
              <w:rPr>
                <w:rFonts w:ascii="等线" w:eastAsia="等线" w:hAnsi="等线"/>
                <w:color w:val="000000"/>
                <w:sz w:val="22"/>
              </w:rPr>
            </w:pPr>
          </w:p>
        </w:tc>
      </w:tr>
      <w:tr w:rsidR="008E48F7" w:rsidRPr="007158C1" w14:paraId="2F489326" w14:textId="77777777" w:rsidTr="008E48F7">
        <w:tc>
          <w:tcPr>
            <w:tcW w:w="3119" w:type="dxa"/>
            <w:shd w:val="clear" w:color="auto" w:fill="FFFFFF"/>
            <w:vAlign w:val="center"/>
            <w:hideMark/>
          </w:tcPr>
          <w:p w14:paraId="0BB2C0E6" w14:textId="77777777" w:rsidR="008E48F7" w:rsidRPr="00746F70" w:rsidRDefault="008E48F7" w:rsidP="008E48F7">
            <w:pPr>
              <w:ind w:firstLineChars="200" w:firstLine="420"/>
            </w:pPr>
            <w:r w:rsidRPr="00746F70">
              <w:rPr>
                <w:rFonts w:hint="eastAsia"/>
              </w:rPr>
              <w:t>确定质量属性</w:t>
            </w:r>
          </w:p>
        </w:tc>
        <w:tc>
          <w:tcPr>
            <w:tcW w:w="1705" w:type="dxa"/>
            <w:vMerge/>
            <w:shd w:val="clear" w:color="auto" w:fill="FFFFFF"/>
          </w:tcPr>
          <w:p w14:paraId="639EDCA4" w14:textId="77777777" w:rsidR="008E48F7" w:rsidRPr="00746F70" w:rsidRDefault="008E48F7" w:rsidP="008E48F7"/>
        </w:tc>
        <w:tc>
          <w:tcPr>
            <w:tcW w:w="3256" w:type="dxa"/>
            <w:vMerge/>
            <w:shd w:val="clear" w:color="auto" w:fill="FFFFFF"/>
            <w:vAlign w:val="center"/>
          </w:tcPr>
          <w:p w14:paraId="60837C68" w14:textId="77777777" w:rsidR="008E48F7" w:rsidRPr="00837BF0" w:rsidRDefault="008E48F7" w:rsidP="008E48F7">
            <w:pPr>
              <w:jc w:val="center"/>
              <w:rPr>
                <w:rFonts w:ascii="等线" w:eastAsia="等线" w:hAnsi="等线"/>
                <w:color w:val="000000"/>
                <w:sz w:val="22"/>
              </w:rPr>
            </w:pPr>
          </w:p>
        </w:tc>
      </w:tr>
      <w:tr w:rsidR="008E48F7" w:rsidRPr="007158C1" w14:paraId="30E65E5F" w14:textId="77777777" w:rsidTr="008E48F7">
        <w:tc>
          <w:tcPr>
            <w:tcW w:w="3119" w:type="dxa"/>
            <w:shd w:val="clear" w:color="auto" w:fill="FFFFFF"/>
            <w:vAlign w:val="center"/>
            <w:hideMark/>
          </w:tcPr>
          <w:p w14:paraId="0E41EBD4" w14:textId="77777777" w:rsidR="008E48F7" w:rsidRPr="00746F70" w:rsidRDefault="008E48F7" w:rsidP="008E48F7">
            <w:pPr>
              <w:ind w:firstLineChars="200" w:firstLine="420"/>
            </w:pPr>
            <w:r w:rsidRPr="00746F70">
              <w:rPr>
                <w:rFonts w:hint="eastAsia"/>
              </w:rPr>
              <w:t>检查问题报告</w:t>
            </w:r>
          </w:p>
        </w:tc>
        <w:tc>
          <w:tcPr>
            <w:tcW w:w="1705" w:type="dxa"/>
            <w:vMerge/>
            <w:shd w:val="clear" w:color="auto" w:fill="FFFFFF"/>
          </w:tcPr>
          <w:p w14:paraId="1200E163" w14:textId="77777777" w:rsidR="008E48F7" w:rsidRPr="00746F70" w:rsidRDefault="008E48F7" w:rsidP="008E48F7"/>
        </w:tc>
        <w:tc>
          <w:tcPr>
            <w:tcW w:w="3256" w:type="dxa"/>
            <w:vMerge/>
            <w:shd w:val="clear" w:color="auto" w:fill="FFFFFF"/>
            <w:vAlign w:val="center"/>
          </w:tcPr>
          <w:p w14:paraId="46D33D60" w14:textId="77777777" w:rsidR="008E48F7" w:rsidRPr="00837BF0" w:rsidRDefault="008E48F7" w:rsidP="008E48F7">
            <w:pPr>
              <w:jc w:val="center"/>
              <w:rPr>
                <w:rFonts w:ascii="等线" w:eastAsia="等线" w:hAnsi="等线"/>
                <w:color w:val="000000"/>
                <w:sz w:val="22"/>
              </w:rPr>
            </w:pPr>
          </w:p>
        </w:tc>
      </w:tr>
      <w:tr w:rsidR="008E48F7" w:rsidRPr="007158C1" w14:paraId="702787F0" w14:textId="77777777" w:rsidTr="008E48F7">
        <w:tc>
          <w:tcPr>
            <w:tcW w:w="3119" w:type="dxa"/>
            <w:shd w:val="clear" w:color="auto" w:fill="FFFFFF"/>
            <w:vAlign w:val="center"/>
            <w:hideMark/>
          </w:tcPr>
          <w:p w14:paraId="10BF3BD4" w14:textId="77777777" w:rsidR="008E48F7" w:rsidRPr="00746F70" w:rsidRDefault="008E48F7" w:rsidP="008E48F7">
            <w:pPr>
              <w:ind w:firstLineChars="200" w:firstLine="420"/>
            </w:pPr>
            <w:r w:rsidRPr="00746F70">
              <w:rPr>
                <w:rFonts w:hint="eastAsia"/>
              </w:rPr>
              <w:t>需求重用</w:t>
            </w:r>
          </w:p>
        </w:tc>
        <w:tc>
          <w:tcPr>
            <w:tcW w:w="1705" w:type="dxa"/>
            <w:vMerge/>
            <w:shd w:val="clear" w:color="auto" w:fill="FFFFFF"/>
          </w:tcPr>
          <w:p w14:paraId="1366FB47" w14:textId="77777777" w:rsidR="008E48F7" w:rsidRPr="00746F70" w:rsidRDefault="008E48F7" w:rsidP="008E48F7"/>
        </w:tc>
        <w:tc>
          <w:tcPr>
            <w:tcW w:w="3256" w:type="dxa"/>
            <w:vMerge/>
            <w:shd w:val="clear" w:color="auto" w:fill="FFFFFF"/>
            <w:vAlign w:val="center"/>
          </w:tcPr>
          <w:p w14:paraId="70C27C4D" w14:textId="77777777" w:rsidR="008E48F7" w:rsidRPr="00837BF0" w:rsidRDefault="008E48F7" w:rsidP="008E48F7">
            <w:pPr>
              <w:jc w:val="center"/>
              <w:rPr>
                <w:rFonts w:ascii="等线" w:eastAsia="等线" w:hAnsi="等线"/>
                <w:color w:val="000000"/>
                <w:sz w:val="22"/>
              </w:rPr>
            </w:pPr>
          </w:p>
        </w:tc>
      </w:tr>
      <w:tr w:rsidR="008E48F7" w:rsidRPr="007158C1" w14:paraId="3864E66C" w14:textId="77777777" w:rsidTr="008E48F7">
        <w:tc>
          <w:tcPr>
            <w:tcW w:w="3119" w:type="dxa"/>
            <w:shd w:val="clear" w:color="auto" w:fill="FFFFFF"/>
            <w:vAlign w:val="center"/>
            <w:hideMark/>
          </w:tcPr>
          <w:p w14:paraId="3796E6AB" w14:textId="77777777" w:rsidR="008E48F7" w:rsidRPr="00FF34EF" w:rsidRDefault="008E48F7" w:rsidP="008E48F7">
            <w:pPr>
              <w:rPr>
                <w:b/>
              </w:rPr>
            </w:pPr>
            <w:r w:rsidRPr="00FF34EF">
              <w:rPr>
                <w:rFonts w:hint="eastAsia"/>
                <w:b/>
              </w:rPr>
              <w:t>需求分析</w:t>
            </w:r>
          </w:p>
        </w:tc>
        <w:tc>
          <w:tcPr>
            <w:tcW w:w="1705" w:type="dxa"/>
            <w:vMerge w:val="restart"/>
            <w:shd w:val="clear" w:color="auto" w:fill="FFFFFF"/>
            <w:vAlign w:val="center"/>
          </w:tcPr>
          <w:p w14:paraId="331BF7ED" w14:textId="77777777" w:rsidR="008E48F7" w:rsidRPr="00837BF0" w:rsidRDefault="008E48F7" w:rsidP="008E48F7">
            <w:pPr>
              <w:jc w:val="center"/>
            </w:pPr>
            <w:r w:rsidRPr="00837BF0">
              <w:rPr>
                <w:rFonts w:ascii="等线" w:eastAsia="等线" w:hAnsi="等线"/>
                <w:bCs/>
                <w:color w:val="000000"/>
                <w:sz w:val="22"/>
              </w:rPr>
              <w:t>陈苏民</w:t>
            </w:r>
          </w:p>
        </w:tc>
        <w:tc>
          <w:tcPr>
            <w:tcW w:w="3256" w:type="dxa"/>
            <w:vMerge w:val="restart"/>
            <w:shd w:val="clear" w:color="auto" w:fill="FFFFFF"/>
            <w:vAlign w:val="center"/>
          </w:tcPr>
          <w:p w14:paraId="530315B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377D0E37" w14:textId="77777777" w:rsidTr="008E48F7">
        <w:tc>
          <w:tcPr>
            <w:tcW w:w="3119" w:type="dxa"/>
            <w:shd w:val="clear" w:color="auto" w:fill="FFFFFF"/>
            <w:vAlign w:val="center"/>
            <w:hideMark/>
          </w:tcPr>
          <w:p w14:paraId="11E88804" w14:textId="77777777" w:rsidR="008E48F7" w:rsidRPr="00746F70" w:rsidRDefault="008E48F7" w:rsidP="008E48F7">
            <w:pPr>
              <w:ind w:firstLineChars="200" w:firstLine="420"/>
            </w:pPr>
            <w:r w:rsidRPr="00746F70">
              <w:rPr>
                <w:rFonts w:hint="eastAsia"/>
              </w:rPr>
              <w:t>绘制关联图</w:t>
            </w:r>
          </w:p>
        </w:tc>
        <w:tc>
          <w:tcPr>
            <w:tcW w:w="1705" w:type="dxa"/>
            <w:vMerge/>
            <w:shd w:val="clear" w:color="auto" w:fill="FFFFFF"/>
          </w:tcPr>
          <w:p w14:paraId="20B6BF92" w14:textId="77777777" w:rsidR="008E48F7" w:rsidRPr="00746F70" w:rsidRDefault="008E48F7" w:rsidP="008E48F7"/>
        </w:tc>
        <w:tc>
          <w:tcPr>
            <w:tcW w:w="3256" w:type="dxa"/>
            <w:vMerge/>
            <w:shd w:val="clear" w:color="auto" w:fill="FFFFFF"/>
            <w:vAlign w:val="center"/>
          </w:tcPr>
          <w:p w14:paraId="1DE00DC5" w14:textId="77777777" w:rsidR="008E48F7" w:rsidRPr="00837BF0" w:rsidRDefault="008E48F7" w:rsidP="008E48F7">
            <w:pPr>
              <w:jc w:val="center"/>
              <w:rPr>
                <w:rFonts w:ascii="等线" w:eastAsia="等线" w:hAnsi="等线"/>
                <w:color w:val="000000"/>
                <w:sz w:val="22"/>
              </w:rPr>
            </w:pPr>
          </w:p>
        </w:tc>
      </w:tr>
      <w:tr w:rsidR="008E48F7" w:rsidRPr="007158C1" w14:paraId="3DD4A96C" w14:textId="77777777" w:rsidTr="008E48F7">
        <w:tc>
          <w:tcPr>
            <w:tcW w:w="3119" w:type="dxa"/>
            <w:shd w:val="clear" w:color="auto" w:fill="FFFFFF"/>
            <w:vAlign w:val="center"/>
            <w:hideMark/>
          </w:tcPr>
          <w:p w14:paraId="5397310A" w14:textId="77777777" w:rsidR="008E48F7" w:rsidRPr="00746F70" w:rsidRDefault="008E48F7" w:rsidP="008E48F7">
            <w:pPr>
              <w:ind w:firstLineChars="200" w:firstLine="420"/>
            </w:pPr>
            <w:r w:rsidRPr="00746F70">
              <w:rPr>
                <w:rFonts w:hint="eastAsia"/>
              </w:rPr>
              <w:t>创建开发原型</w:t>
            </w:r>
          </w:p>
        </w:tc>
        <w:tc>
          <w:tcPr>
            <w:tcW w:w="1705" w:type="dxa"/>
            <w:vMerge/>
            <w:shd w:val="clear" w:color="auto" w:fill="FFFFFF"/>
          </w:tcPr>
          <w:p w14:paraId="6A413D66" w14:textId="77777777" w:rsidR="008E48F7" w:rsidRPr="00746F70" w:rsidRDefault="008E48F7" w:rsidP="008E48F7"/>
        </w:tc>
        <w:tc>
          <w:tcPr>
            <w:tcW w:w="3256" w:type="dxa"/>
            <w:vMerge/>
            <w:shd w:val="clear" w:color="auto" w:fill="FFFFFF"/>
            <w:vAlign w:val="center"/>
          </w:tcPr>
          <w:p w14:paraId="63DD5A0E" w14:textId="77777777" w:rsidR="008E48F7" w:rsidRPr="00837BF0" w:rsidRDefault="008E48F7" w:rsidP="008E48F7">
            <w:pPr>
              <w:jc w:val="center"/>
              <w:rPr>
                <w:rFonts w:ascii="等线" w:eastAsia="等线" w:hAnsi="等线"/>
                <w:color w:val="000000"/>
                <w:sz w:val="22"/>
              </w:rPr>
            </w:pPr>
          </w:p>
        </w:tc>
      </w:tr>
      <w:tr w:rsidR="008E48F7" w:rsidRPr="007158C1" w14:paraId="031CC954" w14:textId="77777777" w:rsidTr="008E48F7">
        <w:tc>
          <w:tcPr>
            <w:tcW w:w="3119" w:type="dxa"/>
            <w:shd w:val="clear" w:color="auto" w:fill="FFFFFF"/>
            <w:vAlign w:val="center"/>
            <w:hideMark/>
          </w:tcPr>
          <w:p w14:paraId="22746203" w14:textId="77777777" w:rsidR="008E48F7" w:rsidRPr="00746F70" w:rsidRDefault="008E48F7" w:rsidP="008E48F7">
            <w:pPr>
              <w:ind w:firstLineChars="200" w:firstLine="420"/>
            </w:pPr>
            <w:r w:rsidRPr="00746F70">
              <w:rPr>
                <w:rFonts w:hint="eastAsia"/>
              </w:rPr>
              <w:t>分析可行性</w:t>
            </w:r>
          </w:p>
        </w:tc>
        <w:tc>
          <w:tcPr>
            <w:tcW w:w="1705" w:type="dxa"/>
            <w:vMerge/>
            <w:shd w:val="clear" w:color="auto" w:fill="FFFFFF"/>
          </w:tcPr>
          <w:p w14:paraId="65E0D565" w14:textId="77777777" w:rsidR="008E48F7" w:rsidRPr="00746F70" w:rsidRDefault="008E48F7" w:rsidP="008E48F7"/>
        </w:tc>
        <w:tc>
          <w:tcPr>
            <w:tcW w:w="3256" w:type="dxa"/>
            <w:vMerge/>
            <w:shd w:val="clear" w:color="auto" w:fill="FFFFFF"/>
            <w:vAlign w:val="center"/>
          </w:tcPr>
          <w:p w14:paraId="7D676864" w14:textId="77777777" w:rsidR="008E48F7" w:rsidRPr="00837BF0" w:rsidRDefault="008E48F7" w:rsidP="008E48F7">
            <w:pPr>
              <w:jc w:val="center"/>
              <w:rPr>
                <w:rFonts w:ascii="等线" w:eastAsia="等线" w:hAnsi="等线"/>
                <w:color w:val="000000"/>
                <w:sz w:val="22"/>
              </w:rPr>
            </w:pPr>
          </w:p>
        </w:tc>
      </w:tr>
      <w:tr w:rsidR="008E48F7" w:rsidRPr="007158C1" w14:paraId="01D7EBD8" w14:textId="77777777" w:rsidTr="008E48F7">
        <w:tc>
          <w:tcPr>
            <w:tcW w:w="3119" w:type="dxa"/>
            <w:shd w:val="clear" w:color="auto" w:fill="FFFFFF"/>
            <w:vAlign w:val="center"/>
            <w:hideMark/>
          </w:tcPr>
          <w:p w14:paraId="02645EE1" w14:textId="77777777" w:rsidR="008E48F7" w:rsidRPr="00746F70" w:rsidRDefault="008E48F7" w:rsidP="008E48F7">
            <w:pPr>
              <w:ind w:firstLineChars="200" w:firstLine="420"/>
            </w:pPr>
            <w:r w:rsidRPr="00746F70">
              <w:rPr>
                <w:rFonts w:hint="eastAsia"/>
              </w:rPr>
              <w:t>确定需求优先级</w:t>
            </w:r>
          </w:p>
        </w:tc>
        <w:tc>
          <w:tcPr>
            <w:tcW w:w="1705" w:type="dxa"/>
            <w:vMerge/>
            <w:shd w:val="clear" w:color="auto" w:fill="FFFFFF"/>
          </w:tcPr>
          <w:p w14:paraId="5F989C87" w14:textId="77777777" w:rsidR="008E48F7" w:rsidRPr="00746F70" w:rsidRDefault="008E48F7" w:rsidP="008E48F7"/>
        </w:tc>
        <w:tc>
          <w:tcPr>
            <w:tcW w:w="3256" w:type="dxa"/>
            <w:vMerge/>
            <w:shd w:val="clear" w:color="auto" w:fill="FFFFFF"/>
            <w:vAlign w:val="center"/>
          </w:tcPr>
          <w:p w14:paraId="7CB9E01E" w14:textId="77777777" w:rsidR="008E48F7" w:rsidRPr="00837BF0" w:rsidRDefault="008E48F7" w:rsidP="008E48F7">
            <w:pPr>
              <w:jc w:val="center"/>
              <w:rPr>
                <w:rFonts w:ascii="等线" w:eastAsia="等线" w:hAnsi="等线"/>
                <w:color w:val="000000"/>
                <w:sz w:val="22"/>
              </w:rPr>
            </w:pPr>
          </w:p>
        </w:tc>
      </w:tr>
      <w:tr w:rsidR="008E48F7" w:rsidRPr="007158C1" w14:paraId="4A22B627" w14:textId="77777777" w:rsidTr="008E48F7">
        <w:tc>
          <w:tcPr>
            <w:tcW w:w="3119" w:type="dxa"/>
            <w:shd w:val="clear" w:color="auto" w:fill="FFFFFF"/>
            <w:vAlign w:val="center"/>
            <w:hideMark/>
          </w:tcPr>
          <w:p w14:paraId="537F6435" w14:textId="77777777" w:rsidR="008E48F7" w:rsidRPr="00746F70" w:rsidRDefault="008E48F7" w:rsidP="008E48F7">
            <w:pPr>
              <w:ind w:firstLineChars="200" w:firstLine="420"/>
            </w:pPr>
            <w:r w:rsidRPr="00746F70">
              <w:rPr>
                <w:rFonts w:hint="eastAsia"/>
              </w:rPr>
              <w:t>为需求建立模型</w:t>
            </w:r>
          </w:p>
        </w:tc>
        <w:tc>
          <w:tcPr>
            <w:tcW w:w="1705" w:type="dxa"/>
            <w:vMerge/>
            <w:shd w:val="clear" w:color="auto" w:fill="FFFFFF"/>
          </w:tcPr>
          <w:p w14:paraId="59341B93" w14:textId="77777777" w:rsidR="008E48F7" w:rsidRPr="00746F70" w:rsidRDefault="008E48F7" w:rsidP="008E48F7"/>
        </w:tc>
        <w:tc>
          <w:tcPr>
            <w:tcW w:w="3256" w:type="dxa"/>
            <w:vMerge/>
            <w:shd w:val="clear" w:color="auto" w:fill="FFFFFF"/>
            <w:vAlign w:val="center"/>
          </w:tcPr>
          <w:p w14:paraId="3F12AA79" w14:textId="77777777" w:rsidR="008E48F7" w:rsidRPr="00837BF0" w:rsidRDefault="008E48F7" w:rsidP="008E48F7">
            <w:pPr>
              <w:jc w:val="center"/>
              <w:rPr>
                <w:rFonts w:ascii="等线" w:eastAsia="等线" w:hAnsi="等线"/>
                <w:color w:val="000000"/>
                <w:sz w:val="22"/>
              </w:rPr>
            </w:pPr>
          </w:p>
        </w:tc>
      </w:tr>
      <w:tr w:rsidR="008E48F7" w:rsidRPr="007158C1" w14:paraId="3C78869C" w14:textId="77777777" w:rsidTr="008E48F7">
        <w:tc>
          <w:tcPr>
            <w:tcW w:w="3119" w:type="dxa"/>
            <w:shd w:val="clear" w:color="auto" w:fill="FFFFFF"/>
            <w:vAlign w:val="center"/>
            <w:hideMark/>
          </w:tcPr>
          <w:p w14:paraId="30B2D9F9" w14:textId="77777777" w:rsidR="008E48F7" w:rsidRPr="00746F70" w:rsidRDefault="008E48F7" w:rsidP="008E48F7">
            <w:pPr>
              <w:ind w:firstLineChars="200" w:firstLine="420"/>
            </w:pPr>
            <w:r w:rsidRPr="00746F70">
              <w:rPr>
                <w:rFonts w:hint="eastAsia"/>
              </w:rPr>
              <w:t>编写数据字典</w:t>
            </w:r>
          </w:p>
        </w:tc>
        <w:tc>
          <w:tcPr>
            <w:tcW w:w="1705" w:type="dxa"/>
            <w:vMerge/>
            <w:shd w:val="clear" w:color="auto" w:fill="FFFFFF"/>
          </w:tcPr>
          <w:p w14:paraId="5860FD32" w14:textId="77777777" w:rsidR="008E48F7" w:rsidRPr="00746F70" w:rsidRDefault="008E48F7" w:rsidP="008E48F7"/>
        </w:tc>
        <w:tc>
          <w:tcPr>
            <w:tcW w:w="3256" w:type="dxa"/>
            <w:vMerge/>
            <w:shd w:val="clear" w:color="auto" w:fill="FFFFFF"/>
            <w:vAlign w:val="center"/>
          </w:tcPr>
          <w:p w14:paraId="1BDE5BE8" w14:textId="77777777" w:rsidR="008E48F7" w:rsidRPr="00837BF0" w:rsidRDefault="008E48F7" w:rsidP="008E48F7">
            <w:pPr>
              <w:jc w:val="center"/>
              <w:rPr>
                <w:rFonts w:ascii="等线" w:eastAsia="等线" w:hAnsi="等线"/>
                <w:color w:val="000000"/>
                <w:sz w:val="22"/>
              </w:rPr>
            </w:pPr>
          </w:p>
        </w:tc>
      </w:tr>
      <w:tr w:rsidR="008E48F7" w:rsidRPr="007158C1" w14:paraId="58F39236" w14:textId="77777777" w:rsidTr="008E48F7">
        <w:tc>
          <w:tcPr>
            <w:tcW w:w="3119" w:type="dxa"/>
            <w:shd w:val="clear" w:color="auto" w:fill="FFFFFF"/>
            <w:vAlign w:val="center"/>
            <w:hideMark/>
          </w:tcPr>
          <w:p w14:paraId="76D0D267" w14:textId="77777777" w:rsidR="008E48F7" w:rsidRPr="00746F70" w:rsidRDefault="008E48F7" w:rsidP="008E48F7">
            <w:pPr>
              <w:ind w:firstLineChars="200" w:firstLine="420"/>
            </w:pPr>
            <w:r w:rsidRPr="00746F70">
              <w:rPr>
                <w:rFonts w:hint="eastAsia"/>
              </w:rPr>
              <w:t>应用质量功能调配</w:t>
            </w:r>
          </w:p>
        </w:tc>
        <w:tc>
          <w:tcPr>
            <w:tcW w:w="1705" w:type="dxa"/>
            <w:vMerge/>
            <w:shd w:val="clear" w:color="auto" w:fill="FFFFFF"/>
          </w:tcPr>
          <w:p w14:paraId="4424C16A" w14:textId="77777777" w:rsidR="008E48F7" w:rsidRPr="00746F70" w:rsidRDefault="008E48F7" w:rsidP="008E48F7"/>
        </w:tc>
        <w:tc>
          <w:tcPr>
            <w:tcW w:w="3256" w:type="dxa"/>
            <w:vMerge/>
            <w:shd w:val="clear" w:color="auto" w:fill="FFFFFF"/>
            <w:vAlign w:val="center"/>
          </w:tcPr>
          <w:p w14:paraId="511CCD0F" w14:textId="77777777" w:rsidR="008E48F7" w:rsidRPr="00837BF0" w:rsidRDefault="008E48F7" w:rsidP="008E48F7">
            <w:pPr>
              <w:jc w:val="center"/>
              <w:rPr>
                <w:rFonts w:ascii="等线" w:eastAsia="等线" w:hAnsi="等线"/>
                <w:color w:val="000000"/>
                <w:sz w:val="22"/>
              </w:rPr>
            </w:pPr>
          </w:p>
        </w:tc>
      </w:tr>
      <w:tr w:rsidR="008E48F7" w:rsidRPr="007158C1" w14:paraId="16A9ABBF" w14:textId="77777777" w:rsidTr="008E48F7">
        <w:tc>
          <w:tcPr>
            <w:tcW w:w="3119" w:type="dxa"/>
            <w:shd w:val="clear" w:color="auto" w:fill="FFFFFF"/>
            <w:vAlign w:val="center"/>
            <w:hideMark/>
          </w:tcPr>
          <w:p w14:paraId="133D12B0" w14:textId="77777777" w:rsidR="008E48F7" w:rsidRPr="00FF34EF" w:rsidRDefault="008E48F7" w:rsidP="008E48F7">
            <w:pPr>
              <w:rPr>
                <w:b/>
              </w:rPr>
            </w:pPr>
            <w:r w:rsidRPr="00FF34EF">
              <w:rPr>
                <w:rFonts w:hint="eastAsia"/>
                <w:b/>
              </w:rPr>
              <w:t>需求规格说明</w:t>
            </w:r>
          </w:p>
        </w:tc>
        <w:tc>
          <w:tcPr>
            <w:tcW w:w="1705" w:type="dxa"/>
            <w:vMerge w:val="restart"/>
            <w:shd w:val="clear" w:color="auto" w:fill="FFFFFF"/>
            <w:vAlign w:val="center"/>
          </w:tcPr>
          <w:p w14:paraId="2902A116" w14:textId="77777777" w:rsidR="008E48F7" w:rsidRPr="00837BF0" w:rsidRDefault="008E48F7" w:rsidP="008E48F7">
            <w:pPr>
              <w:jc w:val="center"/>
            </w:pPr>
            <w:r w:rsidRPr="00837BF0">
              <w:rPr>
                <w:rFonts w:ascii="等线" w:eastAsia="等线" w:hAnsi="等线"/>
                <w:bCs/>
                <w:color w:val="000000"/>
                <w:sz w:val="22"/>
              </w:rPr>
              <w:t>徐双铅</w:t>
            </w:r>
          </w:p>
        </w:tc>
        <w:tc>
          <w:tcPr>
            <w:tcW w:w="3256" w:type="dxa"/>
            <w:vMerge w:val="restart"/>
            <w:shd w:val="clear" w:color="auto" w:fill="FFFFFF"/>
            <w:vAlign w:val="center"/>
          </w:tcPr>
          <w:p w14:paraId="64EA96D7"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1C054F2B" w14:textId="77777777" w:rsidTr="008E48F7">
        <w:tc>
          <w:tcPr>
            <w:tcW w:w="3119" w:type="dxa"/>
            <w:shd w:val="clear" w:color="auto" w:fill="FFFFFF"/>
            <w:vAlign w:val="center"/>
            <w:hideMark/>
          </w:tcPr>
          <w:p w14:paraId="062E789C" w14:textId="77777777" w:rsidR="008E48F7" w:rsidRPr="00746F70" w:rsidRDefault="008E48F7" w:rsidP="008E48F7">
            <w:pPr>
              <w:ind w:firstLineChars="200" w:firstLine="420"/>
            </w:pPr>
            <w:r w:rsidRPr="00746F70">
              <w:rPr>
                <w:rFonts w:hint="eastAsia"/>
              </w:rPr>
              <w:t>采用软件需求规格说明模板</w:t>
            </w:r>
          </w:p>
        </w:tc>
        <w:tc>
          <w:tcPr>
            <w:tcW w:w="1705" w:type="dxa"/>
            <w:vMerge/>
            <w:shd w:val="clear" w:color="auto" w:fill="FFFFFF"/>
          </w:tcPr>
          <w:p w14:paraId="3FD5B151" w14:textId="77777777" w:rsidR="008E48F7" w:rsidRPr="00746F70" w:rsidRDefault="008E48F7" w:rsidP="008E48F7"/>
        </w:tc>
        <w:tc>
          <w:tcPr>
            <w:tcW w:w="3256" w:type="dxa"/>
            <w:vMerge/>
            <w:shd w:val="clear" w:color="auto" w:fill="FFFFFF"/>
            <w:vAlign w:val="center"/>
          </w:tcPr>
          <w:p w14:paraId="0400568F" w14:textId="77777777" w:rsidR="008E48F7" w:rsidRPr="00837BF0" w:rsidRDefault="008E48F7" w:rsidP="008E48F7">
            <w:pPr>
              <w:jc w:val="center"/>
              <w:rPr>
                <w:rFonts w:ascii="等线" w:eastAsia="等线" w:hAnsi="等线"/>
                <w:color w:val="000000"/>
                <w:sz w:val="22"/>
              </w:rPr>
            </w:pPr>
          </w:p>
        </w:tc>
      </w:tr>
      <w:tr w:rsidR="008E48F7" w:rsidRPr="007158C1" w14:paraId="67E5829D" w14:textId="77777777" w:rsidTr="008E48F7">
        <w:tc>
          <w:tcPr>
            <w:tcW w:w="3119" w:type="dxa"/>
            <w:shd w:val="clear" w:color="auto" w:fill="FFFFFF"/>
            <w:vAlign w:val="center"/>
            <w:hideMark/>
          </w:tcPr>
          <w:p w14:paraId="12BAE656" w14:textId="77777777" w:rsidR="008E48F7" w:rsidRPr="00746F70" w:rsidRDefault="008E48F7" w:rsidP="008E48F7">
            <w:pPr>
              <w:ind w:firstLineChars="200" w:firstLine="420"/>
            </w:pPr>
            <w:r w:rsidRPr="00746F70">
              <w:rPr>
                <w:rFonts w:hint="eastAsia"/>
              </w:rPr>
              <w:t>指明需求来源</w:t>
            </w:r>
          </w:p>
        </w:tc>
        <w:tc>
          <w:tcPr>
            <w:tcW w:w="1705" w:type="dxa"/>
            <w:vMerge/>
            <w:shd w:val="clear" w:color="auto" w:fill="FFFFFF"/>
          </w:tcPr>
          <w:p w14:paraId="2723302F" w14:textId="77777777" w:rsidR="008E48F7" w:rsidRPr="00746F70" w:rsidRDefault="008E48F7" w:rsidP="008E48F7"/>
        </w:tc>
        <w:tc>
          <w:tcPr>
            <w:tcW w:w="3256" w:type="dxa"/>
            <w:vMerge/>
            <w:shd w:val="clear" w:color="auto" w:fill="FFFFFF"/>
            <w:vAlign w:val="center"/>
          </w:tcPr>
          <w:p w14:paraId="0BFC44BB" w14:textId="77777777" w:rsidR="008E48F7" w:rsidRPr="00837BF0" w:rsidRDefault="008E48F7" w:rsidP="008E48F7">
            <w:pPr>
              <w:jc w:val="center"/>
              <w:rPr>
                <w:rFonts w:ascii="等线" w:eastAsia="等线" w:hAnsi="等线"/>
                <w:color w:val="000000"/>
                <w:sz w:val="22"/>
              </w:rPr>
            </w:pPr>
          </w:p>
        </w:tc>
      </w:tr>
      <w:tr w:rsidR="008E48F7" w:rsidRPr="007158C1" w14:paraId="4F15F5D8" w14:textId="77777777" w:rsidTr="008E48F7">
        <w:tc>
          <w:tcPr>
            <w:tcW w:w="3119" w:type="dxa"/>
            <w:shd w:val="clear" w:color="auto" w:fill="FFFFFF"/>
            <w:vAlign w:val="center"/>
            <w:hideMark/>
          </w:tcPr>
          <w:p w14:paraId="6AD0A237" w14:textId="77777777" w:rsidR="008E48F7" w:rsidRPr="00746F70" w:rsidRDefault="008E48F7" w:rsidP="008E48F7">
            <w:pPr>
              <w:ind w:firstLineChars="200" w:firstLine="420"/>
            </w:pPr>
            <w:r w:rsidRPr="00746F70">
              <w:rPr>
                <w:rFonts w:hint="eastAsia"/>
              </w:rPr>
              <w:t>为每一项需求注上标号</w:t>
            </w:r>
          </w:p>
        </w:tc>
        <w:tc>
          <w:tcPr>
            <w:tcW w:w="1705" w:type="dxa"/>
            <w:vMerge/>
            <w:shd w:val="clear" w:color="auto" w:fill="FFFFFF"/>
          </w:tcPr>
          <w:p w14:paraId="60EC085F" w14:textId="77777777" w:rsidR="008E48F7" w:rsidRPr="00746F70" w:rsidRDefault="008E48F7" w:rsidP="008E48F7"/>
        </w:tc>
        <w:tc>
          <w:tcPr>
            <w:tcW w:w="3256" w:type="dxa"/>
            <w:vMerge/>
            <w:shd w:val="clear" w:color="auto" w:fill="FFFFFF"/>
            <w:vAlign w:val="center"/>
          </w:tcPr>
          <w:p w14:paraId="5A0A1008" w14:textId="77777777" w:rsidR="008E48F7" w:rsidRPr="00837BF0" w:rsidRDefault="008E48F7" w:rsidP="008E48F7">
            <w:pPr>
              <w:jc w:val="center"/>
              <w:rPr>
                <w:rFonts w:ascii="等线" w:eastAsia="等线" w:hAnsi="等线"/>
                <w:color w:val="000000"/>
                <w:sz w:val="22"/>
              </w:rPr>
            </w:pPr>
          </w:p>
        </w:tc>
      </w:tr>
      <w:tr w:rsidR="008E48F7" w:rsidRPr="007158C1" w14:paraId="08D83440" w14:textId="77777777" w:rsidTr="008E48F7">
        <w:tc>
          <w:tcPr>
            <w:tcW w:w="3119" w:type="dxa"/>
            <w:shd w:val="clear" w:color="auto" w:fill="FFFFFF"/>
            <w:vAlign w:val="center"/>
            <w:hideMark/>
          </w:tcPr>
          <w:p w14:paraId="188551BD" w14:textId="77777777" w:rsidR="008E48F7" w:rsidRPr="00746F70" w:rsidRDefault="008E48F7" w:rsidP="008E48F7">
            <w:pPr>
              <w:ind w:firstLineChars="200" w:firstLine="420"/>
            </w:pPr>
            <w:r w:rsidRPr="00746F70">
              <w:rPr>
                <w:rFonts w:hint="eastAsia"/>
              </w:rPr>
              <w:t>记录业务规范</w:t>
            </w:r>
          </w:p>
        </w:tc>
        <w:tc>
          <w:tcPr>
            <w:tcW w:w="1705" w:type="dxa"/>
            <w:vMerge/>
            <w:shd w:val="clear" w:color="auto" w:fill="FFFFFF"/>
          </w:tcPr>
          <w:p w14:paraId="4D9D7336" w14:textId="77777777" w:rsidR="008E48F7" w:rsidRPr="00746F70" w:rsidRDefault="008E48F7" w:rsidP="008E48F7"/>
        </w:tc>
        <w:tc>
          <w:tcPr>
            <w:tcW w:w="3256" w:type="dxa"/>
            <w:vMerge/>
            <w:shd w:val="clear" w:color="auto" w:fill="FFFFFF"/>
            <w:vAlign w:val="center"/>
          </w:tcPr>
          <w:p w14:paraId="2C59B742" w14:textId="77777777" w:rsidR="008E48F7" w:rsidRPr="00837BF0" w:rsidRDefault="008E48F7" w:rsidP="008E48F7">
            <w:pPr>
              <w:jc w:val="center"/>
              <w:rPr>
                <w:rFonts w:ascii="等线" w:eastAsia="等线" w:hAnsi="等线"/>
                <w:color w:val="000000"/>
                <w:sz w:val="22"/>
              </w:rPr>
            </w:pPr>
          </w:p>
        </w:tc>
      </w:tr>
      <w:tr w:rsidR="008E48F7" w:rsidRPr="007158C1" w14:paraId="5E0376D1" w14:textId="77777777" w:rsidTr="008E48F7">
        <w:tc>
          <w:tcPr>
            <w:tcW w:w="3119" w:type="dxa"/>
            <w:shd w:val="clear" w:color="auto" w:fill="FFFFFF"/>
            <w:vAlign w:val="center"/>
            <w:hideMark/>
          </w:tcPr>
          <w:p w14:paraId="6959237C" w14:textId="77777777" w:rsidR="008E48F7" w:rsidRPr="00746F70" w:rsidRDefault="008E48F7" w:rsidP="008E48F7">
            <w:pPr>
              <w:ind w:firstLineChars="200" w:firstLine="420"/>
            </w:pPr>
            <w:bookmarkStart w:id="57" w:name="OLE_LINK3"/>
            <w:r w:rsidRPr="00746F70">
              <w:rPr>
                <w:rFonts w:hint="eastAsia"/>
              </w:rPr>
              <w:t>创建需求跟踪能力矩阵</w:t>
            </w:r>
            <w:bookmarkEnd w:id="57"/>
          </w:p>
        </w:tc>
        <w:tc>
          <w:tcPr>
            <w:tcW w:w="1705" w:type="dxa"/>
            <w:vMerge/>
            <w:shd w:val="clear" w:color="auto" w:fill="FFFFFF"/>
          </w:tcPr>
          <w:p w14:paraId="1BB33AA5" w14:textId="77777777" w:rsidR="008E48F7" w:rsidRPr="00746F70" w:rsidRDefault="008E48F7" w:rsidP="008E48F7"/>
        </w:tc>
        <w:tc>
          <w:tcPr>
            <w:tcW w:w="3256" w:type="dxa"/>
            <w:vMerge/>
            <w:shd w:val="clear" w:color="auto" w:fill="FFFFFF"/>
            <w:vAlign w:val="center"/>
          </w:tcPr>
          <w:p w14:paraId="45DD8350" w14:textId="77777777" w:rsidR="008E48F7" w:rsidRPr="00837BF0" w:rsidRDefault="008E48F7" w:rsidP="008E48F7">
            <w:pPr>
              <w:jc w:val="center"/>
              <w:rPr>
                <w:rFonts w:ascii="等线" w:eastAsia="等线" w:hAnsi="等线"/>
                <w:color w:val="000000"/>
                <w:sz w:val="22"/>
              </w:rPr>
            </w:pPr>
          </w:p>
        </w:tc>
      </w:tr>
      <w:tr w:rsidR="008E48F7" w:rsidRPr="007158C1" w14:paraId="2F7D1646" w14:textId="77777777" w:rsidTr="008E48F7">
        <w:tc>
          <w:tcPr>
            <w:tcW w:w="3119" w:type="dxa"/>
            <w:shd w:val="clear" w:color="auto" w:fill="FFFFFF"/>
            <w:vAlign w:val="center"/>
            <w:hideMark/>
          </w:tcPr>
          <w:p w14:paraId="45F21933" w14:textId="77777777" w:rsidR="008E48F7" w:rsidRPr="00FF34EF" w:rsidRDefault="008E48F7" w:rsidP="008E48F7">
            <w:pPr>
              <w:rPr>
                <w:b/>
              </w:rPr>
            </w:pPr>
            <w:r w:rsidRPr="00FF34EF">
              <w:rPr>
                <w:rFonts w:hint="eastAsia"/>
                <w:b/>
              </w:rPr>
              <w:t>需求规格审核</w:t>
            </w:r>
          </w:p>
        </w:tc>
        <w:tc>
          <w:tcPr>
            <w:tcW w:w="1705" w:type="dxa"/>
            <w:vMerge w:val="restart"/>
            <w:shd w:val="clear" w:color="auto" w:fill="FFFFFF"/>
            <w:vAlign w:val="center"/>
          </w:tcPr>
          <w:p w14:paraId="73BD9B3B" w14:textId="77777777" w:rsidR="008E48F7" w:rsidRPr="00837BF0" w:rsidRDefault="008E48F7" w:rsidP="008E48F7">
            <w:pPr>
              <w:jc w:val="center"/>
            </w:pPr>
            <w:r w:rsidRPr="00837BF0">
              <w:rPr>
                <w:rFonts w:ascii="等线" w:eastAsia="等线" w:hAnsi="等线"/>
                <w:bCs/>
                <w:color w:val="000000"/>
                <w:sz w:val="22"/>
              </w:rPr>
              <w:t>吕迪</w:t>
            </w:r>
          </w:p>
        </w:tc>
        <w:tc>
          <w:tcPr>
            <w:tcW w:w="3256" w:type="dxa"/>
            <w:vMerge w:val="restart"/>
            <w:shd w:val="clear" w:color="auto" w:fill="FFFFFF"/>
            <w:vAlign w:val="center"/>
          </w:tcPr>
          <w:p w14:paraId="4BF9213E" w14:textId="77777777" w:rsidR="008E48F7" w:rsidRPr="00837BF0" w:rsidRDefault="008E48F7" w:rsidP="008E48F7">
            <w:pPr>
              <w:jc w:val="center"/>
              <w:rPr>
                <w:rFonts w:ascii="等线" w:eastAsia="等线" w:hAnsi="等线"/>
                <w:bCs/>
                <w:color w:val="000000"/>
                <w:sz w:val="22"/>
              </w:rPr>
            </w:pPr>
            <w:r w:rsidRPr="00837BF0">
              <w:rPr>
                <w:rFonts w:ascii="等线" w:eastAsia="等线" w:hAnsi="等线" w:hint="eastAsia"/>
                <w:bCs/>
                <w:color w:val="000000"/>
                <w:sz w:val="22"/>
              </w:rPr>
              <w:t>黄叶轩</w:t>
            </w:r>
            <w:r w:rsidRPr="00837BF0">
              <w:rPr>
                <w:rFonts w:ascii="等线" w:eastAsia="等线" w:hAnsi="等线"/>
                <w:bCs/>
                <w:color w:val="000000"/>
                <w:sz w:val="22"/>
              </w:rPr>
              <w:t>、陈俊仁、陈苏民、徐双铅、吕迪</w:t>
            </w:r>
          </w:p>
        </w:tc>
      </w:tr>
      <w:tr w:rsidR="008E48F7" w:rsidRPr="007158C1" w14:paraId="7B0F53F4" w14:textId="77777777" w:rsidTr="008E48F7">
        <w:tc>
          <w:tcPr>
            <w:tcW w:w="3119" w:type="dxa"/>
            <w:shd w:val="clear" w:color="auto" w:fill="FFFFFF"/>
            <w:vAlign w:val="center"/>
            <w:hideMark/>
          </w:tcPr>
          <w:p w14:paraId="6CCC5198" w14:textId="77777777" w:rsidR="008E48F7" w:rsidRPr="00746F70" w:rsidRDefault="008E48F7" w:rsidP="008E48F7">
            <w:pPr>
              <w:ind w:firstLineChars="200" w:firstLine="420"/>
            </w:pPr>
            <w:r w:rsidRPr="00746F70">
              <w:rPr>
                <w:rFonts w:hint="eastAsia"/>
              </w:rPr>
              <w:t>编写测试用例</w:t>
            </w:r>
          </w:p>
        </w:tc>
        <w:tc>
          <w:tcPr>
            <w:tcW w:w="1705" w:type="dxa"/>
            <w:vMerge/>
            <w:shd w:val="clear" w:color="auto" w:fill="FFFFFF"/>
          </w:tcPr>
          <w:p w14:paraId="75633013" w14:textId="77777777" w:rsidR="008E48F7" w:rsidRPr="00746F70" w:rsidRDefault="008E48F7" w:rsidP="008E48F7"/>
        </w:tc>
        <w:tc>
          <w:tcPr>
            <w:tcW w:w="3256" w:type="dxa"/>
            <w:vMerge/>
            <w:shd w:val="clear" w:color="auto" w:fill="FFFFFF"/>
          </w:tcPr>
          <w:p w14:paraId="79382C7B" w14:textId="77777777" w:rsidR="008E48F7" w:rsidRPr="007158C1" w:rsidRDefault="008E48F7" w:rsidP="008E48F7">
            <w:pPr>
              <w:rPr>
                <w:rFonts w:ascii="等线" w:eastAsia="等线" w:hAnsi="等线"/>
                <w:color w:val="000000"/>
                <w:sz w:val="22"/>
              </w:rPr>
            </w:pPr>
          </w:p>
        </w:tc>
      </w:tr>
      <w:tr w:rsidR="008E48F7" w:rsidRPr="007158C1" w14:paraId="671D3233" w14:textId="77777777" w:rsidTr="008E48F7">
        <w:tc>
          <w:tcPr>
            <w:tcW w:w="3119" w:type="dxa"/>
            <w:shd w:val="clear" w:color="auto" w:fill="FFFFFF"/>
            <w:vAlign w:val="center"/>
            <w:hideMark/>
          </w:tcPr>
          <w:p w14:paraId="1614BFCA" w14:textId="77777777" w:rsidR="008E48F7" w:rsidRPr="00746F70" w:rsidRDefault="008E48F7" w:rsidP="008E48F7">
            <w:pPr>
              <w:ind w:firstLineChars="200" w:firstLine="420"/>
            </w:pPr>
            <w:r w:rsidRPr="00746F70">
              <w:rPr>
                <w:rFonts w:hint="eastAsia"/>
              </w:rPr>
              <w:t>编写用户手册</w:t>
            </w:r>
          </w:p>
        </w:tc>
        <w:tc>
          <w:tcPr>
            <w:tcW w:w="1705" w:type="dxa"/>
            <w:vMerge/>
            <w:shd w:val="clear" w:color="auto" w:fill="FFFFFF"/>
          </w:tcPr>
          <w:p w14:paraId="350E5D82" w14:textId="77777777" w:rsidR="008E48F7" w:rsidRPr="00746F70" w:rsidRDefault="008E48F7" w:rsidP="008E48F7"/>
        </w:tc>
        <w:tc>
          <w:tcPr>
            <w:tcW w:w="3256" w:type="dxa"/>
            <w:vMerge/>
            <w:shd w:val="clear" w:color="auto" w:fill="FFFFFF"/>
          </w:tcPr>
          <w:p w14:paraId="032615C1" w14:textId="77777777" w:rsidR="008E48F7" w:rsidRPr="007158C1" w:rsidRDefault="008E48F7" w:rsidP="008E48F7">
            <w:pPr>
              <w:rPr>
                <w:rFonts w:ascii="等线" w:eastAsia="等线" w:hAnsi="等线"/>
                <w:color w:val="000000"/>
                <w:sz w:val="22"/>
              </w:rPr>
            </w:pPr>
          </w:p>
        </w:tc>
      </w:tr>
      <w:tr w:rsidR="008E48F7" w:rsidRPr="007158C1" w14:paraId="6062408F" w14:textId="77777777" w:rsidTr="008E48F7">
        <w:tc>
          <w:tcPr>
            <w:tcW w:w="3119" w:type="dxa"/>
            <w:shd w:val="clear" w:color="auto" w:fill="FFFFFF"/>
            <w:vAlign w:val="center"/>
            <w:hideMark/>
          </w:tcPr>
          <w:p w14:paraId="661BCB5C" w14:textId="77777777" w:rsidR="008E48F7" w:rsidRPr="00746F70" w:rsidRDefault="008E48F7" w:rsidP="008E48F7">
            <w:pPr>
              <w:ind w:firstLineChars="200" w:firstLine="420"/>
            </w:pPr>
            <w:r w:rsidRPr="00746F70">
              <w:rPr>
                <w:rFonts w:hint="eastAsia"/>
              </w:rPr>
              <w:t>确定合格的标准</w:t>
            </w:r>
          </w:p>
        </w:tc>
        <w:tc>
          <w:tcPr>
            <w:tcW w:w="1705" w:type="dxa"/>
            <w:vMerge/>
            <w:shd w:val="clear" w:color="auto" w:fill="FFFFFF"/>
          </w:tcPr>
          <w:p w14:paraId="53556A6D" w14:textId="77777777" w:rsidR="008E48F7" w:rsidRPr="00746F70" w:rsidRDefault="008E48F7" w:rsidP="008E48F7"/>
        </w:tc>
        <w:tc>
          <w:tcPr>
            <w:tcW w:w="3256" w:type="dxa"/>
            <w:vMerge/>
            <w:shd w:val="clear" w:color="auto" w:fill="FFFFFF"/>
          </w:tcPr>
          <w:p w14:paraId="0EE0C7EB" w14:textId="77777777" w:rsidR="008E48F7" w:rsidRPr="007158C1" w:rsidRDefault="008E48F7" w:rsidP="008E48F7">
            <w:pPr>
              <w:rPr>
                <w:rFonts w:ascii="等线" w:eastAsia="等线" w:hAnsi="等线"/>
                <w:color w:val="000000"/>
                <w:sz w:val="22"/>
              </w:rPr>
            </w:pPr>
          </w:p>
        </w:tc>
      </w:tr>
      <w:tr w:rsidR="008E48F7" w:rsidRPr="007158C1" w14:paraId="07A4E1A1" w14:textId="77777777" w:rsidTr="008E48F7">
        <w:tc>
          <w:tcPr>
            <w:tcW w:w="3119" w:type="dxa"/>
            <w:shd w:val="clear" w:color="auto" w:fill="FFFFFF"/>
            <w:vAlign w:val="center"/>
            <w:hideMark/>
          </w:tcPr>
          <w:p w14:paraId="3453A503" w14:textId="77777777" w:rsidR="008E48F7" w:rsidRPr="00746F70" w:rsidRDefault="008E48F7" w:rsidP="008E48F7">
            <w:pPr>
              <w:ind w:firstLineChars="200" w:firstLine="420"/>
            </w:pPr>
            <w:r w:rsidRPr="00746F70">
              <w:rPr>
                <w:rFonts w:hint="eastAsia"/>
              </w:rPr>
              <w:t>审查需求文档</w:t>
            </w:r>
          </w:p>
        </w:tc>
        <w:tc>
          <w:tcPr>
            <w:tcW w:w="1705" w:type="dxa"/>
            <w:vMerge/>
            <w:shd w:val="clear" w:color="auto" w:fill="FFFFFF"/>
          </w:tcPr>
          <w:p w14:paraId="07EE2F9F" w14:textId="77777777" w:rsidR="008E48F7" w:rsidRPr="00746F70" w:rsidRDefault="008E48F7" w:rsidP="008E48F7"/>
        </w:tc>
        <w:tc>
          <w:tcPr>
            <w:tcW w:w="3256" w:type="dxa"/>
            <w:vMerge/>
            <w:shd w:val="clear" w:color="auto" w:fill="FFFFFF"/>
          </w:tcPr>
          <w:p w14:paraId="57A59DD5" w14:textId="77777777" w:rsidR="008E48F7" w:rsidRPr="007158C1" w:rsidRDefault="008E48F7" w:rsidP="008E48F7">
            <w:pPr>
              <w:rPr>
                <w:rFonts w:ascii="等线" w:eastAsia="等线" w:hAnsi="等线"/>
                <w:color w:val="000000"/>
                <w:sz w:val="22"/>
              </w:rPr>
            </w:pPr>
          </w:p>
        </w:tc>
      </w:tr>
    </w:tbl>
    <w:p w14:paraId="5C25ABAE" w14:textId="50129382" w:rsidR="008E48F7" w:rsidRPr="00D61A7E" w:rsidRDefault="008E48F7" w:rsidP="00BE19A2">
      <w:pPr>
        <w:rPr>
          <w:rFonts w:ascii="Times New Roman" w:hAnsi="Times New Roman" w:cs="Times New Roman"/>
          <w:szCs w:val="21"/>
        </w:rPr>
      </w:pPr>
    </w:p>
    <w:p w14:paraId="1C3B7AD9" w14:textId="1BF53C38" w:rsidR="00A73AA9" w:rsidRDefault="00A73AA9" w:rsidP="00A73AA9">
      <w:pPr>
        <w:pStyle w:val="a0"/>
      </w:pPr>
      <w:bookmarkStart w:id="58" w:name="_Toc521309545"/>
      <w:bookmarkStart w:id="59" w:name="_Toc495757982"/>
      <w:bookmarkStart w:id="60" w:name="_Toc495758669"/>
      <w:bookmarkStart w:id="61" w:name="_Toc496746351"/>
      <w:bookmarkStart w:id="62" w:name="_Toc527652910"/>
      <w:r w:rsidRPr="009B7F8E">
        <w:rPr>
          <w:rFonts w:hint="eastAsia"/>
        </w:rPr>
        <w:lastRenderedPageBreak/>
        <w:t>接口人员</w:t>
      </w:r>
      <w:bookmarkEnd w:id="58"/>
      <w:bookmarkEnd w:id="59"/>
      <w:bookmarkEnd w:id="60"/>
      <w:bookmarkEnd w:id="61"/>
      <w:bookmarkEnd w:id="62"/>
    </w:p>
    <w:p w14:paraId="2297B8F0" w14:textId="77777777" w:rsidR="008E48F7" w:rsidRPr="00942D1F" w:rsidRDefault="008E48F7" w:rsidP="008E48F7">
      <w:pPr>
        <w:pStyle w:val="a"/>
        <w:numPr>
          <w:ilvl w:val="0"/>
          <w:numId w:val="0"/>
        </w:numPr>
      </w:pPr>
      <w:bookmarkStart w:id="63" w:name="_Toc521309546"/>
      <w:bookmarkStart w:id="64" w:name="_Toc495757983"/>
      <w:bookmarkStart w:id="65" w:name="_Toc495758670"/>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9"/>
        <w:gridCol w:w="3612"/>
        <w:gridCol w:w="1280"/>
        <w:gridCol w:w="1905"/>
      </w:tblGrid>
      <w:tr w:rsidR="008E48F7" w14:paraId="35CB865C" w14:textId="77777777" w:rsidTr="008E48F7">
        <w:trPr>
          <w:trHeight w:val="112"/>
        </w:trPr>
        <w:tc>
          <w:tcPr>
            <w:tcW w:w="1499" w:type="dxa"/>
            <w:vMerge w:val="restart"/>
            <w:shd w:val="clear" w:color="auto" w:fill="BDD6EE"/>
          </w:tcPr>
          <w:p w14:paraId="319E995E" w14:textId="77777777" w:rsidR="008E48F7" w:rsidRPr="009D664E" w:rsidRDefault="008E48F7" w:rsidP="008E48F7">
            <w:pPr>
              <w:ind w:firstLine="422"/>
              <w:jc w:val="center"/>
              <w:rPr>
                <w:b/>
              </w:rPr>
            </w:pPr>
            <w:r w:rsidRPr="009D664E">
              <w:rPr>
                <w:rFonts w:hint="eastAsia"/>
                <w:b/>
              </w:rPr>
              <w:t>姓名</w:t>
            </w:r>
          </w:p>
        </w:tc>
        <w:tc>
          <w:tcPr>
            <w:tcW w:w="4892" w:type="dxa"/>
            <w:gridSpan w:val="2"/>
            <w:tcBorders>
              <w:bottom w:val="single" w:sz="4" w:space="0" w:color="auto"/>
            </w:tcBorders>
            <w:shd w:val="clear" w:color="auto" w:fill="BDD6EE"/>
          </w:tcPr>
          <w:p w14:paraId="2C6E7E3F" w14:textId="77777777" w:rsidR="008E48F7" w:rsidRPr="009D664E" w:rsidRDefault="008E48F7" w:rsidP="008E48F7">
            <w:pPr>
              <w:ind w:firstLine="422"/>
              <w:jc w:val="center"/>
              <w:rPr>
                <w:b/>
              </w:rPr>
            </w:pPr>
            <w:r w:rsidRPr="009D664E">
              <w:rPr>
                <w:rFonts w:hint="eastAsia"/>
                <w:b/>
              </w:rPr>
              <w:t>联系方式</w:t>
            </w:r>
          </w:p>
        </w:tc>
        <w:tc>
          <w:tcPr>
            <w:tcW w:w="1905" w:type="dxa"/>
            <w:vMerge w:val="restart"/>
            <w:shd w:val="clear" w:color="auto" w:fill="BDD6EE"/>
          </w:tcPr>
          <w:p w14:paraId="25EDFB39" w14:textId="77777777" w:rsidR="008E48F7" w:rsidRPr="009D664E" w:rsidRDefault="008E48F7" w:rsidP="008E48F7">
            <w:pPr>
              <w:ind w:firstLine="422"/>
              <w:jc w:val="center"/>
              <w:rPr>
                <w:b/>
              </w:rPr>
            </w:pPr>
            <w:r>
              <w:rPr>
                <w:rFonts w:hint="eastAsia"/>
                <w:b/>
              </w:rPr>
              <w:t>接口联系</w:t>
            </w:r>
            <w:r>
              <w:rPr>
                <w:b/>
              </w:rPr>
              <w:t>人</w:t>
            </w:r>
          </w:p>
        </w:tc>
      </w:tr>
      <w:tr w:rsidR="008E48F7" w14:paraId="3A085E15" w14:textId="77777777" w:rsidTr="008E48F7">
        <w:trPr>
          <w:trHeight w:val="187"/>
        </w:trPr>
        <w:tc>
          <w:tcPr>
            <w:tcW w:w="1499" w:type="dxa"/>
            <w:vMerge/>
            <w:shd w:val="clear" w:color="auto" w:fill="BDD6EE"/>
          </w:tcPr>
          <w:p w14:paraId="5BEE4A4B" w14:textId="77777777" w:rsidR="008E48F7" w:rsidRPr="009D664E" w:rsidRDefault="008E48F7" w:rsidP="008E48F7">
            <w:pPr>
              <w:ind w:firstLine="422"/>
              <w:jc w:val="center"/>
              <w:rPr>
                <w:b/>
              </w:rPr>
            </w:pPr>
          </w:p>
        </w:tc>
        <w:tc>
          <w:tcPr>
            <w:tcW w:w="3612" w:type="dxa"/>
            <w:tcBorders>
              <w:top w:val="single" w:sz="4" w:space="0" w:color="auto"/>
            </w:tcBorders>
            <w:shd w:val="clear" w:color="auto" w:fill="BDD6EE"/>
          </w:tcPr>
          <w:p w14:paraId="5FA4F50A" w14:textId="77777777" w:rsidR="008E48F7" w:rsidRPr="009D664E" w:rsidRDefault="008E48F7" w:rsidP="008E48F7">
            <w:pPr>
              <w:jc w:val="center"/>
              <w:rPr>
                <w:b/>
              </w:rPr>
            </w:pPr>
            <w:r w:rsidRPr="009D664E">
              <w:rPr>
                <w:rFonts w:hint="eastAsia"/>
                <w:b/>
              </w:rPr>
              <w:t>联系</w:t>
            </w:r>
            <w:r>
              <w:rPr>
                <w:rFonts w:hint="eastAsia"/>
                <w:b/>
              </w:rPr>
              <w:t>方式</w:t>
            </w:r>
          </w:p>
        </w:tc>
        <w:tc>
          <w:tcPr>
            <w:tcW w:w="1280" w:type="dxa"/>
            <w:tcBorders>
              <w:top w:val="single" w:sz="4" w:space="0" w:color="auto"/>
            </w:tcBorders>
            <w:shd w:val="clear" w:color="auto" w:fill="BDD6EE"/>
          </w:tcPr>
          <w:p w14:paraId="565959A6" w14:textId="77777777" w:rsidR="008E48F7" w:rsidRPr="009D664E" w:rsidRDefault="008E48F7" w:rsidP="008E48F7">
            <w:pPr>
              <w:jc w:val="center"/>
            </w:pPr>
            <w:r w:rsidRPr="009D664E">
              <w:rPr>
                <w:rFonts w:hint="eastAsia"/>
                <w:b/>
              </w:rPr>
              <w:t>地址</w:t>
            </w:r>
          </w:p>
        </w:tc>
        <w:tc>
          <w:tcPr>
            <w:tcW w:w="1905" w:type="dxa"/>
            <w:vMerge/>
            <w:shd w:val="clear" w:color="auto" w:fill="BDD6EE"/>
          </w:tcPr>
          <w:p w14:paraId="3CD1070D" w14:textId="77777777" w:rsidR="008E48F7" w:rsidRPr="009D664E" w:rsidRDefault="008E48F7" w:rsidP="008E48F7">
            <w:pPr>
              <w:ind w:firstLine="422"/>
              <w:jc w:val="center"/>
              <w:rPr>
                <w:b/>
              </w:rPr>
            </w:pPr>
          </w:p>
        </w:tc>
      </w:tr>
      <w:tr w:rsidR="008E48F7" w14:paraId="6603822D" w14:textId="77777777" w:rsidTr="008E48F7">
        <w:trPr>
          <w:trHeight w:val="323"/>
        </w:trPr>
        <w:tc>
          <w:tcPr>
            <w:tcW w:w="1499" w:type="dxa"/>
          </w:tcPr>
          <w:p w14:paraId="6E0E15BB" w14:textId="77777777" w:rsidR="008E48F7" w:rsidRDefault="008E48F7" w:rsidP="008E48F7">
            <w:pPr>
              <w:jc w:val="center"/>
            </w:pPr>
            <w:r w:rsidRPr="00966B6F">
              <w:rPr>
                <w:rFonts w:ascii="等线" w:eastAsia="等线" w:hAnsi="等线" w:hint="eastAsia"/>
                <w:color w:val="000000"/>
                <w:sz w:val="22"/>
              </w:rPr>
              <w:t>杨</w:t>
            </w:r>
            <w:proofErr w:type="gramStart"/>
            <w:r w:rsidRPr="00966B6F">
              <w:rPr>
                <w:rFonts w:ascii="等线" w:eastAsia="等线" w:hAnsi="等线" w:hint="eastAsia"/>
                <w:color w:val="000000"/>
                <w:sz w:val="22"/>
              </w:rPr>
              <w:t>枨</w:t>
            </w:r>
            <w:proofErr w:type="gramEnd"/>
          </w:p>
        </w:tc>
        <w:tc>
          <w:tcPr>
            <w:tcW w:w="3612" w:type="dxa"/>
          </w:tcPr>
          <w:p w14:paraId="2D64996D" w14:textId="77777777" w:rsidR="008E48F7" w:rsidRDefault="00581F5D" w:rsidP="008E48F7">
            <w:pPr>
              <w:jc w:val="center"/>
            </w:pPr>
            <w:hyperlink r:id="rId11" w:history="1">
              <w:r w:rsidR="008E48F7" w:rsidRPr="0055154F">
                <w:rPr>
                  <w:rFonts w:asciiTheme="minorEastAsia" w:hAnsiTheme="minorEastAsia"/>
                  <w:sz w:val="20"/>
                  <w:szCs w:val="20"/>
                </w:rPr>
                <w:t>yangc@zucc.edu.cn</w:t>
              </w:r>
            </w:hyperlink>
          </w:p>
        </w:tc>
        <w:tc>
          <w:tcPr>
            <w:tcW w:w="1280" w:type="dxa"/>
          </w:tcPr>
          <w:p w14:paraId="075EB30F"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1905" w:type="dxa"/>
          </w:tcPr>
          <w:p w14:paraId="5707EC5D" w14:textId="77777777" w:rsidR="008E48F7" w:rsidRDefault="008E48F7" w:rsidP="008E48F7">
            <w:pPr>
              <w:jc w:val="center"/>
            </w:pPr>
            <w:r w:rsidRPr="00837BF0">
              <w:rPr>
                <w:rFonts w:ascii="等线" w:eastAsia="等线" w:hAnsi="等线"/>
                <w:bCs/>
                <w:color w:val="000000"/>
                <w:sz w:val="22"/>
              </w:rPr>
              <w:t>徐双铅</w:t>
            </w:r>
          </w:p>
        </w:tc>
      </w:tr>
      <w:tr w:rsidR="008E48F7" w14:paraId="5520246F" w14:textId="77777777" w:rsidTr="008E48F7">
        <w:tc>
          <w:tcPr>
            <w:tcW w:w="1499" w:type="dxa"/>
          </w:tcPr>
          <w:p w14:paraId="2FA5E2BF" w14:textId="77777777" w:rsidR="008E48F7" w:rsidRPr="00966B6F" w:rsidRDefault="008E48F7" w:rsidP="008E48F7">
            <w:pPr>
              <w:jc w:val="center"/>
              <w:rPr>
                <w:rFonts w:ascii="等线" w:eastAsia="等线" w:hAnsi="等线"/>
                <w:color w:val="000000"/>
                <w:sz w:val="22"/>
              </w:rPr>
            </w:pPr>
            <w:r w:rsidRPr="00966B6F">
              <w:rPr>
                <w:rFonts w:ascii="等线" w:eastAsia="等线" w:hAnsi="等线" w:hint="eastAsia"/>
                <w:color w:val="000000"/>
                <w:sz w:val="22"/>
              </w:rPr>
              <w:t>侯宏仑</w:t>
            </w:r>
          </w:p>
        </w:tc>
        <w:tc>
          <w:tcPr>
            <w:tcW w:w="3612" w:type="dxa"/>
          </w:tcPr>
          <w:p w14:paraId="09F89088" w14:textId="77777777" w:rsidR="008E48F7" w:rsidRDefault="008E48F7" w:rsidP="008E48F7">
            <w:pPr>
              <w:jc w:val="center"/>
            </w:pPr>
            <w:r w:rsidRPr="00DD48AC">
              <w:t>ubilabs@zucc.edu.cn</w:t>
            </w:r>
          </w:p>
        </w:tc>
        <w:tc>
          <w:tcPr>
            <w:tcW w:w="1280" w:type="dxa"/>
          </w:tcPr>
          <w:p w14:paraId="1FCD6E66" w14:textId="77777777" w:rsidR="008E48F7" w:rsidRDefault="008E48F7" w:rsidP="008E48F7">
            <w:pPr>
              <w:jc w:val="cente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1905" w:type="dxa"/>
          </w:tcPr>
          <w:p w14:paraId="2711135A" w14:textId="77777777" w:rsidR="008E48F7" w:rsidRDefault="008E48F7" w:rsidP="008E48F7">
            <w:pPr>
              <w:jc w:val="center"/>
            </w:pPr>
            <w:r w:rsidRPr="00837BF0">
              <w:rPr>
                <w:rFonts w:ascii="等线" w:eastAsia="等线" w:hAnsi="等线"/>
                <w:bCs/>
                <w:color w:val="000000"/>
                <w:sz w:val="22"/>
              </w:rPr>
              <w:t>徐双铅</w:t>
            </w:r>
          </w:p>
        </w:tc>
      </w:tr>
    </w:tbl>
    <w:p w14:paraId="30B65EDB" w14:textId="6806058F" w:rsidR="00942D1F" w:rsidRPr="00942D1F" w:rsidRDefault="00A73AA9" w:rsidP="00942D1F">
      <w:pPr>
        <w:pStyle w:val="a0"/>
      </w:pPr>
      <w:r w:rsidRPr="009B7F8E">
        <w:rPr>
          <w:rFonts w:hint="eastAsia"/>
        </w:rPr>
        <w:t xml:space="preserve"> </w:t>
      </w:r>
      <w:bookmarkStart w:id="66" w:name="_Toc496746352"/>
      <w:bookmarkStart w:id="67" w:name="_Toc527652911"/>
      <w:r w:rsidRPr="009B7F8E">
        <w:rPr>
          <w:rFonts w:hint="eastAsia"/>
        </w:rPr>
        <w:t>进度</w:t>
      </w:r>
      <w:bookmarkEnd w:id="63"/>
      <w:bookmarkEnd w:id="64"/>
      <w:bookmarkEnd w:id="65"/>
      <w:bookmarkEnd w:id="66"/>
      <w:bookmarkEnd w:id="67"/>
    </w:p>
    <w:p w14:paraId="47AC2A47" w14:textId="0CFB5B4D" w:rsidR="00A73AA9" w:rsidRDefault="00A73AA9" w:rsidP="00A73AA9">
      <w:pPr>
        <w:rPr>
          <w:rFonts w:ascii="Times New Roman" w:hAnsi="Times New Roman" w:cs="Times New Roman"/>
          <w:szCs w:val="24"/>
        </w:rPr>
      </w:pPr>
      <w:r>
        <w:rPr>
          <w:rFonts w:ascii="Times New Roman" w:hAnsi="Times New Roman" w:cs="Times New Roman" w:hint="eastAsia"/>
          <w:szCs w:val="24"/>
        </w:rPr>
        <w:t>详</w:t>
      </w:r>
      <w:commentRangeStart w:id="68"/>
      <w:r>
        <w:rPr>
          <w:rFonts w:ascii="Times New Roman" w:hAnsi="Times New Roman" w:cs="Times New Roman" w:hint="eastAsia"/>
          <w:szCs w:val="24"/>
        </w:rPr>
        <w:t>见</w:t>
      </w:r>
      <w:commentRangeEnd w:id="68"/>
      <w:r>
        <w:commentReference w:id="68"/>
      </w:r>
      <w:r>
        <w:rPr>
          <w:rFonts w:ascii="Times New Roman" w:hAnsi="Times New Roman" w:cs="Times New Roman" w:hint="eastAsia"/>
          <w:szCs w:val="24"/>
        </w:rPr>
        <w:t>《</w:t>
      </w:r>
      <w:r w:rsidR="008E48F7">
        <w:rPr>
          <w:rFonts w:ascii="Times New Roman" w:hAnsi="Times New Roman" w:cs="Times New Roman"/>
          <w:szCs w:val="24"/>
        </w:rPr>
        <w:t>PRD-2018-G</w:t>
      </w:r>
      <w:r>
        <w:rPr>
          <w:rFonts w:ascii="Times New Roman" w:hAnsi="Times New Roman" w:cs="Times New Roman"/>
          <w:szCs w:val="24"/>
        </w:rPr>
        <w:t>1</w:t>
      </w:r>
      <w:r w:rsidR="008E48F7">
        <w:rPr>
          <w:rFonts w:ascii="Times New Roman" w:hAnsi="Times New Roman" w:cs="Times New Roman"/>
          <w:szCs w:val="24"/>
        </w:rPr>
        <w:t>5</w:t>
      </w:r>
      <w:r>
        <w:rPr>
          <w:rFonts w:ascii="Times New Roman" w:hAnsi="Times New Roman" w:cs="Times New Roman"/>
          <w:szCs w:val="24"/>
        </w:rPr>
        <w:t>-GANT</w:t>
      </w:r>
      <w:r>
        <w:rPr>
          <w:rFonts w:ascii="Times New Roman" w:hAnsi="Times New Roman" w:cs="Times New Roman" w:hint="eastAsia"/>
          <w:szCs w:val="24"/>
        </w:rPr>
        <w:t>》</w:t>
      </w:r>
    </w:p>
    <w:p w14:paraId="32DEB90A" w14:textId="77777777" w:rsidR="00A73AA9" w:rsidRPr="009B7F8E" w:rsidRDefault="00A73AA9" w:rsidP="00A73AA9">
      <w:pPr>
        <w:rPr>
          <w:rFonts w:ascii="Times New Roman" w:hAnsi="Times New Roman" w:cs="Times New Roman"/>
          <w:szCs w:val="24"/>
        </w:rPr>
      </w:pPr>
    </w:p>
    <w:p w14:paraId="256D86E8" w14:textId="77777777" w:rsidR="00A73AA9" w:rsidRPr="009B7F8E" w:rsidRDefault="00A73AA9" w:rsidP="00A73AA9">
      <w:pPr>
        <w:pStyle w:val="a0"/>
      </w:pPr>
      <w:bookmarkStart w:id="69" w:name="_Toc521309547"/>
      <w:bookmarkStart w:id="70" w:name="_Toc495757984"/>
      <w:bookmarkStart w:id="71" w:name="_Toc495758671"/>
      <w:bookmarkStart w:id="72" w:name="_Toc496746353"/>
      <w:bookmarkStart w:id="73" w:name="_Toc527652912"/>
      <w:r w:rsidRPr="009B7F8E">
        <w:rPr>
          <w:rFonts w:hint="eastAsia"/>
        </w:rPr>
        <w:t>预算</w:t>
      </w:r>
      <w:bookmarkEnd w:id="69"/>
      <w:bookmarkEnd w:id="70"/>
      <w:bookmarkEnd w:id="71"/>
      <w:bookmarkEnd w:id="72"/>
      <w:bookmarkEnd w:id="73"/>
    </w:p>
    <w:tbl>
      <w:tblPr>
        <w:tblW w:w="9187" w:type="dxa"/>
        <w:tblInd w:w="113" w:type="dxa"/>
        <w:tblLook w:val="04A0" w:firstRow="1" w:lastRow="0" w:firstColumn="1" w:lastColumn="0" w:noHBand="0" w:noVBand="1"/>
      </w:tblPr>
      <w:tblGrid>
        <w:gridCol w:w="2010"/>
        <w:gridCol w:w="1220"/>
        <w:gridCol w:w="1591"/>
        <w:gridCol w:w="1186"/>
        <w:gridCol w:w="3180"/>
      </w:tblGrid>
      <w:tr w:rsidR="00B66C33" w:rsidRPr="00597320" w14:paraId="02DA1B6A" w14:textId="77777777" w:rsidTr="008D4435">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6643F3DA"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57EEE7FB"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FFFFFF" w:themeFill="background1"/>
            <w:noWrap/>
            <w:vAlign w:val="center"/>
            <w:hideMark/>
          </w:tcPr>
          <w:p w14:paraId="034676B5"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44AE28"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备注</w:t>
            </w:r>
          </w:p>
        </w:tc>
      </w:tr>
      <w:tr w:rsidR="00B66C33" w:rsidRPr="00597320" w14:paraId="76C6E822" w14:textId="77777777" w:rsidTr="008D4435">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045A64B0" w14:textId="77777777" w:rsidR="00B66C33" w:rsidRPr="00597320" w:rsidRDefault="00B66C33" w:rsidP="008D4435">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1AD569BE" w14:textId="77777777" w:rsidR="00B66C33" w:rsidRPr="00597320" w:rsidRDefault="00B66C33" w:rsidP="008D4435">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0846522B"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CCAF009"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14:paraId="60675223" w14:textId="77777777" w:rsidR="00B66C33" w:rsidRPr="00597320" w:rsidRDefault="00B66C33" w:rsidP="008D4435">
            <w:pPr>
              <w:rPr>
                <w:rFonts w:ascii="等线" w:eastAsia="等线" w:hAnsi="等线"/>
                <w:color w:val="000000"/>
                <w:sz w:val="22"/>
              </w:rPr>
            </w:pPr>
          </w:p>
        </w:tc>
      </w:tr>
      <w:tr w:rsidR="00B66C33" w:rsidRPr="00597320" w14:paraId="73B100E7"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C4599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52ADA56F"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AB07A4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F4FBF4D"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16AA7B8"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r>
      <w:tr w:rsidR="00B66C33" w:rsidRPr="00597320" w14:paraId="7164E834"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87C8D8F"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0D4FA50F"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37BD87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12C008F"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01E31B0"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3124AC7C"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72D123B"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272142EB"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210F0E9"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EF6F5AF"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33C08A7"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416FC975"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6F9E544"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BDD58D7"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5A6029B"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1CBEA743"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9237C98"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60DA993F"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890591A"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54B74536"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5E711BF"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CA079CB"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36D3D6F"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1C4DF0CA" w14:textId="77777777" w:rsidTr="008D44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vAlign w:val="center"/>
            <w:hideMark/>
          </w:tcPr>
          <w:p w14:paraId="3D36027E"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）IBM Rational Software Architect</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5C0A783C"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8B3752F"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37A34851"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0E1A26C4"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76CEBA71" w14:textId="77777777" w:rsidTr="008D44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vAlign w:val="center"/>
            <w:hideMark/>
          </w:tcPr>
          <w:p w14:paraId="751B4913"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6</w:t>
            </w:r>
            <w:r w:rsidRPr="00597320">
              <w:rPr>
                <w:rFonts w:ascii="等线" w:eastAsia="等线" w:hAnsi="等线" w:hint="eastAsia"/>
                <w:color w:val="000000"/>
                <w:sz w:val="22"/>
              </w:rPr>
              <w:t>）个人电脑及其windows操作系统</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2CF59FC"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57BBEA98"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F239F1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49AEEF9"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54F18D25"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3D38825"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7</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51AE077"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321F3CC"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892A64A"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D021BCD"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B66C33" w:rsidRPr="00597320" w14:paraId="2771A36B"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51C0A014"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65C9FEB9"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113DE8C9"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F1817E0"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2A58B05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r>
      <w:tr w:rsidR="00B66C33" w:rsidRPr="00597320" w14:paraId="05022B60"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D9700FC"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50D9778"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5789ADA"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ED9893E" w14:textId="77777777" w:rsidR="00B66C33" w:rsidRPr="00597320" w:rsidRDefault="00B66C33" w:rsidP="008D4435">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5A72E684"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由学校分配</w:t>
            </w:r>
          </w:p>
        </w:tc>
      </w:tr>
      <w:tr w:rsidR="00B66C33" w:rsidRPr="00597320" w14:paraId="2A8D5A09"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3F46B80C"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70F8AB7"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A49469A"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78265DA8"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72E3DC75"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r>
      <w:tr w:rsidR="00B66C33" w:rsidRPr="00597320" w14:paraId="2E50F3BC" w14:textId="77777777" w:rsidTr="008D44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0BC3C38B"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0316EC7"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3373CCD8" w14:textId="77777777" w:rsidR="00B66C33" w:rsidRPr="00597320" w:rsidRDefault="00B66C33" w:rsidP="008D4435">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w:t>
            </w:r>
            <w:r>
              <w:rPr>
                <w:rFonts w:ascii="等线" w:eastAsia="等线" w:hAnsi="等线" w:hint="eastAsia"/>
                <w:color w:val="000000"/>
                <w:sz w:val="22"/>
              </w:rPr>
              <w:t>00</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7C863A61" w14:textId="77777777" w:rsidR="00B66C33" w:rsidRPr="00597320" w:rsidRDefault="00B66C33" w:rsidP="008D4435">
            <w:pPr>
              <w:jc w:val="right"/>
              <w:rPr>
                <w:rFonts w:ascii="等线" w:eastAsia="等线" w:hAnsi="等线"/>
                <w:color w:val="000000"/>
                <w:sz w:val="22"/>
              </w:rPr>
            </w:pPr>
            <w:r>
              <w:rPr>
                <w:rFonts w:ascii="等线" w:eastAsia="等线" w:hAnsi="等线" w:hint="eastAsia"/>
                <w:color w:val="000000"/>
                <w:sz w:val="22"/>
              </w:rPr>
              <w:t>-</w:t>
            </w:r>
            <w:r>
              <w:rPr>
                <w:rFonts w:ascii="等线" w:eastAsia="等线" w:hAnsi="等线"/>
                <w:color w:val="000000"/>
                <w:sz w:val="22"/>
              </w:rPr>
              <w:t>12</w:t>
            </w:r>
            <w:r>
              <w:rPr>
                <w:rFonts w:ascii="等线" w:eastAsia="等线" w:hAnsi="等线" w:hint="eastAsia"/>
                <w:color w:val="000000"/>
                <w:sz w:val="22"/>
              </w:rPr>
              <w:t>00</w:t>
            </w:r>
          </w:p>
        </w:tc>
        <w:tc>
          <w:tcPr>
            <w:tcW w:w="3180" w:type="dxa"/>
            <w:tcBorders>
              <w:top w:val="nil"/>
              <w:left w:val="nil"/>
              <w:bottom w:val="single" w:sz="4" w:space="0" w:color="auto"/>
              <w:right w:val="single" w:sz="4" w:space="0" w:color="auto"/>
            </w:tcBorders>
            <w:shd w:val="clear" w:color="auto" w:fill="FFFFFF" w:themeFill="background1"/>
            <w:vAlign w:val="center"/>
          </w:tcPr>
          <w:p w14:paraId="447A991E"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由学校提供</w:t>
            </w:r>
          </w:p>
        </w:tc>
      </w:tr>
      <w:tr w:rsidR="00B66C33" w:rsidRPr="00597320" w14:paraId="7A239626"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2A332FC"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79E7D685"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4E1D989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60739E76"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4E930B41"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B66C33" w:rsidRPr="00597320" w14:paraId="3EC08791" w14:textId="77777777" w:rsidTr="008D4435">
        <w:trPr>
          <w:trHeight w:val="56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42443254"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4D4BAA8A"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ADA4ACB" w14:textId="77777777" w:rsidR="00B66C33" w:rsidRPr="00597320" w:rsidRDefault="00B66C33" w:rsidP="008D4435">
            <w:pPr>
              <w:jc w:val="right"/>
              <w:rPr>
                <w:rFonts w:ascii="等线" w:eastAsia="等线" w:hAnsi="等线"/>
                <w:color w:val="000000"/>
                <w:sz w:val="22"/>
              </w:rPr>
            </w:pPr>
            <w:r>
              <w:rPr>
                <w:rFonts w:ascii="等线" w:eastAsia="等线" w:hAnsi="等线" w:hint="eastAsia"/>
                <w:color w:val="000000"/>
                <w:kern w:val="2"/>
                <w:sz w:val="22"/>
              </w:rPr>
              <w:t>-</w:t>
            </w:r>
            <w:r w:rsidRPr="0000732C">
              <w:rPr>
                <w:rFonts w:ascii="等线" w:eastAsia="等线" w:hAnsi="等线"/>
                <w:color w:val="000000"/>
                <w:kern w:val="2"/>
                <w:sz w:val="22"/>
              </w:rPr>
              <w:t>6734.7</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37445B5" w14:textId="15D388CF" w:rsidR="00B66C33" w:rsidRPr="00597320" w:rsidRDefault="00B66C33" w:rsidP="00B66C33">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80816.4</w:t>
            </w:r>
          </w:p>
        </w:tc>
        <w:tc>
          <w:tcPr>
            <w:tcW w:w="3180" w:type="dxa"/>
            <w:tcBorders>
              <w:top w:val="nil"/>
              <w:left w:val="nil"/>
              <w:bottom w:val="single" w:sz="4" w:space="0" w:color="auto"/>
              <w:right w:val="single" w:sz="4" w:space="0" w:color="auto"/>
            </w:tcBorders>
            <w:shd w:val="clear" w:color="auto" w:fill="FFFFFF" w:themeFill="background1"/>
            <w:vAlign w:val="center"/>
            <w:hideMark/>
          </w:tcPr>
          <w:p w14:paraId="2EA30340" w14:textId="77777777" w:rsidR="00B66C33" w:rsidRPr="00597320" w:rsidRDefault="00B66C33" w:rsidP="008D4435">
            <w:pPr>
              <w:rPr>
                <w:rFonts w:ascii="等线" w:eastAsia="等线" w:hAnsi="等线"/>
                <w:color w:val="000000"/>
                <w:sz w:val="22"/>
              </w:rPr>
            </w:pPr>
            <w:r>
              <w:rPr>
                <w:rFonts w:hint="eastAsia"/>
                <w:kern w:val="2"/>
              </w:rPr>
              <w:t>根据2018杭州劳动人员平均工资为32.07元/小时，每月的平均工作日共计约21天。因为是课程项目故人力支出不计入总支出。</w:t>
            </w:r>
          </w:p>
        </w:tc>
      </w:tr>
      <w:tr w:rsidR="00B66C33" w:rsidRPr="00597320" w14:paraId="6C2D61D0"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7B1D8CEE"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37B47CB3"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220AAC8"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5A4486A2"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11EDD5BD"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r>
      <w:tr w:rsidR="00B66C33" w:rsidRPr="00597320" w14:paraId="7D1D1710"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240E6492"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57350031"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275538C3"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0B6F45F8"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46DBE641"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w:t>
            </w:r>
          </w:p>
        </w:tc>
      </w:tr>
      <w:tr w:rsidR="00B66C33" w:rsidRPr="00597320" w14:paraId="350F81A8" w14:textId="77777777" w:rsidTr="008D4435">
        <w:trPr>
          <w:trHeight w:val="280"/>
        </w:trPr>
        <w:tc>
          <w:tcPr>
            <w:tcW w:w="2010" w:type="dxa"/>
            <w:tcBorders>
              <w:top w:val="nil"/>
              <w:left w:val="single" w:sz="4" w:space="0" w:color="auto"/>
              <w:bottom w:val="single" w:sz="4" w:space="0" w:color="auto"/>
              <w:right w:val="single" w:sz="4" w:space="0" w:color="auto"/>
            </w:tcBorders>
            <w:shd w:val="clear" w:color="auto" w:fill="FFFFFF" w:themeFill="background1"/>
            <w:noWrap/>
            <w:vAlign w:val="center"/>
            <w:hideMark/>
          </w:tcPr>
          <w:p w14:paraId="600ABDA4"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年度总计：</w:t>
            </w:r>
          </w:p>
        </w:tc>
        <w:tc>
          <w:tcPr>
            <w:tcW w:w="1220" w:type="dxa"/>
            <w:tcBorders>
              <w:top w:val="nil"/>
              <w:left w:val="nil"/>
              <w:bottom w:val="single" w:sz="4" w:space="0" w:color="auto"/>
              <w:right w:val="single" w:sz="4" w:space="0" w:color="auto"/>
            </w:tcBorders>
            <w:shd w:val="clear" w:color="auto" w:fill="FFFFFF" w:themeFill="background1"/>
            <w:noWrap/>
            <w:vAlign w:val="center"/>
            <w:hideMark/>
          </w:tcPr>
          <w:p w14:paraId="171A2E19" w14:textId="77777777" w:rsidR="00B66C33" w:rsidRPr="00597320" w:rsidRDefault="00B66C33" w:rsidP="008D4435">
            <w:pPr>
              <w:jc w:val="center"/>
              <w:rPr>
                <w:rFonts w:ascii="等线" w:eastAsia="等线" w:hAnsi="等线"/>
                <w:color w:val="000000"/>
                <w:sz w:val="22"/>
              </w:rPr>
            </w:pPr>
            <w:r w:rsidRPr="00597320">
              <w:rPr>
                <w:rFonts w:ascii="等线" w:eastAsia="等线" w:hAnsi="等线" w:hint="eastAsia"/>
                <w:color w:val="000000"/>
                <w:sz w:val="22"/>
              </w:rPr>
              <w:t>6</w:t>
            </w:r>
          </w:p>
        </w:tc>
        <w:tc>
          <w:tcPr>
            <w:tcW w:w="1591" w:type="dxa"/>
            <w:tcBorders>
              <w:top w:val="nil"/>
              <w:left w:val="nil"/>
              <w:bottom w:val="single" w:sz="4" w:space="0" w:color="auto"/>
              <w:right w:val="single" w:sz="4" w:space="0" w:color="auto"/>
            </w:tcBorders>
            <w:shd w:val="clear" w:color="auto" w:fill="FFFFFF" w:themeFill="background1"/>
            <w:noWrap/>
            <w:vAlign w:val="center"/>
            <w:hideMark/>
          </w:tcPr>
          <w:p w14:paraId="62672FAD"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0</w:t>
            </w:r>
          </w:p>
        </w:tc>
        <w:tc>
          <w:tcPr>
            <w:tcW w:w="1186" w:type="dxa"/>
            <w:tcBorders>
              <w:top w:val="nil"/>
              <w:left w:val="nil"/>
              <w:bottom w:val="single" w:sz="4" w:space="0" w:color="auto"/>
              <w:right w:val="single" w:sz="4" w:space="0" w:color="auto"/>
            </w:tcBorders>
            <w:shd w:val="clear" w:color="auto" w:fill="FFFFFF" w:themeFill="background1"/>
            <w:noWrap/>
            <w:vAlign w:val="center"/>
            <w:hideMark/>
          </w:tcPr>
          <w:p w14:paraId="2B9CDB56" w14:textId="77777777" w:rsidR="00B66C33" w:rsidRPr="00597320" w:rsidRDefault="00B66C33" w:rsidP="008D4435">
            <w:pPr>
              <w:jc w:val="center"/>
              <w:rPr>
                <w:rFonts w:ascii="等线" w:eastAsia="等线" w:hAnsi="等线"/>
                <w:color w:val="000000"/>
                <w:sz w:val="22"/>
              </w:rPr>
            </w:pPr>
            <w:r>
              <w:rPr>
                <w:rFonts w:ascii="等线" w:eastAsia="等线" w:hAnsi="等线"/>
                <w:color w:val="000000"/>
                <w:sz w:val="22"/>
              </w:rPr>
              <w:t>0</w:t>
            </w:r>
          </w:p>
        </w:tc>
        <w:tc>
          <w:tcPr>
            <w:tcW w:w="3180" w:type="dxa"/>
            <w:tcBorders>
              <w:top w:val="nil"/>
              <w:left w:val="nil"/>
              <w:bottom w:val="single" w:sz="4" w:space="0" w:color="auto"/>
              <w:right w:val="single" w:sz="4" w:space="0" w:color="auto"/>
            </w:tcBorders>
            <w:shd w:val="clear" w:color="auto" w:fill="FFFFFF" w:themeFill="background1"/>
            <w:noWrap/>
            <w:vAlign w:val="center"/>
            <w:hideMark/>
          </w:tcPr>
          <w:p w14:paraId="3B9743C4" w14:textId="77777777" w:rsidR="00B66C33" w:rsidRPr="00597320" w:rsidRDefault="00B66C33" w:rsidP="008D4435">
            <w:pPr>
              <w:rPr>
                <w:rFonts w:ascii="等线" w:eastAsia="等线" w:hAnsi="等线"/>
                <w:color w:val="000000"/>
                <w:sz w:val="22"/>
              </w:rPr>
            </w:pPr>
            <w:r>
              <w:rPr>
                <w:rFonts w:ascii="等线" w:eastAsia="等线" w:hAnsi="等线" w:hint="eastAsia"/>
                <w:color w:val="000000"/>
                <w:sz w:val="22"/>
              </w:rPr>
              <w:t>/</w:t>
            </w:r>
          </w:p>
        </w:tc>
      </w:tr>
      <w:tr w:rsidR="00B66C33" w:rsidRPr="00597320" w14:paraId="76CA5980" w14:textId="77777777" w:rsidTr="008D4435">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2EEDE080" w14:textId="77777777" w:rsidR="00B66C33" w:rsidRPr="00597320" w:rsidRDefault="00B66C33" w:rsidP="008D4435">
            <w:pPr>
              <w:rPr>
                <w:rFonts w:ascii="等线" w:eastAsia="等线" w:hAnsi="等线"/>
                <w:color w:val="000000"/>
                <w:sz w:val="22"/>
              </w:rPr>
            </w:pPr>
            <w:r w:rsidRPr="00597320">
              <w:rPr>
                <w:rFonts w:ascii="等线" w:eastAsia="等线" w:hAnsi="等线" w:hint="eastAsia"/>
                <w:color w:val="000000"/>
                <w:sz w:val="22"/>
              </w:rPr>
              <w:t>财务负责人：</w:t>
            </w:r>
            <w:r>
              <w:rPr>
                <w:rFonts w:ascii="等线" w:eastAsia="等线" w:hAnsi="等线" w:hint="eastAsia"/>
                <w:color w:val="000000"/>
                <w:sz w:val="22"/>
              </w:rPr>
              <w:t>陈俊仁</w:t>
            </w:r>
          </w:p>
        </w:tc>
      </w:tr>
    </w:tbl>
    <w:p w14:paraId="09F1017B" w14:textId="1E48CA46" w:rsidR="008E48F7" w:rsidRDefault="008E48F7" w:rsidP="008E48F7">
      <w:pPr>
        <w:rPr>
          <w:rFonts w:ascii="Times New Roman" w:hAnsi="Times New Roman" w:cs="Times New Roman"/>
          <w:szCs w:val="24"/>
        </w:rPr>
      </w:pPr>
    </w:p>
    <w:p w14:paraId="28F47F28" w14:textId="77777777" w:rsidR="00A73AA9" w:rsidRDefault="00A73AA9" w:rsidP="008E48F7">
      <w:pPr>
        <w:rPr>
          <w:rFonts w:ascii="Times New Roman" w:hAnsi="Times New Roman" w:cs="Times New Roman"/>
          <w:szCs w:val="24"/>
        </w:rPr>
      </w:pPr>
    </w:p>
    <w:p w14:paraId="7C34821D" w14:textId="77777777" w:rsidR="00A73AA9" w:rsidRPr="009B7F8E" w:rsidRDefault="00A73AA9" w:rsidP="00A73AA9">
      <w:pPr>
        <w:rPr>
          <w:rFonts w:ascii="Times New Roman" w:hAnsi="Times New Roman" w:cs="Times New Roman"/>
          <w:szCs w:val="24"/>
        </w:rPr>
      </w:pPr>
    </w:p>
    <w:p w14:paraId="057087A7" w14:textId="77777777" w:rsidR="00A73AA9" w:rsidRPr="009B7F8E" w:rsidRDefault="00A73AA9" w:rsidP="00A73AA9">
      <w:pPr>
        <w:pStyle w:val="a0"/>
      </w:pPr>
      <w:bookmarkStart w:id="74" w:name="_Toc521309548"/>
      <w:bookmarkStart w:id="75" w:name="_Toc495757985"/>
      <w:bookmarkStart w:id="76" w:name="_Toc495758672"/>
      <w:bookmarkStart w:id="77" w:name="_Toc496746354"/>
      <w:bookmarkStart w:id="78" w:name="_Toc527652913"/>
      <w:r w:rsidRPr="009B7F8E">
        <w:rPr>
          <w:rFonts w:hint="eastAsia"/>
        </w:rPr>
        <w:t>关键问题</w:t>
      </w:r>
      <w:bookmarkEnd w:id="74"/>
      <w:bookmarkEnd w:id="75"/>
      <w:bookmarkEnd w:id="76"/>
      <w:bookmarkEnd w:id="77"/>
      <w:bookmarkEnd w:id="78"/>
    </w:p>
    <w:p w14:paraId="4910C18C" w14:textId="77777777" w:rsidR="00A73AA9" w:rsidRDefault="00A73AA9" w:rsidP="00A73AA9">
      <w:pPr>
        <w:rPr>
          <w:rFonts w:ascii="Times New Roman" w:hAnsi="Times New Roman" w:cs="Times New Roman"/>
          <w:szCs w:val="24"/>
        </w:rPr>
      </w:pPr>
    </w:p>
    <w:tbl>
      <w:tblPr>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7"/>
        <w:gridCol w:w="1157"/>
        <w:gridCol w:w="1157"/>
        <w:gridCol w:w="1371"/>
        <w:gridCol w:w="1157"/>
        <w:gridCol w:w="1157"/>
        <w:gridCol w:w="1130"/>
      </w:tblGrid>
      <w:tr w:rsidR="008E48F7" w14:paraId="11B6D2DE" w14:textId="77777777" w:rsidTr="008E48F7">
        <w:tc>
          <w:tcPr>
            <w:tcW w:w="1167" w:type="dxa"/>
            <w:shd w:val="clear" w:color="auto" w:fill="BDD6EE" w:themeFill="accent1" w:themeFillTint="66"/>
          </w:tcPr>
          <w:p w14:paraId="2EA48A4C" w14:textId="77777777" w:rsidR="008E48F7" w:rsidRDefault="008E48F7" w:rsidP="008E48F7">
            <w:pPr>
              <w:ind w:firstLine="422"/>
              <w:rPr>
                <w:b/>
              </w:rPr>
            </w:pPr>
            <w:r>
              <w:rPr>
                <w:rFonts w:hint="eastAsia"/>
                <w:b/>
              </w:rPr>
              <w:t>风险介绍</w:t>
            </w:r>
          </w:p>
        </w:tc>
        <w:tc>
          <w:tcPr>
            <w:tcW w:w="1157" w:type="dxa"/>
            <w:shd w:val="clear" w:color="auto" w:fill="BDD6EE" w:themeFill="accent1" w:themeFillTint="66"/>
          </w:tcPr>
          <w:p w14:paraId="795A582D" w14:textId="77777777" w:rsidR="008E48F7" w:rsidRDefault="008E48F7" w:rsidP="008E48F7">
            <w:pPr>
              <w:ind w:firstLine="422"/>
            </w:pPr>
            <w:r>
              <w:rPr>
                <w:rFonts w:hint="eastAsia"/>
                <w:b/>
              </w:rPr>
              <w:t>风险类型</w:t>
            </w:r>
          </w:p>
        </w:tc>
        <w:tc>
          <w:tcPr>
            <w:tcW w:w="1157" w:type="dxa"/>
            <w:shd w:val="clear" w:color="auto" w:fill="BDD6EE" w:themeFill="accent1" w:themeFillTint="66"/>
          </w:tcPr>
          <w:p w14:paraId="19F5BCFF" w14:textId="77777777" w:rsidR="008E48F7" w:rsidRDefault="008E48F7" w:rsidP="008E48F7">
            <w:pPr>
              <w:ind w:firstLine="422"/>
            </w:pPr>
            <w:r>
              <w:rPr>
                <w:rFonts w:hint="eastAsia"/>
                <w:b/>
              </w:rPr>
              <w:t>应对优先级</w:t>
            </w:r>
          </w:p>
        </w:tc>
        <w:tc>
          <w:tcPr>
            <w:tcW w:w="1371" w:type="dxa"/>
            <w:shd w:val="clear" w:color="auto" w:fill="BDD6EE" w:themeFill="accent1" w:themeFillTint="66"/>
          </w:tcPr>
          <w:p w14:paraId="036045DA" w14:textId="77777777" w:rsidR="008E48F7" w:rsidRDefault="008E48F7" w:rsidP="008E48F7">
            <w:pPr>
              <w:ind w:firstLine="422"/>
            </w:pPr>
            <w:r>
              <w:rPr>
                <w:rFonts w:hint="eastAsia"/>
                <w:b/>
              </w:rPr>
              <w:t>应对措施</w:t>
            </w:r>
          </w:p>
        </w:tc>
        <w:tc>
          <w:tcPr>
            <w:tcW w:w="1157" w:type="dxa"/>
            <w:shd w:val="clear" w:color="auto" w:fill="BDD6EE" w:themeFill="accent1" w:themeFillTint="66"/>
          </w:tcPr>
          <w:p w14:paraId="1F646D0D" w14:textId="77777777" w:rsidR="008E48F7" w:rsidRDefault="008E48F7" w:rsidP="008E48F7">
            <w:pPr>
              <w:ind w:firstLine="422"/>
            </w:pPr>
            <w:r>
              <w:rPr>
                <w:rFonts w:hint="eastAsia"/>
                <w:b/>
              </w:rPr>
              <w:t>影响等级</w:t>
            </w:r>
          </w:p>
        </w:tc>
        <w:tc>
          <w:tcPr>
            <w:tcW w:w="1157" w:type="dxa"/>
            <w:shd w:val="clear" w:color="auto" w:fill="BDD6EE" w:themeFill="accent1" w:themeFillTint="66"/>
          </w:tcPr>
          <w:p w14:paraId="6AB84FAE" w14:textId="77777777" w:rsidR="008E48F7" w:rsidRDefault="008E48F7" w:rsidP="008E48F7">
            <w:pPr>
              <w:ind w:firstLine="422"/>
              <w:rPr>
                <w:b/>
              </w:rPr>
            </w:pPr>
            <w:r>
              <w:rPr>
                <w:rFonts w:hint="eastAsia"/>
                <w:b/>
              </w:rPr>
              <w:t>可能性等级</w:t>
            </w:r>
          </w:p>
        </w:tc>
        <w:tc>
          <w:tcPr>
            <w:tcW w:w="1130" w:type="dxa"/>
            <w:shd w:val="clear" w:color="auto" w:fill="BDD6EE" w:themeFill="accent1" w:themeFillTint="66"/>
          </w:tcPr>
          <w:p w14:paraId="3BD5BCC0" w14:textId="77777777" w:rsidR="008E48F7" w:rsidRDefault="008E48F7" w:rsidP="008E48F7">
            <w:pPr>
              <w:ind w:firstLine="422"/>
              <w:rPr>
                <w:b/>
              </w:rPr>
            </w:pPr>
            <w:r>
              <w:rPr>
                <w:rFonts w:hint="eastAsia"/>
                <w:b/>
              </w:rPr>
              <w:t>风险</w:t>
            </w:r>
            <w:r>
              <w:rPr>
                <w:b/>
              </w:rPr>
              <w:t>标识</w:t>
            </w:r>
          </w:p>
        </w:tc>
      </w:tr>
      <w:tr w:rsidR="008E48F7" w14:paraId="319B1D1B" w14:textId="77777777" w:rsidTr="008E48F7">
        <w:tc>
          <w:tcPr>
            <w:tcW w:w="1167" w:type="dxa"/>
            <w:shd w:val="clear" w:color="auto" w:fill="auto"/>
          </w:tcPr>
          <w:p w14:paraId="2DC43C35" w14:textId="77777777" w:rsidR="008E48F7" w:rsidRDefault="008E48F7" w:rsidP="008E48F7">
            <w:pPr>
              <w:ind w:firstLine="420"/>
            </w:pPr>
            <w:r>
              <w:rPr>
                <w:rFonts w:hint="eastAsia"/>
              </w:rPr>
              <w:t>成员因故请假</w:t>
            </w:r>
          </w:p>
        </w:tc>
        <w:tc>
          <w:tcPr>
            <w:tcW w:w="1157" w:type="dxa"/>
            <w:shd w:val="clear" w:color="auto" w:fill="auto"/>
          </w:tcPr>
          <w:p w14:paraId="5C468183" w14:textId="77777777" w:rsidR="008E48F7" w:rsidRDefault="008E48F7" w:rsidP="008E48F7">
            <w:r>
              <w:rPr>
                <w:rFonts w:hint="eastAsia"/>
              </w:rPr>
              <w:t>参与者</w:t>
            </w:r>
          </w:p>
        </w:tc>
        <w:tc>
          <w:tcPr>
            <w:tcW w:w="1157" w:type="dxa"/>
            <w:shd w:val="clear" w:color="auto" w:fill="auto"/>
          </w:tcPr>
          <w:p w14:paraId="17E36AA4" w14:textId="77777777" w:rsidR="008E48F7" w:rsidRDefault="008E48F7" w:rsidP="008E48F7">
            <w:pPr>
              <w:ind w:firstLine="420"/>
            </w:pPr>
            <w:r>
              <w:rPr>
                <w:rFonts w:hint="eastAsia"/>
              </w:rPr>
              <w:t>高</w:t>
            </w:r>
          </w:p>
        </w:tc>
        <w:tc>
          <w:tcPr>
            <w:tcW w:w="1371" w:type="dxa"/>
            <w:shd w:val="clear" w:color="auto" w:fill="auto"/>
          </w:tcPr>
          <w:p w14:paraId="0A7EC636" w14:textId="77777777" w:rsidR="008E48F7" w:rsidRDefault="008E48F7" w:rsidP="008E48F7">
            <w:pPr>
              <w:ind w:firstLine="420"/>
            </w:pPr>
            <w:r>
              <w:rPr>
                <w:rFonts w:hint="eastAsia"/>
              </w:rPr>
              <w:t>提前改变任务的分配，他人顶上</w:t>
            </w:r>
          </w:p>
        </w:tc>
        <w:tc>
          <w:tcPr>
            <w:tcW w:w="1157" w:type="dxa"/>
            <w:shd w:val="clear" w:color="auto" w:fill="auto"/>
          </w:tcPr>
          <w:p w14:paraId="3C86B4AC" w14:textId="77777777" w:rsidR="008E48F7" w:rsidRDefault="008E48F7" w:rsidP="008E48F7">
            <w:pPr>
              <w:ind w:firstLine="420"/>
            </w:pPr>
            <w:r>
              <w:rPr>
                <w:rFonts w:hint="eastAsia"/>
              </w:rPr>
              <w:t>高</w:t>
            </w:r>
          </w:p>
        </w:tc>
        <w:tc>
          <w:tcPr>
            <w:tcW w:w="1157" w:type="dxa"/>
            <w:shd w:val="clear" w:color="auto" w:fill="auto"/>
          </w:tcPr>
          <w:p w14:paraId="16CE0706" w14:textId="77777777" w:rsidR="008E48F7" w:rsidRDefault="008E48F7" w:rsidP="008E48F7">
            <w:pPr>
              <w:ind w:firstLine="420"/>
            </w:pPr>
            <w:r>
              <w:rPr>
                <w:rFonts w:hint="eastAsia"/>
              </w:rPr>
              <w:t>高</w:t>
            </w:r>
          </w:p>
        </w:tc>
        <w:tc>
          <w:tcPr>
            <w:tcW w:w="1130" w:type="dxa"/>
            <w:shd w:val="clear" w:color="auto" w:fill="auto"/>
          </w:tcPr>
          <w:p w14:paraId="78F0312A" w14:textId="77777777" w:rsidR="008E48F7" w:rsidRDefault="008E48F7" w:rsidP="008E48F7">
            <w:pPr>
              <w:ind w:firstLine="420"/>
            </w:pPr>
            <w:r>
              <w:rPr>
                <w:rFonts w:hint="eastAsia"/>
              </w:rPr>
              <w:t>R1</w:t>
            </w:r>
          </w:p>
        </w:tc>
      </w:tr>
      <w:tr w:rsidR="008E48F7" w14:paraId="681474EA" w14:textId="77777777" w:rsidTr="008E48F7">
        <w:tc>
          <w:tcPr>
            <w:tcW w:w="1167" w:type="dxa"/>
            <w:shd w:val="clear" w:color="auto" w:fill="auto"/>
          </w:tcPr>
          <w:p w14:paraId="26B87099" w14:textId="77777777" w:rsidR="008E48F7" w:rsidRDefault="008E48F7" w:rsidP="008E48F7">
            <w:pPr>
              <w:ind w:firstLine="420"/>
            </w:pPr>
            <w:r>
              <w:rPr>
                <w:rFonts w:hint="eastAsia"/>
              </w:rPr>
              <w:t>项目成员不能实现项目</w:t>
            </w:r>
          </w:p>
        </w:tc>
        <w:tc>
          <w:tcPr>
            <w:tcW w:w="1157" w:type="dxa"/>
            <w:shd w:val="clear" w:color="auto" w:fill="auto"/>
          </w:tcPr>
          <w:p w14:paraId="0CC4649E" w14:textId="77777777" w:rsidR="008E48F7" w:rsidRDefault="008E48F7" w:rsidP="008E48F7">
            <w:r>
              <w:rPr>
                <w:rFonts w:hint="eastAsia"/>
              </w:rPr>
              <w:t>技术</w:t>
            </w:r>
          </w:p>
        </w:tc>
        <w:tc>
          <w:tcPr>
            <w:tcW w:w="1157" w:type="dxa"/>
            <w:shd w:val="clear" w:color="auto" w:fill="auto"/>
          </w:tcPr>
          <w:p w14:paraId="6554BC5D" w14:textId="77777777" w:rsidR="008E48F7" w:rsidRDefault="008E48F7" w:rsidP="008E48F7">
            <w:pPr>
              <w:ind w:firstLine="420"/>
            </w:pPr>
            <w:r>
              <w:rPr>
                <w:rFonts w:hint="eastAsia"/>
              </w:rPr>
              <w:t>中</w:t>
            </w:r>
          </w:p>
        </w:tc>
        <w:tc>
          <w:tcPr>
            <w:tcW w:w="1371" w:type="dxa"/>
            <w:shd w:val="clear" w:color="auto" w:fill="auto"/>
          </w:tcPr>
          <w:p w14:paraId="7ECB3A1C" w14:textId="77777777" w:rsidR="008E48F7" w:rsidRDefault="008E48F7" w:rsidP="008E48F7">
            <w:pPr>
              <w:ind w:firstLine="420"/>
            </w:pPr>
            <w:r>
              <w:rPr>
                <w:rFonts w:hint="eastAsia"/>
              </w:rPr>
              <w:t>制定培训计划</w:t>
            </w:r>
          </w:p>
        </w:tc>
        <w:tc>
          <w:tcPr>
            <w:tcW w:w="1157" w:type="dxa"/>
            <w:shd w:val="clear" w:color="auto" w:fill="auto"/>
          </w:tcPr>
          <w:p w14:paraId="55814DD0" w14:textId="77777777" w:rsidR="008E48F7" w:rsidRDefault="008E48F7" w:rsidP="008E48F7">
            <w:pPr>
              <w:ind w:firstLine="420"/>
            </w:pPr>
            <w:r>
              <w:rPr>
                <w:rFonts w:hint="eastAsia"/>
              </w:rPr>
              <w:t>低</w:t>
            </w:r>
          </w:p>
        </w:tc>
        <w:tc>
          <w:tcPr>
            <w:tcW w:w="1157" w:type="dxa"/>
            <w:shd w:val="clear" w:color="auto" w:fill="auto"/>
          </w:tcPr>
          <w:p w14:paraId="5C931853" w14:textId="77777777" w:rsidR="008E48F7" w:rsidRDefault="008E48F7" w:rsidP="008E48F7">
            <w:pPr>
              <w:ind w:firstLine="420"/>
            </w:pPr>
            <w:r>
              <w:rPr>
                <w:rFonts w:hint="eastAsia"/>
              </w:rPr>
              <w:t>中</w:t>
            </w:r>
          </w:p>
        </w:tc>
        <w:tc>
          <w:tcPr>
            <w:tcW w:w="1130" w:type="dxa"/>
            <w:shd w:val="clear" w:color="auto" w:fill="auto"/>
          </w:tcPr>
          <w:p w14:paraId="12191A59" w14:textId="77777777" w:rsidR="008E48F7" w:rsidRDefault="008E48F7" w:rsidP="008E48F7">
            <w:pPr>
              <w:ind w:firstLine="420"/>
            </w:pPr>
            <w:r>
              <w:rPr>
                <w:rFonts w:hint="eastAsia"/>
              </w:rPr>
              <w:t>R2</w:t>
            </w:r>
          </w:p>
        </w:tc>
      </w:tr>
      <w:tr w:rsidR="008E48F7" w14:paraId="584B1EC2" w14:textId="77777777" w:rsidTr="008E48F7">
        <w:tc>
          <w:tcPr>
            <w:tcW w:w="1167" w:type="dxa"/>
            <w:shd w:val="clear" w:color="auto" w:fill="auto"/>
          </w:tcPr>
          <w:p w14:paraId="73D611C4" w14:textId="77777777" w:rsidR="008E48F7" w:rsidRDefault="008E48F7" w:rsidP="008E48F7">
            <w:pPr>
              <w:ind w:firstLine="420"/>
            </w:pPr>
            <w:r>
              <w:rPr>
                <w:rFonts w:hint="eastAsia"/>
              </w:rPr>
              <w:t>G</w:t>
            </w:r>
            <w:r>
              <w:t>it</w:t>
            </w:r>
            <w:r>
              <w:rPr>
                <w:rFonts w:hint="eastAsia"/>
              </w:rPr>
              <w:t>远端仓库崩溃</w:t>
            </w:r>
          </w:p>
        </w:tc>
        <w:tc>
          <w:tcPr>
            <w:tcW w:w="1157" w:type="dxa"/>
            <w:shd w:val="clear" w:color="auto" w:fill="auto"/>
          </w:tcPr>
          <w:p w14:paraId="76748775" w14:textId="77777777" w:rsidR="008E48F7" w:rsidRDefault="008E48F7" w:rsidP="008E48F7">
            <w:r>
              <w:rPr>
                <w:rFonts w:hint="eastAsia"/>
              </w:rPr>
              <w:t>TBD</w:t>
            </w:r>
          </w:p>
        </w:tc>
        <w:tc>
          <w:tcPr>
            <w:tcW w:w="1157" w:type="dxa"/>
            <w:shd w:val="clear" w:color="auto" w:fill="auto"/>
          </w:tcPr>
          <w:p w14:paraId="6F7D8C10" w14:textId="77777777" w:rsidR="008E48F7" w:rsidRDefault="008E48F7" w:rsidP="008E48F7">
            <w:pPr>
              <w:ind w:firstLine="420"/>
            </w:pPr>
            <w:r>
              <w:rPr>
                <w:rFonts w:hint="eastAsia"/>
              </w:rPr>
              <w:t>高</w:t>
            </w:r>
          </w:p>
        </w:tc>
        <w:tc>
          <w:tcPr>
            <w:tcW w:w="1371" w:type="dxa"/>
            <w:shd w:val="clear" w:color="auto" w:fill="auto"/>
          </w:tcPr>
          <w:p w14:paraId="3E7325B1" w14:textId="77777777" w:rsidR="008E48F7" w:rsidRDefault="008E48F7" w:rsidP="008E48F7">
            <w:pPr>
              <w:ind w:firstLine="420"/>
            </w:pPr>
            <w:r>
              <w:rPr>
                <w:rFonts w:hint="eastAsia"/>
              </w:rPr>
              <w:t>及时发现，用本地版本去创建新的远端仓库</w:t>
            </w:r>
          </w:p>
        </w:tc>
        <w:tc>
          <w:tcPr>
            <w:tcW w:w="1157" w:type="dxa"/>
            <w:shd w:val="clear" w:color="auto" w:fill="auto"/>
          </w:tcPr>
          <w:p w14:paraId="6279D615" w14:textId="77777777" w:rsidR="008E48F7" w:rsidRDefault="008E48F7" w:rsidP="008E48F7">
            <w:pPr>
              <w:ind w:firstLine="420"/>
            </w:pPr>
            <w:r>
              <w:rPr>
                <w:rFonts w:hint="eastAsia"/>
              </w:rPr>
              <w:t>高</w:t>
            </w:r>
          </w:p>
        </w:tc>
        <w:tc>
          <w:tcPr>
            <w:tcW w:w="1157" w:type="dxa"/>
            <w:shd w:val="clear" w:color="auto" w:fill="auto"/>
          </w:tcPr>
          <w:p w14:paraId="7716DB36" w14:textId="77777777" w:rsidR="008E48F7" w:rsidRDefault="008E48F7" w:rsidP="008E48F7">
            <w:pPr>
              <w:ind w:firstLine="420"/>
            </w:pPr>
            <w:r>
              <w:rPr>
                <w:rFonts w:hint="eastAsia"/>
              </w:rPr>
              <w:t>低</w:t>
            </w:r>
          </w:p>
        </w:tc>
        <w:tc>
          <w:tcPr>
            <w:tcW w:w="1130" w:type="dxa"/>
            <w:shd w:val="clear" w:color="auto" w:fill="auto"/>
          </w:tcPr>
          <w:p w14:paraId="42E4A2EC" w14:textId="77777777" w:rsidR="008E48F7" w:rsidRDefault="008E48F7" w:rsidP="008E48F7">
            <w:pPr>
              <w:ind w:firstLine="420"/>
            </w:pPr>
            <w:r>
              <w:rPr>
                <w:rFonts w:hint="eastAsia"/>
              </w:rPr>
              <w:t>R3</w:t>
            </w:r>
          </w:p>
        </w:tc>
      </w:tr>
      <w:tr w:rsidR="008E48F7" w14:paraId="750DD64A" w14:textId="77777777" w:rsidTr="008E48F7">
        <w:tc>
          <w:tcPr>
            <w:tcW w:w="1167" w:type="dxa"/>
            <w:shd w:val="clear" w:color="auto" w:fill="auto"/>
          </w:tcPr>
          <w:p w14:paraId="54E7EF50" w14:textId="77777777" w:rsidR="008E48F7" w:rsidRDefault="008E48F7" w:rsidP="008E48F7">
            <w:pPr>
              <w:ind w:firstLine="420"/>
            </w:pPr>
            <w:r>
              <w:rPr>
                <w:rFonts w:hint="eastAsia"/>
              </w:rPr>
              <w:t>与干系人联系邮件发送内容、格式错误</w:t>
            </w:r>
          </w:p>
        </w:tc>
        <w:tc>
          <w:tcPr>
            <w:tcW w:w="1157" w:type="dxa"/>
            <w:shd w:val="clear" w:color="auto" w:fill="auto"/>
          </w:tcPr>
          <w:p w14:paraId="60D4AD0C" w14:textId="77777777" w:rsidR="008E48F7" w:rsidRDefault="008E48F7" w:rsidP="008E48F7">
            <w:r>
              <w:rPr>
                <w:rFonts w:hint="eastAsia"/>
              </w:rPr>
              <w:t>任务</w:t>
            </w:r>
          </w:p>
        </w:tc>
        <w:tc>
          <w:tcPr>
            <w:tcW w:w="1157" w:type="dxa"/>
            <w:shd w:val="clear" w:color="auto" w:fill="auto"/>
          </w:tcPr>
          <w:p w14:paraId="59FF8F28" w14:textId="77777777" w:rsidR="008E48F7" w:rsidRDefault="008E48F7" w:rsidP="008E48F7">
            <w:pPr>
              <w:ind w:firstLine="420"/>
            </w:pPr>
            <w:r>
              <w:rPr>
                <w:rFonts w:hint="eastAsia"/>
              </w:rPr>
              <w:t>高</w:t>
            </w:r>
          </w:p>
        </w:tc>
        <w:tc>
          <w:tcPr>
            <w:tcW w:w="1371" w:type="dxa"/>
            <w:shd w:val="clear" w:color="auto" w:fill="auto"/>
          </w:tcPr>
          <w:p w14:paraId="3C23DDA7" w14:textId="77777777" w:rsidR="008E48F7" w:rsidRDefault="008E48F7" w:rsidP="008E48F7">
            <w:pPr>
              <w:ind w:firstLine="420"/>
            </w:pPr>
            <w:r>
              <w:rPr>
                <w:rFonts w:hint="eastAsia"/>
              </w:rPr>
              <w:t>提前D</w:t>
            </w:r>
            <w:r>
              <w:t>eadline</w:t>
            </w:r>
            <w:r>
              <w:rPr>
                <w:rFonts w:hint="eastAsia"/>
              </w:rPr>
              <w:t>发邮件，抄送组员，即使发现错误并修正</w:t>
            </w:r>
          </w:p>
        </w:tc>
        <w:tc>
          <w:tcPr>
            <w:tcW w:w="1157" w:type="dxa"/>
            <w:shd w:val="clear" w:color="auto" w:fill="auto"/>
          </w:tcPr>
          <w:p w14:paraId="46FB2DA1" w14:textId="77777777" w:rsidR="008E48F7" w:rsidRDefault="008E48F7" w:rsidP="008E48F7">
            <w:pPr>
              <w:ind w:firstLine="420"/>
            </w:pPr>
            <w:r>
              <w:rPr>
                <w:rFonts w:hint="eastAsia"/>
              </w:rPr>
              <w:t>中</w:t>
            </w:r>
          </w:p>
        </w:tc>
        <w:tc>
          <w:tcPr>
            <w:tcW w:w="1157" w:type="dxa"/>
            <w:shd w:val="clear" w:color="auto" w:fill="auto"/>
          </w:tcPr>
          <w:p w14:paraId="2D124AC9" w14:textId="77777777" w:rsidR="008E48F7" w:rsidRDefault="008E48F7" w:rsidP="008E48F7">
            <w:pPr>
              <w:ind w:firstLine="420"/>
            </w:pPr>
            <w:r>
              <w:rPr>
                <w:rFonts w:hint="eastAsia"/>
              </w:rPr>
              <w:t>中</w:t>
            </w:r>
          </w:p>
        </w:tc>
        <w:tc>
          <w:tcPr>
            <w:tcW w:w="1130" w:type="dxa"/>
            <w:shd w:val="clear" w:color="auto" w:fill="auto"/>
          </w:tcPr>
          <w:p w14:paraId="31CBDDEF" w14:textId="77777777" w:rsidR="008E48F7" w:rsidRDefault="008E48F7" w:rsidP="008E48F7">
            <w:pPr>
              <w:ind w:firstLine="420"/>
            </w:pPr>
            <w:r>
              <w:rPr>
                <w:rFonts w:hint="eastAsia"/>
              </w:rPr>
              <w:t>R4</w:t>
            </w:r>
          </w:p>
        </w:tc>
      </w:tr>
      <w:tr w:rsidR="008E48F7" w14:paraId="456EF1C5" w14:textId="77777777" w:rsidTr="008E48F7">
        <w:tc>
          <w:tcPr>
            <w:tcW w:w="1167" w:type="dxa"/>
            <w:shd w:val="clear" w:color="auto" w:fill="auto"/>
          </w:tcPr>
          <w:p w14:paraId="2EE2C520" w14:textId="77777777" w:rsidR="008E48F7" w:rsidRDefault="008E48F7" w:rsidP="008E48F7">
            <w:pPr>
              <w:ind w:firstLine="420"/>
            </w:pPr>
            <w:r>
              <w:rPr>
                <w:rFonts w:hint="eastAsia"/>
              </w:rPr>
              <w:t>项目文件结构不符合要求</w:t>
            </w:r>
          </w:p>
        </w:tc>
        <w:tc>
          <w:tcPr>
            <w:tcW w:w="1157" w:type="dxa"/>
            <w:shd w:val="clear" w:color="auto" w:fill="auto"/>
          </w:tcPr>
          <w:p w14:paraId="4CB13A5C" w14:textId="77777777" w:rsidR="008E48F7" w:rsidRDefault="008E48F7" w:rsidP="008E48F7">
            <w:r>
              <w:rPr>
                <w:rFonts w:hint="eastAsia"/>
              </w:rPr>
              <w:t>任务</w:t>
            </w:r>
          </w:p>
        </w:tc>
        <w:tc>
          <w:tcPr>
            <w:tcW w:w="1157" w:type="dxa"/>
            <w:shd w:val="clear" w:color="auto" w:fill="auto"/>
          </w:tcPr>
          <w:p w14:paraId="4618BE2D" w14:textId="77777777" w:rsidR="008E48F7" w:rsidRDefault="008E48F7" w:rsidP="008E48F7">
            <w:pPr>
              <w:ind w:firstLine="420"/>
            </w:pPr>
            <w:r>
              <w:rPr>
                <w:rFonts w:hint="eastAsia"/>
              </w:rPr>
              <w:t>高</w:t>
            </w:r>
          </w:p>
        </w:tc>
        <w:tc>
          <w:tcPr>
            <w:tcW w:w="1371" w:type="dxa"/>
            <w:shd w:val="clear" w:color="auto" w:fill="auto"/>
          </w:tcPr>
          <w:p w14:paraId="3E44AD9F" w14:textId="77777777" w:rsidR="008E48F7" w:rsidRDefault="008E48F7" w:rsidP="008E48F7">
            <w:pPr>
              <w:ind w:firstLine="420"/>
            </w:pPr>
            <w:r>
              <w:rPr>
                <w:rFonts w:hint="eastAsia"/>
              </w:rPr>
              <w:t>配置管理</w:t>
            </w:r>
            <w:proofErr w:type="gramStart"/>
            <w:r>
              <w:rPr>
                <w:rFonts w:hint="eastAsia"/>
              </w:rPr>
              <w:t>员修改</w:t>
            </w:r>
            <w:proofErr w:type="gramEnd"/>
            <w:r>
              <w:rPr>
                <w:rFonts w:hint="eastAsia"/>
              </w:rPr>
              <w:t>文件结构</w:t>
            </w:r>
          </w:p>
        </w:tc>
        <w:tc>
          <w:tcPr>
            <w:tcW w:w="1157" w:type="dxa"/>
            <w:shd w:val="clear" w:color="auto" w:fill="auto"/>
          </w:tcPr>
          <w:p w14:paraId="6BC58E77" w14:textId="77777777" w:rsidR="008E48F7" w:rsidRDefault="008E48F7" w:rsidP="008E48F7">
            <w:pPr>
              <w:ind w:firstLine="420"/>
            </w:pPr>
            <w:r>
              <w:rPr>
                <w:rFonts w:hint="eastAsia"/>
              </w:rPr>
              <w:t>中</w:t>
            </w:r>
          </w:p>
        </w:tc>
        <w:tc>
          <w:tcPr>
            <w:tcW w:w="1157" w:type="dxa"/>
            <w:shd w:val="clear" w:color="auto" w:fill="auto"/>
          </w:tcPr>
          <w:p w14:paraId="14F7660A" w14:textId="77777777" w:rsidR="008E48F7" w:rsidRDefault="008E48F7" w:rsidP="008E48F7">
            <w:pPr>
              <w:ind w:firstLine="420"/>
            </w:pPr>
            <w:r>
              <w:rPr>
                <w:rFonts w:hint="eastAsia"/>
              </w:rPr>
              <w:t>低</w:t>
            </w:r>
          </w:p>
        </w:tc>
        <w:tc>
          <w:tcPr>
            <w:tcW w:w="1130" w:type="dxa"/>
            <w:shd w:val="clear" w:color="auto" w:fill="auto"/>
          </w:tcPr>
          <w:p w14:paraId="72125C61" w14:textId="77777777" w:rsidR="008E48F7" w:rsidRDefault="008E48F7" w:rsidP="008E48F7">
            <w:pPr>
              <w:ind w:firstLine="420"/>
            </w:pPr>
            <w:r>
              <w:rPr>
                <w:rFonts w:hint="eastAsia"/>
              </w:rPr>
              <w:t>R5</w:t>
            </w:r>
          </w:p>
        </w:tc>
      </w:tr>
      <w:tr w:rsidR="008E48F7" w14:paraId="2E2BAD9D" w14:textId="77777777" w:rsidTr="008E48F7">
        <w:trPr>
          <w:trHeight w:val="2379"/>
        </w:trPr>
        <w:tc>
          <w:tcPr>
            <w:tcW w:w="1167" w:type="dxa"/>
            <w:shd w:val="clear" w:color="auto" w:fill="auto"/>
          </w:tcPr>
          <w:p w14:paraId="4C3DE836" w14:textId="77777777" w:rsidR="008E48F7" w:rsidRDefault="008E48F7" w:rsidP="008E48F7">
            <w:pPr>
              <w:ind w:firstLine="420"/>
            </w:pPr>
            <w:r>
              <w:rPr>
                <w:rFonts w:hint="eastAsia"/>
              </w:rPr>
              <w:t>对接下来的计划和任务定义不够充分明确</w:t>
            </w:r>
          </w:p>
        </w:tc>
        <w:tc>
          <w:tcPr>
            <w:tcW w:w="1157" w:type="dxa"/>
            <w:shd w:val="clear" w:color="auto" w:fill="auto"/>
          </w:tcPr>
          <w:p w14:paraId="7E022AB1" w14:textId="77777777" w:rsidR="008E48F7" w:rsidRDefault="008E48F7" w:rsidP="008E48F7">
            <w:r>
              <w:rPr>
                <w:rFonts w:hint="eastAsia"/>
              </w:rPr>
              <w:t>任务</w:t>
            </w:r>
          </w:p>
        </w:tc>
        <w:tc>
          <w:tcPr>
            <w:tcW w:w="1157" w:type="dxa"/>
            <w:shd w:val="clear" w:color="auto" w:fill="auto"/>
          </w:tcPr>
          <w:p w14:paraId="342CC8A7" w14:textId="77777777" w:rsidR="008E48F7" w:rsidRDefault="008E48F7" w:rsidP="008E48F7">
            <w:pPr>
              <w:ind w:firstLine="420"/>
            </w:pPr>
            <w:r>
              <w:rPr>
                <w:rFonts w:hint="eastAsia"/>
              </w:rPr>
              <w:t>高</w:t>
            </w:r>
          </w:p>
        </w:tc>
        <w:tc>
          <w:tcPr>
            <w:tcW w:w="1371" w:type="dxa"/>
            <w:shd w:val="clear" w:color="auto" w:fill="auto"/>
          </w:tcPr>
          <w:p w14:paraId="351A8E5A" w14:textId="77777777" w:rsidR="008E48F7" w:rsidRDefault="008E48F7" w:rsidP="008E48F7">
            <w:pPr>
              <w:ind w:firstLine="420"/>
            </w:pPr>
            <w:r>
              <w:rPr>
                <w:rFonts w:hint="eastAsia"/>
              </w:rPr>
              <w:t>找任务发布者（老师）明确任务，并制定一周的计划，每个组员都要有事可做</w:t>
            </w:r>
          </w:p>
        </w:tc>
        <w:tc>
          <w:tcPr>
            <w:tcW w:w="1157" w:type="dxa"/>
            <w:shd w:val="clear" w:color="auto" w:fill="auto"/>
          </w:tcPr>
          <w:p w14:paraId="56D3EACF" w14:textId="77777777" w:rsidR="008E48F7" w:rsidRDefault="008E48F7" w:rsidP="008E48F7">
            <w:pPr>
              <w:ind w:firstLine="420"/>
            </w:pPr>
            <w:r>
              <w:rPr>
                <w:rFonts w:hint="eastAsia"/>
              </w:rPr>
              <w:t>高</w:t>
            </w:r>
          </w:p>
        </w:tc>
        <w:tc>
          <w:tcPr>
            <w:tcW w:w="1157" w:type="dxa"/>
            <w:shd w:val="clear" w:color="auto" w:fill="auto"/>
          </w:tcPr>
          <w:p w14:paraId="1AE3F86B" w14:textId="77777777" w:rsidR="008E48F7" w:rsidRDefault="008E48F7" w:rsidP="008E48F7">
            <w:pPr>
              <w:ind w:firstLine="420"/>
            </w:pPr>
            <w:r>
              <w:rPr>
                <w:rFonts w:hint="eastAsia"/>
              </w:rPr>
              <w:t>显著</w:t>
            </w:r>
          </w:p>
        </w:tc>
        <w:tc>
          <w:tcPr>
            <w:tcW w:w="1130" w:type="dxa"/>
            <w:shd w:val="clear" w:color="auto" w:fill="auto"/>
          </w:tcPr>
          <w:p w14:paraId="36BDE5F5" w14:textId="77777777" w:rsidR="008E48F7" w:rsidRDefault="008E48F7" w:rsidP="008E48F7">
            <w:pPr>
              <w:ind w:firstLine="420"/>
            </w:pPr>
            <w:r>
              <w:rPr>
                <w:rFonts w:hint="eastAsia"/>
              </w:rPr>
              <w:t>R6</w:t>
            </w:r>
          </w:p>
        </w:tc>
      </w:tr>
      <w:tr w:rsidR="008E48F7" w14:paraId="4A801E76" w14:textId="77777777" w:rsidTr="008E48F7">
        <w:trPr>
          <w:trHeight w:val="1490"/>
        </w:trPr>
        <w:tc>
          <w:tcPr>
            <w:tcW w:w="1167" w:type="dxa"/>
            <w:shd w:val="clear" w:color="auto" w:fill="auto"/>
          </w:tcPr>
          <w:p w14:paraId="5CB0300F" w14:textId="77777777" w:rsidR="008E48F7" w:rsidRDefault="008E48F7" w:rsidP="008E48F7">
            <w:pPr>
              <w:ind w:firstLine="420"/>
            </w:pPr>
            <w:r>
              <w:rPr>
                <w:rFonts w:hint="eastAsia"/>
              </w:rPr>
              <w:t>组内信息回复的实时性</w:t>
            </w:r>
          </w:p>
        </w:tc>
        <w:tc>
          <w:tcPr>
            <w:tcW w:w="1157" w:type="dxa"/>
            <w:shd w:val="clear" w:color="auto" w:fill="auto"/>
          </w:tcPr>
          <w:p w14:paraId="6E3088FC" w14:textId="77777777" w:rsidR="008E48F7" w:rsidRDefault="008E48F7" w:rsidP="008E48F7">
            <w:r>
              <w:rPr>
                <w:rFonts w:hint="eastAsia"/>
              </w:rPr>
              <w:t>参与者</w:t>
            </w:r>
          </w:p>
        </w:tc>
        <w:tc>
          <w:tcPr>
            <w:tcW w:w="1157" w:type="dxa"/>
            <w:shd w:val="clear" w:color="auto" w:fill="auto"/>
          </w:tcPr>
          <w:p w14:paraId="57042E12" w14:textId="77777777" w:rsidR="008E48F7" w:rsidRDefault="008E48F7" w:rsidP="008E48F7">
            <w:pPr>
              <w:ind w:firstLine="420"/>
            </w:pPr>
            <w:r>
              <w:rPr>
                <w:rFonts w:hint="eastAsia"/>
              </w:rPr>
              <w:t>中</w:t>
            </w:r>
          </w:p>
        </w:tc>
        <w:tc>
          <w:tcPr>
            <w:tcW w:w="1371" w:type="dxa"/>
            <w:shd w:val="clear" w:color="auto" w:fill="auto"/>
          </w:tcPr>
          <w:p w14:paraId="56685290" w14:textId="77777777" w:rsidR="008E48F7" w:rsidRDefault="008E48F7" w:rsidP="008E48F7">
            <w:pPr>
              <w:ind w:firstLine="420"/>
            </w:pPr>
            <w:r>
              <w:rPr>
                <w:rFonts w:hint="eastAsia"/>
              </w:rPr>
              <w:t>组内QQ群的信息要经常看，也要记得回复</w:t>
            </w:r>
          </w:p>
        </w:tc>
        <w:tc>
          <w:tcPr>
            <w:tcW w:w="1157" w:type="dxa"/>
            <w:shd w:val="clear" w:color="auto" w:fill="auto"/>
          </w:tcPr>
          <w:p w14:paraId="7B3438F9" w14:textId="77777777" w:rsidR="008E48F7" w:rsidRDefault="008E48F7" w:rsidP="008E48F7">
            <w:pPr>
              <w:ind w:firstLine="420"/>
            </w:pPr>
            <w:r>
              <w:rPr>
                <w:rFonts w:hint="eastAsia"/>
              </w:rPr>
              <w:t>中</w:t>
            </w:r>
          </w:p>
        </w:tc>
        <w:tc>
          <w:tcPr>
            <w:tcW w:w="1157" w:type="dxa"/>
            <w:shd w:val="clear" w:color="auto" w:fill="auto"/>
          </w:tcPr>
          <w:p w14:paraId="1D7AA06B" w14:textId="77777777" w:rsidR="008E48F7" w:rsidRDefault="008E48F7" w:rsidP="008E48F7">
            <w:pPr>
              <w:ind w:firstLine="420"/>
            </w:pPr>
            <w:r>
              <w:rPr>
                <w:rFonts w:hint="eastAsia"/>
              </w:rPr>
              <w:t>中等</w:t>
            </w:r>
          </w:p>
        </w:tc>
        <w:tc>
          <w:tcPr>
            <w:tcW w:w="1130" w:type="dxa"/>
            <w:shd w:val="clear" w:color="auto" w:fill="auto"/>
          </w:tcPr>
          <w:p w14:paraId="0468FB5F" w14:textId="77777777" w:rsidR="008E48F7" w:rsidRDefault="008E48F7" w:rsidP="008E48F7">
            <w:pPr>
              <w:ind w:firstLine="420"/>
            </w:pPr>
            <w:r>
              <w:rPr>
                <w:rFonts w:hint="eastAsia"/>
              </w:rPr>
              <w:t>R7</w:t>
            </w:r>
          </w:p>
        </w:tc>
      </w:tr>
      <w:tr w:rsidR="008E48F7" w14:paraId="27CF4853" w14:textId="77777777" w:rsidTr="008E48F7">
        <w:trPr>
          <w:trHeight w:val="888"/>
        </w:trPr>
        <w:tc>
          <w:tcPr>
            <w:tcW w:w="1167" w:type="dxa"/>
            <w:shd w:val="clear" w:color="auto" w:fill="auto"/>
          </w:tcPr>
          <w:p w14:paraId="301D827D" w14:textId="77777777" w:rsidR="008E48F7" w:rsidRDefault="008E48F7" w:rsidP="008E48F7">
            <w:pPr>
              <w:ind w:firstLine="420"/>
            </w:pPr>
            <w:r>
              <w:rPr>
                <w:rFonts w:hint="eastAsia"/>
              </w:rPr>
              <w:t>教学辅助网站开发经验不足</w:t>
            </w:r>
          </w:p>
        </w:tc>
        <w:tc>
          <w:tcPr>
            <w:tcW w:w="1157" w:type="dxa"/>
            <w:shd w:val="clear" w:color="auto" w:fill="auto"/>
          </w:tcPr>
          <w:p w14:paraId="7723C548" w14:textId="77777777" w:rsidR="008E48F7" w:rsidRDefault="008E48F7" w:rsidP="008E48F7">
            <w:r>
              <w:t>参</w:t>
            </w:r>
            <w:r>
              <w:rPr>
                <w:rFonts w:hint="eastAsia"/>
              </w:rPr>
              <w:t>与</w:t>
            </w:r>
            <w:r>
              <w:t>者</w:t>
            </w:r>
          </w:p>
        </w:tc>
        <w:tc>
          <w:tcPr>
            <w:tcW w:w="1157" w:type="dxa"/>
            <w:shd w:val="clear" w:color="auto" w:fill="auto"/>
          </w:tcPr>
          <w:p w14:paraId="32544D20" w14:textId="77777777" w:rsidR="008E48F7" w:rsidRDefault="008E48F7" w:rsidP="008E48F7">
            <w:pPr>
              <w:ind w:firstLine="420"/>
            </w:pPr>
            <w:r>
              <w:rPr>
                <w:rFonts w:hint="eastAsia"/>
              </w:rPr>
              <w:t>中</w:t>
            </w:r>
          </w:p>
        </w:tc>
        <w:tc>
          <w:tcPr>
            <w:tcW w:w="1371" w:type="dxa"/>
            <w:shd w:val="clear" w:color="auto" w:fill="auto"/>
          </w:tcPr>
          <w:p w14:paraId="671F82BD" w14:textId="77777777" w:rsidR="008E48F7" w:rsidRDefault="008E48F7" w:rsidP="008E48F7">
            <w:pPr>
              <w:ind w:firstLine="420"/>
            </w:pPr>
            <w:r>
              <w:rPr>
                <w:rFonts w:hint="eastAsia"/>
              </w:rPr>
              <w:t>去找标杆</w:t>
            </w:r>
          </w:p>
        </w:tc>
        <w:tc>
          <w:tcPr>
            <w:tcW w:w="1157" w:type="dxa"/>
            <w:shd w:val="clear" w:color="auto" w:fill="auto"/>
          </w:tcPr>
          <w:p w14:paraId="3EE77CC1" w14:textId="77777777" w:rsidR="008E48F7" w:rsidRDefault="008E48F7" w:rsidP="008E48F7">
            <w:pPr>
              <w:ind w:firstLine="420"/>
            </w:pPr>
            <w:r>
              <w:rPr>
                <w:rFonts w:hint="eastAsia"/>
              </w:rPr>
              <w:t>中</w:t>
            </w:r>
          </w:p>
        </w:tc>
        <w:tc>
          <w:tcPr>
            <w:tcW w:w="1157" w:type="dxa"/>
            <w:shd w:val="clear" w:color="auto" w:fill="auto"/>
          </w:tcPr>
          <w:p w14:paraId="51A9C7C3" w14:textId="77777777" w:rsidR="008E48F7" w:rsidRDefault="008E48F7" w:rsidP="008E48F7">
            <w:pPr>
              <w:ind w:firstLine="420"/>
            </w:pPr>
            <w:r>
              <w:rPr>
                <w:rFonts w:hint="eastAsia"/>
              </w:rPr>
              <w:t>中等</w:t>
            </w:r>
          </w:p>
        </w:tc>
        <w:tc>
          <w:tcPr>
            <w:tcW w:w="1130" w:type="dxa"/>
            <w:shd w:val="clear" w:color="auto" w:fill="auto"/>
          </w:tcPr>
          <w:p w14:paraId="796160E6" w14:textId="77777777" w:rsidR="008E48F7" w:rsidRDefault="008E48F7" w:rsidP="008E48F7">
            <w:pPr>
              <w:ind w:firstLine="420"/>
            </w:pPr>
            <w:r>
              <w:rPr>
                <w:rFonts w:hint="eastAsia"/>
              </w:rPr>
              <w:t>R8</w:t>
            </w:r>
          </w:p>
        </w:tc>
      </w:tr>
      <w:tr w:rsidR="008E48F7" w14:paraId="1A3D6814" w14:textId="77777777" w:rsidTr="008E48F7">
        <w:trPr>
          <w:trHeight w:val="1791"/>
        </w:trPr>
        <w:tc>
          <w:tcPr>
            <w:tcW w:w="1167" w:type="dxa"/>
            <w:shd w:val="clear" w:color="auto" w:fill="auto"/>
          </w:tcPr>
          <w:p w14:paraId="561659DD" w14:textId="77777777" w:rsidR="008E48F7" w:rsidRDefault="008E48F7" w:rsidP="008E48F7">
            <w:pPr>
              <w:ind w:firstLine="420"/>
            </w:pPr>
            <w:r>
              <w:rPr>
                <w:rFonts w:hint="eastAsia"/>
              </w:rPr>
              <w:lastRenderedPageBreak/>
              <w:t>成员空余时间有不确定性</w:t>
            </w:r>
          </w:p>
        </w:tc>
        <w:tc>
          <w:tcPr>
            <w:tcW w:w="1157" w:type="dxa"/>
            <w:shd w:val="clear" w:color="auto" w:fill="auto"/>
          </w:tcPr>
          <w:p w14:paraId="32825897" w14:textId="77777777" w:rsidR="008E48F7" w:rsidRDefault="008E48F7" w:rsidP="008E48F7">
            <w:r>
              <w:t>参</w:t>
            </w:r>
            <w:r>
              <w:rPr>
                <w:rFonts w:hint="eastAsia"/>
              </w:rPr>
              <w:t>与</w:t>
            </w:r>
            <w:r>
              <w:t>者</w:t>
            </w:r>
          </w:p>
        </w:tc>
        <w:tc>
          <w:tcPr>
            <w:tcW w:w="1157" w:type="dxa"/>
            <w:shd w:val="clear" w:color="auto" w:fill="auto"/>
          </w:tcPr>
          <w:p w14:paraId="4D8D6282" w14:textId="77777777" w:rsidR="008E48F7" w:rsidRDefault="008E48F7" w:rsidP="008E48F7">
            <w:pPr>
              <w:ind w:firstLine="420"/>
            </w:pPr>
            <w:r>
              <w:rPr>
                <w:rFonts w:hint="eastAsia"/>
              </w:rPr>
              <w:t>高</w:t>
            </w:r>
          </w:p>
        </w:tc>
        <w:tc>
          <w:tcPr>
            <w:tcW w:w="1371" w:type="dxa"/>
            <w:shd w:val="clear" w:color="auto" w:fill="auto"/>
          </w:tcPr>
          <w:p w14:paraId="44090445" w14:textId="77777777" w:rsidR="008E48F7" w:rsidRDefault="008E48F7" w:rsidP="008E48F7">
            <w:pPr>
              <w:ind w:firstLine="420"/>
            </w:pPr>
            <w:r>
              <w:rPr>
                <w:rFonts w:hint="eastAsia"/>
              </w:rPr>
              <w:t>在开会说明接下来一周的行程，提前请假，安排工作表</w:t>
            </w:r>
          </w:p>
        </w:tc>
        <w:tc>
          <w:tcPr>
            <w:tcW w:w="1157" w:type="dxa"/>
            <w:shd w:val="clear" w:color="auto" w:fill="auto"/>
          </w:tcPr>
          <w:p w14:paraId="28F5AC40" w14:textId="77777777" w:rsidR="008E48F7" w:rsidRDefault="008E48F7" w:rsidP="008E48F7">
            <w:pPr>
              <w:ind w:firstLine="420"/>
            </w:pPr>
            <w:r>
              <w:rPr>
                <w:rFonts w:hint="eastAsia"/>
              </w:rPr>
              <w:t>高</w:t>
            </w:r>
          </w:p>
        </w:tc>
        <w:tc>
          <w:tcPr>
            <w:tcW w:w="1157" w:type="dxa"/>
            <w:shd w:val="clear" w:color="auto" w:fill="auto"/>
          </w:tcPr>
          <w:p w14:paraId="73DDDD47" w14:textId="77777777" w:rsidR="008E48F7" w:rsidRDefault="008E48F7" w:rsidP="008E48F7">
            <w:pPr>
              <w:ind w:firstLine="420"/>
            </w:pPr>
            <w:r>
              <w:rPr>
                <w:rFonts w:hint="eastAsia"/>
              </w:rPr>
              <w:t>显著</w:t>
            </w:r>
          </w:p>
        </w:tc>
        <w:tc>
          <w:tcPr>
            <w:tcW w:w="1130" w:type="dxa"/>
            <w:shd w:val="clear" w:color="auto" w:fill="auto"/>
          </w:tcPr>
          <w:p w14:paraId="217ED851" w14:textId="77777777" w:rsidR="008E48F7" w:rsidRDefault="008E48F7" w:rsidP="008E48F7">
            <w:pPr>
              <w:ind w:firstLine="420"/>
            </w:pPr>
            <w:r>
              <w:rPr>
                <w:rFonts w:hint="eastAsia"/>
              </w:rPr>
              <w:t>R9</w:t>
            </w:r>
          </w:p>
        </w:tc>
      </w:tr>
      <w:tr w:rsidR="008E48F7" w14:paraId="0DBAF7B8" w14:textId="77777777" w:rsidTr="008E48F7">
        <w:trPr>
          <w:trHeight w:val="2967"/>
        </w:trPr>
        <w:tc>
          <w:tcPr>
            <w:tcW w:w="1167" w:type="dxa"/>
            <w:shd w:val="clear" w:color="auto" w:fill="auto"/>
          </w:tcPr>
          <w:p w14:paraId="40CE9A23" w14:textId="77777777" w:rsidR="008E48F7" w:rsidRDefault="008E48F7" w:rsidP="008E48F7">
            <w:pPr>
              <w:ind w:firstLine="420"/>
            </w:pPr>
            <w:r>
              <w:rPr>
                <w:rFonts w:hint="eastAsia"/>
              </w:rPr>
              <w:t>团队成员的能力（包括业务能力和技术能力）和素质，对项目的进展、项目的质量具有很大的影响</w:t>
            </w:r>
          </w:p>
        </w:tc>
        <w:tc>
          <w:tcPr>
            <w:tcW w:w="1157" w:type="dxa"/>
            <w:shd w:val="clear" w:color="auto" w:fill="auto"/>
          </w:tcPr>
          <w:p w14:paraId="50FC0682" w14:textId="77777777" w:rsidR="008E48F7" w:rsidRDefault="008E48F7" w:rsidP="008E48F7">
            <w:r>
              <w:rPr>
                <w:rFonts w:hint="eastAsia"/>
              </w:rPr>
              <w:t>参与者</w:t>
            </w:r>
          </w:p>
        </w:tc>
        <w:tc>
          <w:tcPr>
            <w:tcW w:w="1157" w:type="dxa"/>
            <w:shd w:val="clear" w:color="auto" w:fill="auto"/>
          </w:tcPr>
          <w:p w14:paraId="6F92823D" w14:textId="77777777" w:rsidR="008E48F7" w:rsidRDefault="008E48F7" w:rsidP="008E48F7">
            <w:pPr>
              <w:ind w:firstLine="420"/>
            </w:pPr>
            <w:r>
              <w:rPr>
                <w:rFonts w:hint="eastAsia"/>
              </w:rPr>
              <w:t>中</w:t>
            </w:r>
          </w:p>
        </w:tc>
        <w:tc>
          <w:tcPr>
            <w:tcW w:w="1371" w:type="dxa"/>
            <w:shd w:val="clear" w:color="auto" w:fill="auto"/>
          </w:tcPr>
          <w:p w14:paraId="629B5645" w14:textId="77777777" w:rsidR="008E48F7" w:rsidRDefault="008E48F7" w:rsidP="008E48F7">
            <w:pPr>
              <w:ind w:firstLine="420"/>
            </w:pPr>
            <w:r>
              <w:rPr>
                <w:rFonts w:hint="eastAsia"/>
              </w:rPr>
              <w:t>在用人之前先选对人、开展有针对性的培训、将合适的人安排到合适的岗位上</w:t>
            </w:r>
          </w:p>
        </w:tc>
        <w:tc>
          <w:tcPr>
            <w:tcW w:w="1157" w:type="dxa"/>
            <w:shd w:val="clear" w:color="auto" w:fill="auto"/>
          </w:tcPr>
          <w:p w14:paraId="7C49757F" w14:textId="77777777" w:rsidR="008E48F7" w:rsidRDefault="008E48F7" w:rsidP="008E48F7">
            <w:pPr>
              <w:ind w:firstLine="420"/>
            </w:pPr>
            <w:r>
              <w:rPr>
                <w:rFonts w:hint="eastAsia"/>
              </w:rPr>
              <w:t>中</w:t>
            </w:r>
          </w:p>
        </w:tc>
        <w:tc>
          <w:tcPr>
            <w:tcW w:w="1157" w:type="dxa"/>
            <w:shd w:val="clear" w:color="auto" w:fill="auto"/>
          </w:tcPr>
          <w:p w14:paraId="292D8093" w14:textId="77777777" w:rsidR="008E48F7" w:rsidRDefault="008E48F7" w:rsidP="008E48F7">
            <w:pPr>
              <w:ind w:firstLine="420"/>
            </w:pPr>
            <w:r>
              <w:rPr>
                <w:rFonts w:hint="eastAsia"/>
              </w:rPr>
              <w:t>中等</w:t>
            </w:r>
          </w:p>
        </w:tc>
        <w:tc>
          <w:tcPr>
            <w:tcW w:w="1130" w:type="dxa"/>
            <w:shd w:val="clear" w:color="auto" w:fill="auto"/>
          </w:tcPr>
          <w:p w14:paraId="51AA4F8F" w14:textId="77777777" w:rsidR="008E48F7" w:rsidRDefault="008E48F7" w:rsidP="008E48F7">
            <w:pPr>
              <w:ind w:firstLine="420"/>
            </w:pPr>
            <w:r>
              <w:rPr>
                <w:rFonts w:hint="eastAsia"/>
              </w:rPr>
              <w:t>R10</w:t>
            </w:r>
          </w:p>
        </w:tc>
      </w:tr>
      <w:tr w:rsidR="008E48F7" w14:paraId="13961FD5" w14:textId="77777777" w:rsidTr="008E48F7">
        <w:trPr>
          <w:trHeight w:val="587"/>
        </w:trPr>
        <w:tc>
          <w:tcPr>
            <w:tcW w:w="1167" w:type="dxa"/>
            <w:shd w:val="clear" w:color="auto" w:fill="auto"/>
          </w:tcPr>
          <w:p w14:paraId="58BE0E5B" w14:textId="77777777" w:rsidR="008E48F7" w:rsidRDefault="008E48F7" w:rsidP="008E48F7">
            <w:pPr>
              <w:ind w:firstLine="420"/>
            </w:pPr>
            <w:r>
              <w:rPr>
                <w:rFonts w:hint="eastAsia"/>
              </w:rPr>
              <w:t>团队成员是否能齐心协力为项目的共同目标服务</w:t>
            </w:r>
          </w:p>
        </w:tc>
        <w:tc>
          <w:tcPr>
            <w:tcW w:w="1157" w:type="dxa"/>
            <w:shd w:val="clear" w:color="auto" w:fill="auto"/>
          </w:tcPr>
          <w:p w14:paraId="0E39A1F6" w14:textId="77777777" w:rsidR="008E48F7" w:rsidRDefault="008E48F7" w:rsidP="008E48F7">
            <w:pPr>
              <w:rPr>
                <w:b/>
              </w:rPr>
            </w:pPr>
            <w:r>
              <w:rPr>
                <w:rFonts w:hint="eastAsia"/>
                <w:b/>
              </w:rPr>
              <w:t>参与者</w:t>
            </w:r>
          </w:p>
        </w:tc>
        <w:tc>
          <w:tcPr>
            <w:tcW w:w="1157" w:type="dxa"/>
            <w:shd w:val="clear" w:color="auto" w:fill="auto"/>
          </w:tcPr>
          <w:p w14:paraId="5407193B" w14:textId="77777777" w:rsidR="008E48F7" w:rsidRDefault="008E48F7" w:rsidP="008E48F7">
            <w:pPr>
              <w:ind w:firstLine="420"/>
            </w:pPr>
            <w:r>
              <w:rPr>
                <w:rFonts w:hint="eastAsia"/>
              </w:rPr>
              <w:t>低</w:t>
            </w:r>
          </w:p>
        </w:tc>
        <w:tc>
          <w:tcPr>
            <w:tcW w:w="1371" w:type="dxa"/>
            <w:shd w:val="clear" w:color="auto" w:fill="auto"/>
          </w:tcPr>
          <w:p w14:paraId="2F5FD57C" w14:textId="77777777" w:rsidR="008E48F7" w:rsidRDefault="008E48F7" w:rsidP="008E48F7">
            <w:pPr>
              <w:ind w:firstLine="420"/>
            </w:pPr>
            <w:r>
              <w:rPr>
                <w:rFonts w:hint="eastAsia"/>
              </w:rPr>
              <w:t>项目在建设之</w:t>
            </w:r>
            <w:proofErr w:type="gramStart"/>
            <w:r>
              <w:rPr>
                <w:rFonts w:hint="eastAsia"/>
              </w:rPr>
              <w:t>初项目</w:t>
            </w:r>
            <w:proofErr w:type="gramEnd"/>
            <w:r>
              <w:rPr>
                <w:rFonts w:hint="eastAsia"/>
              </w:rPr>
              <w:t>经理就需要将项目目标、工作任务等和项目成员沟通清楚，采用公平、公正、公开的绩效考评制度</w:t>
            </w:r>
          </w:p>
        </w:tc>
        <w:tc>
          <w:tcPr>
            <w:tcW w:w="1157" w:type="dxa"/>
            <w:shd w:val="clear" w:color="auto" w:fill="auto"/>
          </w:tcPr>
          <w:p w14:paraId="0A8DC2DA" w14:textId="77777777" w:rsidR="008E48F7" w:rsidRDefault="008E48F7" w:rsidP="008E48F7">
            <w:pPr>
              <w:ind w:firstLine="420"/>
            </w:pPr>
            <w:r>
              <w:rPr>
                <w:rFonts w:hint="eastAsia"/>
              </w:rPr>
              <w:t>低</w:t>
            </w:r>
          </w:p>
        </w:tc>
        <w:tc>
          <w:tcPr>
            <w:tcW w:w="1157" w:type="dxa"/>
            <w:shd w:val="clear" w:color="auto" w:fill="auto"/>
          </w:tcPr>
          <w:p w14:paraId="7B78DFA3" w14:textId="77777777" w:rsidR="008E48F7" w:rsidRDefault="008E48F7" w:rsidP="008E48F7">
            <w:pPr>
              <w:ind w:firstLine="420"/>
            </w:pPr>
            <w:r>
              <w:rPr>
                <w:rFonts w:hint="eastAsia"/>
              </w:rPr>
              <w:t>中等</w:t>
            </w:r>
          </w:p>
        </w:tc>
        <w:tc>
          <w:tcPr>
            <w:tcW w:w="1130" w:type="dxa"/>
            <w:shd w:val="clear" w:color="auto" w:fill="auto"/>
          </w:tcPr>
          <w:p w14:paraId="67286420" w14:textId="77777777" w:rsidR="008E48F7" w:rsidRDefault="008E48F7" w:rsidP="008E48F7">
            <w:pPr>
              <w:ind w:firstLine="420"/>
            </w:pPr>
            <w:r>
              <w:rPr>
                <w:rFonts w:hint="eastAsia"/>
              </w:rPr>
              <w:t>R11</w:t>
            </w:r>
          </w:p>
        </w:tc>
      </w:tr>
      <w:tr w:rsidR="008E48F7" w14:paraId="23C53794" w14:textId="77777777" w:rsidTr="008E48F7">
        <w:trPr>
          <w:trHeight w:val="4773"/>
        </w:trPr>
        <w:tc>
          <w:tcPr>
            <w:tcW w:w="1167" w:type="dxa"/>
            <w:shd w:val="clear" w:color="auto" w:fill="auto"/>
          </w:tcPr>
          <w:p w14:paraId="014FD9B1" w14:textId="77777777" w:rsidR="008E48F7" w:rsidRDefault="008E48F7" w:rsidP="008E48F7">
            <w:pPr>
              <w:ind w:firstLine="420"/>
            </w:pPr>
            <w:r>
              <w:rPr>
                <w:rFonts w:hint="eastAsia"/>
              </w:rPr>
              <w:t>管理工具、开发工具、测试工具等是否能及时到位、到位的工具版本是否符合项目要求</w:t>
            </w:r>
          </w:p>
        </w:tc>
        <w:tc>
          <w:tcPr>
            <w:tcW w:w="1157" w:type="dxa"/>
            <w:shd w:val="clear" w:color="auto" w:fill="auto"/>
          </w:tcPr>
          <w:p w14:paraId="6F5F0E53" w14:textId="77777777" w:rsidR="008E48F7" w:rsidRDefault="008E48F7" w:rsidP="008E48F7">
            <w:pPr>
              <w:ind w:firstLine="422"/>
              <w:rPr>
                <w:b/>
              </w:rPr>
            </w:pPr>
            <w:r>
              <w:rPr>
                <w:rFonts w:hint="eastAsia"/>
                <w:b/>
              </w:rPr>
              <w:t>工具</w:t>
            </w:r>
          </w:p>
        </w:tc>
        <w:tc>
          <w:tcPr>
            <w:tcW w:w="1157" w:type="dxa"/>
            <w:shd w:val="clear" w:color="auto" w:fill="auto"/>
          </w:tcPr>
          <w:p w14:paraId="2CB57ABE" w14:textId="77777777" w:rsidR="008E48F7" w:rsidRDefault="008E48F7" w:rsidP="008E48F7">
            <w:pPr>
              <w:ind w:firstLine="420"/>
            </w:pPr>
            <w:r>
              <w:rPr>
                <w:rFonts w:hint="eastAsia"/>
              </w:rPr>
              <w:t>低</w:t>
            </w:r>
          </w:p>
        </w:tc>
        <w:tc>
          <w:tcPr>
            <w:tcW w:w="1371" w:type="dxa"/>
            <w:shd w:val="clear" w:color="auto" w:fill="auto"/>
          </w:tcPr>
          <w:p w14:paraId="4932A251" w14:textId="77777777" w:rsidR="008E48F7" w:rsidRDefault="008E48F7" w:rsidP="008E48F7">
            <w:pPr>
              <w:ind w:firstLine="420"/>
            </w:pPr>
            <w:r>
              <w:rPr>
                <w:rFonts w:hint="eastAsia"/>
              </w:rPr>
              <w:t>在项目的启动阶段就落实好各项工具的来源或可能的替代工具，在这些工具需要使用之前（一般需要提前一个月左右）跟踪并落实工具的到位事宜</w:t>
            </w:r>
          </w:p>
        </w:tc>
        <w:tc>
          <w:tcPr>
            <w:tcW w:w="1157" w:type="dxa"/>
            <w:shd w:val="clear" w:color="auto" w:fill="auto"/>
          </w:tcPr>
          <w:p w14:paraId="3689C85B" w14:textId="77777777" w:rsidR="008E48F7" w:rsidRDefault="008E48F7" w:rsidP="008E48F7">
            <w:pPr>
              <w:ind w:firstLine="420"/>
            </w:pPr>
            <w:r>
              <w:rPr>
                <w:rFonts w:hint="eastAsia"/>
              </w:rPr>
              <w:t>低</w:t>
            </w:r>
          </w:p>
        </w:tc>
        <w:tc>
          <w:tcPr>
            <w:tcW w:w="1157" w:type="dxa"/>
            <w:shd w:val="clear" w:color="auto" w:fill="auto"/>
          </w:tcPr>
          <w:p w14:paraId="5ED8171C" w14:textId="77777777" w:rsidR="008E48F7" w:rsidRDefault="008E48F7" w:rsidP="008E48F7">
            <w:pPr>
              <w:ind w:firstLine="420"/>
            </w:pPr>
            <w:r>
              <w:rPr>
                <w:rFonts w:hint="eastAsia"/>
              </w:rPr>
              <w:t>低</w:t>
            </w:r>
          </w:p>
        </w:tc>
        <w:tc>
          <w:tcPr>
            <w:tcW w:w="1130" w:type="dxa"/>
            <w:shd w:val="clear" w:color="auto" w:fill="auto"/>
          </w:tcPr>
          <w:p w14:paraId="22FB7506" w14:textId="77777777" w:rsidR="008E48F7" w:rsidRDefault="008E48F7" w:rsidP="008E48F7">
            <w:pPr>
              <w:ind w:firstLine="420"/>
            </w:pPr>
            <w:r>
              <w:rPr>
                <w:rFonts w:hint="eastAsia"/>
              </w:rPr>
              <w:t>R12</w:t>
            </w:r>
          </w:p>
        </w:tc>
      </w:tr>
      <w:tr w:rsidR="008E48F7" w14:paraId="792CC218" w14:textId="77777777" w:rsidTr="008E48F7">
        <w:trPr>
          <w:trHeight w:val="5060"/>
        </w:trPr>
        <w:tc>
          <w:tcPr>
            <w:tcW w:w="1167" w:type="dxa"/>
            <w:shd w:val="clear" w:color="auto" w:fill="auto"/>
          </w:tcPr>
          <w:p w14:paraId="5FF1FEC8" w14:textId="77777777" w:rsidR="008E48F7" w:rsidRDefault="008E48F7" w:rsidP="008E48F7">
            <w:pPr>
              <w:ind w:firstLine="420"/>
            </w:pPr>
            <w:r>
              <w:rPr>
                <w:rFonts w:hint="eastAsia"/>
              </w:rPr>
              <w:lastRenderedPageBreak/>
              <w:t>对方法、工具和技术理解的不够</w:t>
            </w:r>
          </w:p>
        </w:tc>
        <w:tc>
          <w:tcPr>
            <w:tcW w:w="1157" w:type="dxa"/>
            <w:shd w:val="clear" w:color="auto" w:fill="auto"/>
          </w:tcPr>
          <w:p w14:paraId="61C82C93" w14:textId="77777777" w:rsidR="008E48F7" w:rsidRDefault="008E48F7" w:rsidP="008E48F7">
            <w:pPr>
              <w:ind w:firstLine="422"/>
              <w:rPr>
                <w:b/>
              </w:rPr>
            </w:pPr>
            <w:r>
              <w:rPr>
                <w:rFonts w:hint="eastAsia"/>
                <w:b/>
              </w:rPr>
              <w:t>技术</w:t>
            </w:r>
          </w:p>
        </w:tc>
        <w:tc>
          <w:tcPr>
            <w:tcW w:w="1157" w:type="dxa"/>
            <w:shd w:val="clear" w:color="auto" w:fill="auto"/>
          </w:tcPr>
          <w:p w14:paraId="5762EF26" w14:textId="77777777" w:rsidR="008E48F7" w:rsidRDefault="008E48F7" w:rsidP="008E48F7">
            <w:pPr>
              <w:ind w:firstLine="420"/>
            </w:pPr>
            <w:r>
              <w:rPr>
                <w:rFonts w:hint="eastAsia"/>
              </w:rPr>
              <w:t>高</w:t>
            </w:r>
          </w:p>
        </w:tc>
        <w:tc>
          <w:tcPr>
            <w:tcW w:w="1371" w:type="dxa"/>
            <w:shd w:val="clear" w:color="auto" w:fill="auto"/>
          </w:tcPr>
          <w:p w14:paraId="2AC9E46C" w14:textId="2CB34F87" w:rsidR="008E48F7" w:rsidRDefault="008E48F7" w:rsidP="00E05552">
            <w:pPr>
              <w:ind w:firstLine="420"/>
            </w:pPr>
            <w:r>
              <w:rPr>
                <w:rFonts w:hint="eastAsia"/>
              </w:rPr>
              <w:t>每个人熟悉一种工具（①</w:t>
            </w:r>
            <w:r w:rsidR="00E05552">
              <w:rPr>
                <w:rFonts w:hint="eastAsia"/>
              </w:rPr>
              <w:t>黄叶轩</w:t>
            </w:r>
            <w:r>
              <w:rPr>
                <w:rFonts w:hint="eastAsia"/>
              </w:rPr>
              <w:t>：</w:t>
            </w:r>
            <w:r>
              <w:t>project的熟悉与教学</w:t>
            </w:r>
            <w:r>
              <w:rPr>
                <w:rFonts w:hint="eastAsia"/>
              </w:rPr>
              <w:t>；②徐：</w:t>
            </w:r>
            <w:r>
              <w:t xml:space="preserve"> 熟悉需求管理工具与教学</w:t>
            </w:r>
            <w:r>
              <w:rPr>
                <w:rFonts w:hint="eastAsia"/>
              </w:rPr>
              <w:t>；③</w:t>
            </w:r>
            <w:r w:rsidR="00E05552">
              <w:rPr>
                <w:rFonts w:hint="eastAsia"/>
              </w:rPr>
              <w:t>徐双铅</w:t>
            </w:r>
            <w:r>
              <w:rPr>
                <w:rFonts w:hint="eastAsia"/>
              </w:rPr>
              <w:t>：</w:t>
            </w:r>
            <w:r>
              <w:t xml:space="preserve"> 熟悉Axure </w:t>
            </w:r>
            <w:proofErr w:type="spellStart"/>
            <w:r>
              <w:t>rp</w:t>
            </w:r>
            <w:proofErr w:type="spellEnd"/>
            <w:r>
              <w:t xml:space="preserve"> </w:t>
            </w:r>
            <w:r>
              <w:rPr>
                <w:rFonts w:hint="eastAsia"/>
              </w:rPr>
              <w:t>；④</w:t>
            </w:r>
            <w:r w:rsidR="00E05552">
              <w:rPr>
                <w:rFonts w:hint="eastAsia"/>
              </w:rPr>
              <w:t>吕迪</w:t>
            </w:r>
            <w:r>
              <w:rPr>
                <w:rFonts w:hint="eastAsia"/>
              </w:rPr>
              <w:t>：</w:t>
            </w:r>
            <w:r>
              <w:t xml:space="preserve"> 熟悉UML建模工具与教学</w:t>
            </w:r>
          </w:p>
          <w:p w14:paraId="05F7F182" w14:textId="552BA582" w:rsidR="008E48F7" w:rsidRDefault="008E48F7" w:rsidP="00E05552">
            <w:pPr>
              <w:ind w:firstLine="420"/>
            </w:pPr>
            <w:r>
              <w:rPr>
                <w:rFonts w:hint="eastAsia"/>
              </w:rPr>
              <w:t>；⑤</w:t>
            </w:r>
            <w:r w:rsidR="00E05552">
              <w:rPr>
                <w:rFonts w:hint="eastAsia"/>
              </w:rPr>
              <w:t>陈俊仁</w:t>
            </w:r>
            <w:r>
              <w:rPr>
                <w:rFonts w:hint="eastAsia"/>
              </w:rPr>
              <w:t>：</w:t>
            </w:r>
            <w:r w:rsidR="00E05552">
              <w:t xml:space="preserve"> </w:t>
            </w:r>
            <w:r>
              <w:t>git</w:t>
            </w:r>
            <w:r>
              <w:rPr>
                <w:rFonts w:hint="eastAsia"/>
              </w:rPr>
              <w:t>）</w:t>
            </w:r>
          </w:p>
        </w:tc>
        <w:tc>
          <w:tcPr>
            <w:tcW w:w="1157" w:type="dxa"/>
            <w:shd w:val="clear" w:color="auto" w:fill="auto"/>
          </w:tcPr>
          <w:p w14:paraId="13F8C60C" w14:textId="77777777" w:rsidR="008E48F7" w:rsidRDefault="008E48F7" w:rsidP="008E48F7">
            <w:pPr>
              <w:ind w:firstLine="420"/>
            </w:pPr>
            <w:r>
              <w:rPr>
                <w:rFonts w:hint="eastAsia"/>
              </w:rPr>
              <w:t>高</w:t>
            </w:r>
          </w:p>
        </w:tc>
        <w:tc>
          <w:tcPr>
            <w:tcW w:w="1157" w:type="dxa"/>
            <w:shd w:val="clear" w:color="auto" w:fill="auto"/>
          </w:tcPr>
          <w:p w14:paraId="49D26837" w14:textId="77777777" w:rsidR="008E48F7" w:rsidRDefault="008E48F7" w:rsidP="008E48F7">
            <w:pPr>
              <w:ind w:firstLine="420"/>
            </w:pPr>
            <w:r>
              <w:rPr>
                <w:rFonts w:hint="eastAsia"/>
              </w:rPr>
              <w:t>显著</w:t>
            </w:r>
          </w:p>
        </w:tc>
        <w:tc>
          <w:tcPr>
            <w:tcW w:w="1130" w:type="dxa"/>
            <w:shd w:val="clear" w:color="auto" w:fill="auto"/>
          </w:tcPr>
          <w:p w14:paraId="27F4E61E" w14:textId="77777777" w:rsidR="008E48F7" w:rsidRDefault="008E48F7" w:rsidP="008E48F7">
            <w:pPr>
              <w:ind w:firstLine="420"/>
            </w:pPr>
            <w:r>
              <w:rPr>
                <w:rFonts w:hint="eastAsia"/>
              </w:rPr>
              <w:t>R13</w:t>
            </w:r>
          </w:p>
        </w:tc>
      </w:tr>
      <w:tr w:rsidR="008E48F7" w14:paraId="124E264F" w14:textId="77777777" w:rsidTr="008E48F7">
        <w:trPr>
          <w:trHeight w:val="1476"/>
        </w:trPr>
        <w:tc>
          <w:tcPr>
            <w:tcW w:w="1167" w:type="dxa"/>
            <w:shd w:val="clear" w:color="auto" w:fill="auto"/>
          </w:tcPr>
          <w:p w14:paraId="451F1193" w14:textId="77777777" w:rsidR="008E48F7" w:rsidRDefault="008E48F7" w:rsidP="008E48F7">
            <w:pPr>
              <w:ind w:firstLine="420"/>
            </w:pPr>
            <w:r>
              <w:rPr>
                <w:rFonts w:hint="eastAsia"/>
              </w:rPr>
              <w:t>界面</w:t>
            </w:r>
            <w:r>
              <w:t>原型不被用户认可</w:t>
            </w:r>
          </w:p>
        </w:tc>
        <w:tc>
          <w:tcPr>
            <w:tcW w:w="1157" w:type="dxa"/>
            <w:shd w:val="clear" w:color="auto" w:fill="auto"/>
          </w:tcPr>
          <w:p w14:paraId="53F1FBCF" w14:textId="77777777" w:rsidR="008E48F7" w:rsidRDefault="008E48F7" w:rsidP="008E48F7">
            <w:pPr>
              <w:rPr>
                <w:b/>
              </w:rPr>
            </w:pPr>
            <w:r>
              <w:rPr>
                <w:rFonts w:hint="eastAsia"/>
                <w:b/>
              </w:rPr>
              <w:t>参与</w:t>
            </w:r>
            <w:r>
              <w:rPr>
                <w:b/>
              </w:rPr>
              <w:t>者</w:t>
            </w:r>
          </w:p>
        </w:tc>
        <w:tc>
          <w:tcPr>
            <w:tcW w:w="1157" w:type="dxa"/>
            <w:shd w:val="clear" w:color="auto" w:fill="auto"/>
          </w:tcPr>
          <w:p w14:paraId="05561203" w14:textId="77777777" w:rsidR="008E48F7" w:rsidRDefault="008E48F7" w:rsidP="008E48F7">
            <w:pPr>
              <w:ind w:firstLine="420"/>
            </w:pPr>
            <w:r>
              <w:rPr>
                <w:rFonts w:hint="eastAsia"/>
              </w:rPr>
              <w:t>高</w:t>
            </w:r>
          </w:p>
        </w:tc>
        <w:tc>
          <w:tcPr>
            <w:tcW w:w="1371" w:type="dxa"/>
            <w:shd w:val="clear" w:color="auto" w:fill="auto"/>
          </w:tcPr>
          <w:p w14:paraId="51FDC073" w14:textId="77777777" w:rsidR="008E48F7" w:rsidRDefault="008E48F7" w:rsidP="008E48F7">
            <w:pPr>
              <w:ind w:firstLine="420"/>
            </w:pPr>
            <w:r>
              <w:rPr>
                <w:rFonts w:hint="eastAsia"/>
              </w:rPr>
              <w:t>采用</w:t>
            </w:r>
            <w:r>
              <w:t>快速的手工画图，让用户确认</w:t>
            </w:r>
            <w:r>
              <w:rPr>
                <w:rFonts w:hint="eastAsia"/>
              </w:rPr>
              <w:t>并</w:t>
            </w:r>
            <w:r>
              <w:t>签字或录音</w:t>
            </w:r>
          </w:p>
        </w:tc>
        <w:tc>
          <w:tcPr>
            <w:tcW w:w="1157" w:type="dxa"/>
            <w:shd w:val="clear" w:color="auto" w:fill="auto"/>
          </w:tcPr>
          <w:p w14:paraId="0ECCE0EF" w14:textId="77777777" w:rsidR="008E48F7" w:rsidRDefault="008E48F7" w:rsidP="008E48F7">
            <w:pPr>
              <w:ind w:firstLine="420"/>
            </w:pPr>
            <w:r>
              <w:rPr>
                <w:rFonts w:hint="eastAsia"/>
              </w:rPr>
              <w:t>高</w:t>
            </w:r>
          </w:p>
        </w:tc>
        <w:tc>
          <w:tcPr>
            <w:tcW w:w="1157" w:type="dxa"/>
            <w:shd w:val="clear" w:color="auto" w:fill="auto"/>
          </w:tcPr>
          <w:p w14:paraId="64DDEC8A" w14:textId="77777777" w:rsidR="008E48F7" w:rsidRDefault="008E48F7" w:rsidP="008E48F7">
            <w:pPr>
              <w:ind w:firstLine="420"/>
            </w:pPr>
            <w:r>
              <w:rPr>
                <w:rFonts w:hint="eastAsia"/>
              </w:rPr>
              <w:t>高</w:t>
            </w:r>
          </w:p>
        </w:tc>
        <w:tc>
          <w:tcPr>
            <w:tcW w:w="1130" w:type="dxa"/>
            <w:shd w:val="clear" w:color="auto" w:fill="auto"/>
          </w:tcPr>
          <w:p w14:paraId="30C8616B" w14:textId="77777777" w:rsidR="008E48F7" w:rsidRDefault="008E48F7" w:rsidP="008E48F7">
            <w:pPr>
              <w:ind w:firstLine="420"/>
            </w:pPr>
            <w:r>
              <w:rPr>
                <w:rFonts w:hint="eastAsia"/>
              </w:rPr>
              <w:t>R14</w:t>
            </w:r>
          </w:p>
        </w:tc>
      </w:tr>
      <w:tr w:rsidR="008E48F7" w14:paraId="0666CB28" w14:textId="77777777" w:rsidTr="008E48F7">
        <w:trPr>
          <w:trHeight w:val="1476"/>
        </w:trPr>
        <w:tc>
          <w:tcPr>
            <w:tcW w:w="1167" w:type="dxa"/>
            <w:shd w:val="clear" w:color="auto" w:fill="auto"/>
          </w:tcPr>
          <w:p w14:paraId="5B204F68" w14:textId="77777777" w:rsidR="008E48F7" w:rsidRDefault="008E48F7" w:rsidP="008E48F7">
            <w:pPr>
              <w:ind w:firstLine="420"/>
            </w:pPr>
            <w:r>
              <w:rPr>
                <w:rFonts w:hint="eastAsia"/>
              </w:rPr>
              <w:t>组员</w:t>
            </w:r>
            <w:r>
              <w:t>生病请假或者其他方式离开工作岗位</w:t>
            </w:r>
          </w:p>
        </w:tc>
        <w:tc>
          <w:tcPr>
            <w:tcW w:w="1157" w:type="dxa"/>
            <w:shd w:val="clear" w:color="auto" w:fill="auto"/>
          </w:tcPr>
          <w:p w14:paraId="01933728" w14:textId="77777777" w:rsidR="008E48F7" w:rsidRDefault="008E48F7" w:rsidP="008E48F7">
            <w:pPr>
              <w:ind w:firstLineChars="94" w:firstLine="198"/>
              <w:rPr>
                <w:b/>
              </w:rPr>
            </w:pPr>
            <w:r>
              <w:rPr>
                <w:rFonts w:hint="eastAsia"/>
                <w:b/>
              </w:rPr>
              <w:t>结构</w:t>
            </w:r>
          </w:p>
        </w:tc>
        <w:tc>
          <w:tcPr>
            <w:tcW w:w="1157" w:type="dxa"/>
            <w:shd w:val="clear" w:color="auto" w:fill="auto"/>
          </w:tcPr>
          <w:p w14:paraId="07B79C01" w14:textId="77777777" w:rsidR="008E48F7" w:rsidRDefault="008E48F7" w:rsidP="008E48F7">
            <w:pPr>
              <w:ind w:firstLine="420"/>
            </w:pPr>
            <w:r>
              <w:rPr>
                <w:rFonts w:hint="eastAsia"/>
              </w:rPr>
              <w:t>中</w:t>
            </w:r>
          </w:p>
        </w:tc>
        <w:tc>
          <w:tcPr>
            <w:tcW w:w="1371" w:type="dxa"/>
            <w:shd w:val="clear" w:color="auto" w:fill="auto"/>
          </w:tcPr>
          <w:p w14:paraId="29E874C2" w14:textId="77777777" w:rsidR="008E48F7" w:rsidRDefault="008E48F7" w:rsidP="008E48F7">
            <w:pPr>
              <w:ind w:firstLine="420"/>
            </w:pPr>
            <w:r>
              <w:rPr>
                <w:rFonts w:hint="eastAsia"/>
              </w:rPr>
              <w:t>设置</w:t>
            </w:r>
            <w:r>
              <w:t>替补人员</w:t>
            </w:r>
          </w:p>
        </w:tc>
        <w:tc>
          <w:tcPr>
            <w:tcW w:w="1157" w:type="dxa"/>
            <w:shd w:val="clear" w:color="auto" w:fill="auto"/>
          </w:tcPr>
          <w:p w14:paraId="55D403C4" w14:textId="77777777" w:rsidR="008E48F7" w:rsidRDefault="008E48F7" w:rsidP="008E48F7">
            <w:pPr>
              <w:ind w:firstLine="420"/>
            </w:pPr>
            <w:r>
              <w:rPr>
                <w:rFonts w:hint="eastAsia"/>
              </w:rPr>
              <w:t>高</w:t>
            </w:r>
          </w:p>
        </w:tc>
        <w:tc>
          <w:tcPr>
            <w:tcW w:w="1157" w:type="dxa"/>
            <w:shd w:val="clear" w:color="auto" w:fill="auto"/>
          </w:tcPr>
          <w:p w14:paraId="41A14AC3" w14:textId="77777777" w:rsidR="008E48F7" w:rsidRDefault="008E48F7" w:rsidP="008E48F7">
            <w:pPr>
              <w:ind w:firstLine="420"/>
            </w:pPr>
            <w:r>
              <w:rPr>
                <w:rFonts w:hint="eastAsia"/>
              </w:rPr>
              <w:t>低</w:t>
            </w:r>
          </w:p>
        </w:tc>
        <w:tc>
          <w:tcPr>
            <w:tcW w:w="1130" w:type="dxa"/>
            <w:shd w:val="clear" w:color="auto" w:fill="auto"/>
          </w:tcPr>
          <w:p w14:paraId="63BDE0D2" w14:textId="77777777" w:rsidR="008E48F7" w:rsidRDefault="008E48F7" w:rsidP="008E48F7">
            <w:pPr>
              <w:ind w:firstLine="420"/>
            </w:pPr>
            <w:r>
              <w:rPr>
                <w:rFonts w:hint="eastAsia"/>
              </w:rPr>
              <w:t>R15</w:t>
            </w:r>
          </w:p>
        </w:tc>
      </w:tr>
      <w:tr w:rsidR="008E48F7" w14:paraId="509973A7" w14:textId="77777777" w:rsidTr="008E48F7">
        <w:trPr>
          <w:trHeight w:val="1476"/>
        </w:trPr>
        <w:tc>
          <w:tcPr>
            <w:tcW w:w="1167" w:type="dxa"/>
            <w:shd w:val="clear" w:color="auto" w:fill="auto"/>
          </w:tcPr>
          <w:p w14:paraId="308C8277" w14:textId="77777777" w:rsidR="008E48F7" w:rsidRDefault="008E48F7" w:rsidP="008E48F7">
            <w:pPr>
              <w:ind w:firstLine="420"/>
            </w:pPr>
            <w:r>
              <w:rPr>
                <w:rFonts w:hint="eastAsia"/>
              </w:rPr>
              <w:t>电脑</w:t>
            </w:r>
            <w:r>
              <w:t>硬件不稳定造</w:t>
            </w:r>
            <w:r>
              <w:rPr>
                <w:rFonts w:hint="eastAsia"/>
              </w:rPr>
              <w:t>成</w:t>
            </w:r>
            <w:r>
              <w:t>文档丢失</w:t>
            </w:r>
          </w:p>
        </w:tc>
        <w:tc>
          <w:tcPr>
            <w:tcW w:w="1157" w:type="dxa"/>
            <w:shd w:val="clear" w:color="auto" w:fill="auto"/>
          </w:tcPr>
          <w:p w14:paraId="1975ED45" w14:textId="77777777" w:rsidR="008E48F7" w:rsidRDefault="008E48F7" w:rsidP="008E48F7">
            <w:pPr>
              <w:rPr>
                <w:b/>
              </w:rPr>
            </w:pPr>
            <w:r>
              <w:rPr>
                <w:rFonts w:hint="eastAsia"/>
                <w:b/>
              </w:rPr>
              <w:t>技术</w:t>
            </w:r>
          </w:p>
        </w:tc>
        <w:tc>
          <w:tcPr>
            <w:tcW w:w="1157" w:type="dxa"/>
            <w:shd w:val="clear" w:color="auto" w:fill="auto"/>
          </w:tcPr>
          <w:p w14:paraId="5C1C21F8" w14:textId="77777777" w:rsidR="008E48F7" w:rsidRDefault="008E48F7" w:rsidP="008E48F7">
            <w:pPr>
              <w:ind w:firstLine="420"/>
            </w:pPr>
            <w:r>
              <w:rPr>
                <w:rFonts w:hint="eastAsia"/>
              </w:rPr>
              <w:t>高</w:t>
            </w:r>
          </w:p>
        </w:tc>
        <w:tc>
          <w:tcPr>
            <w:tcW w:w="1371" w:type="dxa"/>
            <w:shd w:val="clear" w:color="auto" w:fill="auto"/>
          </w:tcPr>
          <w:p w14:paraId="3E4FFFE2" w14:textId="77777777" w:rsidR="008E48F7" w:rsidRDefault="008E48F7" w:rsidP="008E48F7">
            <w:pPr>
              <w:ind w:firstLine="420"/>
            </w:pPr>
            <w:r>
              <w:rPr>
                <w:rFonts w:hint="eastAsia"/>
              </w:rPr>
              <w:t>巧用GIT</w:t>
            </w:r>
            <w:r>
              <w:t>HUB</w:t>
            </w:r>
            <w:r>
              <w:rPr>
                <w:rFonts w:hint="eastAsia"/>
              </w:rPr>
              <w:t>，</w:t>
            </w:r>
            <w:proofErr w:type="spellStart"/>
            <w:r>
              <w:t>qq</w:t>
            </w:r>
            <w:proofErr w:type="spellEnd"/>
            <w:r>
              <w:t>,</w:t>
            </w:r>
            <w:proofErr w:type="gramStart"/>
            <w:r>
              <w:rPr>
                <w:rFonts w:hint="eastAsia"/>
              </w:rPr>
              <w:t>百度</w:t>
            </w:r>
            <w:r>
              <w:t>网盘等</w:t>
            </w:r>
            <w:proofErr w:type="gramEnd"/>
            <w:r>
              <w:t>工具</w:t>
            </w:r>
          </w:p>
        </w:tc>
        <w:tc>
          <w:tcPr>
            <w:tcW w:w="1157" w:type="dxa"/>
            <w:shd w:val="clear" w:color="auto" w:fill="auto"/>
          </w:tcPr>
          <w:p w14:paraId="1E18644F" w14:textId="77777777" w:rsidR="008E48F7" w:rsidRDefault="008E48F7" w:rsidP="008E48F7">
            <w:pPr>
              <w:ind w:firstLine="420"/>
            </w:pPr>
            <w:r>
              <w:rPr>
                <w:rFonts w:hint="eastAsia"/>
              </w:rPr>
              <w:t>中</w:t>
            </w:r>
          </w:p>
        </w:tc>
        <w:tc>
          <w:tcPr>
            <w:tcW w:w="1157" w:type="dxa"/>
            <w:shd w:val="clear" w:color="auto" w:fill="auto"/>
          </w:tcPr>
          <w:p w14:paraId="28CCF10F" w14:textId="77777777" w:rsidR="008E48F7" w:rsidRDefault="008E48F7" w:rsidP="008E48F7">
            <w:pPr>
              <w:ind w:firstLine="420"/>
            </w:pPr>
            <w:r>
              <w:rPr>
                <w:rFonts w:hint="eastAsia"/>
              </w:rPr>
              <w:t>低</w:t>
            </w:r>
          </w:p>
        </w:tc>
        <w:tc>
          <w:tcPr>
            <w:tcW w:w="1130" w:type="dxa"/>
            <w:shd w:val="clear" w:color="auto" w:fill="auto"/>
          </w:tcPr>
          <w:p w14:paraId="5948956E" w14:textId="77777777" w:rsidR="008E48F7" w:rsidRDefault="008E48F7" w:rsidP="008E48F7">
            <w:pPr>
              <w:ind w:firstLine="420"/>
            </w:pPr>
            <w:r>
              <w:rPr>
                <w:rFonts w:hint="eastAsia"/>
              </w:rPr>
              <w:t>R16</w:t>
            </w:r>
          </w:p>
        </w:tc>
      </w:tr>
      <w:tr w:rsidR="008E48F7" w14:paraId="49146E94" w14:textId="77777777" w:rsidTr="008E48F7">
        <w:trPr>
          <w:trHeight w:val="1476"/>
        </w:trPr>
        <w:tc>
          <w:tcPr>
            <w:tcW w:w="1167" w:type="dxa"/>
            <w:shd w:val="clear" w:color="auto" w:fill="auto"/>
          </w:tcPr>
          <w:p w14:paraId="29F6AD94" w14:textId="77777777" w:rsidR="008E48F7" w:rsidRDefault="008E48F7" w:rsidP="008E48F7">
            <w:pPr>
              <w:ind w:firstLine="420"/>
            </w:pPr>
            <w:r>
              <w:rPr>
                <w:rFonts w:hint="eastAsia"/>
              </w:rPr>
              <w:t>组员</w:t>
            </w:r>
            <w:r>
              <w:t>考评不公平造成内部矛盾</w:t>
            </w:r>
          </w:p>
        </w:tc>
        <w:tc>
          <w:tcPr>
            <w:tcW w:w="1157" w:type="dxa"/>
            <w:shd w:val="clear" w:color="auto" w:fill="auto"/>
          </w:tcPr>
          <w:p w14:paraId="776DCD6C" w14:textId="77777777" w:rsidR="008E48F7" w:rsidRDefault="008E48F7" w:rsidP="008E48F7">
            <w:pPr>
              <w:rPr>
                <w:b/>
              </w:rPr>
            </w:pPr>
            <w:r>
              <w:rPr>
                <w:rFonts w:hint="eastAsia"/>
                <w:b/>
              </w:rPr>
              <w:t>参与者</w:t>
            </w:r>
          </w:p>
        </w:tc>
        <w:tc>
          <w:tcPr>
            <w:tcW w:w="1157" w:type="dxa"/>
            <w:shd w:val="clear" w:color="auto" w:fill="auto"/>
          </w:tcPr>
          <w:p w14:paraId="4A6E8D16" w14:textId="77777777" w:rsidR="008E48F7" w:rsidRDefault="008E48F7" w:rsidP="008E48F7">
            <w:pPr>
              <w:ind w:firstLine="420"/>
            </w:pPr>
            <w:r>
              <w:rPr>
                <w:rFonts w:hint="eastAsia"/>
              </w:rPr>
              <w:t>中</w:t>
            </w:r>
          </w:p>
        </w:tc>
        <w:tc>
          <w:tcPr>
            <w:tcW w:w="1371" w:type="dxa"/>
            <w:shd w:val="clear" w:color="auto" w:fill="auto"/>
          </w:tcPr>
          <w:p w14:paraId="0E2771B7" w14:textId="77777777" w:rsidR="008E48F7" w:rsidRDefault="008E48F7" w:rsidP="008E48F7">
            <w:pPr>
              <w:ind w:firstLine="420"/>
            </w:pPr>
            <w:r>
              <w:rPr>
                <w:rFonts w:hint="eastAsia"/>
              </w:rPr>
              <w:t>加强</w:t>
            </w:r>
            <w:r>
              <w:t>共同，完善考评制度</w:t>
            </w:r>
            <w:r>
              <w:rPr>
                <w:rFonts w:hint="eastAsia"/>
              </w:rPr>
              <w:t>，</w:t>
            </w:r>
            <w:r>
              <w:t>以项目经理</w:t>
            </w:r>
            <w:r>
              <w:rPr>
                <w:rFonts w:hint="eastAsia"/>
              </w:rPr>
              <w:t>为</w:t>
            </w:r>
            <w:r>
              <w:t>中心</w:t>
            </w:r>
          </w:p>
        </w:tc>
        <w:tc>
          <w:tcPr>
            <w:tcW w:w="1157" w:type="dxa"/>
            <w:shd w:val="clear" w:color="auto" w:fill="auto"/>
          </w:tcPr>
          <w:p w14:paraId="1A424277" w14:textId="77777777" w:rsidR="008E48F7" w:rsidRDefault="008E48F7" w:rsidP="008E48F7">
            <w:pPr>
              <w:ind w:firstLine="420"/>
            </w:pPr>
            <w:r>
              <w:rPr>
                <w:rFonts w:hint="eastAsia"/>
              </w:rPr>
              <w:t>低</w:t>
            </w:r>
          </w:p>
        </w:tc>
        <w:tc>
          <w:tcPr>
            <w:tcW w:w="1157" w:type="dxa"/>
            <w:shd w:val="clear" w:color="auto" w:fill="auto"/>
          </w:tcPr>
          <w:p w14:paraId="7AFC7F8E" w14:textId="77777777" w:rsidR="008E48F7" w:rsidRDefault="008E48F7" w:rsidP="008E48F7">
            <w:pPr>
              <w:ind w:firstLine="420"/>
            </w:pPr>
            <w:r>
              <w:rPr>
                <w:rFonts w:hint="eastAsia"/>
              </w:rPr>
              <w:t>高</w:t>
            </w:r>
          </w:p>
        </w:tc>
        <w:tc>
          <w:tcPr>
            <w:tcW w:w="1130" w:type="dxa"/>
            <w:shd w:val="clear" w:color="auto" w:fill="auto"/>
          </w:tcPr>
          <w:p w14:paraId="43B670DC" w14:textId="77777777" w:rsidR="008E48F7" w:rsidRDefault="008E48F7" w:rsidP="008E48F7">
            <w:pPr>
              <w:ind w:firstLine="420"/>
            </w:pPr>
            <w:r>
              <w:rPr>
                <w:rFonts w:hint="eastAsia"/>
              </w:rPr>
              <w:t>R17</w:t>
            </w:r>
          </w:p>
        </w:tc>
      </w:tr>
      <w:tr w:rsidR="008E48F7" w14:paraId="0E521BD2" w14:textId="77777777" w:rsidTr="008E48F7">
        <w:trPr>
          <w:trHeight w:val="1476"/>
        </w:trPr>
        <w:tc>
          <w:tcPr>
            <w:tcW w:w="1167" w:type="dxa"/>
            <w:shd w:val="clear" w:color="auto" w:fill="auto"/>
          </w:tcPr>
          <w:p w14:paraId="2FE3089F" w14:textId="77777777" w:rsidR="008E48F7" w:rsidRDefault="008E48F7" w:rsidP="008E48F7">
            <w:pPr>
              <w:ind w:firstLine="420"/>
            </w:pPr>
            <w:r>
              <w:rPr>
                <w:rFonts w:hint="eastAsia"/>
              </w:rPr>
              <w:t>用户</w:t>
            </w:r>
            <w:r>
              <w:t>对</w:t>
            </w:r>
            <w:r>
              <w:rPr>
                <w:rFonts w:hint="eastAsia"/>
              </w:rPr>
              <w:t>界面</w:t>
            </w:r>
            <w:r>
              <w:t>原型</w:t>
            </w:r>
            <w:r>
              <w:rPr>
                <w:rFonts w:hint="eastAsia"/>
              </w:rPr>
              <w:t>有</w:t>
            </w:r>
            <w:r>
              <w:t>了</w:t>
            </w:r>
            <w:r>
              <w:rPr>
                <w:rFonts w:hint="eastAsia"/>
              </w:rPr>
              <w:t>天马行空</w:t>
            </w:r>
            <w:r>
              <w:t>的全新的提议</w:t>
            </w:r>
          </w:p>
        </w:tc>
        <w:tc>
          <w:tcPr>
            <w:tcW w:w="1157" w:type="dxa"/>
            <w:shd w:val="clear" w:color="auto" w:fill="auto"/>
          </w:tcPr>
          <w:p w14:paraId="33CE81F8" w14:textId="77777777" w:rsidR="008E48F7" w:rsidRDefault="008E48F7" w:rsidP="008E48F7">
            <w:pPr>
              <w:rPr>
                <w:b/>
              </w:rPr>
            </w:pPr>
            <w:r>
              <w:rPr>
                <w:rFonts w:hint="eastAsia"/>
                <w:b/>
              </w:rPr>
              <w:t>参与者</w:t>
            </w:r>
          </w:p>
        </w:tc>
        <w:tc>
          <w:tcPr>
            <w:tcW w:w="1157" w:type="dxa"/>
            <w:shd w:val="clear" w:color="auto" w:fill="auto"/>
          </w:tcPr>
          <w:p w14:paraId="145CE881" w14:textId="77777777" w:rsidR="008E48F7" w:rsidRDefault="008E48F7" w:rsidP="008E48F7">
            <w:pPr>
              <w:ind w:firstLine="420"/>
            </w:pPr>
            <w:r>
              <w:rPr>
                <w:rFonts w:hint="eastAsia"/>
              </w:rPr>
              <w:t>高</w:t>
            </w:r>
          </w:p>
        </w:tc>
        <w:tc>
          <w:tcPr>
            <w:tcW w:w="1371" w:type="dxa"/>
            <w:shd w:val="clear" w:color="auto" w:fill="auto"/>
          </w:tcPr>
          <w:p w14:paraId="4B50556F" w14:textId="77777777" w:rsidR="008E48F7" w:rsidRDefault="008E48F7" w:rsidP="008E48F7">
            <w:pPr>
              <w:ind w:firstLine="420"/>
            </w:pPr>
            <w:r>
              <w:rPr>
                <w:rFonts w:hint="eastAsia"/>
              </w:rPr>
              <w:t>加强</w:t>
            </w:r>
            <w:r>
              <w:t>与技术人员的</w:t>
            </w:r>
            <w:r>
              <w:rPr>
                <w:rFonts w:hint="eastAsia"/>
              </w:rPr>
              <w:t>同步</w:t>
            </w:r>
            <w:r>
              <w:t>沟通</w:t>
            </w:r>
            <w:r>
              <w:rPr>
                <w:rFonts w:hint="eastAsia"/>
              </w:rPr>
              <w:t>，</w:t>
            </w:r>
            <w:r>
              <w:t>确认</w:t>
            </w:r>
            <w:r>
              <w:rPr>
                <w:rFonts w:hint="eastAsia"/>
              </w:rPr>
              <w:t>工作量与</w:t>
            </w:r>
            <w:r>
              <w:t>可行性</w:t>
            </w:r>
          </w:p>
        </w:tc>
        <w:tc>
          <w:tcPr>
            <w:tcW w:w="1157" w:type="dxa"/>
            <w:shd w:val="clear" w:color="auto" w:fill="auto"/>
          </w:tcPr>
          <w:p w14:paraId="63EA627B" w14:textId="77777777" w:rsidR="008E48F7" w:rsidRDefault="008E48F7" w:rsidP="008E48F7">
            <w:pPr>
              <w:ind w:firstLine="420"/>
            </w:pPr>
            <w:r>
              <w:rPr>
                <w:rFonts w:hint="eastAsia"/>
              </w:rPr>
              <w:t>高</w:t>
            </w:r>
          </w:p>
        </w:tc>
        <w:tc>
          <w:tcPr>
            <w:tcW w:w="1157" w:type="dxa"/>
            <w:shd w:val="clear" w:color="auto" w:fill="auto"/>
          </w:tcPr>
          <w:p w14:paraId="31D0FCC0" w14:textId="77777777" w:rsidR="008E48F7" w:rsidRDefault="008E48F7" w:rsidP="008E48F7">
            <w:pPr>
              <w:ind w:firstLine="420"/>
            </w:pPr>
            <w:r>
              <w:rPr>
                <w:rFonts w:hint="eastAsia"/>
              </w:rPr>
              <w:t>低</w:t>
            </w:r>
          </w:p>
        </w:tc>
        <w:tc>
          <w:tcPr>
            <w:tcW w:w="1130" w:type="dxa"/>
            <w:shd w:val="clear" w:color="auto" w:fill="auto"/>
          </w:tcPr>
          <w:p w14:paraId="397D1317" w14:textId="77777777" w:rsidR="008E48F7" w:rsidRDefault="008E48F7" w:rsidP="008E48F7">
            <w:pPr>
              <w:ind w:firstLine="420"/>
            </w:pPr>
            <w:r>
              <w:rPr>
                <w:rFonts w:hint="eastAsia"/>
              </w:rPr>
              <w:t>R18</w:t>
            </w:r>
          </w:p>
        </w:tc>
      </w:tr>
    </w:tbl>
    <w:p w14:paraId="5369B7E1" w14:textId="77777777" w:rsidR="00A73AA9" w:rsidRDefault="00A73AA9" w:rsidP="00A73AA9">
      <w:pPr>
        <w:rPr>
          <w:rFonts w:ascii="Times New Roman" w:hAnsi="Times New Roman" w:cs="Times New Roman"/>
          <w:szCs w:val="24"/>
        </w:rPr>
      </w:pPr>
    </w:p>
    <w:p w14:paraId="497D6976" w14:textId="7EC53C35" w:rsidR="00931EBF" w:rsidRPr="00931EBF" w:rsidRDefault="00EF609A" w:rsidP="00931EBF">
      <w:pPr>
        <w:pStyle w:val="a"/>
      </w:pPr>
      <w:bookmarkStart w:id="79" w:name="_Toc527652914"/>
      <w:r>
        <w:rPr>
          <w:rFonts w:hint="eastAsia"/>
        </w:rPr>
        <w:lastRenderedPageBreak/>
        <w:t>支持</w:t>
      </w:r>
      <w:r>
        <w:t>条件</w:t>
      </w:r>
      <w:bookmarkEnd w:id="79"/>
    </w:p>
    <w:p w14:paraId="275BBFE7" w14:textId="77777777" w:rsidR="00931EBF" w:rsidRPr="009B7F8E" w:rsidRDefault="00931EBF" w:rsidP="00931EBF">
      <w:pPr>
        <w:pStyle w:val="a0"/>
      </w:pPr>
      <w:bookmarkStart w:id="80" w:name="_Toc521309550"/>
      <w:bookmarkStart w:id="81" w:name="_Toc495757987"/>
      <w:bookmarkStart w:id="82" w:name="_Toc495758674"/>
      <w:bookmarkStart w:id="83" w:name="_Toc496746356"/>
      <w:bookmarkStart w:id="84" w:name="_Toc527652915"/>
      <w:r w:rsidRPr="009B7F8E">
        <w:rPr>
          <w:rFonts w:hint="eastAsia"/>
        </w:rPr>
        <w:t>计算机系统支持</w:t>
      </w:r>
      <w:bookmarkEnd w:id="80"/>
      <w:bookmarkEnd w:id="81"/>
      <w:bookmarkEnd w:id="82"/>
      <w:bookmarkEnd w:id="83"/>
      <w:bookmarkEnd w:id="84"/>
    </w:p>
    <w:p w14:paraId="05DDD810" w14:textId="77777777" w:rsidR="00931EBF" w:rsidRPr="00967830" w:rsidRDefault="00931EBF" w:rsidP="00931EBF">
      <w:pPr>
        <w:numPr>
          <w:ilvl w:val="0"/>
          <w:numId w:val="11"/>
        </w:numPr>
        <w:rPr>
          <w:rFonts w:ascii="Times New Roman" w:hAnsi="Times New Roman" w:cs="Times New Roman"/>
          <w:szCs w:val="24"/>
        </w:rPr>
      </w:pPr>
      <w:r>
        <w:rPr>
          <w:rFonts w:cs="Times New Roman"/>
          <w:szCs w:val="24"/>
        </w:rPr>
        <w:t>W</w:t>
      </w:r>
      <w:r>
        <w:rPr>
          <w:rFonts w:cs="Times New Roman" w:hint="eastAsia"/>
          <w:szCs w:val="24"/>
        </w:rPr>
        <w:t>in</w:t>
      </w:r>
      <w:r>
        <w:rPr>
          <w:rFonts w:cs="Times New Roman"/>
          <w:szCs w:val="24"/>
        </w:rPr>
        <w:t xml:space="preserve"> </w:t>
      </w:r>
      <w:r>
        <w:rPr>
          <w:rFonts w:cs="Times New Roman" w:hint="eastAsia"/>
          <w:szCs w:val="24"/>
        </w:rPr>
        <w:t>7/8/10</w:t>
      </w:r>
      <w:r>
        <w:rPr>
          <w:rFonts w:cs="Times New Roman"/>
          <w:szCs w:val="24"/>
        </w:rPr>
        <w:t xml:space="preserve"> </w:t>
      </w:r>
      <w:r>
        <w:rPr>
          <w:rFonts w:cs="Times New Roman" w:hint="eastAsia"/>
          <w:szCs w:val="24"/>
        </w:rPr>
        <w:t>操作系统电脑 （已配置）</w:t>
      </w:r>
    </w:p>
    <w:p w14:paraId="2AB69ACE" w14:textId="77777777" w:rsidR="00931EBF" w:rsidRPr="00781EC9" w:rsidRDefault="00931EBF" w:rsidP="00931EBF">
      <w:pPr>
        <w:numPr>
          <w:ilvl w:val="0"/>
          <w:numId w:val="11"/>
        </w:numPr>
        <w:rPr>
          <w:rFonts w:ascii="Times New Roman" w:hAnsi="Times New Roman" w:cs="Times New Roman"/>
          <w:szCs w:val="24"/>
        </w:rPr>
      </w:pPr>
      <w:proofErr w:type="spellStart"/>
      <w:r>
        <w:rPr>
          <w:rFonts w:cs="Times New Roman"/>
          <w:szCs w:val="24"/>
        </w:rPr>
        <w:t>E</w:t>
      </w:r>
      <w:r>
        <w:rPr>
          <w:rFonts w:cs="Times New Roman" w:hint="eastAsia"/>
          <w:szCs w:val="24"/>
        </w:rPr>
        <w:t>clipce</w:t>
      </w:r>
      <w:proofErr w:type="spellEnd"/>
      <w:r>
        <w:rPr>
          <w:rFonts w:cs="Times New Roman"/>
          <w:szCs w:val="24"/>
        </w:rPr>
        <w:t xml:space="preserve"> J</w:t>
      </w:r>
      <w:r>
        <w:rPr>
          <w:rFonts w:cs="Times New Roman" w:hint="eastAsia"/>
          <w:szCs w:val="24"/>
        </w:rPr>
        <w:t>2</w:t>
      </w:r>
      <w:r>
        <w:rPr>
          <w:rFonts w:cs="Times New Roman"/>
          <w:szCs w:val="24"/>
        </w:rPr>
        <w:t xml:space="preserve">EE </w:t>
      </w:r>
      <w:r>
        <w:rPr>
          <w:rFonts w:cs="Times New Roman" w:hint="eastAsia"/>
          <w:szCs w:val="24"/>
        </w:rPr>
        <w:t>开发环境 （已配置）</w:t>
      </w:r>
    </w:p>
    <w:p w14:paraId="3A5DA522" w14:textId="77777777"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Office</w:t>
      </w:r>
      <w:r>
        <w:rPr>
          <w:rFonts w:cs="Times New Roman"/>
          <w:szCs w:val="24"/>
        </w:rPr>
        <w:t xml:space="preserve"> T</w:t>
      </w:r>
      <w:r>
        <w:rPr>
          <w:rFonts w:cs="Times New Roman" w:hint="eastAsia"/>
          <w:szCs w:val="24"/>
        </w:rPr>
        <w:t>ools</w:t>
      </w:r>
      <w:r>
        <w:rPr>
          <w:rFonts w:cs="Times New Roman"/>
          <w:szCs w:val="24"/>
        </w:rPr>
        <w:t xml:space="preserve"> </w:t>
      </w:r>
      <w:r>
        <w:rPr>
          <w:rFonts w:cs="Times New Roman" w:hint="eastAsia"/>
          <w:szCs w:val="24"/>
        </w:rPr>
        <w:t>系列软件 （已配置）</w:t>
      </w:r>
    </w:p>
    <w:p w14:paraId="2819ABCC" w14:textId="2A435558" w:rsidR="00931EBF" w:rsidRPr="00781EC9" w:rsidRDefault="00931EBF" w:rsidP="00931EBF">
      <w:pPr>
        <w:numPr>
          <w:ilvl w:val="0"/>
          <w:numId w:val="11"/>
        </w:numPr>
        <w:rPr>
          <w:rFonts w:ascii="Times New Roman" w:hAnsi="Times New Roman" w:cs="Times New Roman"/>
          <w:szCs w:val="24"/>
        </w:rPr>
      </w:pPr>
      <w:r>
        <w:rPr>
          <w:rFonts w:cs="Times New Roman" w:hint="eastAsia"/>
          <w:szCs w:val="24"/>
        </w:rPr>
        <w:t>MySQL</w:t>
      </w:r>
      <w:r>
        <w:rPr>
          <w:rFonts w:cs="Times New Roman"/>
          <w:szCs w:val="24"/>
        </w:rPr>
        <w:t xml:space="preserve"> </w:t>
      </w:r>
      <w:r>
        <w:rPr>
          <w:rFonts w:cs="Times New Roman" w:hint="eastAsia"/>
          <w:szCs w:val="24"/>
        </w:rPr>
        <w:t>数据库软件 （</w:t>
      </w:r>
      <w:r w:rsidR="00F92F77">
        <w:rPr>
          <w:rFonts w:cs="Times New Roman" w:hint="eastAsia"/>
          <w:szCs w:val="24"/>
        </w:rPr>
        <w:t>已</w:t>
      </w:r>
      <w:r>
        <w:rPr>
          <w:rFonts w:cs="Times New Roman" w:hint="eastAsia"/>
          <w:szCs w:val="24"/>
        </w:rPr>
        <w:t xml:space="preserve">配置） </w:t>
      </w:r>
    </w:p>
    <w:p w14:paraId="7BE089F9" w14:textId="6F88E7FE" w:rsidR="00931EBF" w:rsidRPr="008E48F7" w:rsidRDefault="00931EBF" w:rsidP="00931EBF">
      <w:pPr>
        <w:numPr>
          <w:ilvl w:val="0"/>
          <w:numId w:val="11"/>
        </w:numPr>
        <w:rPr>
          <w:rFonts w:ascii="Times New Roman" w:hAnsi="Times New Roman" w:cs="Times New Roman"/>
          <w:szCs w:val="24"/>
        </w:rPr>
      </w:pPr>
      <w:r>
        <w:rPr>
          <w:rFonts w:cs="Times New Roman" w:hint="eastAsia"/>
          <w:szCs w:val="24"/>
        </w:rPr>
        <w:t>Photoshop</w:t>
      </w:r>
      <w:r>
        <w:rPr>
          <w:rFonts w:cs="Times New Roman"/>
          <w:szCs w:val="24"/>
        </w:rPr>
        <w:t xml:space="preserve"> </w:t>
      </w:r>
      <w:r>
        <w:rPr>
          <w:rFonts w:cs="Times New Roman" w:hint="eastAsia"/>
          <w:szCs w:val="24"/>
        </w:rPr>
        <w:t>制图软件 （已配置）</w:t>
      </w:r>
    </w:p>
    <w:p w14:paraId="7019FFA1" w14:textId="6444F82E" w:rsidR="00931EBF" w:rsidRPr="00781EC9" w:rsidRDefault="00F92F77" w:rsidP="00931EBF">
      <w:pPr>
        <w:numPr>
          <w:ilvl w:val="0"/>
          <w:numId w:val="11"/>
        </w:numPr>
        <w:rPr>
          <w:rFonts w:ascii="Times New Roman" w:hAnsi="Times New Roman" w:cs="Times New Roman"/>
          <w:szCs w:val="24"/>
        </w:rPr>
      </w:pPr>
      <w:proofErr w:type="spellStart"/>
      <w:r>
        <w:rPr>
          <w:rFonts w:cs="Times New Roman" w:hint="eastAsia"/>
          <w:szCs w:val="24"/>
        </w:rPr>
        <w:t>H</w:t>
      </w:r>
      <w:r>
        <w:rPr>
          <w:rFonts w:cs="Times New Roman"/>
          <w:szCs w:val="24"/>
        </w:rPr>
        <w:t>Build</w:t>
      </w:r>
      <w:proofErr w:type="spellEnd"/>
      <w:r w:rsidR="00931EBF">
        <w:rPr>
          <w:rFonts w:cs="Times New Roman"/>
          <w:szCs w:val="24"/>
        </w:rPr>
        <w:t xml:space="preserve"> </w:t>
      </w:r>
      <w:r w:rsidR="00931EBF">
        <w:rPr>
          <w:rFonts w:cs="Times New Roman" w:hint="eastAsia"/>
          <w:szCs w:val="24"/>
        </w:rPr>
        <w:t>前端开发软件 （已配置）</w:t>
      </w:r>
    </w:p>
    <w:p w14:paraId="3070AC2A" w14:textId="3736D1FC" w:rsidR="00931EBF" w:rsidRPr="00967830" w:rsidRDefault="00F92F77" w:rsidP="00F92F77">
      <w:pPr>
        <w:numPr>
          <w:ilvl w:val="0"/>
          <w:numId w:val="11"/>
        </w:numPr>
        <w:rPr>
          <w:rFonts w:ascii="Times New Roman" w:hAnsi="Times New Roman" w:cs="Times New Roman"/>
          <w:szCs w:val="24"/>
        </w:rPr>
      </w:pPr>
      <w:r w:rsidRPr="00F92F77">
        <w:rPr>
          <w:rFonts w:cs="Times New Roman"/>
          <w:szCs w:val="24"/>
        </w:rPr>
        <w:t>GitHub Desktop</w:t>
      </w:r>
      <w:r w:rsidR="00931EBF">
        <w:rPr>
          <w:rFonts w:cs="Times New Roman"/>
          <w:szCs w:val="24"/>
        </w:rPr>
        <w:t xml:space="preserve"> </w:t>
      </w:r>
      <w:r w:rsidR="00931EBF">
        <w:rPr>
          <w:rFonts w:cs="Times New Roman" w:hint="eastAsia"/>
          <w:szCs w:val="24"/>
        </w:rPr>
        <w:t>配置管理软件 （已配置）</w:t>
      </w:r>
    </w:p>
    <w:p w14:paraId="6D8997A7" w14:textId="77777777" w:rsidR="00931EBF" w:rsidRPr="009B7F8E" w:rsidRDefault="00931EBF" w:rsidP="00931EBF">
      <w:pPr>
        <w:pStyle w:val="a0"/>
      </w:pPr>
      <w:bookmarkStart w:id="85" w:name="_Toc521309551"/>
      <w:bookmarkStart w:id="86" w:name="_Toc495757988"/>
      <w:bookmarkStart w:id="87" w:name="_Toc495758675"/>
      <w:bookmarkStart w:id="88" w:name="_Toc496746357"/>
      <w:bookmarkStart w:id="89" w:name="_Toc527652916"/>
      <w:r w:rsidRPr="009B7F8E">
        <w:rPr>
          <w:rFonts w:hint="eastAsia"/>
        </w:rPr>
        <w:t>需由用户承担的工作</w:t>
      </w:r>
      <w:bookmarkEnd w:id="85"/>
      <w:bookmarkEnd w:id="86"/>
      <w:bookmarkEnd w:id="87"/>
      <w:bookmarkEnd w:id="88"/>
      <w:bookmarkEnd w:id="89"/>
    </w:p>
    <w:p w14:paraId="528BDE0C" w14:textId="5142F4FE"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用户需要与开发人员有多次需求访谈</w:t>
      </w:r>
      <w:r>
        <w:rPr>
          <w:rFonts w:ascii="Times New Roman" w:hAnsi="Times New Roman" w:cs="Times New Roman" w:hint="eastAsia"/>
          <w:szCs w:val="24"/>
        </w:rPr>
        <w:t xml:space="preserve"> </w:t>
      </w:r>
    </w:p>
    <w:p w14:paraId="5AD26047" w14:textId="58420562"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用户需提供软件开发的各项经费</w:t>
      </w:r>
      <w:r>
        <w:rPr>
          <w:rFonts w:ascii="Times New Roman" w:hAnsi="Times New Roman" w:cs="Times New Roman" w:hint="eastAsia"/>
          <w:szCs w:val="24"/>
        </w:rPr>
        <w:t xml:space="preserve"> </w:t>
      </w:r>
    </w:p>
    <w:p w14:paraId="53C46F8A"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用户需在短时间内正确的回答开发人员起初的问题</w:t>
      </w:r>
    </w:p>
    <w:p w14:paraId="31F7E29E" w14:textId="77777777" w:rsidR="00931EBF"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在发生变更的时候，即时通知开发人员</w:t>
      </w:r>
    </w:p>
    <w:p w14:paraId="0DBD86F1" w14:textId="77777777" w:rsidR="00931EBF" w:rsidRPr="00781EC9" w:rsidRDefault="00931EBF" w:rsidP="00931EBF">
      <w:pPr>
        <w:numPr>
          <w:ilvl w:val="0"/>
          <w:numId w:val="12"/>
        </w:numPr>
        <w:rPr>
          <w:rFonts w:ascii="Times New Roman" w:hAnsi="Times New Roman" w:cs="Times New Roman"/>
          <w:szCs w:val="24"/>
        </w:rPr>
      </w:pPr>
      <w:r>
        <w:rPr>
          <w:rFonts w:ascii="Times New Roman" w:hAnsi="Times New Roman" w:cs="Times New Roman" w:hint="eastAsia"/>
          <w:szCs w:val="24"/>
        </w:rPr>
        <w:t>用户需积极配合开发人员的工作，并且保持联系</w:t>
      </w:r>
    </w:p>
    <w:p w14:paraId="3AEE803A" w14:textId="1DC60DF0" w:rsidR="00931EBF" w:rsidRPr="009B7F8E" w:rsidRDefault="00931EBF" w:rsidP="00931EBF">
      <w:pPr>
        <w:pStyle w:val="a0"/>
      </w:pPr>
      <w:bookmarkStart w:id="90" w:name="_Toc521309552"/>
      <w:bookmarkStart w:id="91" w:name="_Toc495757989"/>
      <w:bookmarkStart w:id="92" w:name="_Toc495758676"/>
      <w:bookmarkStart w:id="93" w:name="_Toc496746358"/>
      <w:bookmarkStart w:id="94" w:name="_Toc527652917"/>
      <w:r>
        <w:rPr>
          <w:rFonts w:hint="eastAsia"/>
        </w:rPr>
        <w:t>外界提供</w:t>
      </w:r>
      <w:r w:rsidRPr="009B7F8E">
        <w:rPr>
          <w:rFonts w:hint="eastAsia"/>
        </w:rPr>
        <w:t>条件</w:t>
      </w:r>
      <w:bookmarkEnd w:id="90"/>
      <w:bookmarkEnd w:id="91"/>
      <w:bookmarkEnd w:id="92"/>
      <w:bookmarkEnd w:id="93"/>
      <w:bookmarkEnd w:id="94"/>
    </w:p>
    <w:p w14:paraId="6AB9FF25" w14:textId="2A1FF5F9" w:rsidR="00931EBF" w:rsidRDefault="00931EBF" w:rsidP="00931EBF">
      <w:r w:rsidRPr="009B7F8E">
        <w:rPr>
          <w:rFonts w:ascii="Times New Roman" w:hAnsi="Times New Roman" w:cs="Times New Roman" w:hint="eastAsia"/>
          <w:szCs w:val="24"/>
        </w:rPr>
        <w:tab/>
      </w:r>
      <w:r w:rsidR="005870B4">
        <w:rPr>
          <w:rFonts w:hint="eastAsia"/>
        </w:rPr>
        <w:t>运行环境</w:t>
      </w:r>
      <w:r w:rsidR="000839C0">
        <w:rPr>
          <w:rFonts w:hint="eastAsia"/>
        </w:rPr>
        <w:t>：</w:t>
      </w:r>
    </w:p>
    <w:p w14:paraId="6AAE6649" w14:textId="77777777" w:rsidR="008E48F7" w:rsidRDefault="008E48F7" w:rsidP="008E48F7">
      <w:pPr>
        <w:pStyle w:val="af3"/>
        <w:numPr>
          <w:ilvl w:val="0"/>
          <w:numId w:val="19"/>
        </w:numPr>
        <w:spacing w:line="240" w:lineRule="auto"/>
        <w:ind w:firstLineChars="0"/>
      </w:pPr>
      <w:r>
        <w:rPr>
          <w:rFonts w:hint="eastAsia"/>
        </w:rPr>
        <w:t>在校园内</w:t>
      </w:r>
      <w:proofErr w:type="gramStart"/>
      <w:r>
        <w:rPr>
          <w:rFonts w:hint="eastAsia"/>
        </w:rPr>
        <w:t>网环境</w:t>
      </w:r>
      <w:proofErr w:type="gramEnd"/>
      <w:r>
        <w:rPr>
          <w:rFonts w:hint="eastAsia"/>
        </w:rPr>
        <w:t>内运行的服务器</w:t>
      </w:r>
      <w:r>
        <w:rPr>
          <w:rFonts w:hint="eastAsia"/>
        </w:rPr>
        <w:t xml:space="preserve"> x</w:t>
      </w:r>
      <w:r>
        <w:t xml:space="preserve">1 </w:t>
      </w:r>
      <w:r>
        <w:rPr>
          <w:rFonts w:hint="eastAsia"/>
        </w:rPr>
        <w:t>（</w:t>
      </w:r>
      <w:r>
        <w:rPr>
          <w:rFonts w:hint="eastAsia"/>
        </w:rPr>
        <w:t>1</w:t>
      </w:r>
      <w:r>
        <w:t>6</w:t>
      </w:r>
      <w:r>
        <w:rPr>
          <w:rFonts w:hint="eastAsia"/>
        </w:rPr>
        <w:t>核</w:t>
      </w:r>
      <w:proofErr w:type="spellStart"/>
      <w:r>
        <w:rPr>
          <w:rFonts w:hint="eastAsia"/>
        </w:rPr>
        <w:t>cpu</w:t>
      </w:r>
      <w:proofErr w:type="spellEnd"/>
      <w:r>
        <w:rPr>
          <w:rFonts w:hint="eastAsia"/>
        </w:rPr>
        <w:t>，</w:t>
      </w:r>
      <w:r>
        <w:rPr>
          <w:rFonts w:hint="eastAsia"/>
        </w:rPr>
        <w:t>3</w:t>
      </w:r>
      <w:r>
        <w:t>2</w:t>
      </w:r>
      <w:r>
        <w:rPr>
          <w:rFonts w:hint="eastAsia"/>
        </w:rPr>
        <w:t>G</w:t>
      </w:r>
      <w:r>
        <w:rPr>
          <w:rFonts w:hint="eastAsia"/>
        </w:rPr>
        <w:t>内存，</w:t>
      </w:r>
      <w:r>
        <w:rPr>
          <w:rFonts w:hint="eastAsia"/>
        </w:rPr>
        <w:t>4T</w:t>
      </w:r>
      <w:r>
        <w:rPr>
          <w:rFonts w:hint="eastAsia"/>
        </w:rPr>
        <w:t>硬盘）</w:t>
      </w:r>
    </w:p>
    <w:p w14:paraId="3F96E34C" w14:textId="77777777" w:rsidR="008E48F7" w:rsidRDefault="008E48F7" w:rsidP="008E48F7">
      <w:r>
        <w:tab/>
      </w:r>
      <w:r>
        <w:tab/>
      </w:r>
      <w:r>
        <w:tab/>
      </w:r>
      <w:r>
        <w:rPr>
          <w:rFonts w:hint="eastAsia"/>
        </w:rPr>
        <w:t>预计使用2年</w:t>
      </w:r>
    </w:p>
    <w:p w14:paraId="1A9AC037" w14:textId="77777777" w:rsidR="008E48F7" w:rsidRDefault="008E48F7" w:rsidP="008E48F7">
      <w:r>
        <w:tab/>
      </w:r>
      <w:r>
        <w:tab/>
      </w:r>
      <w:r>
        <w:tab/>
      </w:r>
      <w:r>
        <w:rPr>
          <w:rFonts w:hint="eastAsia"/>
        </w:rPr>
        <w:t>人均一台计算机</w:t>
      </w:r>
    </w:p>
    <w:p w14:paraId="361B961C" w14:textId="6B65FE98" w:rsidR="005870B4" w:rsidRPr="008E48F7" w:rsidRDefault="008E48F7" w:rsidP="00931EBF">
      <w:pPr>
        <w:pStyle w:val="af3"/>
        <w:numPr>
          <w:ilvl w:val="0"/>
          <w:numId w:val="19"/>
        </w:numPr>
        <w:spacing w:line="240" w:lineRule="auto"/>
        <w:ind w:firstLineChars="0"/>
      </w:pPr>
      <w:r>
        <w:rPr>
          <w:rFonts w:hint="eastAsia"/>
        </w:rPr>
        <w:t>千兆光纤宽带</w:t>
      </w:r>
    </w:p>
    <w:p w14:paraId="4A8B51F4" w14:textId="4EFF7AFD" w:rsidR="00EF609A" w:rsidRDefault="00EF609A" w:rsidP="006B1DC2">
      <w:pPr>
        <w:pStyle w:val="a"/>
      </w:pPr>
      <w:bookmarkStart w:id="95" w:name="_Toc527652918"/>
      <w:r>
        <w:rPr>
          <w:rFonts w:hint="eastAsia"/>
        </w:rPr>
        <w:t>人力资源</w:t>
      </w:r>
      <w:r>
        <w:t>管理计划</w:t>
      </w:r>
      <w:bookmarkEnd w:id="95"/>
    </w:p>
    <w:p w14:paraId="7DFF0952" w14:textId="77777777" w:rsidR="00832347" w:rsidRPr="006D1752" w:rsidRDefault="00832347" w:rsidP="00B306C0">
      <w:pPr>
        <w:pStyle w:val="a0"/>
      </w:pPr>
      <w:bookmarkStart w:id="96" w:name="_Toc497072225"/>
      <w:bookmarkStart w:id="97" w:name="_Toc497223478"/>
      <w:bookmarkStart w:id="98" w:name="_Toc527652919"/>
      <w:r>
        <w:rPr>
          <w:rFonts w:hint="eastAsia"/>
        </w:rPr>
        <w:t>角色</w:t>
      </w:r>
      <w:r>
        <w:t>和</w:t>
      </w:r>
      <w:r>
        <w:rPr>
          <w:rFonts w:hint="eastAsia"/>
        </w:rPr>
        <w:t>职</w:t>
      </w:r>
      <w:r>
        <w:t>责</w:t>
      </w:r>
      <w:bookmarkEnd w:id="96"/>
      <w:bookmarkEnd w:id="97"/>
      <w:bookmarkEnd w:id="98"/>
    </w:p>
    <w:p w14:paraId="3C158DA5" w14:textId="77777777" w:rsidR="00832347" w:rsidRDefault="00832347" w:rsidP="00B306C0">
      <w:pPr>
        <w:pStyle w:val="a1"/>
      </w:pPr>
      <w:bookmarkStart w:id="99" w:name="_Toc497072226"/>
      <w:bookmarkStart w:id="100" w:name="_Toc497223479"/>
      <w:bookmarkStart w:id="101" w:name="_Toc527652920"/>
      <w:r w:rsidRPr="0099194F">
        <w:t>项目经理</w:t>
      </w:r>
      <w:bookmarkEnd w:id="99"/>
      <w:bookmarkEnd w:id="100"/>
      <w:bookmarkEnd w:id="101"/>
    </w:p>
    <w:p w14:paraId="21E7BA5A" w14:textId="77777777" w:rsidR="00832347" w:rsidRDefault="00832347" w:rsidP="00832347">
      <w:pPr>
        <w:ind w:leftChars="200" w:left="420"/>
      </w:pPr>
      <w:r>
        <w:rPr>
          <w:rFonts w:hint="eastAsia"/>
        </w:rPr>
        <w:t>本职概述：</w:t>
      </w:r>
      <w:r>
        <w:t xml:space="preserve"> </w:t>
      </w:r>
    </w:p>
    <w:p w14:paraId="51E4C624" w14:textId="77777777" w:rsidR="00832347" w:rsidRDefault="00832347" w:rsidP="00832347">
      <w:pPr>
        <w:ind w:leftChars="200" w:left="420" w:firstLine="420"/>
      </w:pPr>
      <w:r>
        <w:rPr>
          <w:rFonts w:hint="eastAsia"/>
        </w:rPr>
        <w:t>负责项目管理工作，安排项目资源，对项目的规模、进度、工作量、质量、费用、风险、缺陷等进行控制，保证项目按计划运行，实现课程下达的项目目标</w:t>
      </w:r>
    </w:p>
    <w:p w14:paraId="50923CCD" w14:textId="77777777" w:rsidR="00832347" w:rsidRDefault="00832347" w:rsidP="00832347">
      <w:pPr>
        <w:ind w:leftChars="200" w:left="420" w:firstLine="420"/>
      </w:pPr>
    </w:p>
    <w:tbl>
      <w:tblPr>
        <w:tblStyle w:val="aff1"/>
        <w:tblW w:w="0" w:type="auto"/>
        <w:tblLook w:val="04A0" w:firstRow="1" w:lastRow="0" w:firstColumn="1" w:lastColumn="0" w:noHBand="0" w:noVBand="1"/>
      </w:tblPr>
      <w:tblGrid>
        <w:gridCol w:w="1143"/>
        <w:gridCol w:w="1144"/>
        <w:gridCol w:w="1155"/>
        <w:gridCol w:w="1155"/>
        <w:gridCol w:w="1178"/>
        <w:gridCol w:w="1371"/>
        <w:gridCol w:w="1150"/>
      </w:tblGrid>
      <w:tr w:rsidR="00832347" w14:paraId="2F83793B" w14:textId="77777777" w:rsidTr="008E48F7">
        <w:tc>
          <w:tcPr>
            <w:tcW w:w="1143" w:type="dxa"/>
            <w:shd w:val="clear" w:color="auto" w:fill="BDD6EE" w:themeFill="accent1" w:themeFillTint="66"/>
            <w:vAlign w:val="center"/>
          </w:tcPr>
          <w:p w14:paraId="153369A1" w14:textId="77777777" w:rsidR="00832347" w:rsidRPr="00F100C9" w:rsidRDefault="00832347" w:rsidP="00832347">
            <w:pPr>
              <w:rPr>
                <w:b/>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70680134" w14:textId="77777777" w:rsidR="00832347" w:rsidRPr="00F100C9" w:rsidRDefault="00832347" w:rsidP="00832347">
            <w:pPr>
              <w:rPr>
                <w:b/>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61031F2D" w14:textId="77777777" w:rsidR="00832347" w:rsidRPr="00F100C9" w:rsidRDefault="00832347" w:rsidP="00832347">
            <w:pPr>
              <w:rPr>
                <w:b/>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4FCFE1C8" w14:textId="77777777" w:rsidR="00832347" w:rsidRPr="00F100C9" w:rsidRDefault="00832347" w:rsidP="00832347">
            <w:pPr>
              <w:rPr>
                <w:b/>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751586BA" w14:textId="77777777" w:rsidR="00832347" w:rsidRPr="00F100C9" w:rsidRDefault="00832347" w:rsidP="00832347">
            <w:pPr>
              <w:rPr>
                <w:b/>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55DE7BF0" w14:textId="77777777" w:rsidR="00832347" w:rsidRPr="00F100C9" w:rsidRDefault="00832347" w:rsidP="00832347">
            <w:pPr>
              <w:rPr>
                <w:b/>
                <w:sz w:val="21"/>
                <w:szCs w:val="21"/>
              </w:rPr>
            </w:pPr>
            <w:r w:rsidRPr="00F100C9">
              <w:rPr>
                <w:rFonts w:hint="eastAsia"/>
                <w:b/>
                <w:color w:val="000000"/>
                <w:sz w:val="21"/>
                <w:szCs w:val="21"/>
              </w:rPr>
              <w:t>电话号码</w:t>
            </w:r>
          </w:p>
        </w:tc>
        <w:tc>
          <w:tcPr>
            <w:tcW w:w="1150" w:type="dxa"/>
            <w:shd w:val="clear" w:color="auto" w:fill="BDD6EE" w:themeFill="accent1" w:themeFillTint="66"/>
            <w:vAlign w:val="center"/>
          </w:tcPr>
          <w:p w14:paraId="53459575"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3F2D7010" w14:textId="77777777" w:rsidTr="008E48F7">
        <w:tc>
          <w:tcPr>
            <w:tcW w:w="1143" w:type="dxa"/>
            <w:vAlign w:val="center"/>
          </w:tcPr>
          <w:p w14:paraId="61CE8A19" w14:textId="77777777" w:rsidR="008E48F7" w:rsidRPr="00F100C9" w:rsidRDefault="008E48F7" w:rsidP="008E48F7">
            <w:pPr>
              <w:rPr>
                <w:sz w:val="21"/>
                <w:szCs w:val="21"/>
              </w:rPr>
            </w:pPr>
            <w:r w:rsidRPr="00F100C9">
              <w:rPr>
                <w:rFonts w:hint="eastAsia"/>
                <w:bCs/>
                <w:color w:val="000000"/>
                <w:sz w:val="21"/>
                <w:szCs w:val="21"/>
              </w:rPr>
              <w:t>项目经理</w:t>
            </w:r>
          </w:p>
        </w:tc>
        <w:tc>
          <w:tcPr>
            <w:tcW w:w="1144" w:type="dxa"/>
            <w:vAlign w:val="center"/>
          </w:tcPr>
          <w:p w14:paraId="4B94CDBA" w14:textId="1FFB2A00" w:rsidR="008E48F7" w:rsidRPr="00F100C9" w:rsidRDefault="008E48F7" w:rsidP="008E48F7">
            <w:pPr>
              <w:rPr>
                <w:sz w:val="21"/>
                <w:szCs w:val="21"/>
              </w:rPr>
            </w:pPr>
            <w:r>
              <w:rPr>
                <w:rFonts w:hint="eastAsia"/>
                <w:bCs/>
                <w:color w:val="000000"/>
                <w:szCs w:val="21"/>
              </w:rPr>
              <w:t>黄叶轩</w:t>
            </w:r>
          </w:p>
        </w:tc>
        <w:tc>
          <w:tcPr>
            <w:tcW w:w="1155" w:type="dxa"/>
            <w:vAlign w:val="center"/>
          </w:tcPr>
          <w:p w14:paraId="26A540F3" w14:textId="77777777" w:rsidR="008E48F7" w:rsidRPr="00F100C9" w:rsidRDefault="008E48F7" w:rsidP="008E48F7">
            <w:pPr>
              <w:rPr>
                <w:sz w:val="21"/>
                <w:szCs w:val="21"/>
              </w:rPr>
            </w:pPr>
            <w:r w:rsidRPr="00F100C9">
              <w:rPr>
                <w:rFonts w:hint="eastAsia"/>
                <w:bCs/>
                <w:color w:val="000000"/>
                <w:sz w:val="21"/>
                <w:szCs w:val="21"/>
              </w:rPr>
              <w:t>负责任务的分配，文案起草</w:t>
            </w:r>
          </w:p>
        </w:tc>
        <w:tc>
          <w:tcPr>
            <w:tcW w:w="1155" w:type="dxa"/>
            <w:vAlign w:val="center"/>
          </w:tcPr>
          <w:p w14:paraId="2CB95EBB" w14:textId="5C1CECF1" w:rsidR="008E48F7" w:rsidRPr="00F100C9" w:rsidRDefault="008E48F7" w:rsidP="008E48F7">
            <w:pPr>
              <w:rPr>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78" w:type="dxa"/>
            <w:vAlign w:val="center"/>
          </w:tcPr>
          <w:p w14:paraId="5E73E51A" w14:textId="06239B15" w:rsidR="008E48F7" w:rsidRPr="00F100C9" w:rsidRDefault="008E48F7" w:rsidP="008E48F7">
            <w:pPr>
              <w:rPr>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371" w:type="dxa"/>
            <w:vAlign w:val="center"/>
          </w:tcPr>
          <w:p w14:paraId="1F2906FD" w14:textId="77153C5D" w:rsidR="008E48F7" w:rsidRPr="00F100C9" w:rsidRDefault="008E48F7" w:rsidP="008E48F7">
            <w:pPr>
              <w:rPr>
                <w:sz w:val="21"/>
                <w:szCs w:val="21"/>
              </w:rPr>
            </w:pPr>
            <w:r>
              <w:rPr>
                <w:bCs/>
                <w:color w:val="000000"/>
                <w:sz w:val="21"/>
                <w:szCs w:val="21"/>
              </w:rPr>
              <w:t>13588899102</w:t>
            </w:r>
          </w:p>
        </w:tc>
        <w:tc>
          <w:tcPr>
            <w:tcW w:w="1150" w:type="dxa"/>
            <w:vAlign w:val="center"/>
          </w:tcPr>
          <w:p w14:paraId="03FDEB02" w14:textId="15B58467"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D30E277" w14:textId="77777777" w:rsidR="00832347" w:rsidRPr="006D1752" w:rsidRDefault="00832347" w:rsidP="00832347"/>
    <w:p w14:paraId="676CC219" w14:textId="77777777" w:rsidR="00832347" w:rsidRDefault="00832347" w:rsidP="00B306C0">
      <w:pPr>
        <w:pStyle w:val="a1"/>
      </w:pPr>
      <w:bookmarkStart w:id="102" w:name="_Toc497223480"/>
      <w:bookmarkStart w:id="103" w:name="_Toc527652921"/>
      <w:r>
        <w:rPr>
          <w:rFonts w:hint="eastAsia"/>
        </w:rPr>
        <w:t>任务审核员</w:t>
      </w:r>
      <w:bookmarkEnd w:id="102"/>
      <w:bookmarkEnd w:id="103"/>
    </w:p>
    <w:p w14:paraId="525F353D" w14:textId="77777777" w:rsidR="00832347" w:rsidRDefault="00832347" w:rsidP="00832347">
      <w:pPr>
        <w:ind w:leftChars="200" w:left="420"/>
      </w:pPr>
      <w:r>
        <w:rPr>
          <w:rFonts w:hint="eastAsia"/>
        </w:rPr>
        <w:t>本职概述：</w:t>
      </w:r>
    </w:p>
    <w:p w14:paraId="298A3E2D" w14:textId="77777777" w:rsidR="00832347" w:rsidRDefault="00832347" w:rsidP="00832347">
      <w:pPr>
        <w:ind w:leftChars="200" w:left="420" w:firstLine="420"/>
      </w:pPr>
      <w:r>
        <w:rPr>
          <w:rFonts w:hint="eastAsia"/>
        </w:rPr>
        <w:t>对分配下去任务的完成情况进行审查与核实并进行评价</w:t>
      </w:r>
    </w:p>
    <w:p w14:paraId="3780161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76982E50" w14:textId="77777777" w:rsidTr="00832347">
        <w:tc>
          <w:tcPr>
            <w:tcW w:w="1094" w:type="dxa"/>
            <w:shd w:val="clear" w:color="auto" w:fill="BDD6EE" w:themeFill="accent1" w:themeFillTint="66"/>
            <w:vAlign w:val="center"/>
          </w:tcPr>
          <w:p w14:paraId="47DC7714"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6FD1045E"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40A17CA4"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E37680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7E9EED8B"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320BEA41"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0E2683BA"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5FFBA96F" w14:textId="77777777" w:rsidTr="00832347">
        <w:tc>
          <w:tcPr>
            <w:tcW w:w="1094" w:type="dxa"/>
            <w:vAlign w:val="center"/>
          </w:tcPr>
          <w:p w14:paraId="4735B8A9" w14:textId="77777777" w:rsidR="008E48F7" w:rsidRPr="00F100C9" w:rsidRDefault="008E48F7" w:rsidP="008E48F7">
            <w:pPr>
              <w:rPr>
                <w:sz w:val="21"/>
                <w:szCs w:val="21"/>
              </w:rPr>
            </w:pPr>
            <w:r>
              <w:rPr>
                <w:rFonts w:hint="eastAsia"/>
                <w:sz w:val="21"/>
                <w:szCs w:val="21"/>
              </w:rPr>
              <w:t>任务审核员</w:t>
            </w:r>
          </w:p>
        </w:tc>
        <w:tc>
          <w:tcPr>
            <w:tcW w:w="1093" w:type="dxa"/>
            <w:vAlign w:val="center"/>
          </w:tcPr>
          <w:p w14:paraId="72FA0023" w14:textId="19CC35D5" w:rsidR="008E48F7" w:rsidRPr="007F2A05" w:rsidRDefault="008E48F7" w:rsidP="008E48F7">
            <w:pPr>
              <w:rPr>
                <w:bCs/>
                <w:color w:val="000000"/>
                <w:sz w:val="21"/>
                <w:szCs w:val="21"/>
              </w:rPr>
            </w:pPr>
            <w:r>
              <w:rPr>
                <w:rFonts w:hint="eastAsia"/>
                <w:bCs/>
                <w:color w:val="000000"/>
                <w:szCs w:val="21"/>
              </w:rPr>
              <w:t>黄叶轩</w:t>
            </w:r>
          </w:p>
        </w:tc>
        <w:tc>
          <w:tcPr>
            <w:tcW w:w="1120" w:type="dxa"/>
            <w:vAlign w:val="center"/>
          </w:tcPr>
          <w:p w14:paraId="7BE42942" w14:textId="77777777" w:rsidR="008E48F7" w:rsidRPr="007F2A05" w:rsidRDefault="008E48F7" w:rsidP="008E48F7">
            <w:pPr>
              <w:rPr>
                <w:bCs/>
                <w:color w:val="000000"/>
                <w:sz w:val="21"/>
                <w:szCs w:val="21"/>
              </w:rPr>
            </w:pPr>
            <w:r w:rsidRPr="007F2A05">
              <w:rPr>
                <w:rFonts w:hint="eastAsia"/>
                <w:bCs/>
                <w:color w:val="000000"/>
                <w:sz w:val="21"/>
                <w:szCs w:val="21"/>
              </w:rPr>
              <w:t>对分配下去任务的完成情况进行审查与核实并进行评价</w:t>
            </w:r>
          </w:p>
        </w:tc>
        <w:tc>
          <w:tcPr>
            <w:tcW w:w="1123" w:type="dxa"/>
            <w:vAlign w:val="center"/>
          </w:tcPr>
          <w:p w14:paraId="7B0FD491" w14:textId="60FDC1CA" w:rsidR="008E48F7" w:rsidRPr="007F2A05" w:rsidRDefault="008E48F7" w:rsidP="008E48F7">
            <w:pPr>
              <w:rPr>
                <w:bCs/>
                <w:color w:val="000000"/>
                <w:sz w:val="21"/>
                <w:szCs w:val="21"/>
              </w:rPr>
            </w:pPr>
            <w:proofErr w:type="gramStart"/>
            <w:r w:rsidRPr="00F100C9">
              <w:rPr>
                <w:rFonts w:hint="eastAsia"/>
                <w:color w:val="000000"/>
                <w:sz w:val="21"/>
                <w:szCs w:val="21"/>
              </w:rPr>
              <w:t>软工</w:t>
            </w:r>
            <w:proofErr w:type="gramEnd"/>
            <w:r>
              <w:rPr>
                <w:rFonts w:hint="eastAsia"/>
                <w:color w:val="000000"/>
                <w:sz w:val="21"/>
                <w:szCs w:val="21"/>
              </w:rPr>
              <w:t>1</w:t>
            </w:r>
            <w:r>
              <w:rPr>
                <w:color w:val="000000"/>
                <w:sz w:val="21"/>
                <w:szCs w:val="21"/>
              </w:rPr>
              <w:t>6</w:t>
            </w:r>
            <w:r w:rsidRPr="00F100C9">
              <w:rPr>
                <w:rFonts w:hint="eastAsia"/>
                <w:color w:val="000000"/>
                <w:sz w:val="21"/>
                <w:szCs w:val="21"/>
              </w:rPr>
              <w:t>02</w:t>
            </w:r>
          </w:p>
        </w:tc>
        <w:tc>
          <w:tcPr>
            <w:tcW w:w="1194" w:type="dxa"/>
            <w:vAlign w:val="center"/>
          </w:tcPr>
          <w:p w14:paraId="295AA7CD" w14:textId="1672A590" w:rsidR="008E48F7" w:rsidRPr="007F2A05" w:rsidRDefault="008E48F7" w:rsidP="008E48F7">
            <w:pPr>
              <w:rPr>
                <w:bCs/>
                <w:color w:val="000000"/>
                <w:sz w:val="21"/>
                <w:szCs w:val="21"/>
              </w:rPr>
            </w:pPr>
            <w:r>
              <w:rPr>
                <w:rFonts w:hint="eastAsia"/>
                <w:bCs/>
                <w:color w:val="000000"/>
                <w:sz w:val="21"/>
                <w:szCs w:val="21"/>
              </w:rPr>
              <w:t>31</w:t>
            </w:r>
            <w:r>
              <w:rPr>
                <w:bCs/>
                <w:color w:val="000000"/>
                <w:sz w:val="21"/>
                <w:szCs w:val="21"/>
              </w:rPr>
              <w:t>6</w:t>
            </w:r>
            <w:r>
              <w:rPr>
                <w:rFonts w:hint="eastAsia"/>
                <w:bCs/>
                <w:color w:val="000000"/>
                <w:sz w:val="21"/>
                <w:szCs w:val="21"/>
              </w:rPr>
              <w:t>01</w:t>
            </w:r>
            <w:r>
              <w:rPr>
                <w:bCs/>
                <w:color w:val="000000"/>
                <w:sz w:val="21"/>
                <w:szCs w:val="21"/>
              </w:rPr>
              <w:t>246</w:t>
            </w:r>
          </w:p>
        </w:tc>
        <w:tc>
          <w:tcPr>
            <w:tcW w:w="1560" w:type="dxa"/>
            <w:vAlign w:val="center"/>
          </w:tcPr>
          <w:p w14:paraId="15E43752" w14:textId="021E9588" w:rsidR="008E48F7" w:rsidRPr="00F100C9" w:rsidRDefault="008E48F7" w:rsidP="008E48F7">
            <w:pPr>
              <w:rPr>
                <w:sz w:val="21"/>
                <w:szCs w:val="21"/>
              </w:rPr>
            </w:pPr>
            <w:r>
              <w:rPr>
                <w:bCs/>
                <w:color w:val="000000"/>
                <w:sz w:val="21"/>
                <w:szCs w:val="21"/>
              </w:rPr>
              <w:t>13588899102</w:t>
            </w:r>
          </w:p>
        </w:tc>
        <w:tc>
          <w:tcPr>
            <w:tcW w:w="1112" w:type="dxa"/>
            <w:vAlign w:val="center"/>
          </w:tcPr>
          <w:p w14:paraId="6F2B0214" w14:textId="48481AC3"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549FDE04" w14:textId="77777777" w:rsidR="00832347" w:rsidRPr="00D503F0" w:rsidRDefault="00832347" w:rsidP="00832347"/>
    <w:p w14:paraId="14151F5D" w14:textId="77777777" w:rsidR="00832347" w:rsidRDefault="00832347" w:rsidP="00B306C0">
      <w:pPr>
        <w:pStyle w:val="a1"/>
      </w:pPr>
      <w:bookmarkStart w:id="104" w:name="_Toc497223481"/>
      <w:bookmarkStart w:id="105" w:name="_Toc527652922"/>
      <w:r>
        <w:rPr>
          <w:rFonts w:hint="eastAsia"/>
        </w:rPr>
        <w:t>计划调整员</w:t>
      </w:r>
      <w:bookmarkEnd w:id="104"/>
      <w:bookmarkEnd w:id="105"/>
    </w:p>
    <w:p w14:paraId="1927AD39" w14:textId="77777777" w:rsidR="00B306C0" w:rsidRDefault="00832347" w:rsidP="00B306C0">
      <w:pPr>
        <w:ind w:leftChars="200" w:left="420"/>
      </w:pPr>
      <w:r>
        <w:rPr>
          <w:rFonts w:hint="eastAsia"/>
        </w:rPr>
        <w:t>本职概述：</w:t>
      </w:r>
    </w:p>
    <w:p w14:paraId="684E48E7" w14:textId="67A752FD" w:rsidR="00832347" w:rsidRDefault="00832347" w:rsidP="00B306C0">
      <w:pPr>
        <w:ind w:leftChars="200" w:left="420" w:firstLineChars="250" w:firstLine="525"/>
      </w:pPr>
      <w:r>
        <w:rPr>
          <w:rFonts w:hint="eastAsia"/>
        </w:rPr>
        <w:t>更新</w:t>
      </w:r>
      <w:proofErr w:type="gramStart"/>
      <w:r>
        <w:rPr>
          <w:rFonts w:hint="eastAsia"/>
        </w:rPr>
        <w:t>甘特图</w:t>
      </w:r>
      <w:proofErr w:type="gramEnd"/>
    </w:p>
    <w:p w14:paraId="1E4FB27E" w14:textId="77777777" w:rsidR="00832347" w:rsidRPr="00F100C9" w:rsidRDefault="00832347" w:rsidP="00832347">
      <w:pPr>
        <w:rPr>
          <w:b/>
        </w:rPr>
      </w:pPr>
    </w:p>
    <w:tbl>
      <w:tblPr>
        <w:tblStyle w:val="aff1"/>
        <w:tblW w:w="0" w:type="auto"/>
        <w:tblLook w:val="04A0" w:firstRow="1" w:lastRow="0" w:firstColumn="1" w:lastColumn="0" w:noHBand="0" w:noVBand="1"/>
      </w:tblPr>
      <w:tblGrid>
        <w:gridCol w:w="1094"/>
        <w:gridCol w:w="1093"/>
        <w:gridCol w:w="1352"/>
        <w:gridCol w:w="1134"/>
        <w:gridCol w:w="1134"/>
        <w:gridCol w:w="1377"/>
        <w:gridCol w:w="1112"/>
      </w:tblGrid>
      <w:tr w:rsidR="00832347" w:rsidRPr="00F100C9" w14:paraId="36C103B0" w14:textId="77777777" w:rsidTr="00810050">
        <w:tc>
          <w:tcPr>
            <w:tcW w:w="1094" w:type="dxa"/>
            <w:shd w:val="clear" w:color="auto" w:fill="BDD6EE" w:themeFill="accent1" w:themeFillTint="66"/>
            <w:vAlign w:val="center"/>
          </w:tcPr>
          <w:p w14:paraId="727F46D0"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7CC9EDD" w14:textId="77777777" w:rsidR="00832347" w:rsidRPr="00F100C9" w:rsidRDefault="00832347" w:rsidP="00832347">
            <w:pPr>
              <w:rPr>
                <w:b/>
                <w:sz w:val="21"/>
                <w:szCs w:val="21"/>
              </w:rPr>
            </w:pPr>
            <w:r w:rsidRPr="00F100C9">
              <w:rPr>
                <w:rFonts w:hint="eastAsia"/>
                <w:b/>
                <w:color w:val="000000"/>
                <w:sz w:val="21"/>
                <w:szCs w:val="21"/>
              </w:rPr>
              <w:t>姓名</w:t>
            </w:r>
          </w:p>
        </w:tc>
        <w:tc>
          <w:tcPr>
            <w:tcW w:w="1352" w:type="dxa"/>
            <w:shd w:val="clear" w:color="auto" w:fill="BDD6EE" w:themeFill="accent1" w:themeFillTint="66"/>
            <w:vAlign w:val="center"/>
          </w:tcPr>
          <w:p w14:paraId="1FF73D28" w14:textId="77777777" w:rsidR="00832347" w:rsidRPr="00F100C9" w:rsidRDefault="00832347" w:rsidP="00832347">
            <w:pPr>
              <w:rPr>
                <w:b/>
                <w:sz w:val="21"/>
                <w:szCs w:val="21"/>
              </w:rPr>
            </w:pPr>
            <w:r w:rsidRPr="00F100C9">
              <w:rPr>
                <w:rFonts w:hint="eastAsia"/>
                <w:b/>
                <w:color w:val="000000"/>
                <w:sz w:val="21"/>
                <w:szCs w:val="21"/>
              </w:rPr>
              <w:t>负责内容</w:t>
            </w:r>
          </w:p>
        </w:tc>
        <w:tc>
          <w:tcPr>
            <w:tcW w:w="1134" w:type="dxa"/>
            <w:shd w:val="clear" w:color="auto" w:fill="BDD6EE" w:themeFill="accent1" w:themeFillTint="66"/>
            <w:vAlign w:val="center"/>
          </w:tcPr>
          <w:p w14:paraId="6AF1FC33" w14:textId="77777777" w:rsidR="00832347" w:rsidRPr="00F100C9" w:rsidRDefault="00832347" w:rsidP="00832347">
            <w:pPr>
              <w:rPr>
                <w:b/>
                <w:sz w:val="21"/>
                <w:szCs w:val="21"/>
              </w:rPr>
            </w:pPr>
            <w:r w:rsidRPr="00F100C9">
              <w:rPr>
                <w:rFonts w:hint="eastAsia"/>
                <w:b/>
                <w:color w:val="000000"/>
                <w:sz w:val="21"/>
                <w:szCs w:val="21"/>
              </w:rPr>
              <w:t>班级</w:t>
            </w:r>
          </w:p>
        </w:tc>
        <w:tc>
          <w:tcPr>
            <w:tcW w:w="1134" w:type="dxa"/>
            <w:shd w:val="clear" w:color="auto" w:fill="BDD6EE" w:themeFill="accent1" w:themeFillTint="66"/>
            <w:vAlign w:val="center"/>
          </w:tcPr>
          <w:p w14:paraId="6065141B" w14:textId="77777777" w:rsidR="00832347" w:rsidRPr="00F100C9" w:rsidRDefault="00832347" w:rsidP="00832347">
            <w:pPr>
              <w:rPr>
                <w:b/>
                <w:sz w:val="21"/>
                <w:szCs w:val="21"/>
              </w:rPr>
            </w:pPr>
            <w:r w:rsidRPr="00F100C9">
              <w:rPr>
                <w:rFonts w:hint="eastAsia"/>
                <w:b/>
                <w:color w:val="000000"/>
                <w:sz w:val="21"/>
                <w:szCs w:val="21"/>
              </w:rPr>
              <w:t>学号</w:t>
            </w:r>
          </w:p>
        </w:tc>
        <w:tc>
          <w:tcPr>
            <w:tcW w:w="1377" w:type="dxa"/>
            <w:shd w:val="clear" w:color="auto" w:fill="BDD6EE" w:themeFill="accent1" w:themeFillTint="66"/>
            <w:vAlign w:val="center"/>
          </w:tcPr>
          <w:p w14:paraId="20C13916"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2FB7BC56"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0ACBBF71" w14:textId="77777777" w:rsidTr="00810050">
        <w:tc>
          <w:tcPr>
            <w:tcW w:w="1094" w:type="dxa"/>
            <w:vAlign w:val="center"/>
          </w:tcPr>
          <w:p w14:paraId="25B7459D" w14:textId="77777777" w:rsidR="008E48F7" w:rsidRPr="00F100C9" w:rsidRDefault="008E48F7" w:rsidP="008E48F7">
            <w:pPr>
              <w:rPr>
                <w:sz w:val="21"/>
                <w:szCs w:val="21"/>
              </w:rPr>
            </w:pPr>
            <w:r>
              <w:rPr>
                <w:rFonts w:hint="eastAsia"/>
                <w:sz w:val="21"/>
                <w:szCs w:val="21"/>
              </w:rPr>
              <w:t>计划调整员</w:t>
            </w:r>
          </w:p>
        </w:tc>
        <w:tc>
          <w:tcPr>
            <w:tcW w:w="1093" w:type="dxa"/>
            <w:vAlign w:val="center"/>
          </w:tcPr>
          <w:p w14:paraId="02F6673D" w14:textId="7E37B150" w:rsidR="008E48F7" w:rsidRPr="00F100C9" w:rsidRDefault="008E48F7" w:rsidP="008E48F7">
            <w:pPr>
              <w:rPr>
                <w:sz w:val="21"/>
                <w:szCs w:val="21"/>
              </w:rPr>
            </w:pPr>
            <w:r>
              <w:rPr>
                <w:rFonts w:hint="eastAsia"/>
                <w:bCs/>
                <w:color w:val="000000"/>
                <w:szCs w:val="21"/>
              </w:rPr>
              <w:t>黄叶轩</w:t>
            </w:r>
          </w:p>
        </w:tc>
        <w:tc>
          <w:tcPr>
            <w:tcW w:w="1352" w:type="dxa"/>
            <w:vAlign w:val="center"/>
          </w:tcPr>
          <w:p w14:paraId="41E34269" w14:textId="77777777" w:rsidR="008E48F7" w:rsidRPr="007F2A05" w:rsidRDefault="008E48F7" w:rsidP="008E48F7">
            <w:pPr>
              <w:rPr>
                <w:bCs/>
                <w:color w:val="000000"/>
                <w:sz w:val="21"/>
                <w:szCs w:val="21"/>
              </w:rPr>
            </w:pPr>
            <w:r w:rsidRPr="007F2A05">
              <w:rPr>
                <w:rFonts w:hint="eastAsia"/>
                <w:bCs/>
                <w:color w:val="000000"/>
                <w:sz w:val="21"/>
                <w:szCs w:val="21"/>
              </w:rPr>
              <w:t>在会议结束之后，根据前一周</w:t>
            </w:r>
            <w:proofErr w:type="gramStart"/>
            <w:r w:rsidRPr="007F2A05">
              <w:rPr>
                <w:rFonts w:hint="eastAsia"/>
                <w:bCs/>
                <w:color w:val="000000"/>
                <w:sz w:val="21"/>
                <w:szCs w:val="21"/>
              </w:rPr>
              <w:t>完任务</w:t>
            </w:r>
            <w:proofErr w:type="gramEnd"/>
            <w:r w:rsidRPr="007F2A05">
              <w:rPr>
                <w:rFonts w:hint="eastAsia"/>
                <w:bCs/>
                <w:color w:val="000000"/>
                <w:sz w:val="21"/>
                <w:szCs w:val="21"/>
              </w:rPr>
              <w:t>完成情况与本周任务分配情况更新计划（甘特图）</w:t>
            </w:r>
            <w:r>
              <w:rPr>
                <w:rFonts w:hint="eastAsia"/>
                <w:color w:val="000000"/>
                <w:sz w:val="21"/>
                <w:szCs w:val="21"/>
              </w:rPr>
              <w:t>，上传Git</w:t>
            </w:r>
          </w:p>
        </w:tc>
        <w:tc>
          <w:tcPr>
            <w:tcW w:w="1134" w:type="dxa"/>
            <w:vAlign w:val="center"/>
          </w:tcPr>
          <w:p w14:paraId="46779947" w14:textId="75026CF0" w:rsidR="008E48F7" w:rsidRPr="007F2A05" w:rsidRDefault="008E48F7" w:rsidP="008E48F7">
            <w:pPr>
              <w:rPr>
                <w:bCs/>
                <w:color w:val="000000"/>
                <w:sz w:val="21"/>
                <w:szCs w:val="21"/>
              </w:rPr>
            </w:pPr>
            <w:proofErr w:type="gramStart"/>
            <w:r>
              <w:rPr>
                <w:rFonts w:hint="eastAsia"/>
                <w:color w:val="000000"/>
                <w:szCs w:val="21"/>
              </w:rPr>
              <w:t>软工</w:t>
            </w:r>
            <w:proofErr w:type="gramEnd"/>
            <w:r>
              <w:rPr>
                <w:rFonts w:hint="eastAsia"/>
                <w:color w:val="000000"/>
                <w:szCs w:val="21"/>
              </w:rPr>
              <w:t>1602</w:t>
            </w:r>
          </w:p>
        </w:tc>
        <w:tc>
          <w:tcPr>
            <w:tcW w:w="1134" w:type="dxa"/>
            <w:vAlign w:val="center"/>
          </w:tcPr>
          <w:p w14:paraId="75400F2F" w14:textId="29C44FA2" w:rsidR="008E48F7" w:rsidRPr="007F2A05" w:rsidRDefault="008E48F7" w:rsidP="008E48F7">
            <w:pPr>
              <w:rPr>
                <w:bCs/>
                <w:color w:val="000000"/>
                <w:sz w:val="21"/>
                <w:szCs w:val="21"/>
              </w:rPr>
            </w:pPr>
            <w:r>
              <w:rPr>
                <w:rFonts w:hint="eastAsia"/>
                <w:bCs/>
                <w:color w:val="000000"/>
                <w:szCs w:val="21"/>
              </w:rPr>
              <w:t>31601246</w:t>
            </w:r>
          </w:p>
        </w:tc>
        <w:tc>
          <w:tcPr>
            <w:tcW w:w="1377" w:type="dxa"/>
            <w:vAlign w:val="center"/>
          </w:tcPr>
          <w:p w14:paraId="35936879" w14:textId="28281B43" w:rsidR="008E48F7" w:rsidRPr="00F100C9" w:rsidRDefault="008E48F7" w:rsidP="008E48F7">
            <w:pPr>
              <w:rPr>
                <w:sz w:val="21"/>
                <w:szCs w:val="21"/>
              </w:rPr>
            </w:pPr>
            <w:r>
              <w:t>13588899102</w:t>
            </w:r>
          </w:p>
        </w:tc>
        <w:tc>
          <w:tcPr>
            <w:tcW w:w="1112" w:type="dxa"/>
            <w:vAlign w:val="center"/>
          </w:tcPr>
          <w:p w14:paraId="731BC119" w14:textId="25979F30" w:rsidR="008E48F7" w:rsidRPr="00F100C9" w:rsidRDefault="008E48F7" w:rsidP="008E48F7">
            <w:pPr>
              <w:rPr>
                <w:sz w:val="21"/>
                <w:szCs w:val="21"/>
              </w:rPr>
            </w:pPr>
            <w:r>
              <w:rPr>
                <w:rFonts w:asciiTheme="majorEastAsia" w:eastAsiaTheme="majorEastAsia" w:hAnsiTheme="majorEastAsia" w:cs="Helvetica Neue"/>
                <w:color w:val="000000"/>
                <w:szCs w:val="26"/>
              </w:rPr>
              <w:t>弘毅2-210</w:t>
            </w:r>
          </w:p>
        </w:tc>
      </w:tr>
    </w:tbl>
    <w:p w14:paraId="457C0022" w14:textId="77777777" w:rsidR="00832347" w:rsidRPr="00D503F0" w:rsidRDefault="00832347" w:rsidP="00832347"/>
    <w:p w14:paraId="411DE707" w14:textId="77777777" w:rsidR="00832347" w:rsidRPr="00D503F0" w:rsidRDefault="00832347" w:rsidP="00832347"/>
    <w:p w14:paraId="3334C6BE" w14:textId="77777777" w:rsidR="00832347" w:rsidRDefault="00832347" w:rsidP="00B306C0">
      <w:pPr>
        <w:pStyle w:val="a1"/>
      </w:pPr>
      <w:bookmarkStart w:id="106" w:name="_Toc497223482"/>
      <w:bookmarkStart w:id="107" w:name="_Toc527652923"/>
      <w:r>
        <w:rPr>
          <w:rFonts w:hint="eastAsia"/>
        </w:rPr>
        <w:t>文档模板员</w:t>
      </w:r>
      <w:bookmarkEnd w:id="106"/>
      <w:bookmarkEnd w:id="107"/>
    </w:p>
    <w:p w14:paraId="0AB940A4" w14:textId="77777777" w:rsidR="00832347" w:rsidRDefault="00832347" w:rsidP="00832347">
      <w:pPr>
        <w:ind w:leftChars="200" w:left="420"/>
      </w:pPr>
      <w:r>
        <w:rPr>
          <w:rFonts w:hint="eastAsia"/>
        </w:rPr>
        <w:t>本职概述：</w:t>
      </w:r>
    </w:p>
    <w:p w14:paraId="7FF19057" w14:textId="77777777" w:rsidR="00832347" w:rsidRDefault="00832347" w:rsidP="00832347">
      <w:pPr>
        <w:ind w:leftChars="200" w:left="420" w:firstLine="420"/>
      </w:pPr>
      <w:r>
        <w:rPr>
          <w:rFonts w:hint="eastAsia"/>
        </w:rPr>
        <w:t>负责寻找文档模板</w:t>
      </w:r>
    </w:p>
    <w:p w14:paraId="713B65B8" w14:textId="77777777" w:rsidR="00832347" w:rsidRDefault="00832347" w:rsidP="00832347"/>
    <w:tbl>
      <w:tblPr>
        <w:tblStyle w:val="aff1"/>
        <w:tblW w:w="0" w:type="auto"/>
        <w:tblLook w:val="04A0" w:firstRow="1" w:lastRow="0" w:firstColumn="1" w:lastColumn="0" w:noHBand="0" w:noVBand="1"/>
      </w:tblPr>
      <w:tblGrid>
        <w:gridCol w:w="1094"/>
        <w:gridCol w:w="1093"/>
        <w:gridCol w:w="1120"/>
        <w:gridCol w:w="1123"/>
        <w:gridCol w:w="1194"/>
        <w:gridCol w:w="1560"/>
        <w:gridCol w:w="1112"/>
      </w:tblGrid>
      <w:tr w:rsidR="00832347" w14:paraId="3502BB77" w14:textId="77777777" w:rsidTr="00832347">
        <w:tc>
          <w:tcPr>
            <w:tcW w:w="1094" w:type="dxa"/>
            <w:shd w:val="clear" w:color="auto" w:fill="BDD6EE" w:themeFill="accent1" w:themeFillTint="66"/>
            <w:vAlign w:val="center"/>
          </w:tcPr>
          <w:p w14:paraId="0EBA3776" w14:textId="77777777" w:rsidR="00832347" w:rsidRPr="00F100C9" w:rsidRDefault="00832347" w:rsidP="00832347">
            <w:pPr>
              <w:rPr>
                <w:b/>
                <w:sz w:val="21"/>
                <w:szCs w:val="21"/>
              </w:rPr>
            </w:pPr>
            <w:r w:rsidRPr="00F100C9">
              <w:rPr>
                <w:rFonts w:hint="eastAsia"/>
                <w:b/>
                <w:color w:val="000000"/>
                <w:sz w:val="21"/>
                <w:szCs w:val="21"/>
              </w:rPr>
              <w:t>职务</w:t>
            </w:r>
          </w:p>
        </w:tc>
        <w:tc>
          <w:tcPr>
            <w:tcW w:w="1093" w:type="dxa"/>
            <w:shd w:val="clear" w:color="auto" w:fill="BDD6EE" w:themeFill="accent1" w:themeFillTint="66"/>
            <w:vAlign w:val="center"/>
          </w:tcPr>
          <w:p w14:paraId="18EE67D6" w14:textId="77777777" w:rsidR="00832347" w:rsidRPr="00F100C9" w:rsidRDefault="00832347" w:rsidP="00832347">
            <w:pPr>
              <w:rPr>
                <w:b/>
                <w:sz w:val="21"/>
                <w:szCs w:val="21"/>
              </w:rPr>
            </w:pPr>
            <w:r w:rsidRPr="00F100C9">
              <w:rPr>
                <w:rFonts w:hint="eastAsia"/>
                <w:b/>
                <w:color w:val="000000"/>
                <w:sz w:val="21"/>
                <w:szCs w:val="21"/>
              </w:rPr>
              <w:t>姓名</w:t>
            </w:r>
          </w:p>
        </w:tc>
        <w:tc>
          <w:tcPr>
            <w:tcW w:w="1120" w:type="dxa"/>
            <w:shd w:val="clear" w:color="auto" w:fill="BDD6EE" w:themeFill="accent1" w:themeFillTint="66"/>
            <w:vAlign w:val="center"/>
          </w:tcPr>
          <w:p w14:paraId="0D12388A" w14:textId="77777777" w:rsidR="00832347" w:rsidRPr="00F100C9" w:rsidRDefault="00832347" w:rsidP="00832347">
            <w:pPr>
              <w:rPr>
                <w:b/>
                <w:sz w:val="21"/>
                <w:szCs w:val="21"/>
              </w:rPr>
            </w:pPr>
            <w:r w:rsidRPr="00F100C9">
              <w:rPr>
                <w:rFonts w:hint="eastAsia"/>
                <w:b/>
                <w:color w:val="000000"/>
                <w:sz w:val="21"/>
                <w:szCs w:val="21"/>
              </w:rPr>
              <w:t>负责内容</w:t>
            </w:r>
          </w:p>
        </w:tc>
        <w:tc>
          <w:tcPr>
            <w:tcW w:w="1123" w:type="dxa"/>
            <w:shd w:val="clear" w:color="auto" w:fill="BDD6EE" w:themeFill="accent1" w:themeFillTint="66"/>
            <w:vAlign w:val="center"/>
          </w:tcPr>
          <w:p w14:paraId="0F0FB7AA" w14:textId="77777777" w:rsidR="00832347" w:rsidRPr="00F100C9" w:rsidRDefault="00832347" w:rsidP="00832347">
            <w:pPr>
              <w:rPr>
                <w:b/>
                <w:sz w:val="21"/>
                <w:szCs w:val="21"/>
              </w:rPr>
            </w:pPr>
            <w:r w:rsidRPr="00F100C9">
              <w:rPr>
                <w:rFonts w:hint="eastAsia"/>
                <w:b/>
                <w:color w:val="000000"/>
                <w:sz w:val="21"/>
                <w:szCs w:val="21"/>
              </w:rPr>
              <w:t>班级</w:t>
            </w:r>
          </w:p>
        </w:tc>
        <w:tc>
          <w:tcPr>
            <w:tcW w:w="1194" w:type="dxa"/>
            <w:shd w:val="clear" w:color="auto" w:fill="BDD6EE" w:themeFill="accent1" w:themeFillTint="66"/>
            <w:vAlign w:val="center"/>
          </w:tcPr>
          <w:p w14:paraId="6905AAB4" w14:textId="77777777" w:rsidR="00832347" w:rsidRPr="00F100C9" w:rsidRDefault="00832347" w:rsidP="00832347">
            <w:pPr>
              <w:rPr>
                <w:b/>
                <w:sz w:val="21"/>
                <w:szCs w:val="21"/>
              </w:rPr>
            </w:pPr>
            <w:r w:rsidRPr="00F100C9">
              <w:rPr>
                <w:rFonts w:hint="eastAsia"/>
                <w:b/>
                <w:color w:val="000000"/>
                <w:sz w:val="21"/>
                <w:szCs w:val="21"/>
              </w:rPr>
              <w:t>学号</w:t>
            </w:r>
          </w:p>
        </w:tc>
        <w:tc>
          <w:tcPr>
            <w:tcW w:w="1560" w:type="dxa"/>
            <w:shd w:val="clear" w:color="auto" w:fill="BDD6EE" w:themeFill="accent1" w:themeFillTint="66"/>
            <w:vAlign w:val="center"/>
          </w:tcPr>
          <w:p w14:paraId="1972B334" w14:textId="77777777" w:rsidR="00832347" w:rsidRPr="00F100C9" w:rsidRDefault="00832347" w:rsidP="00832347">
            <w:pPr>
              <w:rPr>
                <w:b/>
                <w:sz w:val="21"/>
                <w:szCs w:val="21"/>
              </w:rPr>
            </w:pPr>
            <w:r w:rsidRPr="00F100C9">
              <w:rPr>
                <w:rFonts w:hint="eastAsia"/>
                <w:b/>
                <w:color w:val="000000"/>
                <w:sz w:val="21"/>
                <w:szCs w:val="21"/>
              </w:rPr>
              <w:t>电话号码</w:t>
            </w:r>
          </w:p>
        </w:tc>
        <w:tc>
          <w:tcPr>
            <w:tcW w:w="1112" w:type="dxa"/>
            <w:shd w:val="clear" w:color="auto" w:fill="BDD6EE" w:themeFill="accent1" w:themeFillTint="66"/>
            <w:vAlign w:val="center"/>
          </w:tcPr>
          <w:p w14:paraId="60519660" w14:textId="77777777" w:rsidR="00832347" w:rsidRPr="00F100C9" w:rsidRDefault="00832347" w:rsidP="00832347">
            <w:pPr>
              <w:rPr>
                <w:b/>
                <w:sz w:val="21"/>
                <w:szCs w:val="21"/>
              </w:rPr>
            </w:pPr>
            <w:r w:rsidRPr="00F100C9">
              <w:rPr>
                <w:rFonts w:hint="eastAsia"/>
                <w:b/>
                <w:color w:val="000000"/>
                <w:sz w:val="21"/>
                <w:szCs w:val="21"/>
              </w:rPr>
              <w:t>寝室号</w:t>
            </w:r>
          </w:p>
        </w:tc>
      </w:tr>
      <w:tr w:rsidR="008E48F7" w14:paraId="188C937F" w14:textId="77777777" w:rsidTr="00832347">
        <w:tc>
          <w:tcPr>
            <w:tcW w:w="1094" w:type="dxa"/>
            <w:vAlign w:val="center"/>
          </w:tcPr>
          <w:p w14:paraId="44DE8EDC" w14:textId="77777777" w:rsidR="008E48F7" w:rsidRPr="00F100C9" w:rsidRDefault="008E48F7" w:rsidP="008E48F7">
            <w:pPr>
              <w:rPr>
                <w:sz w:val="21"/>
                <w:szCs w:val="21"/>
              </w:rPr>
            </w:pPr>
            <w:r>
              <w:rPr>
                <w:rFonts w:hint="eastAsia"/>
                <w:sz w:val="21"/>
                <w:szCs w:val="21"/>
              </w:rPr>
              <w:t>文档</w:t>
            </w:r>
            <w:proofErr w:type="gramStart"/>
            <w:r>
              <w:rPr>
                <w:rFonts w:hint="eastAsia"/>
                <w:sz w:val="21"/>
                <w:szCs w:val="21"/>
              </w:rPr>
              <w:t>模板员</w:t>
            </w:r>
            <w:proofErr w:type="gramEnd"/>
          </w:p>
        </w:tc>
        <w:tc>
          <w:tcPr>
            <w:tcW w:w="1093" w:type="dxa"/>
            <w:vAlign w:val="center"/>
          </w:tcPr>
          <w:p w14:paraId="291B6477" w14:textId="624294D2" w:rsidR="008E48F7" w:rsidRPr="00F100C9" w:rsidRDefault="008E48F7" w:rsidP="008E48F7">
            <w:pPr>
              <w:rPr>
                <w:sz w:val="21"/>
                <w:szCs w:val="21"/>
              </w:rPr>
            </w:pPr>
            <w:r w:rsidRPr="008E48F7">
              <w:rPr>
                <w:rFonts w:hint="eastAsia"/>
                <w:bCs/>
                <w:color w:val="000000"/>
                <w:sz w:val="21"/>
                <w:szCs w:val="21"/>
              </w:rPr>
              <w:t>陈苏民</w:t>
            </w:r>
          </w:p>
        </w:tc>
        <w:tc>
          <w:tcPr>
            <w:tcW w:w="1120" w:type="dxa"/>
            <w:vAlign w:val="center"/>
          </w:tcPr>
          <w:p w14:paraId="1AE9FB34" w14:textId="77777777" w:rsidR="008E48F7" w:rsidRPr="00F100C9" w:rsidRDefault="008E48F7" w:rsidP="008E48F7">
            <w:pPr>
              <w:rPr>
                <w:sz w:val="21"/>
                <w:szCs w:val="21"/>
              </w:rPr>
            </w:pPr>
            <w:r>
              <w:rPr>
                <w:rFonts w:hint="eastAsia"/>
                <w:bCs/>
                <w:color w:val="000000"/>
                <w:sz w:val="21"/>
                <w:szCs w:val="21"/>
              </w:rPr>
              <w:t>寻找有一定标准的文档模板（国家标准是最低要求）并根据项目实际情况进行修改</w:t>
            </w:r>
            <w:r>
              <w:rPr>
                <w:rFonts w:hint="eastAsia"/>
                <w:color w:val="000000"/>
                <w:sz w:val="21"/>
                <w:szCs w:val="21"/>
              </w:rPr>
              <w:t>，上传Git</w:t>
            </w:r>
          </w:p>
        </w:tc>
        <w:tc>
          <w:tcPr>
            <w:tcW w:w="1123" w:type="dxa"/>
            <w:vAlign w:val="center"/>
          </w:tcPr>
          <w:p w14:paraId="1D56C8CB" w14:textId="402FE93D" w:rsidR="008E48F7" w:rsidRPr="00F100C9" w:rsidRDefault="008E48F7" w:rsidP="008E48F7">
            <w:pPr>
              <w:rPr>
                <w:sz w:val="21"/>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2561D17D" w14:textId="57FA19E2" w:rsidR="008E48F7" w:rsidRPr="00F100C9" w:rsidRDefault="008E48F7" w:rsidP="008E48F7">
            <w:pPr>
              <w:rPr>
                <w:sz w:val="21"/>
                <w:szCs w:val="21"/>
              </w:rPr>
            </w:pPr>
            <w:r>
              <w:rPr>
                <w:rFonts w:hint="eastAsia"/>
              </w:rPr>
              <w:t>31602227</w:t>
            </w:r>
          </w:p>
        </w:tc>
        <w:tc>
          <w:tcPr>
            <w:tcW w:w="1560" w:type="dxa"/>
            <w:vAlign w:val="center"/>
          </w:tcPr>
          <w:p w14:paraId="34AE75AA" w14:textId="7D8926BE" w:rsidR="008E48F7" w:rsidRPr="00F100C9" w:rsidRDefault="008E48F7" w:rsidP="008E48F7">
            <w:pPr>
              <w:rPr>
                <w:sz w:val="21"/>
                <w:szCs w:val="21"/>
              </w:rPr>
            </w:pPr>
            <w:r>
              <w:rPr>
                <w:rFonts w:asciiTheme="minorEastAsia" w:hAnsiTheme="minorEastAsia" w:hint="eastAsia"/>
              </w:rPr>
              <w:t>13071869207</w:t>
            </w:r>
          </w:p>
        </w:tc>
        <w:tc>
          <w:tcPr>
            <w:tcW w:w="1112" w:type="dxa"/>
            <w:vAlign w:val="center"/>
          </w:tcPr>
          <w:p w14:paraId="23E4B8A7" w14:textId="279509E4" w:rsidR="008E48F7" w:rsidRPr="00F100C9" w:rsidRDefault="008E48F7" w:rsidP="008E48F7">
            <w:pPr>
              <w:rPr>
                <w:sz w:val="21"/>
                <w:szCs w:val="21"/>
              </w:rPr>
            </w:pPr>
            <w:r>
              <w:rPr>
                <w:rFonts w:asciiTheme="minorEastAsia" w:hAnsiTheme="minorEastAsia" w:hint="eastAsia"/>
                <w:sz w:val="22"/>
              </w:rPr>
              <w:t>弘毅</w:t>
            </w:r>
            <w:r>
              <w:rPr>
                <w:rFonts w:asciiTheme="minorEastAsia" w:hAnsiTheme="minorEastAsia" w:hint="eastAsia"/>
                <w:sz w:val="22"/>
              </w:rPr>
              <w:t>1-124</w:t>
            </w:r>
          </w:p>
        </w:tc>
      </w:tr>
    </w:tbl>
    <w:p w14:paraId="640324C9" w14:textId="77777777" w:rsidR="00832347" w:rsidRPr="00D503F0" w:rsidRDefault="00832347" w:rsidP="00832347"/>
    <w:p w14:paraId="67A70EF4" w14:textId="77777777" w:rsidR="00832347" w:rsidRDefault="00832347" w:rsidP="00B306C0">
      <w:pPr>
        <w:pStyle w:val="a1"/>
      </w:pPr>
      <w:bookmarkStart w:id="108" w:name="_Toc497223483"/>
      <w:bookmarkStart w:id="109" w:name="_Toc527652924"/>
      <w:r>
        <w:rPr>
          <w:rFonts w:hint="eastAsia"/>
        </w:rPr>
        <w:lastRenderedPageBreak/>
        <w:t>文档编写员</w:t>
      </w:r>
      <w:bookmarkEnd w:id="108"/>
      <w:bookmarkEnd w:id="109"/>
    </w:p>
    <w:p w14:paraId="0EF5A1FA" w14:textId="77777777" w:rsidR="00832347" w:rsidRDefault="00832347" w:rsidP="00832347">
      <w:pPr>
        <w:ind w:leftChars="200" w:left="420"/>
      </w:pPr>
      <w:r>
        <w:rPr>
          <w:rFonts w:hint="eastAsia"/>
        </w:rPr>
        <w:t>本职概述：</w:t>
      </w:r>
    </w:p>
    <w:p w14:paraId="0053A68D" w14:textId="77777777" w:rsidR="00832347" w:rsidRPr="00D503F0" w:rsidRDefault="00832347" w:rsidP="00832347">
      <w:pPr>
        <w:ind w:leftChars="200" w:left="420" w:firstLine="420"/>
      </w:pPr>
      <w:r>
        <w:rPr>
          <w:rFonts w:hint="eastAsia"/>
        </w:rPr>
        <w:t>负责文档编写</w:t>
      </w:r>
    </w:p>
    <w:p w14:paraId="24292194" w14:textId="77777777" w:rsidR="00832347" w:rsidRDefault="00832347" w:rsidP="00832347"/>
    <w:tbl>
      <w:tblPr>
        <w:tblStyle w:val="aff1"/>
        <w:tblW w:w="0" w:type="auto"/>
        <w:tblLook w:val="04A0" w:firstRow="1" w:lastRow="0" w:firstColumn="1" w:lastColumn="0" w:noHBand="0" w:noVBand="1"/>
      </w:tblPr>
      <w:tblGrid>
        <w:gridCol w:w="1144"/>
        <w:gridCol w:w="1144"/>
        <w:gridCol w:w="1155"/>
        <w:gridCol w:w="1155"/>
        <w:gridCol w:w="1178"/>
        <w:gridCol w:w="1371"/>
        <w:gridCol w:w="1149"/>
      </w:tblGrid>
      <w:tr w:rsidR="00832347" w:rsidRPr="00F100C9" w14:paraId="6ED0AF93" w14:textId="77777777" w:rsidTr="0018304E">
        <w:tc>
          <w:tcPr>
            <w:tcW w:w="1144" w:type="dxa"/>
            <w:shd w:val="clear" w:color="auto" w:fill="BDD6EE" w:themeFill="accent1" w:themeFillTint="66"/>
            <w:vAlign w:val="center"/>
          </w:tcPr>
          <w:p w14:paraId="58F9E0A4" w14:textId="77777777" w:rsidR="00832347" w:rsidRPr="00F100C9" w:rsidRDefault="00832347" w:rsidP="00832347">
            <w:pPr>
              <w:rPr>
                <w:sz w:val="21"/>
                <w:szCs w:val="21"/>
              </w:rPr>
            </w:pPr>
            <w:r w:rsidRPr="00F100C9">
              <w:rPr>
                <w:rFonts w:hint="eastAsia"/>
                <w:b/>
                <w:color w:val="000000"/>
                <w:sz w:val="21"/>
                <w:szCs w:val="21"/>
              </w:rPr>
              <w:t>职务</w:t>
            </w:r>
          </w:p>
        </w:tc>
        <w:tc>
          <w:tcPr>
            <w:tcW w:w="1144" w:type="dxa"/>
            <w:shd w:val="clear" w:color="auto" w:fill="BDD6EE" w:themeFill="accent1" w:themeFillTint="66"/>
            <w:vAlign w:val="center"/>
          </w:tcPr>
          <w:p w14:paraId="052BCC72" w14:textId="77777777" w:rsidR="00832347" w:rsidRPr="00F100C9" w:rsidRDefault="00832347" w:rsidP="00832347">
            <w:pPr>
              <w:rPr>
                <w:sz w:val="21"/>
                <w:szCs w:val="21"/>
              </w:rPr>
            </w:pPr>
            <w:r w:rsidRPr="00F100C9">
              <w:rPr>
                <w:rFonts w:hint="eastAsia"/>
                <w:b/>
                <w:color w:val="000000"/>
                <w:sz w:val="21"/>
                <w:szCs w:val="21"/>
              </w:rPr>
              <w:t>姓名</w:t>
            </w:r>
          </w:p>
        </w:tc>
        <w:tc>
          <w:tcPr>
            <w:tcW w:w="1155" w:type="dxa"/>
            <w:shd w:val="clear" w:color="auto" w:fill="BDD6EE" w:themeFill="accent1" w:themeFillTint="66"/>
            <w:vAlign w:val="center"/>
          </w:tcPr>
          <w:p w14:paraId="7C4EF539" w14:textId="77777777" w:rsidR="00832347" w:rsidRPr="00F100C9" w:rsidRDefault="00832347" w:rsidP="00832347">
            <w:pPr>
              <w:rPr>
                <w:sz w:val="21"/>
                <w:szCs w:val="21"/>
              </w:rPr>
            </w:pPr>
            <w:r w:rsidRPr="00F100C9">
              <w:rPr>
                <w:rFonts w:hint="eastAsia"/>
                <w:b/>
                <w:color w:val="000000"/>
                <w:sz w:val="21"/>
                <w:szCs w:val="21"/>
              </w:rPr>
              <w:t>负责内容</w:t>
            </w:r>
          </w:p>
        </w:tc>
        <w:tc>
          <w:tcPr>
            <w:tcW w:w="1155" w:type="dxa"/>
            <w:shd w:val="clear" w:color="auto" w:fill="BDD6EE" w:themeFill="accent1" w:themeFillTint="66"/>
            <w:vAlign w:val="center"/>
          </w:tcPr>
          <w:p w14:paraId="7C22744E" w14:textId="77777777" w:rsidR="00832347" w:rsidRPr="00F100C9" w:rsidRDefault="00832347" w:rsidP="00832347">
            <w:pPr>
              <w:rPr>
                <w:sz w:val="21"/>
                <w:szCs w:val="21"/>
              </w:rPr>
            </w:pPr>
            <w:r w:rsidRPr="00F100C9">
              <w:rPr>
                <w:rFonts w:hint="eastAsia"/>
                <w:b/>
                <w:color w:val="000000"/>
                <w:sz w:val="21"/>
                <w:szCs w:val="21"/>
              </w:rPr>
              <w:t>班级</w:t>
            </w:r>
          </w:p>
        </w:tc>
        <w:tc>
          <w:tcPr>
            <w:tcW w:w="1178" w:type="dxa"/>
            <w:shd w:val="clear" w:color="auto" w:fill="BDD6EE" w:themeFill="accent1" w:themeFillTint="66"/>
            <w:vAlign w:val="center"/>
          </w:tcPr>
          <w:p w14:paraId="50D4C40E" w14:textId="77777777" w:rsidR="00832347" w:rsidRPr="00F100C9" w:rsidRDefault="00832347" w:rsidP="00832347">
            <w:pPr>
              <w:rPr>
                <w:sz w:val="21"/>
                <w:szCs w:val="21"/>
              </w:rPr>
            </w:pPr>
            <w:r w:rsidRPr="00F100C9">
              <w:rPr>
                <w:rFonts w:hint="eastAsia"/>
                <w:b/>
                <w:color w:val="000000"/>
                <w:sz w:val="21"/>
                <w:szCs w:val="21"/>
              </w:rPr>
              <w:t>学号</w:t>
            </w:r>
          </w:p>
        </w:tc>
        <w:tc>
          <w:tcPr>
            <w:tcW w:w="1371" w:type="dxa"/>
            <w:shd w:val="clear" w:color="auto" w:fill="BDD6EE" w:themeFill="accent1" w:themeFillTint="66"/>
            <w:vAlign w:val="center"/>
          </w:tcPr>
          <w:p w14:paraId="0D722056" w14:textId="77777777" w:rsidR="00832347" w:rsidRPr="00F100C9" w:rsidRDefault="00832347" w:rsidP="00832347">
            <w:pPr>
              <w:rPr>
                <w:sz w:val="21"/>
                <w:szCs w:val="21"/>
              </w:rPr>
            </w:pPr>
            <w:r w:rsidRPr="00F100C9">
              <w:rPr>
                <w:rFonts w:hint="eastAsia"/>
                <w:b/>
                <w:color w:val="000000"/>
                <w:sz w:val="21"/>
                <w:szCs w:val="21"/>
              </w:rPr>
              <w:t>电话号码</w:t>
            </w:r>
          </w:p>
        </w:tc>
        <w:tc>
          <w:tcPr>
            <w:tcW w:w="1149" w:type="dxa"/>
            <w:shd w:val="clear" w:color="auto" w:fill="BDD6EE" w:themeFill="accent1" w:themeFillTint="66"/>
            <w:vAlign w:val="center"/>
          </w:tcPr>
          <w:p w14:paraId="6E4F2F26" w14:textId="77777777" w:rsidR="00832347" w:rsidRPr="00F100C9" w:rsidRDefault="00832347" w:rsidP="00832347">
            <w:pPr>
              <w:rPr>
                <w:sz w:val="21"/>
                <w:szCs w:val="21"/>
              </w:rPr>
            </w:pPr>
            <w:r w:rsidRPr="00F100C9">
              <w:rPr>
                <w:rFonts w:hint="eastAsia"/>
                <w:b/>
                <w:color w:val="000000"/>
                <w:sz w:val="21"/>
                <w:szCs w:val="21"/>
              </w:rPr>
              <w:t>寝室号</w:t>
            </w:r>
          </w:p>
        </w:tc>
      </w:tr>
      <w:tr w:rsidR="00832347" w:rsidRPr="00F100C9" w14:paraId="6C2AE15C" w14:textId="77777777" w:rsidTr="0018304E">
        <w:tc>
          <w:tcPr>
            <w:tcW w:w="1144" w:type="dxa"/>
            <w:vAlign w:val="center"/>
          </w:tcPr>
          <w:p w14:paraId="56EC9476"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4D0848A9" w14:textId="56D54285" w:rsidR="00832347" w:rsidRPr="0096490C" w:rsidRDefault="0018304E" w:rsidP="00832347">
            <w:pPr>
              <w:rPr>
                <w:sz w:val="21"/>
                <w:szCs w:val="21"/>
              </w:rPr>
            </w:pPr>
            <w:r w:rsidRPr="0018304E">
              <w:rPr>
                <w:rFonts w:hint="eastAsia"/>
                <w:color w:val="000000"/>
                <w:sz w:val="21"/>
                <w:szCs w:val="21"/>
              </w:rPr>
              <w:t>黄叶轩</w:t>
            </w:r>
          </w:p>
        </w:tc>
        <w:tc>
          <w:tcPr>
            <w:tcW w:w="1155" w:type="dxa"/>
            <w:vAlign w:val="center"/>
          </w:tcPr>
          <w:p w14:paraId="51D85469"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732B11E3" w14:textId="46074746" w:rsidR="00832347" w:rsidRPr="0096490C" w:rsidRDefault="00832347" w:rsidP="00832347">
            <w:pPr>
              <w:rPr>
                <w:sz w:val="21"/>
                <w:szCs w:val="21"/>
              </w:rPr>
            </w:pPr>
            <w:proofErr w:type="gramStart"/>
            <w:r>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2</w:t>
            </w:r>
          </w:p>
        </w:tc>
        <w:tc>
          <w:tcPr>
            <w:tcW w:w="1178" w:type="dxa"/>
            <w:vAlign w:val="center"/>
          </w:tcPr>
          <w:p w14:paraId="565A382F" w14:textId="5326060C" w:rsidR="00832347" w:rsidRPr="0096490C" w:rsidRDefault="0018304E" w:rsidP="00832347">
            <w:pPr>
              <w:rPr>
                <w:sz w:val="21"/>
                <w:szCs w:val="21"/>
              </w:rPr>
            </w:pPr>
            <w:r w:rsidRPr="0018304E">
              <w:rPr>
                <w:color w:val="000000"/>
                <w:sz w:val="21"/>
                <w:szCs w:val="21"/>
              </w:rPr>
              <w:t xml:space="preserve">31601246　</w:t>
            </w:r>
          </w:p>
        </w:tc>
        <w:tc>
          <w:tcPr>
            <w:tcW w:w="1371" w:type="dxa"/>
            <w:vAlign w:val="center"/>
          </w:tcPr>
          <w:p w14:paraId="5E2A53B1" w14:textId="7A867983" w:rsidR="00832347" w:rsidRPr="0096490C" w:rsidRDefault="0018304E" w:rsidP="00832347">
            <w:pPr>
              <w:rPr>
                <w:sz w:val="21"/>
                <w:szCs w:val="21"/>
              </w:rPr>
            </w:pPr>
            <w:r w:rsidRPr="0018304E">
              <w:rPr>
                <w:color w:val="000000"/>
                <w:sz w:val="21"/>
                <w:szCs w:val="21"/>
              </w:rPr>
              <w:t xml:space="preserve">13588899102　</w:t>
            </w:r>
          </w:p>
        </w:tc>
        <w:tc>
          <w:tcPr>
            <w:tcW w:w="1149" w:type="dxa"/>
            <w:vAlign w:val="center"/>
          </w:tcPr>
          <w:p w14:paraId="18D9875E" w14:textId="0887D970"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2-210</w:t>
            </w:r>
          </w:p>
        </w:tc>
      </w:tr>
      <w:tr w:rsidR="0018304E" w:rsidRPr="00F100C9" w14:paraId="11B216AF" w14:textId="77777777" w:rsidTr="0018304E">
        <w:tc>
          <w:tcPr>
            <w:tcW w:w="1144" w:type="dxa"/>
            <w:vAlign w:val="center"/>
          </w:tcPr>
          <w:p w14:paraId="441479D0" w14:textId="77777777" w:rsidR="0018304E" w:rsidRPr="0096490C" w:rsidRDefault="0018304E" w:rsidP="0018304E">
            <w:pPr>
              <w:rPr>
                <w:sz w:val="21"/>
                <w:szCs w:val="21"/>
              </w:rPr>
            </w:pPr>
            <w:r>
              <w:rPr>
                <w:rFonts w:hint="eastAsia"/>
                <w:sz w:val="21"/>
                <w:szCs w:val="21"/>
              </w:rPr>
              <w:t>文档编写员</w:t>
            </w:r>
          </w:p>
        </w:tc>
        <w:tc>
          <w:tcPr>
            <w:tcW w:w="1144" w:type="dxa"/>
            <w:vAlign w:val="center"/>
          </w:tcPr>
          <w:p w14:paraId="6091EFE9" w14:textId="0ECABC94" w:rsidR="0018304E" w:rsidRPr="0096490C" w:rsidRDefault="0018304E" w:rsidP="0018304E">
            <w:pPr>
              <w:rPr>
                <w:sz w:val="21"/>
                <w:szCs w:val="21"/>
              </w:rPr>
            </w:pPr>
            <w:r w:rsidRPr="0018304E">
              <w:rPr>
                <w:rFonts w:hint="eastAsia"/>
                <w:color w:val="000000"/>
                <w:sz w:val="21"/>
                <w:szCs w:val="21"/>
              </w:rPr>
              <w:t>陈苏民</w:t>
            </w:r>
          </w:p>
        </w:tc>
        <w:tc>
          <w:tcPr>
            <w:tcW w:w="1155" w:type="dxa"/>
            <w:vAlign w:val="center"/>
          </w:tcPr>
          <w:p w14:paraId="59ADA532" w14:textId="77777777" w:rsidR="0018304E" w:rsidRPr="0096490C" w:rsidRDefault="0018304E" w:rsidP="0018304E">
            <w:pPr>
              <w:rPr>
                <w:sz w:val="21"/>
                <w:szCs w:val="21"/>
              </w:rPr>
            </w:pPr>
            <w:r>
              <w:rPr>
                <w:rFonts w:hint="eastAsia"/>
                <w:color w:val="000000"/>
                <w:sz w:val="21"/>
                <w:szCs w:val="21"/>
              </w:rPr>
              <w:t>负责分配到文档模块的编写，上传Git</w:t>
            </w:r>
          </w:p>
        </w:tc>
        <w:tc>
          <w:tcPr>
            <w:tcW w:w="1155" w:type="dxa"/>
            <w:vAlign w:val="center"/>
          </w:tcPr>
          <w:p w14:paraId="75A74A0D" w14:textId="08C678F2" w:rsidR="0018304E" w:rsidRPr="0096490C" w:rsidRDefault="0018304E" w:rsidP="0018304E">
            <w:pPr>
              <w:rPr>
                <w:sz w:val="21"/>
                <w:szCs w:val="21"/>
              </w:rPr>
            </w:pPr>
            <w:proofErr w:type="gramStart"/>
            <w:r w:rsidRPr="0096490C">
              <w:rPr>
                <w:rFonts w:hint="eastAsia"/>
                <w:color w:val="000000"/>
                <w:sz w:val="21"/>
                <w:szCs w:val="21"/>
              </w:rPr>
              <w:t>软工</w:t>
            </w:r>
            <w:proofErr w:type="gramEnd"/>
            <w:r>
              <w:rPr>
                <w:rFonts w:hint="eastAsia"/>
                <w:color w:val="000000"/>
                <w:sz w:val="21"/>
                <w:szCs w:val="21"/>
              </w:rPr>
              <w:t>1</w:t>
            </w:r>
            <w:r>
              <w:rPr>
                <w:color w:val="000000"/>
                <w:sz w:val="21"/>
                <w:szCs w:val="21"/>
              </w:rPr>
              <w:t>6</w:t>
            </w:r>
            <w:r>
              <w:rPr>
                <w:rFonts w:hint="eastAsia"/>
                <w:color w:val="000000"/>
                <w:sz w:val="21"/>
                <w:szCs w:val="21"/>
              </w:rPr>
              <w:t>0</w:t>
            </w:r>
            <w:r>
              <w:rPr>
                <w:color w:val="000000"/>
                <w:sz w:val="21"/>
                <w:szCs w:val="21"/>
              </w:rPr>
              <w:t>1</w:t>
            </w:r>
          </w:p>
        </w:tc>
        <w:tc>
          <w:tcPr>
            <w:tcW w:w="1178" w:type="dxa"/>
            <w:vAlign w:val="center"/>
          </w:tcPr>
          <w:p w14:paraId="2DD0BB3A" w14:textId="0151C6FB" w:rsidR="0018304E" w:rsidRPr="0096490C" w:rsidRDefault="0018304E" w:rsidP="0018304E">
            <w:pPr>
              <w:rPr>
                <w:sz w:val="21"/>
                <w:szCs w:val="21"/>
              </w:rPr>
            </w:pPr>
            <w:r>
              <w:rPr>
                <w:rFonts w:hint="eastAsia"/>
              </w:rPr>
              <w:t>31602227</w:t>
            </w:r>
          </w:p>
        </w:tc>
        <w:tc>
          <w:tcPr>
            <w:tcW w:w="1371" w:type="dxa"/>
            <w:vAlign w:val="center"/>
          </w:tcPr>
          <w:p w14:paraId="3BAB6621" w14:textId="4E2D6783" w:rsidR="0018304E" w:rsidRPr="0096490C" w:rsidRDefault="0018304E" w:rsidP="0018304E">
            <w:pPr>
              <w:rPr>
                <w:sz w:val="21"/>
                <w:szCs w:val="21"/>
              </w:rPr>
            </w:pPr>
            <w:r w:rsidRPr="0018304E">
              <w:rPr>
                <w:color w:val="000000"/>
                <w:sz w:val="21"/>
                <w:szCs w:val="21"/>
              </w:rPr>
              <w:t>13071869207</w:t>
            </w:r>
          </w:p>
        </w:tc>
        <w:tc>
          <w:tcPr>
            <w:tcW w:w="1149" w:type="dxa"/>
            <w:vAlign w:val="center"/>
          </w:tcPr>
          <w:p w14:paraId="3979D376" w14:textId="6780BFF8" w:rsidR="0018304E" w:rsidRPr="0096490C" w:rsidRDefault="0018304E" w:rsidP="0018304E">
            <w:pPr>
              <w:rPr>
                <w:sz w:val="21"/>
                <w:szCs w:val="21"/>
              </w:rPr>
            </w:pPr>
            <w:r>
              <w:rPr>
                <w:rFonts w:hint="eastAsia"/>
              </w:rPr>
              <w:t>弘毅1-124</w:t>
            </w:r>
          </w:p>
        </w:tc>
      </w:tr>
      <w:tr w:rsidR="00832347" w:rsidRPr="00F100C9" w14:paraId="677AEFB0" w14:textId="77777777" w:rsidTr="0018304E">
        <w:tc>
          <w:tcPr>
            <w:tcW w:w="1144" w:type="dxa"/>
            <w:vAlign w:val="center"/>
          </w:tcPr>
          <w:p w14:paraId="781CEF9E"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09217B82" w14:textId="33528B0F" w:rsidR="00832347" w:rsidRPr="0096490C" w:rsidRDefault="0018304E" w:rsidP="00832347">
            <w:pPr>
              <w:rPr>
                <w:sz w:val="21"/>
                <w:szCs w:val="21"/>
              </w:rPr>
            </w:pPr>
            <w:r w:rsidRPr="0018304E">
              <w:rPr>
                <w:rFonts w:hint="eastAsia"/>
                <w:color w:val="000000"/>
                <w:sz w:val="21"/>
                <w:szCs w:val="21"/>
              </w:rPr>
              <w:t>徐双铅</w:t>
            </w:r>
          </w:p>
        </w:tc>
        <w:tc>
          <w:tcPr>
            <w:tcW w:w="1155" w:type="dxa"/>
            <w:vAlign w:val="center"/>
          </w:tcPr>
          <w:p w14:paraId="648BEE7C"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6748F717" w14:textId="70F334F1"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0018304E">
              <w:rPr>
                <w:rFonts w:hint="eastAsia"/>
                <w:color w:val="000000"/>
                <w:sz w:val="21"/>
                <w:szCs w:val="21"/>
              </w:rPr>
              <w:t>0</w:t>
            </w:r>
            <w:r w:rsidR="0018304E">
              <w:rPr>
                <w:color w:val="000000"/>
                <w:sz w:val="21"/>
                <w:szCs w:val="21"/>
              </w:rPr>
              <w:t>1</w:t>
            </w:r>
          </w:p>
        </w:tc>
        <w:tc>
          <w:tcPr>
            <w:tcW w:w="1178" w:type="dxa"/>
            <w:vAlign w:val="center"/>
          </w:tcPr>
          <w:p w14:paraId="753C2AB5" w14:textId="5F1F27A9" w:rsidR="00832347" w:rsidRPr="0096490C" w:rsidRDefault="0018304E" w:rsidP="00832347">
            <w:pPr>
              <w:rPr>
                <w:sz w:val="21"/>
                <w:szCs w:val="21"/>
              </w:rPr>
            </w:pPr>
            <w:r w:rsidRPr="0018304E">
              <w:rPr>
                <w:color w:val="000000"/>
                <w:sz w:val="21"/>
                <w:szCs w:val="21"/>
              </w:rPr>
              <w:t>31601221</w:t>
            </w:r>
          </w:p>
        </w:tc>
        <w:tc>
          <w:tcPr>
            <w:tcW w:w="1371" w:type="dxa"/>
            <w:vAlign w:val="center"/>
          </w:tcPr>
          <w:p w14:paraId="203F5D8A" w14:textId="77777777" w:rsidR="00832347" w:rsidRPr="0096490C" w:rsidRDefault="00832347" w:rsidP="00832347">
            <w:pPr>
              <w:rPr>
                <w:sz w:val="21"/>
                <w:szCs w:val="21"/>
              </w:rPr>
            </w:pPr>
            <w:r w:rsidRPr="0096490C">
              <w:rPr>
                <w:rFonts w:hint="eastAsia"/>
                <w:color w:val="000000"/>
                <w:sz w:val="21"/>
                <w:szCs w:val="21"/>
              </w:rPr>
              <w:t>15858266212</w:t>
            </w:r>
          </w:p>
        </w:tc>
        <w:tc>
          <w:tcPr>
            <w:tcW w:w="1149" w:type="dxa"/>
            <w:vAlign w:val="center"/>
          </w:tcPr>
          <w:p w14:paraId="39F42D4F" w14:textId="0DB85631" w:rsidR="00832347" w:rsidRPr="0096490C" w:rsidRDefault="0018304E" w:rsidP="00832347">
            <w:pPr>
              <w:rPr>
                <w:sz w:val="21"/>
                <w:szCs w:val="21"/>
              </w:rPr>
            </w:pPr>
            <w:r w:rsidRPr="0018304E">
              <w:rPr>
                <w:rFonts w:hint="eastAsia"/>
                <w:color w:val="000000"/>
                <w:sz w:val="21"/>
                <w:szCs w:val="21"/>
              </w:rPr>
              <w:t>弘毅</w:t>
            </w:r>
            <w:r w:rsidRPr="0018304E">
              <w:rPr>
                <w:color w:val="000000"/>
                <w:sz w:val="21"/>
                <w:szCs w:val="21"/>
              </w:rPr>
              <w:t>2-207</w:t>
            </w:r>
          </w:p>
        </w:tc>
      </w:tr>
      <w:tr w:rsidR="00832347" w:rsidRPr="00F100C9" w14:paraId="044083F7" w14:textId="77777777" w:rsidTr="0018304E">
        <w:tc>
          <w:tcPr>
            <w:tcW w:w="1144" w:type="dxa"/>
            <w:vAlign w:val="center"/>
          </w:tcPr>
          <w:p w14:paraId="724A116B" w14:textId="77777777" w:rsidR="00832347" w:rsidRPr="0096490C" w:rsidRDefault="00832347" w:rsidP="00832347">
            <w:pPr>
              <w:rPr>
                <w:sz w:val="21"/>
                <w:szCs w:val="21"/>
              </w:rPr>
            </w:pPr>
            <w:r>
              <w:rPr>
                <w:rFonts w:hint="eastAsia"/>
                <w:sz w:val="21"/>
                <w:szCs w:val="21"/>
              </w:rPr>
              <w:t>文档编写员</w:t>
            </w:r>
          </w:p>
        </w:tc>
        <w:tc>
          <w:tcPr>
            <w:tcW w:w="1144" w:type="dxa"/>
            <w:vAlign w:val="center"/>
          </w:tcPr>
          <w:p w14:paraId="1E8B37F3" w14:textId="2D6325A1" w:rsidR="00832347" w:rsidRPr="0096490C" w:rsidRDefault="0018304E" w:rsidP="00832347">
            <w:pPr>
              <w:rPr>
                <w:sz w:val="21"/>
                <w:szCs w:val="21"/>
              </w:rPr>
            </w:pPr>
            <w:r w:rsidRPr="0018304E">
              <w:rPr>
                <w:rFonts w:hint="eastAsia"/>
                <w:color w:val="000000"/>
                <w:sz w:val="21"/>
                <w:szCs w:val="21"/>
              </w:rPr>
              <w:t>吕迪</w:t>
            </w:r>
          </w:p>
        </w:tc>
        <w:tc>
          <w:tcPr>
            <w:tcW w:w="1155" w:type="dxa"/>
            <w:vAlign w:val="center"/>
          </w:tcPr>
          <w:p w14:paraId="5DEE2557" w14:textId="77777777" w:rsidR="00832347" w:rsidRPr="0096490C" w:rsidRDefault="00832347" w:rsidP="00832347">
            <w:pPr>
              <w:rPr>
                <w:sz w:val="21"/>
                <w:szCs w:val="21"/>
              </w:rPr>
            </w:pPr>
            <w:r>
              <w:rPr>
                <w:rFonts w:hint="eastAsia"/>
                <w:color w:val="000000"/>
                <w:sz w:val="21"/>
                <w:szCs w:val="21"/>
              </w:rPr>
              <w:t>负责分配到文档模块的编写，上传Git</w:t>
            </w:r>
          </w:p>
        </w:tc>
        <w:tc>
          <w:tcPr>
            <w:tcW w:w="1155" w:type="dxa"/>
            <w:vAlign w:val="center"/>
          </w:tcPr>
          <w:p w14:paraId="141B6010" w14:textId="2BD76437" w:rsidR="00832347" w:rsidRPr="0096490C" w:rsidRDefault="00832347" w:rsidP="00832347">
            <w:pPr>
              <w:rPr>
                <w:sz w:val="21"/>
                <w:szCs w:val="21"/>
              </w:rPr>
            </w:pPr>
            <w:proofErr w:type="gramStart"/>
            <w:r w:rsidRPr="0096490C">
              <w:rPr>
                <w:rFonts w:hint="eastAsia"/>
                <w:color w:val="000000"/>
                <w:sz w:val="21"/>
                <w:szCs w:val="21"/>
              </w:rPr>
              <w:t>软工</w:t>
            </w:r>
            <w:proofErr w:type="gramEnd"/>
            <w:r w:rsidR="0018304E">
              <w:rPr>
                <w:rFonts w:hint="eastAsia"/>
                <w:color w:val="000000"/>
                <w:sz w:val="21"/>
                <w:szCs w:val="21"/>
              </w:rPr>
              <w:t>1</w:t>
            </w:r>
            <w:r w:rsidR="0018304E">
              <w:rPr>
                <w:color w:val="000000"/>
                <w:sz w:val="21"/>
                <w:szCs w:val="21"/>
              </w:rPr>
              <w:t>6</w:t>
            </w:r>
            <w:r w:rsidRPr="0096490C">
              <w:rPr>
                <w:rFonts w:hint="eastAsia"/>
                <w:color w:val="000000"/>
                <w:sz w:val="21"/>
                <w:szCs w:val="21"/>
              </w:rPr>
              <w:t>01</w:t>
            </w:r>
          </w:p>
        </w:tc>
        <w:tc>
          <w:tcPr>
            <w:tcW w:w="1178" w:type="dxa"/>
            <w:vAlign w:val="center"/>
          </w:tcPr>
          <w:p w14:paraId="7940F70A" w14:textId="75F20565" w:rsidR="00832347" w:rsidRPr="0096490C" w:rsidRDefault="0018304E" w:rsidP="00832347">
            <w:pPr>
              <w:rPr>
                <w:sz w:val="21"/>
                <w:szCs w:val="21"/>
              </w:rPr>
            </w:pPr>
            <w:r w:rsidRPr="0018304E">
              <w:rPr>
                <w:color w:val="000000"/>
                <w:sz w:val="21"/>
                <w:szCs w:val="21"/>
              </w:rPr>
              <w:t>31504251</w:t>
            </w:r>
          </w:p>
        </w:tc>
        <w:tc>
          <w:tcPr>
            <w:tcW w:w="1371" w:type="dxa"/>
            <w:vAlign w:val="center"/>
          </w:tcPr>
          <w:p w14:paraId="4C52216F" w14:textId="57886BCA" w:rsidR="00832347" w:rsidRPr="0096490C" w:rsidRDefault="0018304E" w:rsidP="00832347">
            <w:pPr>
              <w:rPr>
                <w:sz w:val="21"/>
                <w:szCs w:val="21"/>
              </w:rPr>
            </w:pPr>
            <w:r w:rsidRPr="0018304E">
              <w:rPr>
                <w:color w:val="000000"/>
                <w:sz w:val="21"/>
                <w:szCs w:val="21"/>
              </w:rPr>
              <w:t>17306413358</w:t>
            </w:r>
          </w:p>
        </w:tc>
        <w:tc>
          <w:tcPr>
            <w:tcW w:w="1149" w:type="dxa"/>
            <w:vAlign w:val="center"/>
          </w:tcPr>
          <w:p w14:paraId="05D98142" w14:textId="701BC6E4" w:rsidR="00832347" w:rsidRPr="0096490C" w:rsidRDefault="0018304E" w:rsidP="00832347">
            <w:pPr>
              <w:rPr>
                <w:sz w:val="21"/>
                <w:szCs w:val="21"/>
              </w:rPr>
            </w:pPr>
            <w:r w:rsidRPr="0018304E">
              <w:rPr>
                <w:rFonts w:hint="eastAsia"/>
                <w:color w:val="000000"/>
                <w:sz w:val="21"/>
                <w:szCs w:val="21"/>
              </w:rPr>
              <w:t>求真</w:t>
            </w:r>
            <w:r w:rsidRPr="0018304E">
              <w:rPr>
                <w:color w:val="000000"/>
                <w:sz w:val="21"/>
                <w:szCs w:val="21"/>
              </w:rPr>
              <w:t>1-125</w:t>
            </w:r>
          </w:p>
        </w:tc>
      </w:tr>
      <w:tr w:rsidR="00832347" w:rsidRPr="00F100C9" w14:paraId="3847B19B" w14:textId="77777777" w:rsidTr="0018304E">
        <w:tc>
          <w:tcPr>
            <w:tcW w:w="1144" w:type="dxa"/>
            <w:vAlign w:val="center"/>
          </w:tcPr>
          <w:p w14:paraId="3A135D0B" w14:textId="77777777" w:rsidR="00832347" w:rsidRPr="0096490C" w:rsidRDefault="00832347" w:rsidP="00832347">
            <w:pPr>
              <w:rPr>
                <w:color w:val="000000"/>
                <w:szCs w:val="21"/>
              </w:rPr>
            </w:pPr>
            <w:r>
              <w:rPr>
                <w:rFonts w:hint="eastAsia"/>
                <w:sz w:val="21"/>
                <w:szCs w:val="21"/>
              </w:rPr>
              <w:t>文档编写员</w:t>
            </w:r>
          </w:p>
        </w:tc>
        <w:tc>
          <w:tcPr>
            <w:tcW w:w="1144" w:type="dxa"/>
            <w:vAlign w:val="center"/>
          </w:tcPr>
          <w:p w14:paraId="13E53F52" w14:textId="739BD288" w:rsidR="00832347" w:rsidRPr="0096490C" w:rsidRDefault="0018304E" w:rsidP="00832347">
            <w:pPr>
              <w:rPr>
                <w:color w:val="000000"/>
                <w:szCs w:val="21"/>
              </w:rPr>
            </w:pPr>
            <w:r w:rsidRPr="0018304E">
              <w:rPr>
                <w:rFonts w:hint="eastAsia"/>
                <w:bCs/>
                <w:color w:val="000000"/>
                <w:sz w:val="21"/>
                <w:szCs w:val="21"/>
              </w:rPr>
              <w:t>陈俊仁</w:t>
            </w:r>
          </w:p>
        </w:tc>
        <w:tc>
          <w:tcPr>
            <w:tcW w:w="1155" w:type="dxa"/>
            <w:vAlign w:val="center"/>
          </w:tcPr>
          <w:p w14:paraId="5CBAFBD6" w14:textId="77777777" w:rsidR="00832347" w:rsidRDefault="00832347" w:rsidP="00832347">
            <w:pPr>
              <w:rPr>
                <w:color w:val="000000"/>
                <w:szCs w:val="21"/>
              </w:rPr>
            </w:pPr>
            <w:r>
              <w:rPr>
                <w:rFonts w:hint="eastAsia"/>
                <w:color w:val="000000"/>
                <w:sz w:val="21"/>
                <w:szCs w:val="21"/>
              </w:rPr>
              <w:t>负责分配到文档模块的编写，上传Git</w:t>
            </w:r>
          </w:p>
        </w:tc>
        <w:tc>
          <w:tcPr>
            <w:tcW w:w="1155" w:type="dxa"/>
            <w:vAlign w:val="center"/>
          </w:tcPr>
          <w:p w14:paraId="0C5C32C9" w14:textId="076C071A" w:rsidR="00832347" w:rsidRPr="0096490C" w:rsidRDefault="00832347" w:rsidP="00832347">
            <w:pPr>
              <w:rPr>
                <w:color w:val="000000"/>
                <w:szCs w:val="21"/>
              </w:rPr>
            </w:pPr>
            <w:proofErr w:type="gramStart"/>
            <w:r w:rsidRPr="00F100C9">
              <w:rPr>
                <w:rFonts w:hint="eastAsia"/>
                <w:bCs/>
                <w:color w:val="000000"/>
                <w:sz w:val="21"/>
                <w:szCs w:val="21"/>
              </w:rPr>
              <w:t>软工</w:t>
            </w:r>
            <w:proofErr w:type="gramEnd"/>
            <w:r w:rsidR="0018304E">
              <w:rPr>
                <w:rFonts w:hint="eastAsia"/>
                <w:bCs/>
                <w:color w:val="000000"/>
                <w:sz w:val="21"/>
                <w:szCs w:val="21"/>
              </w:rPr>
              <w:t>1</w:t>
            </w:r>
            <w:r w:rsidR="0018304E">
              <w:rPr>
                <w:bCs/>
                <w:color w:val="000000"/>
                <w:sz w:val="21"/>
                <w:szCs w:val="21"/>
              </w:rPr>
              <w:t>6</w:t>
            </w:r>
            <w:r w:rsidR="0018304E">
              <w:rPr>
                <w:rFonts w:hint="eastAsia"/>
                <w:bCs/>
                <w:color w:val="000000"/>
                <w:sz w:val="21"/>
                <w:szCs w:val="21"/>
              </w:rPr>
              <w:t>0</w:t>
            </w:r>
            <w:r w:rsidR="0018304E">
              <w:rPr>
                <w:bCs/>
                <w:color w:val="000000"/>
                <w:sz w:val="21"/>
                <w:szCs w:val="21"/>
              </w:rPr>
              <w:t>1</w:t>
            </w:r>
          </w:p>
        </w:tc>
        <w:tc>
          <w:tcPr>
            <w:tcW w:w="1178" w:type="dxa"/>
            <w:vAlign w:val="center"/>
          </w:tcPr>
          <w:p w14:paraId="48150E07" w14:textId="6F075B02" w:rsidR="00832347" w:rsidRPr="0096490C" w:rsidRDefault="0018304E" w:rsidP="00832347">
            <w:pPr>
              <w:rPr>
                <w:color w:val="000000"/>
                <w:szCs w:val="21"/>
              </w:rPr>
            </w:pPr>
            <w:r w:rsidRPr="0018304E">
              <w:rPr>
                <w:bCs/>
                <w:color w:val="000000"/>
                <w:sz w:val="21"/>
                <w:szCs w:val="21"/>
              </w:rPr>
              <w:t>31601241</w:t>
            </w:r>
          </w:p>
        </w:tc>
        <w:tc>
          <w:tcPr>
            <w:tcW w:w="1371" w:type="dxa"/>
            <w:vAlign w:val="center"/>
          </w:tcPr>
          <w:p w14:paraId="6AC8078B" w14:textId="4B61E727" w:rsidR="00832347" w:rsidRPr="0096490C" w:rsidRDefault="0018304E" w:rsidP="00832347">
            <w:pPr>
              <w:rPr>
                <w:color w:val="000000"/>
                <w:szCs w:val="21"/>
              </w:rPr>
            </w:pPr>
            <w:r w:rsidRPr="0018304E">
              <w:rPr>
                <w:bCs/>
                <w:color w:val="000000"/>
                <w:sz w:val="21"/>
                <w:szCs w:val="21"/>
              </w:rPr>
              <w:t>17376503405</w:t>
            </w:r>
          </w:p>
        </w:tc>
        <w:tc>
          <w:tcPr>
            <w:tcW w:w="1149" w:type="dxa"/>
            <w:vAlign w:val="center"/>
          </w:tcPr>
          <w:p w14:paraId="16D65A02" w14:textId="7256F8F2" w:rsidR="00832347" w:rsidRPr="0096490C" w:rsidRDefault="0018304E" w:rsidP="00832347">
            <w:pPr>
              <w:rPr>
                <w:color w:val="000000"/>
                <w:szCs w:val="21"/>
              </w:rPr>
            </w:pPr>
            <w:r w:rsidRPr="0018304E">
              <w:rPr>
                <w:rFonts w:hint="eastAsia"/>
                <w:bCs/>
                <w:color w:val="000000"/>
                <w:sz w:val="21"/>
                <w:szCs w:val="21"/>
              </w:rPr>
              <w:t>弘毅</w:t>
            </w:r>
            <w:r w:rsidRPr="0018304E">
              <w:rPr>
                <w:bCs/>
                <w:color w:val="000000"/>
                <w:sz w:val="21"/>
                <w:szCs w:val="21"/>
              </w:rPr>
              <w:t>2-209</w:t>
            </w:r>
          </w:p>
        </w:tc>
      </w:tr>
    </w:tbl>
    <w:p w14:paraId="31754799" w14:textId="77777777" w:rsidR="00832347" w:rsidRPr="00D503F0" w:rsidRDefault="00832347" w:rsidP="00832347"/>
    <w:p w14:paraId="7B488C93" w14:textId="77777777" w:rsidR="00832347" w:rsidRDefault="00832347" w:rsidP="00B306C0">
      <w:pPr>
        <w:pStyle w:val="a1"/>
      </w:pPr>
      <w:bookmarkStart w:id="110" w:name="_Toc497223484"/>
      <w:bookmarkStart w:id="111" w:name="_Toc527652925"/>
      <w:r>
        <w:rPr>
          <w:rFonts w:hint="eastAsia"/>
        </w:rPr>
        <w:t>文档整合员</w:t>
      </w:r>
      <w:bookmarkEnd w:id="110"/>
      <w:bookmarkEnd w:id="111"/>
    </w:p>
    <w:p w14:paraId="2945D4FF" w14:textId="77777777" w:rsidR="00832347" w:rsidRDefault="00832347" w:rsidP="00832347">
      <w:pPr>
        <w:ind w:leftChars="200" w:left="420"/>
      </w:pPr>
      <w:r>
        <w:rPr>
          <w:rFonts w:hint="eastAsia"/>
        </w:rPr>
        <w:t>本职概述：</w:t>
      </w:r>
    </w:p>
    <w:p w14:paraId="7708FC32" w14:textId="77777777" w:rsidR="00832347" w:rsidRDefault="00832347" w:rsidP="00832347">
      <w:pPr>
        <w:ind w:leftChars="200" w:left="420" w:firstLine="420"/>
      </w:pPr>
      <w:r>
        <w:rPr>
          <w:rFonts w:hint="eastAsia"/>
        </w:rPr>
        <w:t>负责整合文档</w:t>
      </w:r>
    </w:p>
    <w:p w14:paraId="2EC007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5A636BEB" w14:textId="77777777" w:rsidTr="003A134F">
        <w:tc>
          <w:tcPr>
            <w:tcW w:w="1094" w:type="dxa"/>
            <w:shd w:val="clear" w:color="auto" w:fill="BDD6EE" w:themeFill="accent1" w:themeFillTint="66"/>
            <w:vAlign w:val="center"/>
          </w:tcPr>
          <w:p w14:paraId="588C819C"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2155262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AA4550B"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D5F6268"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F4F20B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19A642A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A58C3FC"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3340F88" w14:textId="77777777" w:rsidTr="003A134F">
        <w:tc>
          <w:tcPr>
            <w:tcW w:w="1094" w:type="dxa"/>
            <w:vAlign w:val="center"/>
          </w:tcPr>
          <w:p w14:paraId="332FFA40" w14:textId="77777777" w:rsidR="0018304E" w:rsidRPr="0018304E" w:rsidRDefault="0018304E" w:rsidP="0018304E">
            <w:pPr>
              <w:rPr>
                <w:sz w:val="21"/>
                <w:szCs w:val="22"/>
              </w:rPr>
            </w:pPr>
            <w:r w:rsidRPr="0018304E">
              <w:rPr>
                <w:rFonts w:hint="eastAsia"/>
                <w:sz w:val="21"/>
                <w:szCs w:val="22"/>
              </w:rPr>
              <w:t>文档</w:t>
            </w:r>
            <w:proofErr w:type="gramStart"/>
            <w:r w:rsidRPr="0018304E">
              <w:rPr>
                <w:rFonts w:hint="eastAsia"/>
                <w:sz w:val="21"/>
                <w:szCs w:val="22"/>
              </w:rPr>
              <w:t>整合员</w:t>
            </w:r>
            <w:proofErr w:type="gramEnd"/>
          </w:p>
        </w:tc>
        <w:tc>
          <w:tcPr>
            <w:tcW w:w="1093" w:type="dxa"/>
            <w:vAlign w:val="center"/>
          </w:tcPr>
          <w:p w14:paraId="52A047F5" w14:textId="77777777" w:rsidR="0018304E" w:rsidRPr="0018304E" w:rsidRDefault="0018304E" w:rsidP="0018304E">
            <w:pPr>
              <w:rPr>
                <w:sz w:val="21"/>
                <w:szCs w:val="22"/>
              </w:rPr>
            </w:pPr>
            <w:r w:rsidRPr="0018304E">
              <w:rPr>
                <w:rFonts w:hint="eastAsia"/>
                <w:sz w:val="21"/>
                <w:szCs w:val="22"/>
              </w:rPr>
              <w:t>黄叶轩</w:t>
            </w:r>
          </w:p>
        </w:tc>
        <w:tc>
          <w:tcPr>
            <w:tcW w:w="1120" w:type="dxa"/>
            <w:vAlign w:val="center"/>
          </w:tcPr>
          <w:p w14:paraId="69F5729E" w14:textId="77777777" w:rsidR="0018304E" w:rsidRPr="0018304E" w:rsidRDefault="0018304E" w:rsidP="0018304E">
            <w:pPr>
              <w:rPr>
                <w:sz w:val="21"/>
                <w:szCs w:val="22"/>
              </w:rPr>
            </w:pPr>
            <w:r w:rsidRPr="0018304E">
              <w:rPr>
                <w:rFonts w:hint="eastAsia"/>
                <w:sz w:val="21"/>
                <w:szCs w:val="22"/>
              </w:rPr>
              <w:t>把大家写好的文档模块进行整合，更新目录，上传Git</w:t>
            </w:r>
          </w:p>
        </w:tc>
        <w:tc>
          <w:tcPr>
            <w:tcW w:w="1123" w:type="dxa"/>
            <w:vAlign w:val="center"/>
          </w:tcPr>
          <w:p w14:paraId="083B17D4"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94" w:type="dxa"/>
            <w:vAlign w:val="center"/>
          </w:tcPr>
          <w:p w14:paraId="5E0DE03A" w14:textId="77777777" w:rsidR="0018304E" w:rsidRPr="0018304E" w:rsidRDefault="0018304E" w:rsidP="0018304E">
            <w:pPr>
              <w:rPr>
                <w:sz w:val="21"/>
                <w:szCs w:val="22"/>
              </w:rPr>
            </w:pPr>
            <w:r w:rsidRPr="0018304E">
              <w:rPr>
                <w:rFonts w:hint="eastAsia"/>
                <w:sz w:val="21"/>
                <w:szCs w:val="22"/>
              </w:rPr>
              <w:t xml:space="preserve">31601246　</w:t>
            </w:r>
          </w:p>
        </w:tc>
        <w:tc>
          <w:tcPr>
            <w:tcW w:w="1560" w:type="dxa"/>
            <w:vAlign w:val="center"/>
          </w:tcPr>
          <w:p w14:paraId="55600475" w14:textId="77777777" w:rsidR="0018304E" w:rsidRPr="0018304E" w:rsidRDefault="0018304E" w:rsidP="0018304E">
            <w:pPr>
              <w:rPr>
                <w:sz w:val="21"/>
                <w:szCs w:val="22"/>
              </w:rPr>
            </w:pPr>
            <w:r w:rsidRPr="0018304E">
              <w:rPr>
                <w:sz w:val="21"/>
                <w:szCs w:val="22"/>
              </w:rPr>
              <w:t>13588899102</w:t>
            </w:r>
          </w:p>
        </w:tc>
        <w:tc>
          <w:tcPr>
            <w:tcW w:w="1112" w:type="dxa"/>
            <w:vAlign w:val="center"/>
          </w:tcPr>
          <w:p w14:paraId="5F97F237" w14:textId="77777777" w:rsidR="0018304E" w:rsidRPr="0018304E" w:rsidRDefault="0018304E" w:rsidP="0018304E">
            <w:pPr>
              <w:rPr>
                <w:sz w:val="21"/>
                <w:szCs w:val="22"/>
              </w:rPr>
            </w:pPr>
            <w:r w:rsidRPr="0018304E">
              <w:rPr>
                <w:sz w:val="21"/>
                <w:szCs w:val="22"/>
              </w:rPr>
              <w:t>弘毅2-210</w:t>
            </w:r>
          </w:p>
        </w:tc>
      </w:tr>
    </w:tbl>
    <w:p w14:paraId="0D81DBFD" w14:textId="77777777" w:rsidR="00832347" w:rsidRPr="00D503F0" w:rsidRDefault="00832347" w:rsidP="00832347"/>
    <w:p w14:paraId="49E125A4" w14:textId="77777777" w:rsidR="00832347" w:rsidRDefault="00832347" w:rsidP="00832347"/>
    <w:p w14:paraId="5D6DEF46" w14:textId="77777777" w:rsidR="00832347" w:rsidRDefault="00832347" w:rsidP="00B306C0">
      <w:pPr>
        <w:pStyle w:val="a1"/>
      </w:pPr>
      <w:bookmarkStart w:id="112" w:name="_Toc497223485"/>
      <w:bookmarkStart w:id="113" w:name="_Toc527652926"/>
      <w:r>
        <w:rPr>
          <w:rFonts w:hint="eastAsia"/>
        </w:rPr>
        <w:t>PPT模板员</w:t>
      </w:r>
      <w:bookmarkEnd w:id="112"/>
      <w:bookmarkEnd w:id="113"/>
    </w:p>
    <w:p w14:paraId="5D814371" w14:textId="77777777" w:rsidR="00832347" w:rsidRDefault="00832347" w:rsidP="00832347">
      <w:pPr>
        <w:ind w:leftChars="200" w:left="420"/>
      </w:pPr>
      <w:r>
        <w:rPr>
          <w:rFonts w:hint="eastAsia"/>
        </w:rPr>
        <w:t>本职概述：</w:t>
      </w:r>
    </w:p>
    <w:p w14:paraId="43053F49" w14:textId="77777777" w:rsidR="00832347" w:rsidRDefault="00832347" w:rsidP="00832347">
      <w:pPr>
        <w:ind w:leftChars="200" w:left="420" w:firstLine="420"/>
      </w:pPr>
      <w:r>
        <w:rPr>
          <w:rFonts w:hint="eastAsia"/>
        </w:rPr>
        <w:t>搭建PPT模板</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4DC2377" w14:textId="77777777" w:rsidTr="003A134F">
        <w:tc>
          <w:tcPr>
            <w:tcW w:w="1094" w:type="dxa"/>
            <w:shd w:val="clear" w:color="auto" w:fill="BDD6EE" w:themeFill="accent1" w:themeFillTint="66"/>
            <w:vAlign w:val="center"/>
          </w:tcPr>
          <w:p w14:paraId="5AC1F61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E0BEE68"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AC6023F"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6950E507"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F6F3BF2"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495B9D2A"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AA91D7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A96C762" w14:textId="77777777" w:rsidTr="003A134F">
        <w:tc>
          <w:tcPr>
            <w:tcW w:w="1094" w:type="dxa"/>
            <w:vAlign w:val="center"/>
          </w:tcPr>
          <w:p w14:paraId="2C495FC7"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模板员</w:t>
            </w:r>
            <w:proofErr w:type="gramEnd"/>
          </w:p>
        </w:tc>
        <w:tc>
          <w:tcPr>
            <w:tcW w:w="1093" w:type="dxa"/>
            <w:vAlign w:val="center"/>
          </w:tcPr>
          <w:p w14:paraId="15EC1D14"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1E243C31" w14:textId="77777777" w:rsidR="0018304E" w:rsidRPr="0018304E" w:rsidRDefault="0018304E" w:rsidP="0018304E">
            <w:pPr>
              <w:rPr>
                <w:bCs/>
                <w:sz w:val="21"/>
                <w:szCs w:val="22"/>
              </w:rPr>
            </w:pPr>
            <w:r w:rsidRPr="0018304E">
              <w:rPr>
                <w:rFonts w:hint="eastAsia"/>
                <w:bCs/>
                <w:sz w:val="21"/>
                <w:szCs w:val="22"/>
              </w:rPr>
              <w:t>根据文档内容搭建PPT模板</w:t>
            </w:r>
            <w:r w:rsidRPr="0018304E">
              <w:rPr>
                <w:rFonts w:hint="eastAsia"/>
                <w:sz w:val="21"/>
                <w:szCs w:val="22"/>
              </w:rPr>
              <w:t>，上传Git</w:t>
            </w:r>
          </w:p>
        </w:tc>
        <w:tc>
          <w:tcPr>
            <w:tcW w:w="1123" w:type="dxa"/>
            <w:vAlign w:val="center"/>
          </w:tcPr>
          <w:p w14:paraId="6F25F8E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ECB3666"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74F2B79A"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1E7A72E7" w14:textId="77777777" w:rsidR="0018304E" w:rsidRPr="0018304E" w:rsidRDefault="0018304E" w:rsidP="0018304E">
            <w:pPr>
              <w:rPr>
                <w:sz w:val="21"/>
                <w:szCs w:val="22"/>
              </w:rPr>
            </w:pPr>
            <w:r w:rsidRPr="0018304E">
              <w:rPr>
                <w:rFonts w:hint="eastAsia"/>
                <w:sz w:val="21"/>
                <w:szCs w:val="22"/>
              </w:rPr>
              <w:t>弘毅1-124</w:t>
            </w:r>
          </w:p>
        </w:tc>
      </w:tr>
    </w:tbl>
    <w:p w14:paraId="204D5340" w14:textId="77777777" w:rsidR="00832347" w:rsidRPr="00D503F0" w:rsidRDefault="00832347" w:rsidP="00832347"/>
    <w:p w14:paraId="517F7FA9" w14:textId="77777777" w:rsidR="00832347" w:rsidRDefault="00832347" w:rsidP="00B306C0">
      <w:pPr>
        <w:pStyle w:val="a1"/>
      </w:pPr>
      <w:bookmarkStart w:id="114" w:name="_Toc497223486"/>
      <w:bookmarkStart w:id="115" w:name="_Toc527652927"/>
      <w:r>
        <w:rPr>
          <w:rFonts w:hint="eastAsia"/>
        </w:rPr>
        <w:t>PPT编写员</w:t>
      </w:r>
      <w:bookmarkEnd w:id="114"/>
      <w:bookmarkEnd w:id="115"/>
    </w:p>
    <w:p w14:paraId="23516631" w14:textId="77777777" w:rsidR="00832347" w:rsidRDefault="00832347" w:rsidP="00832347">
      <w:pPr>
        <w:ind w:leftChars="200" w:left="420"/>
      </w:pPr>
      <w:r>
        <w:rPr>
          <w:rFonts w:hint="eastAsia"/>
        </w:rPr>
        <w:t>本职概述：</w:t>
      </w:r>
    </w:p>
    <w:p w14:paraId="04CA1995" w14:textId="77777777" w:rsidR="00832347" w:rsidRPr="00D503F0" w:rsidRDefault="00832347" w:rsidP="00832347">
      <w:pPr>
        <w:ind w:leftChars="200" w:left="420" w:firstLine="420"/>
      </w:pPr>
      <w:r>
        <w:rPr>
          <w:rFonts w:hint="eastAsia"/>
        </w:rPr>
        <w:t>负责PPT编写</w:t>
      </w:r>
    </w:p>
    <w:p w14:paraId="584409F2"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1642397C" w14:textId="77777777" w:rsidTr="003A134F">
        <w:tc>
          <w:tcPr>
            <w:tcW w:w="1143" w:type="dxa"/>
            <w:shd w:val="clear" w:color="auto" w:fill="BDD6EE" w:themeFill="accent1" w:themeFillTint="66"/>
            <w:vAlign w:val="center"/>
          </w:tcPr>
          <w:p w14:paraId="101F2EC0"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75129AF"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1FB8DF51"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125BD7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686748BA"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5D5DF1BE"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780FEE9F"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DE09967" w14:textId="77777777" w:rsidTr="003A134F">
        <w:tc>
          <w:tcPr>
            <w:tcW w:w="1143" w:type="dxa"/>
            <w:vAlign w:val="center"/>
          </w:tcPr>
          <w:p w14:paraId="05A3F6E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7E44DABB"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328822B5"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BA84D7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72B00A7E"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68F7C2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299BED05" w14:textId="77777777" w:rsidR="0018304E" w:rsidRPr="0018304E" w:rsidRDefault="0018304E" w:rsidP="0018304E">
            <w:pPr>
              <w:rPr>
                <w:sz w:val="21"/>
                <w:szCs w:val="22"/>
              </w:rPr>
            </w:pPr>
            <w:r w:rsidRPr="0018304E">
              <w:rPr>
                <w:sz w:val="21"/>
                <w:szCs w:val="22"/>
              </w:rPr>
              <w:t>弘毅2-210</w:t>
            </w:r>
          </w:p>
        </w:tc>
      </w:tr>
      <w:tr w:rsidR="0018304E" w:rsidRPr="0018304E" w14:paraId="2605C939" w14:textId="77777777" w:rsidTr="003A134F">
        <w:tc>
          <w:tcPr>
            <w:tcW w:w="1143" w:type="dxa"/>
            <w:vAlign w:val="center"/>
          </w:tcPr>
          <w:p w14:paraId="0C69F44A"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57CD75A0"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0026648E"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BEC3E80"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126A712"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12E414FD"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5305F145" w14:textId="77777777" w:rsidR="0018304E" w:rsidRPr="0018304E" w:rsidRDefault="0018304E" w:rsidP="0018304E">
            <w:pPr>
              <w:rPr>
                <w:sz w:val="21"/>
                <w:szCs w:val="22"/>
              </w:rPr>
            </w:pPr>
            <w:r w:rsidRPr="0018304E">
              <w:rPr>
                <w:sz w:val="21"/>
                <w:szCs w:val="22"/>
              </w:rPr>
              <w:t>弘毅2-206</w:t>
            </w:r>
          </w:p>
        </w:tc>
      </w:tr>
      <w:tr w:rsidR="0018304E" w:rsidRPr="0018304E" w14:paraId="2C567ECE" w14:textId="77777777" w:rsidTr="003A134F">
        <w:tc>
          <w:tcPr>
            <w:tcW w:w="1143" w:type="dxa"/>
            <w:vAlign w:val="center"/>
          </w:tcPr>
          <w:p w14:paraId="47054B6D"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12B6585"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68E27FBF"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44BB9D2"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78249BA8"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2F746B3A"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204258D4" w14:textId="77777777" w:rsidR="0018304E" w:rsidRPr="0018304E" w:rsidRDefault="0018304E" w:rsidP="0018304E">
            <w:pPr>
              <w:rPr>
                <w:sz w:val="21"/>
                <w:szCs w:val="22"/>
              </w:rPr>
            </w:pPr>
            <w:r w:rsidRPr="0018304E">
              <w:rPr>
                <w:sz w:val="21"/>
                <w:szCs w:val="22"/>
              </w:rPr>
              <w:t>弘毅2-209</w:t>
            </w:r>
          </w:p>
        </w:tc>
      </w:tr>
      <w:tr w:rsidR="0018304E" w:rsidRPr="0018304E" w14:paraId="4A6F470D" w14:textId="77777777" w:rsidTr="003A134F">
        <w:tc>
          <w:tcPr>
            <w:tcW w:w="1143" w:type="dxa"/>
            <w:vAlign w:val="center"/>
          </w:tcPr>
          <w:p w14:paraId="0D4B6ABF"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214AE6EC"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89B4C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2AE9870B"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5BEE8CC8"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699BC20D"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7704E0F"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4FE22887" w14:textId="77777777" w:rsidTr="003A134F">
        <w:tc>
          <w:tcPr>
            <w:tcW w:w="1143" w:type="dxa"/>
            <w:vAlign w:val="center"/>
          </w:tcPr>
          <w:p w14:paraId="2A05A101" w14:textId="77777777" w:rsidR="0018304E" w:rsidRPr="0018304E" w:rsidRDefault="0018304E" w:rsidP="0018304E">
            <w:pPr>
              <w:rPr>
                <w:sz w:val="21"/>
                <w:szCs w:val="22"/>
              </w:rPr>
            </w:pPr>
            <w:r w:rsidRPr="0018304E">
              <w:rPr>
                <w:rFonts w:hint="eastAsia"/>
                <w:sz w:val="21"/>
                <w:szCs w:val="22"/>
              </w:rPr>
              <w:t>PPT编写员</w:t>
            </w:r>
          </w:p>
        </w:tc>
        <w:tc>
          <w:tcPr>
            <w:tcW w:w="1144" w:type="dxa"/>
            <w:vAlign w:val="center"/>
          </w:tcPr>
          <w:p w14:paraId="34FE70B1"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2035FB2A" w14:textId="77777777" w:rsidR="0018304E" w:rsidRPr="0018304E" w:rsidRDefault="0018304E" w:rsidP="0018304E">
            <w:pPr>
              <w:rPr>
                <w:sz w:val="21"/>
                <w:szCs w:val="22"/>
              </w:rPr>
            </w:pPr>
            <w:r w:rsidRPr="0018304E">
              <w:rPr>
                <w:rFonts w:hint="eastAsia"/>
                <w:sz w:val="21"/>
                <w:szCs w:val="22"/>
              </w:rPr>
              <w:t>负责分配到PPT模块的编写，上传Git</w:t>
            </w:r>
          </w:p>
        </w:tc>
        <w:tc>
          <w:tcPr>
            <w:tcW w:w="1155" w:type="dxa"/>
            <w:vAlign w:val="center"/>
          </w:tcPr>
          <w:p w14:paraId="51F12AF6"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2C09FBC1"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160BF388"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638A68C5" w14:textId="77777777" w:rsidR="0018304E" w:rsidRPr="0018304E" w:rsidRDefault="0018304E" w:rsidP="0018304E">
            <w:pPr>
              <w:rPr>
                <w:sz w:val="21"/>
                <w:szCs w:val="22"/>
              </w:rPr>
            </w:pPr>
            <w:r w:rsidRPr="0018304E">
              <w:rPr>
                <w:sz w:val="21"/>
                <w:szCs w:val="22"/>
              </w:rPr>
              <w:t>求真1-125</w:t>
            </w:r>
          </w:p>
        </w:tc>
      </w:tr>
    </w:tbl>
    <w:p w14:paraId="3812DBAE" w14:textId="77777777" w:rsidR="00832347" w:rsidRPr="00D503F0" w:rsidRDefault="00832347" w:rsidP="00832347"/>
    <w:p w14:paraId="4682687E" w14:textId="77777777" w:rsidR="00832347" w:rsidRDefault="00832347" w:rsidP="00B306C0">
      <w:pPr>
        <w:pStyle w:val="a1"/>
      </w:pPr>
      <w:bookmarkStart w:id="116" w:name="_Toc497223487"/>
      <w:bookmarkStart w:id="117" w:name="_Toc527652928"/>
      <w:r>
        <w:rPr>
          <w:rFonts w:hint="eastAsia"/>
        </w:rPr>
        <w:lastRenderedPageBreak/>
        <w:t>PPT整合员</w:t>
      </w:r>
      <w:bookmarkEnd w:id="116"/>
      <w:bookmarkEnd w:id="117"/>
    </w:p>
    <w:p w14:paraId="13EF9227" w14:textId="77777777" w:rsidR="00832347" w:rsidRDefault="00832347" w:rsidP="00832347">
      <w:pPr>
        <w:ind w:leftChars="200" w:left="420"/>
      </w:pPr>
      <w:r>
        <w:rPr>
          <w:rFonts w:hint="eastAsia"/>
        </w:rPr>
        <w:t>本职概述：</w:t>
      </w:r>
    </w:p>
    <w:p w14:paraId="68C6969E" w14:textId="77777777" w:rsidR="00832347" w:rsidRDefault="00832347" w:rsidP="00832347">
      <w:pPr>
        <w:ind w:leftChars="200" w:left="420" w:firstLine="420"/>
      </w:pPr>
      <w:r>
        <w:rPr>
          <w:rFonts w:hint="eastAsia"/>
        </w:rPr>
        <w:t>负责整合文档</w:t>
      </w:r>
    </w:p>
    <w:p w14:paraId="258D0AE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7B4CEC8" w14:textId="77777777" w:rsidTr="003A134F">
        <w:tc>
          <w:tcPr>
            <w:tcW w:w="1094" w:type="dxa"/>
            <w:shd w:val="clear" w:color="auto" w:fill="BDD6EE" w:themeFill="accent1" w:themeFillTint="66"/>
            <w:vAlign w:val="center"/>
          </w:tcPr>
          <w:p w14:paraId="04C35364"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462C59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C424C40"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467427C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1264F0F"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65B3EFE1"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43066746"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ADAE96C" w14:textId="77777777" w:rsidTr="003A134F">
        <w:tc>
          <w:tcPr>
            <w:tcW w:w="1094" w:type="dxa"/>
            <w:vAlign w:val="center"/>
          </w:tcPr>
          <w:p w14:paraId="1E6DAD25"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709819CA"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62240D0" w14:textId="77777777" w:rsidR="0018304E" w:rsidRPr="0018304E" w:rsidRDefault="0018304E" w:rsidP="0018304E">
            <w:pPr>
              <w:rPr>
                <w:sz w:val="21"/>
                <w:szCs w:val="22"/>
              </w:rPr>
            </w:pPr>
            <w:r w:rsidRPr="0018304E">
              <w:rPr>
                <w:rFonts w:hint="eastAsia"/>
                <w:sz w:val="21"/>
                <w:szCs w:val="22"/>
              </w:rPr>
              <w:t>把大家写好的PPT模块进行整合，更新目录，上传Git</w:t>
            </w:r>
          </w:p>
        </w:tc>
        <w:tc>
          <w:tcPr>
            <w:tcW w:w="1123" w:type="dxa"/>
            <w:vAlign w:val="center"/>
          </w:tcPr>
          <w:p w14:paraId="3B1D2ABA"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8FD0021"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4CFAD4AB"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4DBD866D" w14:textId="77777777" w:rsidR="0018304E" w:rsidRPr="0018304E" w:rsidRDefault="0018304E" w:rsidP="0018304E">
            <w:pPr>
              <w:rPr>
                <w:sz w:val="21"/>
                <w:szCs w:val="22"/>
              </w:rPr>
            </w:pPr>
            <w:r w:rsidRPr="0018304E">
              <w:rPr>
                <w:sz w:val="21"/>
                <w:szCs w:val="22"/>
              </w:rPr>
              <w:t>求真1-125</w:t>
            </w:r>
          </w:p>
        </w:tc>
      </w:tr>
    </w:tbl>
    <w:p w14:paraId="17F43C2A" w14:textId="77777777" w:rsidR="00832347" w:rsidRPr="00D503F0" w:rsidRDefault="00832347" w:rsidP="00832347"/>
    <w:p w14:paraId="0FB4CDE2" w14:textId="77777777" w:rsidR="00832347" w:rsidRDefault="00832347" w:rsidP="00B306C0">
      <w:pPr>
        <w:pStyle w:val="a1"/>
      </w:pPr>
      <w:bookmarkStart w:id="118" w:name="_Toc497223488"/>
      <w:bookmarkStart w:id="119" w:name="_Toc527652929"/>
      <w:r>
        <w:rPr>
          <w:rFonts w:hint="eastAsia"/>
        </w:rPr>
        <w:t>会议记录员</w:t>
      </w:r>
      <w:bookmarkEnd w:id="118"/>
      <w:bookmarkEnd w:id="119"/>
    </w:p>
    <w:p w14:paraId="264B1A8A" w14:textId="77777777" w:rsidR="00832347" w:rsidRDefault="00832347" w:rsidP="00832347">
      <w:pPr>
        <w:ind w:leftChars="200" w:left="420"/>
      </w:pPr>
      <w:r>
        <w:rPr>
          <w:rFonts w:hint="eastAsia"/>
        </w:rPr>
        <w:t>本职概述：</w:t>
      </w:r>
    </w:p>
    <w:p w14:paraId="2A45E5E5" w14:textId="77777777" w:rsidR="00832347" w:rsidRDefault="00832347" w:rsidP="00832347">
      <w:pPr>
        <w:ind w:leftChars="200" w:left="420" w:firstLine="420"/>
      </w:pPr>
      <w:r>
        <w:rPr>
          <w:rFonts w:hint="eastAsia"/>
        </w:rPr>
        <w:t>负责会议记录</w:t>
      </w:r>
    </w:p>
    <w:p w14:paraId="569139CA"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0E9863A7" w14:textId="77777777" w:rsidTr="003A134F">
        <w:tc>
          <w:tcPr>
            <w:tcW w:w="1094" w:type="dxa"/>
            <w:shd w:val="clear" w:color="auto" w:fill="BDD6EE" w:themeFill="accent1" w:themeFillTint="66"/>
            <w:vAlign w:val="center"/>
          </w:tcPr>
          <w:p w14:paraId="158FD0DB"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94C236C"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8F7B31D"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219F20F3"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70BFD3B4"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A29A0E5"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A0E3872"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642EFB99" w14:textId="77777777" w:rsidTr="003A134F">
        <w:tc>
          <w:tcPr>
            <w:tcW w:w="1094" w:type="dxa"/>
            <w:vAlign w:val="center"/>
          </w:tcPr>
          <w:p w14:paraId="0733C96D" w14:textId="77777777" w:rsidR="0018304E" w:rsidRPr="0018304E" w:rsidRDefault="0018304E" w:rsidP="0018304E">
            <w:pPr>
              <w:rPr>
                <w:sz w:val="21"/>
                <w:szCs w:val="22"/>
              </w:rPr>
            </w:pPr>
            <w:r w:rsidRPr="0018304E">
              <w:rPr>
                <w:rFonts w:hint="eastAsia"/>
                <w:sz w:val="21"/>
                <w:szCs w:val="22"/>
              </w:rPr>
              <w:t>会议记录员</w:t>
            </w:r>
          </w:p>
        </w:tc>
        <w:tc>
          <w:tcPr>
            <w:tcW w:w="1093" w:type="dxa"/>
            <w:vAlign w:val="center"/>
          </w:tcPr>
          <w:p w14:paraId="68C30036" w14:textId="77777777" w:rsidR="0018304E" w:rsidRPr="0018304E" w:rsidRDefault="0018304E" w:rsidP="0018304E">
            <w:pPr>
              <w:rPr>
                <w:sz w:val="21"/>
                <w:szCs w:val="22"/>
              </w:rPr>
            </w:pPr>
            <w:r w:rsidRPr="0018304E">
              <w:rPr>
                <w:rFonts w:hint="eastAsia"/>
                <w:sz w:val="21"/>
                <w:szCs w:val="22"/>
              </w:rPr>
              <w:t>吕迪</w:t>
            </w:r>
          </w:p>
        </w:tc>
        <w:tc>
          <w:tcPr>
            <w:tcW w:w="1120" w:type="dxa"/>
            <w:vAlign w:val="center"/>
          </w:tcPr>
          <w:p w14:paraId="1BEBF881" w14:textId="77777777" w:rsidR="0018304E" w:rsidRPr="0018304E" w:rsidRDefault="0018304E" w:rsidP="0018304E">
            <w:pPr>
              <w:rPr>
                <w:sz w:val="21"/>
                <w:szCs w:val="22"/>
              </w:rPr>
            </w:pPr>
            <w:r w:rsidRPr="0018304E">
              <w:rPr>
                <w:rFonts w:hint="eastAsia"/>
                <w:sz w:val="21"/>
                <w:szCs w:val="22"/>
              </w:rPr>
              <w:t>记录开会内容，写好会议任务分配和任务检查表，上传Git</w:t>
            </w:r>
          </w:p>
        </w:tc>
        <w:tc>
          <w:tcPr>
            <w:tcW w:w="1123" w:type="dxa"/>
            <w:vAlign w:val="center"/>
          </w:tcPr>
          <w:p w14:paraId="46A91B05"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607E6475" w14:textId="77777777" w:rsidR="0018304E" w:rsidRPr="0018304E" w:rsidRDefault="0018304E" w:rsidP="0018304E">
            <w:pPr>
              <w:rPr>
                <w:sz w:val="21"/>
                <w:szCs w:val="22"/>
              </w:rPr>
            </w:pPr>
            <w:r w:rsidRPr="0018304E">
              <w:rPr>
                <w:rFonts w:hint="eastAsia"/>
                <w:bCs/>
                <w:sz w:val="21"/>
                <w:szCs w:val="22"/>
              </w:rPr>
              <w:t>31504251</w:t>
            </w:r>
          </w:p>
        </w:tc>
        <w:tc>
          <w:tcPr>
            <w:tcW w:w="1560" w:type="dxa"/>
            <w:vAlign w:val="center"/>
          </w:tcPr>
          <w:p w14:paraId="6BE0CDF1" w14:textId="77777777" w:rsidR="0018304E" w:rsidRPr="0018304E" w:rsidRDefault="0018304E" w:rsidP="0018304E">
            <w:pPr>
              <w:rPr>
                <w:sz w:val="21"/>
                <w:szCs w:val="22"/>
              </w:rPr>
            </w:pPr>
            <w:r w:rsidRPr="0018304E">
              <w:rPr>
                <w:sz w:val="21"/>
                <w:szCs w:val="22"/>
              </w:rPr>
              <w:t>17306413358</w:t>
            </w:r>
          </w:p>
        </w:tc>
        <w:tc>
          <w:tcPr>
            <w:tcW w:w="1112" w:type="dxa"/>
            <w:vAlign w:val="center"/>
          </w:tcPr>
          <w:p w14:paraId="2A4996E8" w14:textId="77777777" w:rsidR="0018304E" w:rsidRPr="0018304E" w:rsidRDefault="0018304E" w:rsidP="0018304E">
            <w:pPr>
              <w:rPr>
                <w:sz w:val="21"/>
                <w:szCs w:val="22"/>
              </w:rPr>
            </w:pPr>
            <w:r w:rsidRPr="0018304E">
              <w:rPr>
                <w:sz w:val="21"/>
                <w:szCs w:val="22"/>
              </w:rPr>
              <w:t>求真1-125</w:t>
            </w:r>
          </w:p>
        </w:tc>
      </w:tr>
    </w:tbl>
    <w:p w14:paraId="4F5BB2B7" w14:textId="77777777" w:rsidR="00832347" w:rsidRDefault="00832347" w:rsidP="00832347"/>
    <w:p w14:paraId="0BE3F27F" w14:textId="77777777" w:rsidR="00832347" w:rsidRDefault="00832347" w:rsidP="00B306C0">
      <w:pPr>
        <w:pStyle w:val="a1"/>
      </w:pPr>
      <w:bookmarkStart w:id="120" w:name="_Toc497223489"/>
      <w:bookmarkStart w:id="121" w:name="_Toc527652930"/>
      <w:r>
        <w:rPr>
          <w:rFonts w:hint="eastAsia"/>
        </w:rPr>
        <w:t>录音记录员</w:t>
      </w:r>
      <w:bookmarkEnd w:id="120"/>
      <w:bookmarkEnd w:id="121"/>
    </w:p>
    <w:p w14:paraId="42DAA7B6" w14:textId="77777777" w:rsidR="00832347" w:rsidRDefault="00832347" w:rsidP="00832347">
      <w:pPr>
        <w:ind w:leftChars="200" w:left="420"/>
      </w:pPr>
      <w:r>
        <w:rPr>
          <w:rFonts w:hint="eastAsia"/>
        </w:rPr>
        <w:t>本职概述：</w:t>
      </w:r>
    </w:p>
    <w:p w14:paraId="5960C616" w14:textId="77777777" w:rsidR="00832347" w:rsidRDefault="00832347" w:rsidP="00832347">
      <w:pPr>
        <w:ind w:leftChars="200" w:left="420" w:firstLine="420"/>
      </w:pPr>
      <w:r>
        <w:rPr>
          <w:rFonts w:hint="eastAsia"/>
        </w:rPr>
        <w:t>负责录音</w:t>
      </w:r>
    </w:p>
    <w:p w14:paraId="709C1314"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0226C07" w14:textId="77777777" w:rsidTr="003A134F">
        <w:tc>
          <w:tcPr>
            <w:tcW w:w="1094" w:type="dxa"/>
            <w:shd w:val="clear" w:color="auto" w:fill="BDD6EE" w:themeFill="accent1" w:themeFillTint="66"/>
            <w:vAlign w:val="center"/>
          </w:tcPr>
          <w:p w14:paraId="074DEA26"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31C6DF3"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04B2DB52"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C949CAC"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4C4B620D"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02FD7853"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50FDB555"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42C2D1BF" w14:textId="77777777" w:rsidTr="003A134F">
        <w:tc>
          <w:tcPr>
            <w:tcW w:w="1094" w:type="dxa"/>
            <w:vAlign w:val="center"/>
          </w:tcPr>
          <w:p w14:paraId="33971379" w14:textId="77777777" w:rsidR="0018304E" w:rsidRPr="0018304E" w:rsidRDefault="0018304E" w:rsidP="0018304E">
            <w:pPr>
              <w:rPr>
                <w:sz w:val="21"/>
                <w:szCs w:val="22"/>
              </w:rPr>
            </w:pPr>
            <w:r w:rsidRPr="0018304E">
              <w:rPr>
                <w:rFonts w:hint="eastAsia"/>
                <w:sz w:val="21"/>
                <w:szCs w:val="22"/>
              </w:rPr>
              <w:t>PPT</w:t>
            </w:r>
            <w:proofErr w:type="gramStart"/>
            <w:r w:rsidRPr="0018304E">
              <w:rPr>
                <w:rFonts w:hint="eastAsia"/>
                <w:sz w:val="21"/>
                <w:szCs w:val="22"/>
              </w:rPr>
              <w:t>整合员</w:t>
            </w:r>
            <w:proofErr w:type="gramEnd"/>
          </w:p>
        </w:tc>
        <w:tc>
          <w:tcPr>
            <w:tcW w:w="1093" w:type="dxa"/>
            <w:vAlign w:val="center"/>
          </w:tcPr>
          <w:p w14:paraId="45D2D502" w14:textId="77777777" w:rsidR="0018304E" w:rsidRPr="0018304E" w:rsidRDefault="0018304E" w:rsidP="0018304E">
            <w:pPr>
              <w:rPr>
                <w:sz w:val="21"/>
                <w:szCs w:val="22"/>
              </w:rPr>
            </w:pPr>
            <w:r w:rsidRPr="0018304E">
              <w:rPr>
                <w:rFonts w:hint="eastAsia"/>
                <w:sz w:val="21"/>
                <w:szCs w:val="22"/>
              </w:rPr>
              <w:t>徐双铅</w:t>
            </w:r>
          </w:p>
        </w:tc>
        <w:tc>
          <w:tcPr>
            <w:tcW w:w="1120" w:type="dxa"/>
            <w:vAlign w:val="center"/>
          </w:tcPr>
          <w:p w14:paraId="44429594" w14:textId="77777777" w:rsidR="0018304E" w:rsidRPr="0018304E" w:rsidRDefault="0018304E" w:rsidP="0018304E">
            <w:pPr>
              <w:rPr>
                <w:sz w:val="21"/>
                <w:szCs w:val="22"/>
              </w:rPr>
            </w:pPr>
            <w:r w:rsidRPr="0018304E">
              <w:rPr>
                <w:rFonts w:hint="eastAsia"/>
                <w:sz w:val="21"/>
                <w:szCs w:val="22"/>
              </w:rPr>
              <w:t>开会时、上课时、审核时、用户访谈师，进行录音，录音链接上传Git</w:t>
            </w:r>
          </w:p>
        </w:tc>
        <w:tc>
          <w:tcPr>
            <w:tcW w:w="1123" w:type="dxa"/>
            <w:vAlign w:val="center"/>
          </w:tcPr>
          <w:p w14:paraId="49711F2A"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13C56447" w14:textId="77777777" w:rsidR="0018304E" w:rsidRPr="0018304E" w:rsidRDefault="0018304E" w:rsidP="0018304E">
            <w:pPr>
              <w:rPr>
                <w:sz w:val="21"/>
                <w:szCs w:val="22"/>
              </w:rPr>
            </w:pPr>
            <w:r w:rsidRPr="0018304E">
              <w:rPr>
                <w:rFonts w:hint="eastAsia"/>
                <w:sz w:val="21"/>
                <w:szCs w:val="22"/>
              </w:rPr>
              <w:t>31601221</w:t>
            </w:r>
          </w:p>
        </w:tc>
        <w:tc>
          <w:tcPr>
            <w:tcW w:w="1560" w:type="dxa"/>
            <w:vAlign w:val="center"/>
          </w:tcPr>
          <w:p w14:paraId="16A4BF5A" w14:textId="77777777" w:rsidR="0018304E" w:rsidRPr="0018304E" w:rsidRDefault="0018304E" w:rsidP="0018304E">
            <w:pPr>
              <w:rPr>
                <w:sz w:val="21"/>
                <w:szCs w:val="22"/>
              </w:rPr>
            </w:pPr>
            <w:r w:rsidRPr="0018304E">
              <w:rPr>
                <w:sz w:val="21"/>
                <w:szCs w:val="22"/>
              </w:rPr>
              <w:t>18094711647</w:t>
            </w:r>
          </w:p>
        </w:tc>
        <w:tc>
          <w:tcPr>
            <w:tcW w:w="1112" w:type="dxa"/>
            <w:vAlign w:val="center"/>
          </w:tcPr>
          <w:p w14:paraId="494DA514" w14:textId="77777777" w:rsidR="0018304E" w:rsidRPr="0018304E" w:rsidRDefault="0018304E" w:rsidP="0018304E">
            <w:pPr>
              <w:rPr>
                <w:sz w:val="21"/>
                <w:szCs w:val="22"/>
              </w:rPr>
            </w:pPr>
            <w:r w:rsidRPr="0018304E">
              <w:rPr>
                <w:sz w:val="21"/>
                <w:szCs w:val="22"/>
              </w:rPr>
              <w:t>弘毅2-206</w:t>
            </w:r>
          </w:p>
        </w:tc>
      </w:tr>
    </w:tbl>
    <w:p w14:paraId="218A5E73" w14:textId="77777777" w:rsidR="00832347" w:rsidRPr="00C83AB2" w:rsidRDefault="00832347" w:rsidP="00832347">
      <w:pPr>
        <w:rPr>
          <w:b/>
        </w:rPr>
      </w:pPr>
    </w:p>
    <w:p w14:paraId="545620B7" w14:textId="77777777" w:rsidR="00832347" w:rsidRDefault="00832347" w:rsidP="00B306C0">
      <w:pPr>
        <w:pStyle w:val="a1"/>
      </w:pPr>
      <w:bookmarkStart w:id="122" w:name="_Toc497072232"/>
      <w:bookmarkStart w:id="123" w:name="_Toc497223490"/>
      <w:bookmarkStart w:id="124" w:name="_Toc527652931"/>
      <w:r>
        <w:rPr>
          <w:rFonts w:hint="eastAsia"/>
        </w:rPr>
        <w:t>配置</w:t>
      </w:r>
      <w:bookmarkEnd w:id="122"/>
      <w:r>
        <w:rPr>
          <w:rFonts w:hint="eastAsia"/>
        </w:rPr>
        <w:t>管理员</w:t>
      </w:r>
      <w:bookmarkEnd w:id="123"/>
      <w:bookmarkEnd w:id="124"/>
    </w:p>
    <w:p w14:paraId="0731FC81" w14:textId="77777777" w:rsidR="00832347" w:rsidRDefault="00832347" w:rsidP="00832347">
      <w:pPr>
        <w:ind w:leftChars="200" w:left="420"/>
      </w:pPr>
      <w:r>
        <w:rPr>
          <w:rFonts w:hint="eastAsia"/>
        </w:rPr>
        <w:lastRenderedPageBreak/>
        <w:t>本职概述：</w:t>
      </w:r>
    </w:p>
    <w:p w14:paraId="23B0832F" w14:textId="77777777" w:rsidR="00832347" w:rsidRDefault="00832347" w:rsidP="00832347">
      <w:pPr>
        <w:ind w:leftChars="200" w:left="420" w:firstLine="420"/>
      </w:pPr>
      <w:r>
        <w:rPr>
          <w:rFonts w:hint="eastAsia"/>
        </w:rPr>
        <w:t>负责计划软件配置管理活动，标识配置项，建立基线，进行版本和变更控制，保证相关人员能够方便地通过软件配置管理获得有用的信息</w:t>
      </w:r>
    </w:p>
    <w:p w14:paraId="45A55CE5"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14:paraId="53B4027D" w14:textId="77777777" w:rsidTr="003A134F">
        <w:tc>
          <w:tcPr>
            <w:tcW w:w="1094" w:type="dxa"/>
            <w:shd w:val="clear" w:color="auto" w:fill="BDD6EE" w:themeFill="accent1" w:themeFillTint="66"/>
            <w:vAlign w:val="center"/>
          </w:tcPr>
          <w:p w14:paraId="7ADD9663" w14:textId="77777777" w:rsidR="0018304E" w:rsidRDefault="0018304E" w:rsidP="00810050">
            <w:pPr>
              <w:rPr>
                <w:b/>
                <w:szCs w:val="21"/>
              </w:rPr>
            </w:pPr>
            <w:bookmarkStart w:id="125" w:name="_Toc497072233"/>
            <w:r>
              <w:rPr>
                <w:rFonts w:hint="eastAsia"/>
                <w:b/>
                <w:color w:val="000000"/>
                <w:szCs w:val="21"/>
              </w:rPr>
              <w:t>职务</w:t>
            </w:r>
          </w:p>
        </w:tc>
        <w:tc>
          <w:tcPr>
            <w:tcW w:w="1093" w:type="dxa"/>
            <w:shd w:val="clear" w:color="auto" w:fill="BDD6EE" w:themeFill="accent1" w:themeFillTint="66"/>
            <w:vAlign w:val="center"/>
          </w:tcPr>
          <w:p w14:paraId="21DF5B83" w14:textId="77777777" w:rsidR="0018304E" w:rsidRDefault="0018304E" w:rsidP="00810050">
            <w:pPr>
              <w:rPr>
                <w:b/>
                <w:szCs w:val="21"/>
              </w:rPr>
            </w:pPr>
            <w:r>
              <w:rPr>
                <w:rFonts w:hint="eastAsia"/>
                <w:b/>
                <w:color w:val="000000"/>
                <w:szCs w:val="21"/>
              </w:rPr>
              <w:t>姓名</w:t>
            </w:r>
          </w:p>
        </w:tc>
        <w:tc>
          <w:tcPr>
            <w:tcW w:w="1120" w:type="dxa"/>
            <w:shd w:val="clear" w:color="auto" w:fill="BDD6EE" w:themeFill="accent1" w:themeFillTint="66"/>
            <w:vAlign w:val="center"/>
          </w:tcPr>
          <w:p w14:paraId="10C67AB2" w14:textId="77777777" w:rsidR="0018304E" w:rsidRDefault="0018304E" w:rsidP="00810050">
            <w:pPr>
              <w:rPr>
                <w:b/>
                <w:szCs w:val="21"/>
              </w:rPr>
            </w:pPr>
            <w:r>
              <w:rPr>
                <w:rFonts w:hint="eastAsia"/>
                <w:b/>
                <w:color w:val="000000"/>
                <w:szCs w:val="21"/>
              </w:rPr>
              <w:t>负责内容</w:t>
            </w:r>
          </w:p>
        </w:tc>
        <w:tc>
          <w:tcPr>
            <w:tcW w:w="1123" w:type="dxa"/>
            <w:shd w:val="clear" w:color="auto" w:fill="BDD6EE" w:themeFill="accent1" w:themeFillTint="66"/>
            <w:vAlign w:val="center"/>
          </w:tcPr>
          <w:p w14:paraId="295DCACB" w14:textId="77777777" w:rsidR="0018304E" w:rsidRDefault="0018304E" w:rsidP="00810050">
            <w:pPr>
              <w:rPr>
                <w:b/>
                <w:szCs w:val="21"/>
              </w:rPr>
            </w:pPr>
            <w:r>
              <w:rPr>
                <w:rFonts w:hint="eastAsia"/>
                <w:b/>
                <w:color w:val="000000"/>
                <w:szCs w:val="21"/>
              </w:rPr>
              <w:t>班级</w:t>
            </w:r>
          </w:p>
        </w:tc>
        <w:tc>
          <w:tcPr>
            <w:tcW w:w="1194" w:type="dxa"/>
            <w:shd w:val="clear" w:color="auto" w:fill="BDD6EE" w:themeFill="accent1" w:themeFillTint="66"/>
            <w:vAlign w:val="center"/>
          </w:tcPr>
          <w:p w14:paraId="0E399635" w14:textId="77777777" w:rsidR="0018304E" w:rsidRDefault="0018304E" w:rsidP="00810050">
            <w:pPr>
              <w:rPr>
                <w:b/>
                <w:szCs w:val="21"/>
              </w:rPr>
            </w:pPr>
            <w:r>
              <w:rPr>
                <w:rFonts w:hint="eastAsia"/>
                <w:b/>
                <w:color w:val="000000"/>
                <w:szCs w:val="21"/>
              </w:rPr>
              <w:t>学号</w:t>
            </w:r>
          </w:p>
        </w:tc>
        <w:tc>
          <w:tcPr>
            <w:tcW w:w="1560" w:type="dxa"/>
            <w:shd w:val="clear" w:color="auto" w:fill="BDD6EE" w:themeFill="accent1" w:themeFillTint="66"/>
            <w:vAlign w:val="center"/>
          </w:tcPr>
          <w:p w14:paraId="5244152B" w14:textId="77777777" w:rsidR="0018304E" w:rsidRDefault="0018304E" w:rsidP="00810050">
            <w:pPr>
              <w:rPr>
                <w:b/>
                <w:szCs w:val="21"/>
              </w:rPr>
            </w:pPr>
            <w:r>
              <w:rPr>
                <w:rFonts w:hint="eastAsia"/>
                <w:b/>
                <w:color w:val="000000"/>
                <w:szCs w:val="21"/>
              </w:rPr>
              <w:t>电话号码</w:t>
            </w:r>
          </w:p>
        </w:tc>
        <w:tc>
          <w:tcPr>
            <w:tcW w:w="1112" w:type="dxa"/>
            <w:shd w:val="clear" w:color="auto" w:fill="BDD6EE" w:themeFill="accent1" w:themeFillTint="66"/>
            <w:vAlign w:val="center"/>
          </w:tcPr>
          <w:p w14:paraId="18ECE904" w14:textId="77777777" w:rsidR="0018304E" w:rsidRDefault="0018304E" w:rsidP="00810050">
            <w:pPr>
              <w:rPr>
                <w:b/>
                <w:szCs w:val="21"/>
              </w:rPr>
            </w:pPr>
            <w:r>
              <w:rPr>
                <w:rFonts w:hint="eastAsia"/>
                <w:b/>
                <w:color w:val="000000"/>
                <w:szCs w:val="21"/>
              </w:rPr>
              <w:t>寝室号</w:t>
            </w:r>
          </w:p>
        </w:tc>
      </w:tr>
      <w:tr w:rsidR="0018304E" w14:paraId="5C471C6C" w14:textId="77777777" w:rsidTr="003A134F">
        <w:tc>
          <w:tcPr>
            <w:tcW w:w="1094" w:type="dxa"/>
            <w:vAlign w:val="center"/>
          </w:tcPr>
          <w:p w14:paraId="3BD04C8D" w14:textId="77777777" w:rsidR="0018304E" w:rsidRDefault="0018304E" w:rsidP="00810050">
            <w:pPr>
              <w:rPr>
                <w:szCs w:val="21"/>
              </w:rPr>
            </w:pPr>
            <w:r>
              <w:rPr>
                <w:rFonts w:hint="eastAsia"/>
                <w:bCs/>
                <w:color w:val="000000"/>
                <w:szCs w:val="21"/>
              </w:rPr>
              <w:t>配置管理员</w:t>
            </w:r>
          </w:p>
        </w:tc>
        <w:tc>
          <w:tcPr>
            <w:tcW w:w="1093" w:type="dxa"/>
            <w:vAlign w:val="center"/>
          </w:tcPr>
          <w:p w14:paraId="4115A094" w14:textId="77777777" w:rsidR="0018304E" w:rsidRDefault="0018304E" w:rsidP="00810050">
            <w:pPr>
              <w:rPr>
                <w:szCs w:val="21"/>
              </w:rPr>
            </w:pPr>
            <w:r>
              <w:rPr>
                <w:rFonts w:hint="eastAsia"/>
              </w:rPr>
              <w:t>陈俊仁</w:t>
            </w:r>
          </w:p>
        </w:tc>
        <w:tc>
          <w:tcPr>
            <w:tcW w:w="1120" w:type="dxa"/>
            <w:vAlign w:val="center"/>
          </w:tcPr>
          <w:p w14:paraId="75BE220F" w14:textId="77777777" w:rsidR="0018304E" w:rsidRDefault="0018304E" w:rsidP="00810050">
            <w:pPr>
              <w:rPr>
                <w:szCs w:val="21"/>
              </w:rPr>
            </w:pPr>
            <w:r>
              <w:rPr>
                <w:rFonts w:hint="eastAsia"/>
                <w:color w:val="000000"/>
                <w:szCs w:val="21"/>
              </w:rPr>
              <w:t xml:space="preserve">负责维护配置管理 ，系统，制定标识配置项，建立基线，进行版本和变更控制，负责日常提交项目产出与过程文档，帮助其他成员解决配置管理的问题。　</w:t>
            </w:r>
          </w:p>
        </w:tc>
        <w:tc>
          <w:tcPr>
            <w:tcW w:w="1123" w:type="dxa"/>
            <w:vAlign w:val="center"/>
          </w:tcPr>
          <w:p w14:paraId="1A2D808E" w14:textId="77777777" w:rsidR="0018304E" w:rsidRDefault="0018304E" w:rsidP="00810050">
            <w:pPr>
              <w:rPr>
                <w:szCs w:val="21"/>
              </w:rPr>
            </w:pPr>
            <w:proofErr w:type="gramStart"/>
            <w:r>
              <w:rPr>
                <w:rFonts w:hint="eastAsia"/>
                <w:bCs/>
                <w:color w:val="000000"/>
                <w:szCs w:val="21"/>
              </w:rPr>
              <w:t>软工</w:t>
            </w:r>
            <w:proofErr w:type="gramEnd"/>
            <w:r>
              <w:rPr>
                <w:rFonts w:hint="eastAsia"/>
                <w:bCs/>
                <w:color w:val="000000"/>
                <w:szCs w:val="21"/>
              </w:rPr>
              <w:t>1601</w:t>
            </w:r>
          </w:p>
        </w:tc>
        <w:tc>
          <w:tcPr>
            <w:tcW w:w="1194" w:type="dxa"/>
            <w:vAlign w:val="center"/>
          </w:tcPr>
          <w:p w14:paraId="5EA978AA" w14:textId="77777777" w:rsidR="0018304E" w:rsidRDefault="0018304E" w:rsidP="00810050">
            <w:pPr>
              <w:rPr>
                <w:szCs w:val="21"/>
              </w:rPr>
            </w:pPr>
            <w:r>
              <w:rPr>
                <w:rFonts w:hint="eastAsia"/>
                <w:bCs/>
                <w:color w:val="000000"/>
                <w:szCs w:val="21"/>
              </w:rPr>
              <w:t>31601240</w:t>
            </w:r>
          </w:p>
        </w:tc>
        <w:tc>
          <w:tcPr>
            <w:tcW w:w="1560" w:type="dxa"/>
            <w:vAlign w:val="center"/>
          </w:tcPr>
          <w:p w14:paraId="2686EAA0" w14:textId="77777777" w:rsidR="0018304E" w:rsidRDefault="0018304E" w:rsidP="00810050">
            <w:pPr>
              <w:rPr>
                <w:szCs w:val="21"/>
              </w:rPr>
            </w:pPr>
            <w:r>
              <w:rPr>
                <w:rFonts w:asciiTheme="minorEastAsia" w:hAnsiTheme="minorEastAsia" w:cs="Helvetica Neue"/>
                <w:color w:val="000000"/>
                <w:sz w:val="22"/>
                <w:szCs w:val="26"/>
              </w:rPr>
              <w:t>17376503405</w:t>
            </w:r>
          </w:p>
        </w:tc>
        <w:tc>
          <w:tcPr>
            <w:tcW w:w="1112" w:type="dxa"/>
            <w:vAlign w:val="center"/>
          </w:tcPr>
          <w:p w14:paraId="20E3BFF0" w14:textId="77777777" w:rsidR="0018304E" w:rsidRDefault="0018304E" w:rsidP="00810050">
            <w:pPr>
              <w:rPr>
                <w:szCs w:val="21"/>
              </w:rPr>
            </w:pPr>
            <w:r>
              <w:rPr>
                <w:rFonts w:asciiTheme="minorEastAsia" w:hAnsiTheme="minorEastAsia" w:cs="Helvetica Neue"/>
                <w:color w:val="000000"/>
                <w:sz w:val="22"/>
                <w:szCs w:val="26"/>
              </w:rPr>
              <w:t>弘毅</w:t>
            </w:r>
            <w:r>
              <w:rPr>
                <w:rFonts w:asciiTheme="minorEastAsia" w:hAnsiTheme="minorEastAsia" w:cs="Helvetica Neue"/>
                <w:color w:val="000000"/>
                <w:sz w:val="22"/>
                <w:szCs w:val="26"/>
              </w:rPr>
              <w:t>2-209</w:t>
            </w:r>
          </w:p>
        </w:tc>
      </w:tr>
    </w:tbl>
    <w:p w14:paraId="4AC5D665" w14:textId="74AD1107" w:rsidR="003129BF" w:rsidRPr="003129BF" w:rsidRDefault="003129BF" w:rsidP="003129BF"/>
    <w:p w14:paraId="5E67B612" w14:textId="77777777" w:rsidR="00832347" w:rsidRDefault="00832347" w:rsidP="00B306C0">
      <w:pPr>
        <w:pStyle w:val="a1"/>
      </w:pPr>
      <w:bookmarkStart w:id="126" w:name="_Toc497223491"/>
      <w:bookmarkStart w:id="127" w:name="_Toc527652932"/>
      <w:r>
        <w:rPr>
          <w:rFonts w:hint="eastAsia"/>
        </w:rPr>
        <w:t>网络管理员</w:t>
      </w:r>
      <w:bookmarkEnd w:id="126"/>
      <w:bookmarkEnd w:id="127"/>
    </w:p>
    <w:p w14:paraId="4BC0B6BE" w14:textId="77777777" w:rsidR="00832347" w:rsidRDefault="00832347" w:rsidP="00832347">
      <w:pPr>
        <w:ind w:leftChars="200" w:left="420"/>
      </w:pPr>
      <w:r>
        <w:rPr>
          <w:rFonts w:hint="eastAsia"/>
        </w:rPr>
        <w:t>本职概述：</w:t>
      </w:r>
    </w:p>
    <w:p w14:paraId="3B2F6792" w14:textId="77777777" w:rsidR="00832347" w:rsidRPr="00D503F0" w:rsidRDefault="00832347" w:rsidP="00832347">
      <w:pPr>
        <w:ind w:leftChars="200" w:left="420" w:firstLine="420"/>
      </w:pPr>
      <w:r>
        <w:rPr>
          <w:rFonts w:hint="eastAsia"/>
        </w:rPr>
        <w:t>负责设备的网络情况</w:t>
      </w:r>
    </w:p>
    <w:p w14:paraId="24A52FFF"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3FC5F776" w14:textId="77777777" w:rsidTr="003A134F">
        <w:tc>
          <w:tcPr>
            <w:tcW w:w="1094" w:type="dxa"/>
            <w:shd w:val="clear" w:color="auto" w:fill="BDD6EE" w:themeFill="accent1" w:themeFillTint="66"/>
            <w:vAlign w:val="center"/>
          </w:tcPr>
          <w:p w14:paraId="1654A28F"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47ED06D0"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6B2B429C"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75A74DD5"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2E61EBA0"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7D992DB7"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787BC874"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2BC8E463" w14:textId="77777777" w:rsidTr="003A134F">
        <w:tc>
          <w:tcPr>
            <w:tcW w:w="1094" w:type="dxa"/>
            <w:vAlign w:val="center"/>
          </w:tcPr>
          <w:p w14:paraId="28B3444F" w14:textId="77777777" w:rsidR="0018304E" w:rsidRPr="0018304E" w:rsidRDefault="0018304E" w:rsidP="0018304E">
            <w:pPr>
              <w:rPr>
                <w:sz w:val="21"/>
                <w:szCs w:val="22"/>
              </w:rPr>
            </w:pPr>
            <w:r w:rsidRPr="0018304E">
              <w:rPr>
                <w:rFonts w:hint="eastAsia"/>
                <w:bCs/>
                <w:sz w:val="21"/>
                <w:szCs w:val="22"/>
              </w:rPr>
              <w:t>网络管理员</w:t>
            </w:r>
          </w:p>
        </w:tc>
        <w:tc>
          <w:tcPr>
            <w:tcW w:w="1093" w:type="dxa"/>
            <w:vAlign w:val="center"/>
          </w:tcPr>
          <w:p w14:paraId="00504765" w14:textId="77777777" w:rsidR="0018304E" w:rsidRPr="0018304E" w:rsidRDefault="0018304E" w:rsidP="0018304E">
            <w:pPr>
              <w:rPr>
                <w:sz w:val="21"/>
                <w:szCs w:val="22"/>
              </w:rPr>
            </w:pPr>
            <w:r w:rsidRPr="0018304E">
              <w:rPr>
                <w:rFonts w:hint="eastAsia"/>
                <w:sz w:val="21"/>
                <w:szCs w:val="22"/>
              </w:rPr>
              <w:t>陈俊仁</w:t>
            </w:r>
          </w:p>
        </w:tc>
        <w:tc>
          <w:tcPr>
            <w:tcW w:w="1120" w:type="dxa"/>
            <w:vAlign w:val="center"/>
          </w:tcPr>
          <w:p w14:paraId="22CFA61D" w14:textId="77777777" w:rsidR="0018304E" w:rsidRPr="0018304E" w:rsidRDefault="0018304E" w:rsidP="0018304E">
            <w:pPr>
              <w:rPr>
                <w:sz w:val="21"/>
                <w:szCs w:val="22"/>
              </w:rPr>
            </w:pPr>
            <w:r w:rsidRPr="0018304E">
              <w:rPr>
                <w:rFonts w:hint="eastAsia"/>
                <w:sz w:val="21"/>
                <w:szCs w:val="22"/>
              </w:rPr>
              <w:t>开会时、上课时、审核时，检查网络状况，保持网络畅通</w:t>
            </w:r>
          </w:p>
        </w:tc>
        <w:tc>
          <w:tcPr>
            <w:tcW w:w="1123" w:type="dxa"/>
            <w:vAlign w:val="center"/>
          </w:tcPr>
          <w:p w14:paraId="132477C3"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94" w:type="dxa"/>
            <w:vAlign w:val="center"/>
          </w:tcPr>
          <w:p w14:paraId="791331CD" w14:textId="77777777" w:rsidR="0018304E" w:rsidRPr="0018304E" w:rsidRDefault="0018304E" w:rsidP="0018304E">
            <w:pPr>
              <w:rPr>
                <w:sz w:val="21"/>
                <w:szCs w:val="22"/>
              </w:rPr>
            </w:pPr>
            <w:r w:rsidRPr="0018304E">
              <w:rPr>
                <w:rFonts w:hint="eastAsia"/>
                <w:bCs/>
                <w:sz w:val="21"/>
                <w:szCs w:val="22"/>
              </w:rPr>
              <w:t>31601240</w:t>
            </w:r>
          </w:p>
        </w:tc>
        <w:tc>
          <w:tcPr>
            <w:tcW w:w="1560" w:type="dxa"/>
            <w:vAlign w:val="center"/>
          </w:tcPr>
          <w:p w14:paraId="706A8DFD" w14:textId="77777777" w:rsidR="0018304E" w:rsidRPr="0018304E" w:rsidRDefault="0018304E" w:rsidP="0018304E">
            <w:pPr>
              <w:rPr>
                <w:sz w:val="21"/>
                <w:szCs w:val="22"/>
              </w:rPr>
            </w:pPr>
            <w:r w:rsidRPr="0018304E">
              <w:rPr>
                <w:sz w:val="21"/>
                <w:szCs w:val="22"/>
              </w:rPr>
              <w:t>17376503405</w:t>
            </w:r>
          </w:p>
        </w:tc>
        <w:tc>
          <w:tcPr>
            <w:tcW w:w="1112" w:type="dxa"/>
            <w:vAlign w:val="center"/>
          </w:tcPr>
          <w:p w14:paraId="42D62150" w14:textId="77777777" w:rsidR="0018304E" w:rsidRPr="0018304E" w:rsidRDefault="0018304E" w:rsidP="0018304E">
            <w:pPr>
              <w:rPr>
                <w:sz w:val="21"/>
                <w:szCs w:val="22"/>
              </w:rPr>
            </w:pPr>
            <w:r w:rsidRPr="0018304E">
              <w:rPr>
                <w:sz w:val="21"/>
                <w:szCs w:val="22"/>
              </w:rPr>
              <w:t>弘毅2-209</w:t>
            </w:r>
          </w:p>
        </w:tc>
      </w:tr>
    </w:tbl>
    <w:p w14:paraId="1F656687" w14:textId="12A441C1" w:rsidR="003129BF" w:rsidRPr="003129BF" w:rsidRDefault="003129BF" w:rsidP="003129BF"/>
    <w:p w14:paraId="79829BDE" w14:textId="77777777" w:rsidR="00832347" w:rsidRDefault="00832347" w:rsidP="00B306C0">
      <w:pPr>
        <w:pStyle w:val="a1"/>
      </w:pPr>
      <w:bookmarkStart w:id="128" w:name="_Toc497223492"/>
      <w:bookmarkStart w:id="129" w:name="_Toc527652933"/>
      <w:r>
        <w:rPr>
          <w:rFonts w:hint="eastAsia"/>
        </w:rPr>
        <w:t>设备管理员</w:t>
      </w:r>
      <w:bookmarkEnd w:id="128"/>
      <w:bookmarkEnd w:id="129"/>
    </w:p>
    <w:p w14:paraId="22A29F3E" w14:textId="77777777" w:rsidR="00832347" w:rsidRDefault="00832347" w:rsidP="00832347">
      <w:pPr>
        <w:ind w:leftChars="200" w:left="420"/>
      </w:pPr>
      <w:r>
        <w:rPr>
          <w:rFonts w:hint="eastAsia"/>
        </w:rPr>
        <w:t>本职概述：</w:t>
      </w:r>
    </w:p>
    <w:p w14:paraId="53C3D049" w14:textId="77777777" w:rsidR="00832347" w:rsidRPr="00D503F0" w:rsidRDefault="00832347" w:rsidP="00832347">
      <w:pPr>
        <w:ind w:leftChars="200" w:left="420" w:firstLine="420"/>
      </w:pPr>
      <w:r>
        <w:rPr>
          <w:rFonts w:hint="eastAsia"/>
        </w:rPr>
        <w:t>负责设备的管理</w:t>
      </w:r>
    </w:p>
    <w:p w14:paraId="1A1A544B" w14:textId="77777777" w:rsidR="00832347" w:rsidRDefault="00832347" w:rsidP="00832347"/>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2B956DC2" w14:textId="77777777" w:rsidTr="003A134F">
        <w:tc>
          <w:tcPr>
            <w:tcW w:w="1094" w:type="dxa"/>
            <w:shd w:val="clear" w:color="auto" w:fill="BDD6EE" w:themeFill="accent1" w:themeFillTint="66"/>
            <w:vAlign w:val="center"/>
          </w:tcPr>
          <w:p w14:paraId="530A69F7"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5190051E"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1D212851"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1C146BCB"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677FF58"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548BC070"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106270FE"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516AC059" w14:textId="77777777" w:rsidTr="003A134F">
        <w:tc>
          <w:tcPr>
            <w:tcW w:w="1094" w:type="dxa"/>
            <w:vAlign w:val="center"/>
          </w:tcPr>
          <w:p w14:paraId="1EA068C5" w14:textId="77777777" w:rsidR="0018304E" w:rsidRPr="0018304E" w:rsidRDefault="0018304E" w:rsidP="0018304E">
            <w:pPr>
              <w:rPr>
                <w:sz w:val="21"/>
                <w:szCs w:val="22"/>
              </w:rPr>
            </w:pPr>
            <w:r w:rsidRPr="0018304E">
              <w:rPr>
                <w:rFonts w:hint="eastAsia"/>
                <w:sz w:val="21"/>
                <w:szCs w:val="22"/>
              </w:rPr>
              <w:t>设备管理员</w:t>
            </w:r>
          </w:p>
        </w:tc>
        <w:tc>
          <w:tcPr>
            <w:tcW w:w="1093" w:type="dxa"/>
            <w:vAlign w:val="center"/>
          </w:tcPr>
          <w:p w14:paraId="0AE01760"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51ED6E21" w14:textId="77777777" w:rsidR="0018304E" w:rsidRPr="0018304E" w:rsidRDefault="0018304E" w:rsidP="0018304E">
            <w:pPr>
              <w:rPr>
                <w:sz w:val="21"/>
                <w:szCs w:val="22"/>
              </w:rPr>
            </w:pPr>
            <w:r w:rsidRPr="0018304E">
              <w:rPr>
                <w:rFonts w:hint="eastAsia"/>
                <w:sz w:val="21"/>
                <w:szCs w:val="22"/>
              </w:rPr>
              <w:t>负责评审时电脑的</w:t>
            </w:r>
            <w:r w:rsidRPr="0018304E">
              <w:rPr>
                <w:rFonts w:hint="eastAsia"/>
                <w:sz w:val="21"/>
                <w:szCs w:val="22"/>
              </w:rPr>
              <w:lastRenderedPageBreak/>
              <w:t>正常运转与投影，HDMI转VGA</w:t>
            </w:r>
          </w:p>
        </w:tc>
        <w:tc>
          <w:tcPr>
            <w:tcW w:w="1123" w:type="dxa"/>
            <w:vAlign w:val="center"/>
          </w:tcPr>
          <w:p w14:paraId="1CA6C0EE" w14:textId="77777777" w:rsidR="0018304E" w:rsidRPr="0018304E" w:rsidRDefault="0018304E" w:rsidP="0018304E">
            <w:pPr>
              <w:rPr>
                <w:sz w:val="21"/>
                <w:szCs w:val="22"/>
              </w:rPr>
            </w:pPr>
            <w:proofErr w:type="gramStart"/>
            <w:r w:rsidRPr="0018304E">
              <w:rPr>
                <w:rFonts w:hint="eastAsia"/>
                <w:sz w:val="21"/>
                <w:szCs w:val="22"/>
              </w:rPr>
              <w:lastRenderedPageBreak/>
              <w:t>软工</w:t>
            </w:r>
            <w:proofErr w:type="gramEnd"/>
            <w:r w:rsidRPr="0018304E">
              <w:rPr>
                <w:rFonts w:hint="eastAsia"/>
                <w:sz w:val="21"/>
                <w:szCs w:val="22"/>
              </w:rPr>
              <w:t>1601</w:t>
            </w:r>
          </w:p>
        </w:tc>
        <w:tc>
          <w:tcPr>
            <w:tcW w:w="1194" w:type="dxa"/>
            <w:vAlign w:val="center"/>
          </w:tcPr>
          <w:p w14:paraId="4444353D"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07BB49A5"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3704E24F" w14:textId="77777777" w:rsidR="0018304E" w:rsidRPr="0018304E" w:rsidRDefault="0018304E" w:rsidP="0018304E">
            <w:pPr>
              <w:rPr>
                <w:sz w:val="21"/>
                <w:szCs w:val="22"/>
              </w:rPr>
            </w:pPr>
            <w:r w:rsidRPr="0018304E">
              <w:rPr>
                <w:rFonts w:hint="eastAsia"/>
                <w:sz w:val="21"/>
                <w:szCs w:val="22"/>
              </w:rPr>
              <w:t>弘毅1-124</w:t>
            </w:r>
          </w:p>
        </w:tc>
      </w:tr>
    </w:tbl>
    <w:p w14:paraId="37A9F34E" w14:textId="29350EF4" w:rsidR="003129BF" w:rsidRPr="003129BF" w:rsidRDefault="003129BF" w:rsidP="003129BF"/>
    <w:p w14:paraId="3485FF07" w14:textId="77777777" w:rsidR="00832347" w:rsidRDefault="00832347" w:rsidP="00B306C0">
      <w:pPr>
        <w:pStyle w:val="a1"/>
      </w:pPr>
      <w:bookmarkStart w:id="130" w:name="_Toc497223493"/>
      <w:bookmarkStart w:id="131" w:name="_Toc527652934"/>
      <w:r>
        <w:rPr>
          <w:rFonts w:hint="eastAsia"/>
        </w:rPr>
        <w:t>原型设计员</w:t>
      </w:r>
      <w:bookmarkEnd w:id="130"/>
      <w:bookmarkEnd w:id="131"/>
    </w:p>
    <w:p w14:paraId="13956C76" w14:textId="77777777" w:rsidR="00832347" w:rsidRDefault="00832347" w:rsidP="00832347">
      <w:pPr>
        <w:ind w:leftChars="200" w:left="420"/>
      </w:pPr>
      <w:r>
        <w:rPr>
          <w:rFonts w:hint="eastAsia"/>
        </w:rPr>
        <w:t>本职概述：</w:t>
      </w:r>
    </w:p>
    <w:p w14:paraId="666EB831" w14:textId="77777777" w:rsidR="00832347" w:rsidRPr="00D503F0" w:rsidRDefault="00832347" w:rsidP="00832347">
      <w:pPr>
        <w:ind w:leftChars="200" w:left="420" w:firstLine="420"/>
      </w:pPr>
      <w:r>
        <w:rPr>
          <w:rFonts w:hint="eastAsia"/>
        </w:rPr>
        <w:t>负责网站原型设计</w:t>
      </w:r>
    </w:p>
    <w:tbl>
      <w:tblPr>
        <w:tblStyle w:val="aff1"/>
        <w:tblW w:w="8296" w:type="dxa"/>
        <w:tblLayout w:type="fixed"/>
        <w:tblLook w:val="04A0" w:firstRow="1" w:lastRow="0" w:firstColumn="1" w:lastColumn="0" w:noHBand="0" w:noVBand="1"/>
      </w:tblPr>
      <w:tblGrid>
        <w:gridCol w:w="1094"/>
        <w:gridCol w:w="1093"/>
        <w:gridCol w:w="1120"/>
        <w:gridCol w:w="1123"/>
        <w:gridCol w:w="1194"/>
        <w:gridCol w:w="1560"/>
        <w:gridCol w:w="1112"/>
      </w:tblGrid>
      <w:tr w:rsidR="0018304E" w:rsidRPr="0018304E" w14:paraId="6C0E652F" w14:textId="77777777" w:rsidTr="003A134F">
        <w:tc>
          <w:tcPr>
            <w:tcW w:w="1094" w:type="dxa"/>
            <w:shd w:val="clear" w:color="auto" w:fill="BDD6EE" w:themeFill="accent1" w:themeFillTint="66"/>
            <w:vAlign w:val="center"/>
          </w:tcPr>
          <w:p w14:paraId="7A961539" w14:textId="77777777" w:rsidR="0018304E" w:rsidRPr="0018304E" w:rsidRDefault="0018304E" w:rsidP="0018304E">
            <w:pPr>
              <w:rPr>
                <w:b/>
                <w:sz w:val="21"/>
                <w:szCs w:val="22"/>
              </w:rPr>
            </w:pPr>
            <w:r w:rsidRPr="0018304E">
              <w:rPr>
                <w:rFonts w:hint="eastAsia"/>
                <w:b/>
                <w:sz w:val="21"/>
                <w:szCs w:val="22"/>
              </w:rPr>
              <w:t>职务</w:t>
            </w:r>
          </w:p>
        </w:tc>
        <w:tc>
          <w:tcPr>
            <w:tcW w:w="1093" w:type="dxa"/>
            <w:shd w:val="clear" w:color="auto" w:fill="BDD6EE" w:themeFill="accent1" w:themeFillTint="66"/>
            <w:vAlign w:val="center"/>
          </w:tcPr>
          <w:p w14:paraId="6AB92AA2" w14:textId="77777777" w:rsidR="0018304E" w:rsidRPr="0018304E" w:rsidRDefault="0018304E" w:rsidP="0018304E">
            <w:pPr>
              <w:rPr>
                <w:b/>
                <w:sz w:val="21"/>
                <w:szCs w:val="22"/>
              </w:rPr>
            </w:pPr>
            <w:r w:rsidRPr="0018304E">
              <w:rPr>
                <w:rFonts w:hint="eastAsia"/>
                <w:b/>
                <w:sz w:val="21"/>
                <w:szCs w:val="22"/>
              </w:rPr>
              <w:t>姓名</w:t>
            </w:r>
          </w:p>
        </w:tc>
        <w:tc>
          <w:tcPr>
            <w:tcW w:w="1120" w:type="dxa"/>
            <w:shd w:val="clear" w:color="auto" w:fill="BDD6EE" w:themeFill="accent1" w:themeFillTint="66"/>
            <w:vAlign w:val="center"/>
          </w:tcPr>
          <w:p w14:paraId="5CA57DAA" w14:textId="77777777" w:rsidR="0018304E" w:rsidRPr="0018304E" w:rsidRDefault="0018304E" w:rsidP="0018304E">
            <w:pPr>
              <w:rPr>
                <w:b/>
                <w:sz w:val="21"/>
                <w:szCs w:val="22"/>
              </w:rPr>
            </w:pPr>
            <w:r w:rsidRPr="0018304E">
              <w:rPr>
                <w:rFonts w:hint="eastAsia"/>
                <w:b/>
                <w:sz w:val="21"/>
                <w:szCs w:val="22"/>
              </w:rPr>
              <w:t>负责内容</w:t>
            </w:r>
          </w:p>
        </w:tc>
        <w:tc>
          <w:tcPr>
            <w:tcW w:w="1123" w:type="dxa"/>
            <w:shd w:val="clear" w:color="auto" w:fill="BDD6EE" w:themeFill="accent1" w:themeFillTint="66"/>
            <w:vAlign w:val="center"/>
          </w:tcPr>
          <w:p w14:paraId="53D2C36A" w14:textId="77777777" w:rsidR="0018304E" w:rsidRPr="0018304E" w:rsidRDefault="0018304E" w:rsidP="0018304E">
            <w:pPr>
              <w:rPr>
                <w:b/>
                <w:sz w:val="21"/>
                <w:szCs w:val="22"/>
              </w:rPr>
            </w:pPr>
            <w:r w:rsidRPr="0018304E">
              <w:rPr>
                <w:rFonts w:hint="eastAsia"/>
                <w:b/>
                <w:sz w:val="21"/>
                <w:szCs w:val="22"/>
              </w:rPr>
              <w:t>班级</w:t>
            </w:r>
          </w:p>
        </w:tc>
        <w:tc>
          <w:tcPr>
            <w:tcW w:w="1194" w:type="dxa"/>
            <w:shd w:val="clear" w:color="auto" w:fill="BDD6EE" w:themeFill="accent1" w:themeFillTint="66"/>
            <w:vAlign w:val="center"/>
          </w:tcPr>
          <w:p w14:paraId="579F9F7C" w14:textId="77777777" w:rsidR="0018304E" w:rsidRPr="0018304E" w:rsidRDefault="0018304E" w:rsidP="0018304E">
            <w:pPr>
              <w:rPr>
                <w:b/>
                <w:sz w:val="21"/>
                <w:szCs w:val="22"/>
              </w:rPr>
            </w:pPr>
            <w:r w:rsidRPr="0018304E">
              <w:rPr>
                <w:rFonts w:hint="eastAsia"/>
                <w:b/>
                <w:sz w:val="21"/>
                <w:szCs w:val="22"/>
              </w:rPr>
              <w:t>学号</w:t>
            </w:r>
          </w:p>
        </w:tc>
        <w:tc>
          <w:tcPr>
            <w:tcW w:w="1560" w:type="dxa"/>
            <w:shd w:val="clear" w:color="auto" w:fill="BDD6EE" w:themeFill="accent1" w:themeFillTint="66"/>
            <w:vAlign w:val="center"/>
          </w:tcPr>
          <w:p w14:paraId="21B63A0E" w14:textId="77777777" w:rsidR="0018304E" w:rsidRPr="0018304E" w:rsidRDefault="0018304E" w:rsidP="0018304E">
            <w:pPr>
              <w:rPr>
                <w:b/>
                <w:sz w:val="21"/>
                <w:szCs w:val="22"/>
              </w:rPr>
            </w:pPr>
            <w:r w:rsidRPr="0018304E">
              <w:rPr>
                <w:rFonts w:hint="eastAsia"/>
                <w:b/>
                <w:sz w:val="21"/>
                <w:szCs w:val="22"/>
              </w:rPr>
              <w:t>电话号码</w:t>
            </w:r>
          </w:p>
        </w:tc>
        <w:tc>
          <w:tcPr>
            <w:tcW w:w="1112" w:type="dxa"/>
            <w:shd w:val="clear" w:color="auto" w:fill="BDD6EE" w:themeFill="accent1" w:themeFillTint="66"/>
            <w:vAlign w:val="center"/>
          </w:tcPr>
          <w:p w14:paraId="66DDF50A" w14:textId="77777777" w:rsidR="0018304E" w:rsidRPr="0018304E" w:rsidRDefault="0018304E" w:rsidP="0018304E">
            <w:pPr>
              <w:rPr>
                <w:b/>
                <w:sz w:val="21"/>
                <w:szCs w:val="22"/>
              </w:rPr>
            </w:pPr>
            <w:r w:rsidRPr="0018304E">
              <w:rPr>
                <w:rFonts w:hint="eastAsia"/>
                <w:b/>
                <w:sz w:val="21"/>
                <w:szCs w:val="22"/>
              </w:rPr>
              <w:t>寝室号</w:t>
            </w:r>
          </w:p>
        </w:tc>
      </w:tr>
      <w:tr w:rsidR="0018304E" w:rsidRPr="0018304E" w14:paraId="79D822AB" w14:textId="77777777" w:rsidTr="003A134F">
        <w:tc>
          <w:tcPr>
            <w:tcW w:w="1094" w:type="dxa"/>
            <w:vAlign w:val="center"/>
          </w:tcPr>
          <w:p w14:paraId="7F4CB322" w14:textId="77777777" w:rsidR="0018304E" w:rsidRPr="0018304E" w:rsidRDefault="0018304E" w:rsidP="0018304E">
            <w:pPr>
              <w:rPr>
                <w:sz w:val="21"/>
                <w:szCs w:val="22"/>
              </w:rPr>
            </w:pPr>
            <w:r w:rsidRPr="0018304E">
              <w:rPr>
                <w:rFonts w:hint="eastAsia"/>
                <w:sz w:val="21"/>
                <w:szCs w:val="22"/>
              </w:rPr>
              <w:t>原型设计员</w:t>
            </w:r>
          </w:p>
        </w:tc>
        <w:tc>
          <w:tcPr>
            <w:tcW w:w="1093" w:type="dxa"/>
            <w:vAlign w:val="center"/>
          </w:tcPr>
          <w:p w14:paraId="3C811151" w14:textId="77777777" w:rsidR="0018304E" w:rsidRPr="0018304E" w:rsidRDefault="0018304E" w:rsidP="0018304E">
            <w:pPr>
              <w:rPr>
                <w:sz w:val="21"/>
                <w:szCs w:val="22"/>
              </w:rPr>
            </w:pPr>
            <w:r w:rsidRPr="0018304E">
              <w:rPr>
                <w:rFonts w:hint="eastAsia"/>
                <w:sz w:val="21"/>
                <w:szCs w:val="22"/>
              </w:rPr>
              <w:t>陈苏民</w:t>
            </w:r>
          </w:p>
        </w:tc>
        <w:tc>
          <w:tcPr>
            <w:tcW w:w="1120" w:type="dxa"/>
            <w:vAlign w:val="center"/>
          </w:tcPr>
          <w:p w14:paraId="3E8234E8" w14:textId="77777777" w:rsidR="0018304E" w:rsidRPr="0018304E" w:rsidRDefault="0018304E" w:rsidP="0018304E">
            <w:pPr>
              <w:rPr>
                <w:sz w:val="21"/>
                <w:szCs w:val="22"/>
              </w:rPr>
            </w:pPr>
            <w:r w:rsidRPr="0018304E">
              <w:rPr>
                <w:rFonts w:hint="eastAsia"/>
                <w:sz w:val="21"/>
                <w:szCs w:val="22"/>
              </w:rPr>
              <w:t>负责网站的原型设计，上传Git</w:t>
            </w:r>
          </w:p>
        </w:tc>
        <w:tc>
          <w:tcPr>
            <w:tcW w:w="1123" w:type="dxa"/>
            <w:vAlign w:val="center"/>
          </w:tcPr>
          <w:p w14:paraId="24347203"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94" w:type="dxa"/>
            <w:vAlign w:val="center"/>
          </w:tcPr>
          <w:p w14:paraId="0B06ACBE" w14:textId="77777777" w:rsidR="0018304E" w:rsidRPr="0018304E" w:rsidRDefault="0018304E" w:rsidP="0018304E">
            <w:pPr>
              <w:rPr>
                <w:sz w:val="21"/>
                <w:szCs w:val="22"/>
              </w:rPr>
            </w:pPr>
            <w:r w:rsidRPr="0018304E">
              <w:rPr>
                <w:rFonts w:hint="eastAsia"/>
                <w:bCs/>
                <w:sz w:val="21"/>
                <w:szCs w:val="22"/>
              </w:rPr>
              <w:t>31602227</w:t>
            </w:r>
          </w:p>
        </w:tc>
        <w:tc>
          <w:tcPr>
            <w:tcW w:w="1560" w:type="dxa"/>
            <w:vAlign w:val="center"/>
          </w:tcPr>
          <w:p w14:paraId="1A1DABB9" w14:textId="77777777" w:rsidR="0018304E" w:rsidRPr="0018304E" w:rsidRDefault="0018304E" w:rsidP="0018304E">
            <w:pPr>
              <w:rPr>
                <w:sz w:val="21"/>
                <w:szCs w:val="22"/>
              </w:rPr>
            </w:pPr>
            <w:r w:rsidRPr="0018304E">
              <w:rPr>
                <w:rFonts w:hint="eastAsia"/>
                <w:sz w:val="21"/>
                <w:szCs w:val="22"/>
              </w:rPr>
              <w:t>13071869207</w:t>
            </w:r>
          </w:p>
        </w:tc>
        <w:tc>
          <w:tcPr>
            <w:tcW w:w="1112" w:type="dxa"/>
            <w:vAlign w:val="center"/>
          </w:tcPr>
          <w:p w14:paraId="7F51A29B" w14:textId="77777777" w:rsidR="0018304E" w:rsidRPr="0018304E" w:rsidRDefault="0018304E" w:rsidP="0018304E">
            <w:pPr>
              <w:rPr>
                <w:sz w:val="21"/>
                <w:szCs w:val="22"/>
              </w:rPr>
            </w:pPr>
            <w:r w:rsidRPr="0018304E">
              <w:rPr>
                <w:rFonts w:hint="eastAsia"/>
                <w:sz w:val="21"/>
                <w:szCs w:val="22"/>
              </w:rPr>
              <w:t>弘毅1-124</w:t>
            </w:r>
          </w:p>
        </w:tc>
      </w:tr>
    </w:tbl>
    <w:p w14:paraId="409D1B06" w14:textId="77777777" w:rsidR="00832347" w:rsidRDefault="00832347" w:rsidP="00832347"/>
    <w:p w14:paraId="6B0DEF5C" w14:textId="2A599BA1" w:rsidR="00832347" w:rsidRDefault="00832347" w:rsidP="00832347"/>
    <w:p w14:paraId="4AB4455B" w14:textId="65F89993" w:rsidR="00810050" w:rsidRDefault="00810050" w:rsidP="00832347"/>
    <w:p w14:paraId="0D287B6A" w14:textId="769A3677" w:rsidR="00810050" w:rsidRDefault="00810050" w:rsidP="00832347"/>
    <w:p w14:paraId="1528735C" w14:textId="6937E467" w:rsidR="00810050" w:rsidRDefault="00810050" w:rsidP="00832347"/>
    <w:p w14:paraId="20423217" w14:textId="77777777" w:rsidR="00810050" w:rsidRDefault="00810050" w:rsidP="00832347"/>
    <w:p w14:paraId="10A48925" w14:textId="77777777" w:rsidR="00832347" w:rsidRDefault="00832347" w:rsidP="00B306C0">
      <w:pPr>
        <w:pStyle w:val="a1"/>
      </w:pPr>
      <w:bookmarkStart w:id="132" w:name="_Toc497223494"/>
      <w:bookmarkStart w:id="133" w:name="_Toc527652935"/>
      <w:r>
        <w:rPr>
          <w:rFonts w:hint="eastAsia"/>
        </w:rPr>
        <w:t>用户访谈员</w:t>
      </w:r>
      <w:bookmarkEnd w:id="132"/>
      <w:bookmarkEnd w:id="133"/>
    </w:p>
    <w:p w14:paraId="132E1980" w14:textId="77777777" w:rsidR="00832347" w:rsidRDefault="00832347" w:rsidP="00832347">
      <w:pPr>
        <w:ind w:leftChars="200" w:left="420"/>
      </w:pPr>
      <w:r>
        <w:rPr>
          <w:rFonts w:hint="eastAsia"/>
        </w:rPr>
        <w:t>本职概述：</w:t>
      </w:r>
    </w:p>
    <w:p w14:paraId="6A94FACB" w14:textId="77777777" w:rsidR="00832347" w:rsidRPr="00D503F0" w:rsidRDefault="00832347" w:rsidP="00832347">
      <w:pPr>
        <w:ind w:leftChars="200" w:left="420" w:firstLine="420"/>
      </w:pPr>
      <w:r>
        <w:rPr>
          <w:rFonts w:hint="eastAsia"/>
        </w:rPr>
        <w:t>负责用户访谈</w:t>
      </w:r>
    </w:p>
    <w:p w14:paraId="70663FE5" w14:textId="77777777" w:rsidR="00832347" w:rsidRDefault="00832347" w:rsidP="00832347"/>
    <w:tbl>
      <w:tblPr>
        <w:tblStyle w:val="aff1"/>
        <w:tblW w:w="8296" w:type="dxa"/>
        <w:tblLayout w:type="fixed"/>
        <w:tblLook w:val="04A0" w:firstRow="1" w:lastRow="0" w:firstColumn="1" w:lastColumn="0" w:noHBand="0" w:noVBand="1"/>
      </w:tblPr>
      <w:tblGrid>
        <w:gridCol w:w="1143"/>
        <w:gridCol w:w="1144"/>
        <w:gridCol w:w="1155"/>
        <w:gridCol w:w="1155"/>
        <w:gridCol w:w="1178"/>
        <w:gridCol w:w="1371"/>
        <w:gridCol w:w="1150"/>
      </w:tblGrid>
      <w:tr w:rsidR="0018304E" w:rsidRPr="0018304E" w14:paraId="3D1BBCB7" w14:textId="77777777" w:rsidTr="003A134F">
        <w:tc>
          <w:tcPr>
            <w:tcW w:w="1143" w:type="dxa"/>
            <w:shd w:val="clear" w:color="auto" w:fill="BDD6EE" w:themeFill="accent1" w:themeFillTint="66"/>
            <w:vAlign w:val="center"/>
          </w:tcPr>
          <w:p w14:paraId="60615CFA" w14:textId="77777777" w:rsidR="0018304E" w:rsidRPr="0018304E" w:rsidRDefault="0018304E" w:rsidP="0018304E">
            <w:pPr>
              <w:rPr>
                <w:sz w:val="21"/>
                <w:szCs w:val="22"/>
              </w:rPr>
            </w:pPr>
            <w:r w:rsidRPr="0018304E">
              <w:rPr>
                <w:rFonts w:hint="eastAsia"/>
                <w:b/>
                <w:sz w:val="21"/>
                <w:szCs w:val="22"/>
              </w:rPr>
              <w:t>职务</w:t>
            </w:r>
          </w:p>
        </w:tc>
        <w:tc>
          <w:tcPr>
            <w:tcW w:w="1144" w:type="dxa"/>
            <w:shd w:val="clear" w:color="auto" w:fill="BDD6EE" w:themeFill="accent1" w:themeFillTint="66"/>
            <w:vAlign w:val="center"/>
          </w:tcPr>
          <w:p w14:paraId="1238C85A" w14:textId="77777777" w:rsidR="0018304E" w:rsidRPr="0018304E" w:rsidRDefault="0018304E" w:rsidP="0018304E">
            <w:pPr>
              <w:rPr>
                <w:sz w:val="21"/>
                <w:szCs w:val="22"/>
              </w:rPr>
            </w:pPr>
            <w:r w:rsidRPr="0018304E">
              <w:rPr>
                <w:rFonts w:hint="eastAsia"/>
                <w:b/>
                <w:sz w:val="21"/>
                <w:szCs w:val="22"/>
              </w:rPr>
              <w:t>姓名</w:t>
            </w:r>
          </w:p>
        </w:tc>
        <w:tc>
          <w:tcPr>
            <w:tcW w:w="1155" w:type="dxa"/>
            <w:shd w:val="clear" w:color="auto" w:fill="BDD6EE" w:themeFill="accent1" w:themeFillTint="66"/>
            <w:vAlign w:val="center"/>
          </w:tcPr>
          <w:p w14:paraId="276ADCE5" w14:textId="77777777" w:rsidR="0018304E" w:rsidRPr="0018304E" w:rsidRDefault="0018304E" w:rsidP="0018304E">
            <w:pPr>
              <w:rPr>
                <w:sz w:val="21"/>
                <w:szCs w:val="22"/>
              </w:rPr>
            </w:pPr>
            <w:r w:rsidRPr="0018304E">
              <w:rPr>
                <w:rFonts w:hint="eastAsia"/>
                <w:b/>
                <w:sz w:val="21"/>
                <w:szCs w:val="22"/>
              </w:rPr>
              <w:t>负责内容</w:t>
            </w:r>
          </w:p>
        </w:tc>
        <w:tc>
          <w:tcPr>
            <w:tcW w:w="1155" w:type="dxa"/>
            <w:shd w:val="clear" w:color="auto" w:fill="BDD6EE" w:themeFill="accent1" w:themeFillTint="66"/>
            <w:vAlign w:val="center"/>
          </w:tcPr>
          <w:p w14:paraId="49A8F982" w14:textId="77777777" w:rsidR="0018304E" w:rsidRPr="0018304E" w:rsidRDefault="0018304E" w:rsidP="0018304E">
            <w:pPr>
              <w:rPr>
                <w:sz w:val="21"/>
                <w:szCs w:val="22"/>
              </w:rPr>
            </w:pPr>
            <w:r w:rsidRPr="0018304E">
              <w:rPr>
                <w:rFonts w:hint="eastAsia"/>
                <w:b/>
                <w:sz w:val="21"/>
                <w:szCs w:val="22"/>
              </w:rPr>
              <w:t>班级</w:t>
            </w:r>
          </w:p>
        </w:tc>
        <w:tc>
          <w:tcPr>
            <w:tcW w:w="1178" w:type="dxa"/>
            <w:shd w:val="clear" w:color="auto" w:fill="BDD6EE" w:themeFill="accent1" w:themeFillTint="66"/>
            <w:vAlign w:val="center"/>
          </w:tcPr>
          <w:p w14:paraId="7278D288" w14:textId="77777777" w:rsidR="0018304E" w:rsidRPr="0018304E" w:rsidRDefault="0018304E" w:rsidP="0018304E">
            <w:pPr>
              <w:rPr>
                <w:sz w:val="21"/>
                <w:szCs w:val="22"/>
              </w:rPr>
            </w:pPr>
            <w:r w:rsidRPr="0018304E">
              <w:rPr>
                <w:rFonts w:hint="eastAsia"/>
                <w:b/>
                <w:sz w:val="21"/>
                <w:szCs w:val="22"/>
              </w:rPr>
              <w:t>学号</w:t>
            </w:r>
          </w:p>
        </w:tc>
        <w:tc>
          <w:tcPr>
            <w:tcW w:w="1371" w:type="dxa"/>
            <w:shd w:val="clear" w:color="auto" w:fill="BDD6EE" w:themeFill="accent1" w:themeFillTint="66"/>
            <w:vAlign w:val="center"/>
          </w:tcPr>
          <w:p w14:paraId="2031913C" w14:textId="77777777" w:rsidR="0018304E" w:rsidRPr="0018304E" w:rsidRDefault="0018304E" w:rsidP="0018304E">
            <w:pPr>
              <w:rPr>
                <w:sz w:val="21"/>
                <w:szCs w:val="22"/>
              </w:rPr>
            </w:pPr>
            <w:r w:rsidRPr="0018304E">
              <w:rPr>
                <w:rFonts w:hint="eastAsia"/>
                <w:b/>
                <w:sz w:val="21"/>
                <w:szCs w:val="22"/>
              </w:rPr>
              <w:t>电话号码</w:t>
            </w:r>
          </w:p>
        </w:tc>
        <w:tc>
          <w:tcPr>
            <w:tcW w:w="1150" w:type="dxa"/>
            <w:shd w:val="clear" w:color="auto" w:fill="BDD6EE" w:themeFill="accent1" w:themeFillTint="66"/>
            <w:vAlign w:val="center"/>
          </w:tcPr>
          <w:p w14:paraId="289D7EF1" w14:textId="77777777" w:rsidR="0018304E" w:rsidRPr="0018304E" w:rsidRDefault="0018304E" w:rsidP="0018304E">
            <w:pPr>
              <w:rPr>
                <w:sz w:val="21"/>
                <w:szCs w:val="22"/>
              </w:rPr>
            </w:pPr>
            <w:r w:rsidRPr="0018304E">
              <w:rPr>
                <w:rFonts w:hint="eastAsia"/>
                <w:b/>
                <w:sz w:val="21"/>
                <w:szCs w:val="22"/>
              </w:rPr>
              <w:t>寝室号</w:t>
            </w:r>
          </w:p>
        </w:tc>
      </w:tr>
      <w:tr w:rsidR="0018304E" w:rsidRPr="0018304E" w14:paraId="5CC92C35" w14:textId="77777777" w:rsidTr="003A134F">
        <w:tc>
          <w:tcPr>
            <w:tcW w:w="1143" w:type="dxa"/>
            <w:vAlign w:val="center"/>
          </w:tcPr>
          <w:p w14:paraId="6C239829"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2C915B60" w14:textId="77777777" w:rsidR="0018304E" w:rsidRPr="0018304E" w:rsidRDefault="0018304E" w:rsidP="0018304E">
            <w:pPr>
              <w:rPr>
                <w:sz w:val="21"/>
                <w:szCs w:val="22"/>
              </w:rPr>
            </w:pPr>
            <w:r w:rsidRPr="0018304E">
              <w:rPr>
                <w:rFonts w:hint="eastAsia"/>
                <w:sz w:val="21"/>
                <w:szCs w:val="22"/>
              </w:rPr>
              <w:t>黄叶轩</w:t>
            </w:r>
          </w:p>
        </w:tc>
        <w:tc>
          <w:tcPr>
            <w:tcW w:w="1155" w:type="dxa"/>
            <w:vAlign w:val="center"/>
          </w:tcPr>
          <w:p w14:paraId="5F6B3CBA"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3005970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1602</w:t>
            </w:r>
          </w:p>
        </w:tc>
        <w:tc>
          <w:tcPr>
            <w:tcW w:w="1178" w:type="dxa"/>
            <w:vAlign w:val="center"/>
          </w:tcPr>
          <w:p w14:paraId="617F606C" w14:textId="77777777" w:rsidR="0018304E" w:rsidRPr="0018304E" w:rsidRDefault="0018304E" w:rsidP="0018304E">
            <w:pPr>
              <w:rPr>
                <w:sz w:val="21"/>
                <w:szCs w:val="22"/>
              </w:rPr>
            </w:pPr>
            <w:r w:rsidRPr="0018304E">
              <w:rPr>
                <w:rFonts w:hint="eastAsia"/>
                <w:sz w:val="21"/>
                <w:szCs w:val="22"/>
              </w:rPr>
              <w:t xml:space="preserve">31601246　</w:t>
            </w:r>
          </w:p>
        </w:tc>
        <w:tc>
          <w:tcPr>
            <w:tcW w:w="1371" w:type="dxa"/>
            <w:vAlign w:val="center"/>
          </w:tcPr>
          <w:p w14:paraId="6EA3059E" w14:textId="77777777" w:rsidR="0018304E" w:rsidRPr="0018304E" w:rsidRDefault="0018304E" w:rsidP="0018304E">
            <w:pPr>
              <w:rPr>
                <w:sz w:val="21"/>
                <w:szCs w:val="22"/>
              </w:rPr>
            </w:pPr>
            <w:r w:rsidRPr="0018304E">
              <w:rPr>
                <w:sz w:val="21"/>
                <w:szCs w:val="22"/>
              </w:rPr>
              <w:t>13588899102</w:t>
            </w:r>
          </w:p>
        </w:tc>
        <w:tc>
          <w:tcPr>
            <w:tcW w:w="1150" w:type="dxa"/>
            <w:vAlign w:val="center"/>
          </w:tcPr>
          <w:p w14:paraId="7F1B7E4C" w14:textId="77777777" w:rsidR="0018304E" w:rsidRPr="0018304E" w:rsidRDefault="0018304E" w:rsidP="0018304E">
            <w:pPr>
              <w:rPr>
                <w:sz w:val="21"/>
                <w:szCs w:val="22"/>
              </w:rPr>
            </w:pPr>
            <w:r w:rsidRPr="0018304E">
              <w:rPr>
                <w:sz w:val="21"/>
                <w:szCs w:val="22"/>
              </w:rPr>
              <w:t>弘毅2-210</w:t>
            </w:r>
          </w:p>
        </w:tc>
      </w:tr>
      <w:tr w:rsidR="0018304E" w:rsidRPr="0018304E" w14:paraId="13D1F6B2" w14:textId="77777777" w:rsidTr="003A134F">
        <w:tc>
          <w:tcPr>
            <w:tcW w:w="1143" w:type="dxa"/>
            <w:vAlign w:val="center"/>
          </w:tcPr>
          <w:p w14:paraId="2CB1DE2C"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3EA50D8F" w14:textId="77777777" w:rsidR="0018304E" w:rsidRPr="0018304E" w:rsidRDefault="0018304E" w:rsidP="0018304E">
            <w:pPr>
              <w:rPr>
                <w:sz w:val="21"/>
                <w:szCs w:val="22"/>
              </w:rPr>
            </w:pPr>
            <w:r w:rsidRPr="0018304E">
              <w:rPr>
                <w:rFonts w:hint="eastAsia"/>
                <w:sz w:val="21"/>
                <w:szCs w:val="22"/>
              </w:rPr>
              <w:t>徐双铅</w:t>
            </w:r>
          </w:p>
        </w:tc>
        <w:tc>
          <w:tcPr>
            <w:tcW w:w="1155" w:type="dxa"/>
            <w:vAlign w:val="center"/>
          </w:tcPr>
          <w:p w14:paraId="5D05FD0A" w14:textId="77777777" w:rsidR="0018304E" w:rsidRPr="0018304E" w:rsidRDefault="0018304E" w:rsidP="0018304E">
            <w:pPr>
              <w:rPr>
                <w:sz w:val="21"/>
                <w:szCs w:val="22"/>
              </w:rPr>
            </w:pPr>
            <w:r w:rsidRPr="0018304E">
              <w:rPr>
                <w:rFonts w:hint="eastAsia"/>
                <w:sz w:val="21"/>
                <w:szCs w:val="22"/>
              </w:rPr>
              <w:t>负责访谈录音</w:t>
            </w:r>
          </w:p>
        </w:tc>
        <w:tc>
          <w:tcPr>
            <w:tcW w:w="1155" w:type="dxa"/>
            <w:vAlign w:val="center"/>
          </w:tcPr>
          <w:p w14:paraId="49C95D85"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4D159EF1" w14:textId="77777777" w:rsidR="0018304E" w:rsidRPr="0018304E" w:rsidRDefault="0018304E" w:rsidP="0018304E">
            <w:pPr>
              <w:rPr>
                <w:sz w:val="21"/>
                <w:szCs w:val="22"/>
              </w:rPr>
            </w:pPr>
            <w:r w:rsidRPr="0018304E">
              <w:rPr>
                <w:rFonts w:hint="eastAsia"/>
                <w:sz w:val="21"/>
                <w:szCs w:val="22"/>
              </w:rPr>
              <w:t>31601221</w:t>
            </w:r>
          </w:p>
        </w:tc>
        <w:tc>
          <w:tcPr>
            <w:tcW w:w="1371" w:type="dxa"/>
            <w:vAlign w:val="center"/>
          </w:tcPr>
          <w:p w14:paraId="517F6568" w14:textId="77777777" w:rsidR="0018304E" w:rsidRPr="0018304E" w:rsidRDefault="0018304E" w:rsidP="0018304E">
            <w:pPr>
              <w:rPr>
                <w:sz w:val="21"/>
                <w:szCs w:val="22"/>
              </w:rPr>
            </w:pPr>
            <w:r w:rsidRPr="0018304E">
              <w:rPr>
                <w:sz w:val="21"/>
                <w:szCs w:val="22"/>
              </w:rPr>
              <w:t>18094711647</w:t>
            </w:r>
          </w:p>
        </w:tc>
        <w:tc>
          <w:tcPr>
            <w:tcW w:w="1150" w:type="dxa"/>
            <w:vAlign w:val="center"/>
          </w:tcPr>
          <w:p w14:paraId="1F62292A" w14:textId="77777777" w:rsidR="0018304E" w:rsidRPr="0018304E" w:rsidRDefault="0018304E" w:rsidP="0018304E">
            <w:pPr>
              <w:rPr>
                <w:sz w:val="21"/>
                <w:szCs w:val="22"/>
              </w:rPr>
            </w:pPr>
            <w:r w:rsidRPr="0018304E">
              <w:rPr>
                <w:sz w:val="21"/>
                <w:szCs w:val="22"/>
              </w:rPr>
              <w:t>弘毅2-206</w:t>
            </w:r>
          </w:p>
        </w:tc>
      </w:tr>
      <w:tr w:rsidR="0018304E" w:rsidRPr="0018304E" w14:paraId="1C1665E5" w14:textId="77777777" w:rsidTr="003A134F">
        <w:tc>
          <w:tcPr>
            <w:tcW w:w="1143" w:type="dxa"/>
            <w:vAlign w:val="center"/>
          </w:tcPr>
          <w:p w14:paraId="78F1B43F"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9CCDD2" w14:textId="77777777" w:rsidR="0018304E" w:rsidRPr="0018304E" w:rsidRDefault="0018304E" w:rsidP="0018304E">
            <w:pPr>
              <w:rPr>
                <w:sz w:val="21"/>
                <w:szCs w:val="22"/>
              </w:rPr>
            </w:pPr>
            <w:r w:rsidRPr="0018304E">
              <w:rPr>
                <w:rFonts w:hint="eastAsia"/>
                <w:sz w:val="21"/>
                <w:szCs w:val="22"/>
              </w:rPr>
              <w:t>陈俊仁</w:t>
            </w:r>
          </w:p>
        </w:tc>
        <w:tc>
          <w:tcPr>
            <w:tcW w:w="1155" w:type="dxa"/>
            <w:vAlign w:val="center"/>
          </w:tcPr>
          <w:p w14:paraId="7990D1B8" w14:textId="77777777" w:rsidR="0018304E" w:rsidRPr="0018304E" w:rsidRDefault="0018304E" w:rsidP="0018304E">
            <w:pPr>
              <w:rPr>
                <w:sz w:val="21"/>
                <w:szCs w:val="22"/>
              </w:rPr>
            </w:pPr>
            <w:r w:rsidRPr="0018304E">
              <w:rPr>
                <w:rFonts w:hint="eastAsia"/>
                <w:sz w:val="21"/>
                <w:szCs w:val="22"/>
              </w:rPr>
              <w:t>负责记录访谈</w:t>
            </w:r>
          </w:p>
        </w:tc>
        <w:tc>
          <w:tcPr>
            <w:tcW w:w="1155" w:type="dxa"/>
            <w:vAlign w:val="center"/>
          </w:tcPr>
          <w:p w14:paraId="43CA775B"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4951AD1C" w14:textId="77777777" w:rsidR="0018304E" w:rsidRPr="0018304E" w:rsidRDefault="0018304E" w:rsidP="0018304E">
            <w:pPr>
              <w:rPr>
                <w:sz w:val="21"/>
                <w:szCs w:val="22"/>
              </w:rPr>
            </w:pPr>
            <w:r w:rsidRPr="0018304E">
              <w:rPr>
                <w:rFonts w:hint="eastAsia"/>
                <w:bCs/>
                <w:sz w:val="21"/>
                <w:szCs w:val="22"/>
              </w:rPr>
              <w:t>31601240</w:t>
            </w:r>
          </w:p>
        </w:tc>
        <w:tc>
          <w:tcPr>
            <w:tcW w:w="1371" w:type="dxa"/>
            <w:vAlign w:val="center"/>
          </w:tcPr>
          <w:p w14:paraId="5D6AD6D9" w14:textId="77777777" w:rsidR="0018304E" w:rsidRPr="0018304E" w:rsidRDefault="0018304E" w:rsidP="0018304E">
            <w:pPr>
              <w:rPr>
                <w:sz w:val="21"/>
                <w:szCs w:val="22"/>
              </w:rPr>
            </w:pPr>
            <w:r w:rsidRPr="0018304E">
              <w:rPr>
                <w:sz w:val="21"/>
                <w:szCs w:val="22"/>
              </w:rPr>
              <w:t>17376503405</w:t>
            </w:r>
          </w:p>
        </w:tc>
        <w:tc>
          <w:tcPr>
            <w:tcW w:w="1150" w:type="dxa"/>
            <w:vAlign w:val="center"/>
          </w:tcPr>
          <w:p w14:paraId="66C12E34" w14:textId="77777777" w:rsidR="0018304E" w:rsidRPr="0018304E" w:rsidRDefault="0018304E" w:rsidP="0018304E">
            <w:pPr>
              <w:rPr>
                <w:sz w:val="21"/>
                <w:szCs w:val="22"/>
              </w:rPr>
            </w:pPr>
            <w:r w:rsidRPr="0018304E">
              <w:rPr>
                <w:sz w:val="21"/>
                <w:szCs w:val="22"/>
              </w:rPr>
              <w:t>弘毅2-209</w:t>
            </w:r>
          </w:p>
        </w:tc>
      </w:tr>
      <w:tr w:rsidR="0018304E" w:rsidRPr="0018304E" w14:paraId="595D3346" w14:textId="77777777" w:rsidTr="003A134F">
        <w:tc>
          <w:tcPr>
            <w:tcW w:w="1143" w:type="dxa"/>
            <w:vAlign w:val="center"/>
          </w:tcPr>
          <w:p w14:paraId="224FD657"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6BDE7A68" w14:textId="77777777" w:rsidR="0018304E" w:rsidRPr="0018304E" w:rsidRDefault="0018304E" w:rsidP="0018304E">
            <w:pPr>
              <w:rPr>
                <w:sz w:val="21"/>
                <w:szCs w:val="22"/>
              </w:rPr>
            </w:pPr>
            <w:r w:rsidRPr="0018304E">
              <w:rPr>
                <w:rFonts w:hint="eastAsia"/>
                <w:sz w:val="21"/>
                <w:szCs w:val="22"/>
              </w:rPr>
              <w:t>陈苏民</w:t>
            </w:r>
          </w:p>
        </w:tc>
        <w:tc>
          <w:tcPr>
            <w:tcW w:w="1155" w:type="dxa"/>
            <w:vAlign w:val="center"/>
          </w:tcPr>
          <w:p w14:paraId="510AC777" w14:textId="77777777" w:rsidR="0018304E" w:rsidRPr="0018304E" w:rsidRDefault="0018304E" w:rsidP="0018304E">
            <w:pPr>
              <w:rPr>
                <w:sz w:val="21"/>
                <w:szCs w:val="22"/>
              </w:rPr>
            </w:pPr>
            <w:r w:rsidRPr="0018304E">
              <w:rPr>
                <w:rFonts w:hint="eastAsia"/>
                <w:sz w:val="21"/>
                <w:szCs w:val="22"/>
              </w:rPr>
              <w:t>负责访谈问题的编写</w:t>
            </w:r>
          </w:p>
        </w:tc>
        <w:tc>
          <w:tcPr>
            <w:tcW w:w="1155" w:type="dxa"/>
            <w:vAlign w:val="center"/>
          </w:tcPr>
          <w:p w14:paraId="2592F86C" w14:textId="77777777" w:rsidR="0018304E" w:rsidRPr="0018304E" w:rsidRDefault="0018304E" w:rsidP="0018304E">
            <w:pPr>
              <w:rPr>
                <w:sz w:val="21"/>
                <w:szCs w:val="22"/>
              </w:rPr>
            </w:pPr>
            <w:proofErr w:type="gramStart"/>
            <w:r w:rsidRPr="0018304E">
              <w:rPr>
                <w:rFonts w:hint="eastAsia"/>
                <w:sz w:val="21"/>
                <w:szCs w:val="22"/>
              </w:rPr>
              <w:t>软工</w:t>
            </w:r>
            <w:proofErr w:type="gramEnd"/>
            <w:r w:rsidRPr="0018304E">
              <w:rPr>
                <w:rFonts w:hint="eastAsia"/>
                <w:sz w:val="21"/>
                <w:szCs w:val="22"/>
              </w:rPr>
              <w:t>1601</w:t>
            </w:r>
          </w:p>
        </w:tc>
        <w:tc>
          <w:tcPr>
            <w:tcW w:w="1178" w:type="dxa"/>
            <w:vAlign w:val="center"/>
          </w:tcPr>
          <w:p w14:paraId="1251190F" w14:textId="77777777" w:rsidR="0018304E" w:rsidRPr="0018304E" w:rsidRDefault="0018304E" w:rsidP="0018304E">
            <w:pPr>
              <w:rPr>
                <w:sz w:val="21"/>
                <w:szCs w:val="22"/>
              </w:rPr>
            </w:pPr>
            <w:r w:rsidRPr="0018304E">
              <w:rPr>
                <w:rFonts w:hint="eastAsia"/>
                <w:bCs/>
                <w:sz w:val="21"/>
                <w:szCs w:val="22"/>
              </w:rPr>
              <w:t>31602227</w:t>
            </w:r>
          </w:p>
        </w:tc>
        <w:tc>
          <w:tcPr>
            <w:tcW w:w="1371" w:type="dxa"/>
            <w:vAlign w:val="center"/>
          </w:tcPr>
          <w:p w14:paraId="4C3B1569" w14:textId="77777777" w:rsidR="0018304E" w:rsidRPr="0018304E" w:rsidRDefault="0018304E" w:rsidP="0018304E">
            <w:pPr>
              <w:rPr>
                <w:sz w:val="21"/>
                <w:szCs w:val="22"/>
              </w:rPr>
            </w:pPr>
            <w:r w:rsidRPr="0018304E">
              <w:rPr>
                <w:rFonts w:hint="eastAsia"/>
                <w:sz w:val="21"/>
                <w:szCs w:val="22"/>
              </w:rPr>
              <w:t>13071869207</w:t>
            </w:r>
          </w:p>
        </w:tc>
        <w:tc>
          <w:tcPr>
            <w:tcW w:w="1150" w:type="dxa"/>
            <w:vAlign w:val="center"/>
          </w:tcPr>
          <w:p w14:paraId="11B1497E" w14:textId="77777777" w:rsidR="0018304E" w:rsidRPr="0018304E" w:rsidRDefault="0018304E" w:rsidP="0018304E">
            <w:pPr>
              <w:rPr>
                <w:sz w:val="21"/>
                <w:szCs w:val="22"/>
              </w:rPr>
            </w:pPr>
            <w:r w:rsidRPr="0018304E">
              <w:rPr>
                <w:rFonts w:hint="eastAsia"/>
                <w:sz w:val="21"/>
                <w:szCs w:val="22"/>
              </w:rPr>
              <w:t>弘毅1-124</w:t>
            </w:r>
          </w:p>
        </w:tc>
      </w:tr>
      <w:tr w:rsidR="0018304E" w:rsidRPr="0018304E" w14:paraId="6673C5E3" w14:textId="77777777" w:rsidTr="003A134F">
        <w:tc>
          <w:tcPr>
            <w:tcW w:w="1143" w:type="dxa"/>
            <w:vAlign w:val="center"/>
          </w:tcPr>
          <w:p w14:paraId="6784EFBA" w14:textId="77777777" w:rsidR="0018304E" w:rsidRPr="0018304E" w:rsidRDefault="0018304E" w:rsidP="0018304E">
            <w:pPr>
              <w:rPr>
                <w:sz w:val="21"/>
                <w:szCs w:val="22"/>
              </w:rPr>
            </w:pPr>
            <w:r w:rsidRPr="0018304E">
              <w:rPr>
                <w:rFonts w:hint="eastAsia"/>
                <w:sz w:val="21"/>
                <w:szCs w:val="22"/>
              </w:rPr>
              <w:t>用户访谈员</w:t>
            </w:r>
          </w:p>
        </w:tc>
        <w:tc>
          <w:tcPr>
            <w:tcW w:w="1144" w:type="dxa"/>
            <w:vAlign w:val="center"/>
          </w:tcPr>
          <w:p w14:paraId="71ED909A" w14:textId="77777777" w:rsidR="0018304E" w:rsidRPr="0018304E" w:rsidRDefault="0018304E" w:rsidP="0018304E">
            <w:pPr>
              <w:rPr>
                <w:sz w:val="21"/>
                <w:szCs w:val="22"/>
              </w:rPr>
            </w:pPr>
            <w:r w:rsidRPr="0018304E">
              <w:rPr>
                <w:rFonts w:hint="eastAsia"/>
                <w:sz w:val="21"/>
                <w:szCs w:val="22"/>
              </w:rPr>
              <w:t>吕迪</w:t>
            </w:r>
          </w:p>
        </w:tc>
        <w:tc>
          <w:tcPr>
            <w:tcW w:w="1155" w:type="dxa"/>
            <w:vAlign w:val="center"/>
          </w:tcPr>
          <w:p w14:paraId="41D16293" w14:textId="77777777" w:rsidR="0018304E" w:rsidRPr="0018304E" w:rsidRDefault="0018304E" w:rsidP="0018304E">
            <w:pPr>
              <w:rPr>
                <w:sz w:val="21"/>
                <w:szCs w:val="22"/>
              </w:rPr>
            </w:pPr>
            <w:r w:rsidRPr="0018304E">
              <w:rPr>
                <w:rFonts w:hint="eastAsia"/>
                <w:sz w:val="21"/>
                <w:szCs w:val="22"/>
              </w:rPr>
              <w:t>负责预约访谈客户</w:t>
            </w:r>
          </w:p>
        </w:tc>
        <w:tc>
          <w:tcPr>
            <w:tcW w:w="1155" w:type="dxa"/>
            <w:vAlign w:val="center"/>
          </w:tcPr>
          <w:p w14:paraId="18BF7A58" w14:textId="77777777" w:rsidR="0018304E" w:rsidRPr="0018304E" w:rsidRDefault="0018304E" w:rsidP="0018304E">
            <w:pPr>
              <w:rPr>
                <w:sz w:val="21"/>
                <w:szCs w:val="22"/>
              </w:rPr>
            </w:pPr>
            <w:proofErr w:type="gramStart"/>
            <w:r w:rsidRPr="0018304E">
              <w:rPr>
                <w:rFonts w:hint="eastAsia"/>
                <w:bCs/>
                <w:sz w:val="21"/>
                <w:szCs w:val="22"/>
              </w:rPr>
              <w:t>软工</w:t>
            </w:r>
            <w:proofErr w:type="gramEnd"/>
            <w:r w:rsidRPr="0018304E">
              <w:rPr>
                <w:rFonts w:hint="eastAsia"/>
                <w:bCs/>
                <w:sz w:val="21"/>
                <w:szCs w:val="22"/>
              </w:rPr>
              <w:t>1601</w:t>
            </w:r>
          </w:p>
        </w:tc>
        <w:tc>
          <w:tcPr>
            <w:tcW w:w="1178" w:type="dxa"/>
            <w:vAlign w:val="center"/>
          </w:tcPr>
          <w:p w14:paraId="04C54CC0" w14:textId="77777777" w:rsidR="0018304E" w:rsidRPr="0018304E" w:rsidRDefault="0018304E" w:rsidP="0018304E">
            <w:pPr>
              <w:rPr>
                <w:sz w:val="21"/>
                <w:szCs w:val="22"/>
              </w:rPr>
            </w:pPr>
            <w:r w:rsidRPr="0018304E">
              <w:rPr>
                <w:rFonts w:hint="eastAsia"/>
                <w:bCs/>
                <w:sz w:val="21"/>
                <w:szCs w:val="22"/>
              </w:rPr>
              <w:t>31504251</w:t>
            </w:r>
          </w:p>
        </w:tc>
        <w:tc>
          <w:tcPr>
            <w:tcW w:w="1371" w:type="dxa"/>
            <w:vAlign w:val="center"/>
          </w:tcPr>
          <w:p w14:paraId="201E1FDE" w14:textId="77777777" w:rsidR="0018304E" w:rsidRPr="0018304E" w:rsidRDefault="0018304E" w:rsidP="0018304E">
            <w:pPr>
              <w:rPr>
                <w:sz w:val="21"/>
                <w:szCs w:val="22"/>
              </w:rPr>
            </w:pPr>
            <w:r w:rsidRPr="0018304E">
              <w:rPr>
                <w:sz w:val="21"/>
                <w:szCs w:val="22"/>
              </w:rPr>
              <w:t>17306413358</w:t>
            </w:r>
          </w:p>
        </w:tc>
        <w:tc>
          <w:tcPr>
            <w:tcW w:w="1150" w:type="dxa"/>
            <w:vAlign w:val="center"/>
          </w:tcPr>
          <w:p w14:paraId="3EB95161" w14:textId="77777777" w:rsidR="0018304E" w:rsidRPr="0018304E" w:rsidRDefault="0018304E" w:rsidP="0018304E">
            <w:pPr>
              <w:rPr>
                <w:sz w:val="21"/>
                <w:szCs w:val="22"/>
              </w:rPr>
            </w:pPr>
            <w:r w:rsidRPr="0018304E">
              <w:rPr>
                <w:sz w:val="21"/>
                <w:szCs w:val="22"/>
              </w:rPr>
              <w:t>求真1-125</w:t>
            </w:r>
          </w:p>
        </w:tc>
      </w:tr>
    </w:tbl>
    <w:p w14:paraId="239805E7" w14:textId="77777777" w:rsidR="00832347" w:rsidRPr="00A67A5B" w:rsidRDefault="00832347" w:rsidP="00832347"/>
    <w:p w14:paraId="1A2730B5" w14:textId="77777777" w:rsidR="00832347" w:rsidRDefault="00832347" w:rsidP="00B306C0">
      <w:pPr>
        <w:pStyle w:val="a0"/>
      </w:pPr>
      <w:bookmarkStart w:id="134" w:name="_Toc497223495"/>
      <w:bookmarkStart w:id="135" w:name="_Toc527652936"/>
      <w:r w:rsidRPr="0099194F">
        <w:t>项目组织结构</w:t>
      </w:r>
      <w:r>
        <w:rPr>
          <w:rFonts w:hint="eastAsia"/>
        </w:rPr>
        <w:t>（</w:t>
      </w:r>
      <w:r>
        <w:rPr>
          <w:rFonts w:hint="eastAsia"/>
        </w:rPr>
        <w:t>OBS</w:t>
      </w:r>
      <w:r>
        <w:rPr>
          <w:rFonts w:hint="eastAsia"/>
        </w:rPr>
        <w:t>）</w:t>
      </w:r>
      <w:bookmarkEnd w:id="125"/>
      <w:bookmarkEnd w:id="134"/>
      <w:bookmarkEnd w:id="135"/>
    </w:p>
    <w:p w14:paraId="60ED148D" w14:textId="7B64E66E" w:rsidR="00F9144F" w:rsidRPr="00F9144F" w:rsidRDefault="00F9144F" w:rsidP="00D63D10">
      <w:r w:rsidRPr="00F9144F">
        <w:lastRenderedPageBreak/>
        <w:fldChar w:fldCharType="begin"/>
      </w:r>
      <w:r w:rsidRPr="00F9144F">
        <w:instrText xml:space="preserve"> INCLUDEPICTURE "C:\\Users\\hyx\\Documents\\Tencent Files\\1103057282\\Image\\C2C\\[Y}H$)K511~JHFGU}QL`8%0.png" \* MERGEFORMATINET </w:instrText>
      </w:r>
      <w:r w:rsidRPr="00F9144F">
        <w:fldChar w:fldCharType="separate"/>
      </w:r>
      <w:r w:rsidR="008D4435">
        <w:fldChar w:fldCharType="begin"/>
      </w:r>
      <w:r w:rsidR="008D4435">
        <w:instrText xml:space="preserve"> INCLUDEPICTURE  "C:\\Users\\hyx\\Documents\\Tencent Files\\1103057282\\Image\\C2C\\[Y}H$)K511~JHFGU}QL`8%0.png" \* MERGEFORMATINET </w:instrText>
      </w:r>
      <w:r w:rsidR="008D4435">
        <w:fldChar w:fldCharType="separate"/>
      </w:r>
      <w:r w:rsidR="00BF54C6">
        <w:fldChar w:fldCharType="begin"/>
      </w:r>
      <w:r w:rsidR="00BF54C6">
        <w:instrText xml:space="preserve"> INCLUDEPICTURE  "C:\\Users\\hyx\\Documents\\Tencent Files\\1103057282\\Image\\C2C\\[Y}H$)K511~JHFGU}QL`8%0.png" \* MERGEFORMATINET </w:instrText>
      </w:r>
      <w:r w:rsidR="00BF54C6">
        <w:fldChar w:fldCharType="separate"/>
      </w:r>
      <w:r w:rsidR="00581F5D">
        <w:fldChar w:fldCharType="begin"/>
      </w:r>
      <w:r w:rsidR="00581F5D">
        <w:instrText xml:space="preserve"> INCLUDEPICTURE  "E:\\GitHub\\Documents\\Tencent Files\\1103057282\\Image\\C2C\\[Y}H$)K511~JHFGU}QL`8%0.png" \* MERGEFORMATINET </w:instrText>
      </w:r>
      <w:r w:rsidR="00581F5D">
        <w:fldChar w:fldCharType="separate"/>
      </w:r>
      <w:r w:rsidR="00581F5D">
        <w:pict w14:anchorId="275E1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3.4pt;height:235.8pt">
            <v:imagedata r:id="rId15" r:href="rId16"/>
          </v:shape>
        </w:pict>
      </w:r>
      <w:r w:rsidR="00581F5D">
        <w:fldChar w:fldCharType="end"/>
      </w:r>
      <w:r w:rsidR="00BF54C6">
        <w:fldChar w:fldCharType="end"/>
      </w:r>
      <w:r w:rsidR="008D4435">
        <w:fldChar w:fldCharType="end"/>
      </w:r>
      <w:r w:rsidRPr="00F9144F">
        <w:fldChar w:fldCharType="end"/>
      </w:r>
    </w:p>
    <w:p w14:paraId="6C8455A9" w14:textId="1A7FA010" w:rsidR="00832347" w:rsidRDefault="00832347" w:rsidP="00832347"/>
    <w:p w14:paraId="2BD7204B" w14:textId="6B0E2942" w:rsidR="00832347" w:rsidRDefault="00832347" w:rsidP="00832347"/>
    <w:p w14:paraId="4590D238" w14:textId="573100E8" w:rsidR="00810050" w:rsidRPr="006D1752" w:rsidRDefault="00810050" w:rsidP="00832347"/>
    <w:p w14:paraId="76FEA64C" w14:textId="77777777" w:rsidR="00832347" w:rsidRPr="00621693" w:rsidRDefault="00832347" w:rsidP="00B306C0">
      <w:pPr>
        <w:pStyle w:val="a0"/>
      </w:pPr>
      <w:bookmarkStart w:id="136" w:name="_Toc497072234"/>
      <w:bookmarkStart w:id="137" w:name="_Toc497223496"/>
      <w:bookmarkStart w:id="138" w:name="_Toc527652937"/>
      <w:r w:rsidRPr="0099194F">
        <w:t>人员配备管理计划</w:t>
      </w:r>
      <w:bookmarkEnd w:id="136"/>
      <w:bookmarkEnd w:id="137"/>
      <w:bookmarkEnd w:id="138"/>
    </w:p>
    <w:p w14:paraId="223EB5A3" w14:textId="77777777" w:rsidR="00832347" w:rsidRDefault="00832347" w:rsidP="00B306C0">
      <w:pPr>
        <w:pStyle w:val="a1"/>
      </w:pPr>
      <w:bookmarkStart w:id="139" w:name="_Toc496816783"/>
      <w:bookmarkStart w:id="140" w:name="_Toc497072235"/>
      <w:bookmarkStart w:id="141" w:name="_Toc497223497"/>
      <w:bookmarkStart w:id="142" w:name="_Toc527652938"/>
      <w:r w:rsidRPr="0099194F">
        <w:t>人员招募</w:t>
      </w:r>
      <w:bookmarkEnd w:id="139"/>
      <w:bookmarkEnd w:id="140"/>
      <w:bookmarkEnd w:id="141"/>
      <w:bookmarkEnd w:id="142"/>
    </w:p>
    <w:p w14:paraId="5ACAE3CA" w14:textId="77777777" w:rsidR="00832347" w:rsidRPr="0063336C" w:rsidRDefault="00832347" w:rsidP="00832347">
      <w:pPr>
        <w:ind w:left="420" w:firstLine="420"/>
      </w:pPr>
      <w:r>
        <w:rPr>
          <w:rFonts w:hint="eastAsia"/>
        </w:rPr>
        <w:t>在上学期的软件工程基础课上，我们5人决定在下学期组成一个小组，共同开发项目</w:t>
      </w:r>
    </w:p>
    <w:p w14:paraId="3491915A" w14:textId="77777777" w:rsidR="00832347" w:rsidRDefault="00832347" w:rsidP="00B306C0">
      <w:pPr>
        <w:pStyle w:val="a1"/>
      </w:pPr>
      <w:bookmarkStart w:id="143" w:name="_Toc496816784"/>
      <w:bookmarkStart w:id="144" w:name="_Toc497072236"/>
      <w:bookmarkStart w:id="145" w:name="_Toc497223498"/>
      <w:bookmarkStart w:id="146" w:name="_Toc527652939"/>
      <w:r w:rsidRPr="0099194F">
        <w:t>资源日历</w:t>
      </w:r>
      <w:bookmarkEnd w:id="143"/>
      <w:bookmarkEnd w:id="144"/>
      <w:bookmarkEnd w:id="145"/>
      <w:bookmarkEnd w:id="146"/>
    </w:p>
    <w:tbl>
      <w:tblPr>
        <w:tblW w:w="8296" w:type="dxa"/>
        <w:jc w:val="righ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68"/>
        <w:gridCol w:w="1050"/>
        <w:gridCol w:w="1051"/>
        <w:gridCol w:w="1051"/>
        <w:gridCol w:w="1052"/>
        <w:gridCol w:w="1052"/>
        <w:gridCol w:w="986"/>
        <w:gridCol w:w="986"/>
      </w:tblGrid>
      <w:tr w:rsidR="0018304E" w14:paraId="741B57C0" w14:textId="77777777" w:rsidTr="003A134F">
        <w:trPr>
          <w:jc w:val="right"/>
        </w:trPr>
        <w:tc>
          <w:tcPr>
            <w:tcW w:w="1068" w:type="dxa"/>
            <w:shd w:val="clear" w:color="auto" w:fill="auto"/>
          </w:tcPr>
          <w:p w14:paraId="08B3C45F" w14:textId="77777777" w:rsidR="0018304E" w:rsidRDefault="0018304E" w:rsidP="003A134F"/>
        </w:tc>
        <w:tc>
          <w:tcPr>
            <w:tcW w:w="1050" w:type="dxa"/>
            <w:shd w:val="clear" w:color="auto" w:fill="auto"/>
          </w:tcPr>
          <w:p w14:paraId="738114C6" w14:textId="77777777" w:rsidR="0018304E" w:rsidRDefault="0018304E" w:rsidP="003A134F">
            <w:r>
              <w:rPr>
                <w:rFonts w:hint="eastAsia"/>
              </w:rPr>
              <w:t>周一</w:t>
            </w:r>
          </w:p>
        </w:tc>
        <w:tc>
          <w:tcPr>
            <w:tcW w:w="1051" w:type="dxa"/>
            <w:shd w:val="clear" w:color="auto" w:fill="auto"/>
          </w:tcPr>
          <w:p w14:paraId="3A06ECD6" w14:textId="77777777" w:rsidR="0018304E" w:rsidRDefault="0018304E" w:rsidP="003A134F">
            <w:r>
              <w:rPr>
                <w:rFonts w:hint="eastAsia"/>
              </w:rPr>
              <w:t>周二</w:t>
            </w:r>
          </w:p>
        </w:tc>
        <w:tc>
          <w:tcPr>
            <w:tcW w:w="1051" w:type="dxa"/>
            <w:shd w:val="clear" w:color="auto" w:fill="auto"/>
          </w:tcPr>
          <w:p w14:paraId="36B89FCA" w14:textId="77777777" w:rsidR="0018304E" w:rsidRDefault="0018304E" w:rsidP="003A134F">
            <w:r>
              <w:rPr>
                <w:rFonts w:hint="eastAsia"/>
              </w:rPr>
              <w:t>周三</w:t>
            </w:r>
          </w:p>
        </w:tc>
        <w:tc>
          <w:tcPr>
            <w:tcW w:w="1052" w:type="dxa"/>
            <w:shd w:val="clear" w:color="auto" w:fill="auto"/>
          </w:tcPr>
          <w:p w14:paraId="63D6DE40" w14:textId="77777777" w:rsidR="0018304E" w:rsidRDefault="0018304E" w:rsidP="003A134F">
            <w:r>
              <w:rPr>
                <w:rFonts w:hint="eastAsia"/>
              </w:rPr>
              <w:t>周四</w:t>
            </w:r>
          </w:p>
        </w:tc>
        <w:tc>
          <w:tcPr>
            <w:tcW w:w="1052" w:type="dxa"/>
            <w:shd w:val="clear" w:color="auto" w:fill="auto"/>
          </w:tcPr>
          <w:p w14:paraId="45191D3C" w14:textId="77777777" w:rsidR="0018304E" w:rsidRDefault="0018304E" w:rsidP="003A134F">
            <w:r>
              <w:rPr>
                <w:rFonts w:hint="eastAsia"/>
              </w:rPr>
              <w:t>周五</w:t>
            </w:r>
          </w:p>
        </w:tc>
        <w:tc>
          <w:tcPr>
            <w:tcW w:w="986" w:type="dxa"/>
            <w:shd w:val="clear" w:color="auto" w:fill="auto"/>
          </w:tcPr>
          <w:p w14:paraId="6F83546C" w14:textId="77777777" w:rsidR="0018304E" w:rsidRDefault="0018304E" w:rsidP="003A134F">
            <w:r>
              <w:rPr>
                <w:rFonts w:hint="eastAsia"/>
              </w:rPr>
              <w:t>周六</w:t>
            </w:r>
          </w:p>
        </w:tc>
        <w:tc>
          <w:tcPr>
            <w:tcW w:w="986" w:type="dxa"/>
            <w:shd w:val="clear" w:color="auto" w:fill="auto"/>
          </w:tcPr>
          <w:p w14:paraId="1C4A93F8" w14:textId="77777777" w:rsidR="0018304E" w:rsidRDefault="0018304E" w:rsidP="003A134F">
            <w:r>
              <w:rPr>
                <w:rFonts w:hint="eastAsia"/>
              </w:rPr>
              <w:t>周日</w:t>
            </w:r>
          </w:p>
        </w:tc>
      </w:tr>
      <w:tr w:rsidR="0018304E" w14:paraId="20946B0D" w14:textId="77777777" w:rsidTr="003A134F">
        <w:trPr>
          <w:jc w:val="right"/>
        </w:trPr>
        <w:tc>
          <w:tcPr>
            <w:tcW w:w="1068" w:type="dxa"/>
            <w:shd w:val="clear" w:color="auto" w:fill="auto"/>
          </w:tcPr>
          <w:p w14:paraId="5802459A" w14:textId="77777777" w:rsidR="0018304E" w:rsidRDefault="0018304E" w:rsidP="003A134F">
            <w:r>
              <w:rPr>
                <w:rFonts w:hint="eastAsia"/>
              </w:rPr>
              <w:t>上午-1</w:t>
            </w:r>
          </w:p>
        </w:tc>
        <w:tc>
          <w:tcPr>
            <w:tcW w:w="1050" w:type="dxa"/>
            <w:shd w:val="clear" w:color="auto" w:fill="auto"/>
          </w:tcPr>
          <w:p w14:paraId="6A3511AA" w14:textId="77777777" w:rsidR="0018304E" w:rsidRDefault="0018304E" w:rsidP="003A134F">
            <w:proofErr w:type="gramStart"/>
            <w:r>
              <w:rPr>
                <w:rFonts w:hint="eastAsia"/>
              </w:rPr>
              <w:t>吕</w:t>
            </w:r>
            <w:proofErr w:type="gramEnd"/>
            <w:r>
              <w:rPr>
                <w:rFonts w:hint="eastAsia"/>
              </w:rPr>
              <w:t>、陈2</w:t>
            </w:r>
          </w:p>
          <w:p w14:paraId="10F3961B" w14:textId="77777777" w:rsidR="0018304E" w:rsidRDefault="0018304E" w:rsidP="003A134F">
            <w:r>
              <w:rPr>
                <w:rFonts w:hint="eastAsia"/>
              </w:rPr>
              <w:t>徐、陈1</w:t>
            </w:r>
          </w:p>
        </w:tc>
        <w:tc>
          <w:tcPr>
            <w:tcW w:w="1051" w:type="dxa"/>
            <w:shd w:val="clear" w:color="auto" w:fill="auto"/>
          </w:tcPr>
          <w:p w14:paraId="6BD23A23" w14:textId="77777777" w:rsidR="0018304E" w:rsidRDefault="0018304E" w:rsidP="003A134F">
            <w:proofErr w:type="gramStart"/>
            <w:r>
              <w:rPr>
                <w:rFonts w:hint="eastAsia"/>
              </w:rPr>
              <w:t>吕</w:t>
            </w:r>
            <w:proofErr w:type="gramEnd"/>
            <w:r>
              <w:rPr>
                <w:rFonts w:hint="eastAsia"/>
              </w:rPr>
              <w:t>、黄</w:t>
            </w:r>
          </w:p>
          <w:p w14:paraId="7B0D309F" w14:textId="77777777" w:rsidR="0018304E" w:rsidRDefault="0018304E" w:rsidP="003A134F">
            <w:r>
              <w:rPr>
                <w:rFonts w:hint="eastAsia"/>
              </w:rPr>
              <w:t>徐、陈1</w:t>
            </w:r>
          </w:p>
        </w:tc>
        <w:tc>
          <w:tcPr>
            <w:tcW w:w="1051" w:type="dxa"/>
            <w:shd w:val="clear" w:color="auto" w:fill="auto"/>
          </w:tcPr>
          <w:p w14:paraId="440F30C8" w14:textId="77777777" w:rsidR="0018304E" w:rsidRDefault="0018304E" w:rsidP="003A134F">
            <w:proofErr w:type="gramStart"/>
            <w:r>
              <w:rPr>
                <w:rFonts w:hint="eastAsia"/>
              </w:rPr>
              <w:t>吕</w:t>
            </w:r>
            <w:proofErr w:type="gramEnd"/>
            <w:r>
              <w:rPr>
                <w:rFonts w:hint="eastAsia"/>
              </w:rPr>
              <w:t>、黄</w:t>
            </w:r>
          </w:p>
        </w:tc>
        <w:tc>
          <w:tcPr>
            <w:tcW w:w="1052" w:type="dxa"/>
            <w:shd w:val="clear" w:color="auto" w:fill="auto"/>
          </w:tcPr>
          <w:p w14:paraId="15CF4D96" w14:textId="77777777" w:rsidR="0018304E" w:rsidRDefault="0018304E" w:rsidP="003A134F">
            <w:proofErr w:type="gramStart"/>
            <w:r>
              <w:rPr>
                <w:rFonts w:hint="eastAsia"/>
              </w:rPr>
              <w:t>吕</w:t>
            </w:r>
            <w:proofErr w:type="gramEnd"/>
            <w:r>
              <w:rPr>
                <w:rFonts w:hint="eastAsia"/>
              </w:rPr>
              <w:t>、陈2</w:t>
            </w:r>
          </w:p>
          <w:p w14:paraId="4CE040AB" w14:textId="77777777" w:rsidR="0018304E" w:rsidRDefault="0018304E" w:rsidP="003A134F">
            <w:r>
              <w:rPr>
                <w:rFonts w:hint="eastAsia"/>
              </w:rPr>
              <w:t>徐、陈1</w:t>
            </w:r>
          </w:p>
        </w:tc>
        <w:tc>
          <w:tcPr>
            <w:tcW w:w="1052" w:type="dxa"/>
            <w:shd w:val="clear" w:color="auto" w:fill="auto"/>
          </w:tcPr>
          <w:p w14:paraId="521DBD68" w14:textId="77777777" w:rsidR="0018304E" w:rsidRDefault="0018304E" w:rsidP="003A134F"/>
        </w:tc>
        <w:tc>
          <w:tcPr>
            <w:tcW w:w="986" w:type="dxa"/>
            <w:shd w:val="clear" w:color="auto" w:fill="auto"/>
          </w:tcPr>
          <w:p w14:paraId="59F81E17" w14:textId="77777777" w:rsidR="0018304E" w:rsidRDefault="0018304E" w:rsidP="003A134F">
            <w:proofErr w:type="gramStart"/>
            <w:r>
              <w:rPr>
                <w:rFonts w:hint="eastAsia"/>
              </w:rPr>
              <w:t>吕</w:t>
            </w:r>
            <w:proofErr w:type="gramEnd"/>
            <w:r>
              <w:rPr>
                <w:rFonts w:hint="eastAsia"/>
              </w:rPr>
              <w:t>、陈2</w:t>
            </w:r>
          </w:p>
          <w:p w14:paraId="1EA733FF" w14:textId="77777777" w:rsidR="0018304E" w:rsidRDefault="0018304E" w:rsidP="003A134F">
            <w:r>
              <w:rPr>
                <w:rFonts w:hint="eastAsia"/>
              </w:rPr>
              <w:t>徐、陈1</w:t>
            </w:r>
          </w:p>
          <w:p w14:paraId="0F8276BC" w14:textId="77777777" w:rsidR="0018304E" w:rsidRDefault="0018304E" w:rsidP="003A134F">
            <w:r>
              <w:rPr>
                <w:rFonts w:hint="eastAsia"/>
              </w:rPr>
              <w:t>黄</w:t>
            </w:r>
          </w:p>
        </w:tc>
        <w:tc>
          <w:tcPr>
            <w:tcW w:w="986" w:type="dxa"/>
            <w:shd w:val="clear" w:color="auto" w:fill="auto"/>
          </w:tcPr>
          <w:p w14:paraId="1B11CD83" w14:textId="77777777" w:rsidR="0018304E" w:rsidRDefault="0018304E" w:rsidP="003A134F">
            <w:proofErr w:type="gramStart"/>
            <w:r>
              <w:rPr>
                <w:rFonts w:hint="eastAsia"/>
              </w:rPr>
              <w:t>吕</w:t>
            </w:r>
            <w:proofErr w:type="gramEnd"/>
            <w:r>
              <w:rPr>
                <w:rFonts w:hint="eastAsia"/>
              </w:rPr>
              <w:t>、陈2</w:t>
            </w:r>
          </w:p>
          <w:p w14:paraId="1505CB72" w14:textId="77777777" w:rsidR="0018304E" w:rsidRDefault="0018304E" w:rsidP="003A134F">
            <w:r>
              <w:rPr>
                <w:rFonts w:hint="eastAsia"/>
              </w:rPr>
              <w:t>徐、陈1</w:t>
            </w:r>
          </w:p>
          <w:p w14:paraId="1A5A9860" w14:textId="77777777" w:rsidR="0018304E" w:rsidRDefault="0018304E" w:rsidP="003A134F">
            <w:r>
              <w:rPr>
                <w:rFonts w:hint="eastAsia"/>
              </w:rPr>
              <w:t>黄</w:t>
            </w:r>
          </w:p>
        </w:tc>
      </w:tr>
      <w:tr w:rsidR="0018304E" w14:paraId="35493157" w14:textId="77777777" w:rsidTr="003A134F">
        <w:trPr>
          <w:jc w:val="right"/>
        </w:trPr>
        <w:tc>
          <w:tcPr>
            <w:tcW w:w="1068" w:type="dxa"/>
            <w:shd w:val="clear" w:color="auto" w:fill="auto"/>
          </w:tcPr>
          <w:p w14:paraId="78DB92D5" w14:textId="77777777" w:rsidR="0018304E" w:rsidRDefault="0018304E" w:rsidP="003A134F">
            <w:r>
              <w:rPr>
                <w:rFonts w:hint="eastAsia"/>
              </w:rPr>
              <w:t>上午-2</w:t>
            </w:r>
          </w:p>
        </w:tc>
        <w:tc>
          <w:tcPr>
            <w:tcW w:w="1050" w:type="dxa"/>
            <w:shd w:val="clear" w:color="auto" w:fill="auto"/>
          </w:tcPr>
          <w:p w14:paraId="1A9CEFAA" w14:textId="77777777" w:rsidR="0018304E" w:rsidRDefault="0018304E" w:rsidP="003A134F"/>
        </w:tc>
        <w:tc>
          <w:tcPr>
            <w:tcW w:w="1051" w:type="dxa"/>
            <w:shd w:val="clear" w:color="auto" w:fill="auto"/>
          </w:tcPr>
          <w:p w14:paraId="11A3110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37D0B280" w14:textId="77777777" w:rsidR="0018304E" w:rsidRDefault="0018304E" w:rsidP="003A134F"/>
        </w:tc>
        <w:tc>
          <w:tcPr>
            <w:tcW w:w="1052" w:type="dxa"/>
            <w:shd w:val="clear" w:color="auto" w:fill="auto"/>
          </w:tcPr>
          <w:p w14:paraId="5C5CAF7E" w14:textId="77777777" w:rsidR="0018304E" w:rsidRDefault="0018304E" w:rsidP="003A134F">
            <w:proofErr w:type="gramStart"/>
            <w:r>
              <w:rPr>
                <w:rFonts w:hint="eastAsia"/>
              </w:rPr>
              <w:t>吕</w:t>
            </w:r>
            <w:proofErr w:type="gramEnd"/>
            <w:r>
              <w:rPr>
                <w:rFonts w:hint="eastAsia"/>
              </w:rPr>
              <w:t>、陈2</w:t>
            </w:r>
          </w:p>
          <w:p w14:paraId="6AC54A30" w14:textId="77777777" w:rsidR="0018304E" w:rsidRDefault="0018304E" w:rsidP="003A134F">
            <w:r>
              <w:rPr>
                <w:rFonts w:hint="eastAsia"/>
              </w:rPr>
              <w:t>徐</w:t>
            </w:r>
          </w:p>
        </w:tc>
        <w:tc>
          <w:tcPr>
            <w:tcW w:w="1052" w:type="dxa"/>
            <w:shd w:val="clear" w:color="auto" w:fill="auto"/>
          </w:tcPr>
          <w:p w14:paraId="2DBC1657" w14:textId="77777777" w:rsidR="0018304E" w:rsidRDefault="0018304E" w:rsidP="003A134F"/>
        </w:tc>
        <w:tc>
          <w:tcPr>
            <w:tcW w:w="986" w:type="dxa"/>
            <w:shd w:val="clear" w:color="auto" w:fill="auto"/>
          </w:tcPr>
          <w:p w14:paraId="23B1C7AC" w14:textId="77777777" w:rsidR="0018304E" w:rsidRDefault="0018304E" w:rsidP="003A134F">
            <w:proofErr w:type="gramStart"/>
            <w:r>
              <w:rPr>
                <w:rFonts w:hint="eastAsia"/>
              </w:rPr>
              <w:t>吕</w:t>
            </w:r>
            <w:proofErr w:type="gramEnd"/>
            <w:r>
              <w:rPr>
                <w:rFonts w:hint="eastAsia"/>
              </w:rPr>
              <w:t>、陈2</w:t>
            </w:r>
          </w:p>
          <w:p w14:paraId="7645D092" w14:textId="77777777" w:rsidR="0018304E" w:rsidRDefault="0018304E" w:rsidP="003A134F">
            <w:r>
              <w:rPr>
                <w:rFonts w:hint="eastAsia"/>
              </w:rPr>
              <w:t>徐、陈1</w:t>
            </w:r>
          </w:p>
          <w:p w14:paraId="6F5F6EFE" w14:textId="77777777" w:rsidR="0018304E" w:rsidRDefault="0018304E" w:rsidP="003A134F">
            <w:r>
              <w:rPr>
                <w:rFonts w:hint="eastAsia"/>
              </w:rPr>
              <w:t>黄</w:t>
            </w:r>
          </w:p>
        </w:tc>
        <w:tc>
          <w:tcPr>
            <w:tcW w:w="986" w:type="dxa"/>
            <w:shd w:val="clear" w:color="auto" w:fill="auto"/>
          </w:tcPr>
          <w:p w14:paraId="3B31ED27" w14:textId="77777777" w:rsidR="0018304E" w:rsidRDefault="0018304E" w:rsidP="003A134F">
            <w:proofErr w:type="gramStart"/>
            <w:r>
              <w:rPr>
                <w:rFonts w:hint="eastAsia"/>
              </w:rPr>
              <w:t>吕</w:t>
            </w:r>
            <w:proofErr w:type="gramEnd"/>
            <w:r>
              <w:rPr>
                <w:rFonts w:hint="eastAsia"/>
              </w:rPr>
              <w:t>、陈2</w:t>
            </w:r>
          </w:p>
          <w:p w14:paraId="0563B3C8" w14:textId="77777777" w:rsidR="0018304E" w:rsidRDefault="0018304E" w:rsidP="003A134F">
            <w:r>
              <w:rPr>
                <w:rFonts w:hint="eastAsia"/>
              </w:rPr>
              <w:t>徐、陈1</w:t>
            </w:r>
          </w:p>
          <w:p w14:paraId="5CF4C57D" w14:textId="77777777" w:rsidR="0018304E" w:rsidRDefault="0018304E" w:rsidP="003A134F">
            <w:r>
              <w:rPr>
                <w:rFonts w:hint="eastAsia"/>
              </w:rPr>
              <w:t>黄</w:t>
            </w:r>
          </w:p>
        </w:tc>
      </w:tr>
      <w:tr w:rsidR="0018304E" w14:paraId="512E85E1" w14:textId="77777777" w:rsidTr="003A134F">
        <w:trPr>
          <w:trHeight w:val="641"/>
          <w:jc w:val="right"/>
        </w:trPr>
        <w:tc>
          <w:tcPr>
            <w:tcW w:w="1068" w:type="dxa"/>
            <w:shd w:val="clear" w:color="auto" w:fill="auto"/>
          </w:tcPr>
          <w:p w14:paraId="53F6A3C8" w14:textId="77777777" w:rsidR="0018304E" w:rsidRDefault="0018304E" w:rsidP="003A134F">
            <w:r>
              <w:rPr>
                <w:rFonts w:hint="eastAsia"/>
              </w:rPr>
              <w:t>下午-1</w:t>
            </w:r>
          </w:p>
        </w:tc>
        <w:tc>
          <w:tcPr>
            <w:tcW w:w="1050" w:type="dxa"/>
            <w:shd w:val="clear" w:color="auto" w:fill="auto"/>
          </w:tcPr>
          <w:p w14:paraId="37F60CF1" w14:textId="77777777" w:rsidR="0018304E" w:rsidRDefault="0018304E" w:rsidP="003A134F">
            <w:proofErr w:type="gramStart"/>
            <w:r>
              <w:rPr>
                <w:rFonts w:hint="eastAsia"/>
              </w:rPr>
              <w:t>吕</w:t>
            </w:r>
            <w:proofErr w:type="gramEnd"/>
            <w:r>
              <w:rPr>
                <w:rFonts w:hint="eastAsia"/>
              </w:rPr>
              <w:t>、陈2</w:t>
            </w:r>
          </w:p>
        </w:tc>
        <w:tc>
          <w:tcPr>
            <w:tcW w:w="1051" w:type="dxa"/>
            <w:shd w:val="clear" w:color="auto" w:fill="auto"/>
          </w:tcPr>
          <w:p w14:paraId="755B58DB" w14:textId="77777777" w:rsidR="0018304E" w:rsidRDefault="0018304E" w:rsidP="003A134F"/>
        </w:tc>
        <w:tc>
          <w:tcPr>
            <w:tcW w:w="1051" w:type="dxa"/>
            <w:shd w:val="clear" w:color="auto" w:fill="auto"/>
          </w:tcPr>
          <w:p w14:paraId="4C6CCB8F" w14:textId="77777777" w:rsidR="0018304E" w:rsidRDefault="0018304E" w:rsidP="003A134F">
            <w:r>
              <w:rPr>
                <w:rFonts w:hint="eastAsia"/>
              </w:rPr>
              <w:t>黄</w:t>
            </w:r>
          </w:p>
        </w:tc>
        <w:tc>
          <w:tcPr>
            <w:tcW w:w="1052" w:type="dxa"/>
            <w:shd w:val="clear" w:color="auto" w:fill="auto"/>
          </w:tcPr>
          <w:p w14:paraId="04CA0C7D" w14:textId="77777777" w:rsidR="0018304E" w:rsidRDefault="0018304E" w:rsidP="003A134F"/>
        </w:tc>
        <w:tc>
          <w:tcPr>
            <w:tcW w:w="1052" w:type="dxa"/>
            <w:shd w:val="clear" w:color="auto" w:fill="auto"/>
          </w:tcPr>
          <w:p w14:paraId="564DBB3A" w14:textId="77777777" w:rsidR="0018304E" w:rsidRDefault="0018304E" w:rsidP="003A134F"/>
        </w:tc>
        <w:tc>
          <w:tcPr>
            <w:tcW w:w="986" w:type="dxa"/>
            <w:shd w:val="clear" w:color="auto" w:fill="auto"/>
          </w:tcPr>
          <w:p w14:paraId="7F14732A" w14:textId="77777777" w:rsidR="0018304E" w:rsidRDefault="0018304E" w:rsidP="003A134F">
            <w:proofErr w:type="gramStart"/>
            <w:r>
              <w:rPr>
                <w:rFonts w:hint="eastAsia"/>
              </w:rPr>
              <w:t>吕</w:t>
            </w:r>
            <w:proofErr w:type="gramEnd"/>
            <w:r>
              <w:rPr>
                <w:rFonts w:hint="eastAsia"/>
              </w:rPr>
              <w:t>、陈2</w:t>
            </w:r>
          </w:p>
          <w:p w14:paraId="4E92FCF5" w14:textId="77777777" w:rsidR="0018304E" w:rsidRDefault="0018304E" w:rsidP="003A134F">
            <w:r>
              <w:rPr>
                <w:rFonts w:hint="eastAsia"/>
              </w:rPr>
              <w:t>徐、陈1</w:t>
            </w:r>
          </w:p>
          <w:p w14:paraId="77FF0FA7" w14:textId="77777777" w:rsidR="0018304E" w:rsidRDefault="0018304E" w:rsidP="003A134F">
            <w:r>
              <w:rPr>
                <w:rFonts w:hint="eastAsia"/>
              </w:rPr>
              <w:t>黄</w:t>
            </w:r>
          </w:p>
        </w:tc>
        <w:tc>
          <w:tcPr>
            <w:tcW w:w="986" w:type="dxa"/>
            <w:shd w:val="clear" w:color="auto" w:fill="auto"/>
          </w:tcPr>
          <w:p w14:paraId="0F0872E8" w14:textId="77777777" w:rsidR="0018304E" w:rsidRDefault="0018304E" w:rsidP="003A134F">
            <w:proofErr w:type="gramStart"/>
            <w:r>
              <w:rPr>
                <w:rFonts w:hint="eastAsia"/>
              </w:rPr>
              <w:t>吕</w:t>
            </w:r>
            <w:proofErr w:type="gramEnd"/>
            <w:r>
              <w:rPr>
                <w:rFonts w:hint="eastAsia"/>
              </w:rPr>
              <w:t>、陈2</w:t>
            </w:r>
          </w:p>
          <w:p w14:paraId="522CDDDC" w14:textId="77777777" w:rsidR="0018304E" w:rsidRDefault="0018304E" w:rsidP="003A134F">
            <w:r>
              <w:rPr>
                <w:rFonts w:hint="eastAsia"/>
              </w:rPr>
              <w:t>徐、陈1</w:t>
            </w:r>
          </w:p>
          <w:p w14:paraId="1E4827E0" w14:textId="77777777" w:rsidR="0018304E" w:rsidRDefault="0018304E" w:rsidP="003A134F">
            <w:r>
              <w:rPr>
                <w:rFonts w:hint="eastAsia"/>
              </w:rPr>
              <w:t>黄</w:t>
            </w:r>
          </w:p>
        </w:tc>
      </w:tr>
      <w:tr w:rsidR="0018304E" w14:paraId="3E8903A6" w14:textId="77777777" w:rsidTr="003A134F">
        <w:trPr>
          <w:jc w:val="right"/>
        </w:trPr>
        <w:tc>
          <w:tcPr>
            <w:tcW w:w="1068" w:type="dxa"/>
            <w:shd w:val="clear" w:color="auto" w:fill="auto"/>
          </w:tcPr>
          <w:p w14:paraId="00D2E9D9" w14:textId="77777777" w:rsidR="0018304E" w:rsidRDefault="0018304E" w:rsidP="003A134F">
            <w:r>
              <w:rPr>
                <w:rFonts w:hint="eastAsia"/>
              </w:rPr>
              <w:t>下午-2</w:t>
            </w:r>
          </w:p>
        </w:tc>
        <w:tc>
          <w:tcPr>
            <w:tcW w:w="1050" w:type="dxa"/>
            <w:shd w:val="clear" w:color="auto" w:fill="auto"/>
          </w:tcPr>
          <w:p w14:paraId="3661ECE5" w14:textId="77777777" w:rsidR="0018304E" w:rsidRDefault="0018304E" w:rsidP="003A134F">
            <w:proofErr w:type="gramStart"/>
            <w:r>
              <w:rPr>
                <w:rFonts w:hint="eastAsia"/>
              </w:rPr>
              <w:t>吕</w:t>
            </w:r>
            <w:proofErr w:type="gramEnd"/>
            <w:r>
              <w:rPr>
                <w:rFonts w:hint="eastAsia"/>
              </w:rPr>
              <w:t>、徐</w:t>
            </w:r>
          </w:p>
        </w:tc>
        <w:tc>
          <w:tcPr>
            <w:tcW w:w="1051" w:type="dxa"/>
            <w:shd w:val="clear" w:color="auto" w:fill="auto"/>
          </w:tcPr>
          <w:p w14:paraId="65C9D678" w14:textId="77777777" w:rsidR="0018304E" w:rsidRDefault="0018304E" w:rsidP="003A134F"/>
        </w:tc>
        <w:tc>
          <w:tcPr>
            <w:tcW w:w="1051" w:type="dxa"/>
            <w:shd w:val="clear" w:color="auto" w:fill="auto"/>
          </w:tcPr>
          <w:p w14:paraId="0B35B7A0" w14:textId="77777777" w:rsidR="0018304E" w:rsidRDefault="0018304E" w:rsidP="003A134F">
            <w:r>
              <w:rPr>
                <w:rFonts w:hint="eastAsia"/>
              </w:rPr>
              <w:t>黄、陈2</w:t>
            </w:r>
          </w:p>
        </w:tc>
        <w:tc>
          <w:tcPr>
            <w:tcW w:w="1052" w:type="dxa"/>
            <w:shd w:val="clear" w:color="auto" w:fill="auto"/>
          </w:tcPr>
          <w:p w14:paraId="26D23C89" w14:textId="77777777" w:rsidR="0018304E" w:rsidRDefault="0018304E" w:rsidP="003A134F"/>
        </w:tc>
        <w:tc>
          <w:tcPr>
            <w:tcW w:w="1052" w:type="dxa"/>
            <w:shd w:val="clear" w:color="auto" w:fill="auto"/>
          </w:tcPr>
          <w:p w14:paraId="6A690B37" w14:textId="77777777" w:rsidR="0018304E" w:rsidRDefault="0018304E" w:rsidP="003A134F"/>
        </w:tc>
        <w:tc>
          <w:tcPr>
            <w:tcW w:w="986" w:type="dxa"/>
            <w:shd w:val="clear" w:color="auto" w:fill="auto"/>
          </w:tcPr>
          <w:p w14:paraId="5AE026B4" w14:textId="77777777" w:rsidR="0018304E" w:rsidRDefault="0018304E" w:rsidP="003A134F">
            <w:proofErr w:type="gramStart"/>
            <w:r>
              <w:rPr>
                <w:rFonts w:hint="eastAsia"/>
              </w:rPr>
              <w:t>吕</w:t>
            </w:r>
            <w:proofErr w:type="gramEnd"/>
            <w:r>
              <w:rPr>
                <w:rFonts w:hint="eastAsia"/>
              </w:rPr>
              <w:t>、陈2</w:t>
            </w:r>
          </w:p>
          <w:p w14:paraId="6439AC8B" w14:textId="77777777" w:rsidR="0018304E" w:rsidRDefault="0018304E" w:rsidP="003A134F">
            <w:r>
              <w:rPr>
                <w:rFonts w:hint="eastAsia"/>
              </w:rPr>
              <w:t>徐、陈1</w:t>
            </w:r>
          </w:p>
          <w:p w14:paraId="139D3295" w14:textId="77777777" w:rsidR="0018304E" w:rsidRDefault="0018304E" w:rsidP="003A134F">
            <w:r>
              <w:rPr>
                <w:rFonts w:hint="eastAsia"/>
              </w:rPr>
              <w:t xml:space="preserve">黄 </w:t>
            </w:r>
          </w:p>
        </w:tc>
        <w:tc>
          <w:tcPr>
            <w:tcW w:w="986" w:type="dxa"/>
            <w:shd w:val="clear" w:color="auto" w:fill="auto"/>
          </w:tcPr>
          <w:p w14:paraId="10AA28B1" w14:textId="77777777" w:rsidR="0018304E" w:rsidRDefault="0018304E" w:rsidP="003A134F">
            <w:proofErr w:type="gramStart"/>
            <w:r>
              <w:rPr>
                <w:rFonts w:hint="eastAsia"/>
              </w:rPr>
              <w:t>吕</w:t>
            </w:r>
            <w:proofErr w:type="gramEnd"/>
            <w:r>
              <w:rPr>
                <w:rFonts w:hint="eastAsia"/>
              </w:rPr>
              <w:t>、陈2</w:t>
            </w:r>
          </w:p>
          <w:p w14:paraId="6AE7C85E" w14:textId="77777777" w:rsidR="0018304E" w:rsidRDefault="0018304E" w:rsidP="003A134F">
            <w:r>
              <w:rPr>
                <w:rFonts w:hint="eastAsia"/>
              </w:rPr>
              <w:t>徐、陈1</w:t>
            </w:r>
          </w:p>
          <w:p w14:paraId="58FEB595" w14:textId="77777777" w:rsidR="0018304E" w:rsidRDefault="0018304E" w:rsidP="003A134F">
            <w:r>
              <w:rPr>
                <w:rFonts w:hint="eastAsia"/>
              </w:rPr>
              <w:t>黄</w:t>
            </w:r>
          </w:p>
        </w:tc>
      </w:tr>
      <w:tr w:rsidR="0018304E" w14:paraId="43A5607A" w14:textId="77777777" w:rsidTr="003A134F">
        <w:trPr>
          <w:jc w:val="right"/>
        </w:trPr>
        <w:tc>
          <w:tcPr>
            <w:tcW w:w="1068" w:type="dxa"/>
            <w:shd w:val="clear" w:color="auto" w:fill="auto"/>
          </w:tcPr>
          <w:p w14:paraId="295DCE13" w14:textId="77777777" w:rsidR="0018304E" w:rsidRDefault="0018304E" w:rsidP="003A134F">
            <w:r>
              <w:rPr>
                <w:rFonts w:hint="eastAsia"/>
              </w:rPr>
              <w:t>晚修</w:t>
            </w:r>
          </w:p>
        </w:tc>
        <w:tc>
          <w:tcPr>
            <w:tcW w:w="1050" w:type="dxa"/>
            <w:shd w:val="clear" w:color="auto" w:fill="auto"/>
          </w:tcPr>
          <w:p w14:paraId="0EB76F6B" w14:textId="77777777" w:rsidR="0018304E" w:rsidRDefault="0018304E" w:rsidP="003A134F">
            <w:proofErr w:type="gramStart"/>
            <w:r>
              <w:rPr>
                <w:rFonts w:hint="eastAsia"/>
              </w:rPr>
              <w:t>吕</w:t>
            </w:r>
            <w:proofErr w:type="gramEnd"/>
            <w:r>
              <w:rPr>
                <w:rFonts w:hint="eastAsia"/>
              </w:rPr>
              <w:t>、陈2</w:t>
            </w:r>
          </w:p>
          <w:p w14:paraId="2E3A1E69" w14:textId="77777777" w:rsidR="0018304E" w:rsidRDefault="0018304E" w:rsidP="003A134F">
            <w:r>
              <w:rPr>
                <w:rFonts w:hint="eastAsia"/>
              </w:rPr>
              <w:t>徐、陈1</w:t>
            </w:r>
          </w:p>
          <w:p w14:paraId="06AD6103" w14:textId="77777777" w:rsidR="0018304E" w:rsidRDefault="0018304E" w:rsidP="003A134F">
            <w:r>
              <w:rPr>
                <w:rFonts w:hint="eastAsia"/>
              </w:rPr>
              <w:t>黄</w:t>
            </w:r>
          </w:p>
        </w:tc>
        <w:tc>
          <w:tcPr>
            <w:tcW w:w="1051" w:type="dxa"/>
            <w:shd w:val="clear" w:color="auto" w:fill="auto"/>
          </w:tcPr>
          <w:p w14:paraId="446F72C7" w14:textId="77777777" w:rsidR="0018304E" w:rsidRDefault="0018304E" w:rsidP="003A134F">
            <w:proofErr w:type="gramStart"/>
            <w:r>
              <w:rPr>
                <w:rFonts w:hint="eastAsia"/>
              </w:rPr>
              <w:t>吕</w:t>
            </w:r>
            <w:proofErr w:type="gramEnd"/>
            <w:r>
              <w:rPr>
                <w:rFonts w:hint="eastAsia"/>
              </w:rPr>
              <w:t>、陈2</w:t>
            </w:r>
          </w:p>
          <w:p w14:paraId="02930919" w14:textId="77777777" w:rsidR="0018304E" w:rsidRDefault="0018304E" w:rsidP="003A134F">
            <w:r>
              <w:rPr>
                <w:rFonts w:hint="eastAsia"/>
              </w:rPr>
              <w:t>徐、陈1</w:t>
            </w:r>
          </w:p>
          <w:p w14:paraId="5DD0BE86" w14:textId="77777777" w:rsidR="0018304E" w:rsidRDefault="0018304E" w:rsidP="003A134F">
            <w:r>
              <w:rPr>
                <w:rFonts w:hint="eastAsia"/>
              </w:rPr>
              <w:t>黄</w:t>
            </w:r>
          </w:p>
        </w:tc>
        <w:tc>
          <w:tcPr>
            <w:tcW w:w="1051" w:type="dxa"/>
            <w:shd w:val="clear" w:color="auto" w:fill="auto"/>
          </w:tcPr>
          <w:p w14:paraId="2C2A0E99" w14:textId="77777777" w:rsidR="0018304E" w:rsidRDefault="0018304E" w:rsidP="003A134F">
            <w:proofErr w:type="gramStart"/>
            <w:r>
              <w:rPr>
                <w:rFonts w:hint="eastAsia"/>
              </w:rPr>
              <w:t>吕</w:t>
            </w:r>
            <w:proofErr w:type="gramEnd"/>
            <w:r>
              <w:rPr>
                <w:rFonts w:hint="eastAsia"/>
              </w:rPr>
              <w:t>、陈2</w:t>
            </w:r>
          </w:p>
          <w:p w14:paraId="647ECDFC" w14:textId="77777777" w:rsidR="0018304E" w:rsidRDefault="0018304E" w:rsidP="003A134F">
            <w:r>
              <w:rPr>
                <w:rFonts w:hint="eastAsia"/>
              </w:rPr>
              <w:t>徐、陈1</w:t>
            </w:r>
          </w:p>
          <w:p w14:paraId="6FB1248B" w14:textId="77777777" w:rsidR="0018304E" w:rsidRDefault="0018304E" w:rsidP="003A134F">
            <w:r>
              <w:rPr>
                <w:rFonts w:hint="eastAsia"/>
              </w:rPr>
              <w:t>黄</w:t>
            </w:r>
          </w:p>
        </w:tc>
        <w:tc>
          <w:tcPr>
            <w:tcW w:w="1052" w:type="dxa"/>
            <w:shd w:val="clear" w:color="auto" w:fill="auto"/>
          </w:tcPr>
          <w:p w14:paraId="79D3ED31" w14:textId="77777777" w:rsidR="0018304E" w:rsidRDefault="0018304E" w:rsidP="003A134F">
            <w:proofErr w:type="gramStart"/>
            <w:r>
              <w:rPr>
                <w:rFonts w:hint="eastAsia"/>
              </w:rPr>
              <w:t>吕</w:t>
            </w:r>
            <w:proofErr w:type="gramEnd"/>
            <w:r>
              <w:rPr>
                <w:rFonts w:hint="eastAsia"/>
              </w:rPr>
              <w:t>、陈2</w:t>
            </w:r>
          </w:p>
          <w:p w14:paraId="523F6504" w14:textId="77777777" w:rsidR="0018304E" w:rsidRDefault="0018304E" w:rsidP="003A134F">
            <w:r>
              <w:rPr>
                <w:rFonts w:hint="eastAsia"/>
              </w:rPr>
              <w:t>徐、陈1</w:t>
            </w:r>
          </w:p>
          <w:p w14:paraId="651319CD" w14:textId="77777777" w:rsidR="0018304E" w:rsidRDefault="0018304E" w:rsidP="003A134F">
            <w:r>
              <w:rPr>
                <w:rFonts w:hint="eastAsia"/>
              </w:rPr>
              <w:t>黄</w:t>
            </w:r>
          </w:p>
        </w:tc>
        <w:tc>
          <w:tcPr>
            <w:tcW w:w="1052" w:type="dxa"/>
            <w:shd w:val="clear" w:color="auto" w:fill="auto"/>
          </w:tcPr>
          <w:p w14:paraId="28D1B506" w14:textId="77777777" w:rsidR="0018304E" w:rsidRDefault="0018304E" w:rsidP="003A134F">
            <w:proofErr w:type="gramStart"/>
            <w:r>
              <w:rPr>
                <w:rFonts w:hint="eastAsia"/>
              </w:rPr>
              <w:t>吕</w:t>
            </w:r>
            <w:proofErr w:type="gramEnd"/>
            <w:r>
              <w:rPr>
                <w:rFonts w:hint="eastAsia"/>
              </w:rPr>
              <w:t>、陈2</w:t>
            </w:r>
          </w:p>
          <w:p w14:paraId="101A8212" w14:textId="77777777" w:rsidR="0018304E" w:rsidRDefault="0018304E" w:rsidP="003A134F">
            <w:r>
              <w:rPr>
                <w:rFonts w:hint="eastAsia"/>
              </w:rPr>
              <w:t>徐、陈1</w:t>
            </w:r>
          </w:p>
          <w:p w14:paraId="63FCACAD" w14:textId="77777777" w:rsidR="0018304E" w:rsidRDefault="0018304E" w:rsidP="003A134F">
            <w:r>
              <w:rPr>
                <w:rFonts w:hint="eastAsia"/>
              </w:rPr>
              <w:t>黄</w:t>
            </w:r>
          </w:p>
        </w:tc>
        <w:tc>
          <w:tcPr>
            <w:tcW w:w="986" w:type="dxa"/>
            <w:shd w:val="clear" w:color="auto" w:fill="auto"/>
          </w:tcPr>
          <w:p w14:paraId="6F795544" w14:textId="77777777" w:rsidR="0018304E" w:rsidRDefault="0018304E" w:rsidP="003A134F">
            <w:proofErr w:type="gramStart"/>
            <w:r>
              <w:rPr>
                <w:rFonts w:hint="eastAsia"/>
              </w:rPr>
              <w:t>吕</w:t>
            </w:r>
            <w:proofErr w:type="gramEnd"/>
            <w:r>
              <w:rPr>
                <w:rFonts w:hint="eastAsia"/>
              </w:rPr>
              <w:t>、陈2</w:t>
            </w:r>
          </w:p>
          <w:p w14:paraId="1CC90B8A" w14:textId="77777777" w:rsidR="0018304E" w:rsidRDefault="0018304E" w:rsidP="003A134F">
            <w:r>
              <w:rPr>
                <w:rFonts w:hint="eastAsia"/>
              </w:rPr>
              <w:t>徐、陈1</w:t>
            </w:r>
          </w:p>
          <w:p w14:paraId="67CC6E18" w14:textId="77777777" w:rsidR="0018304E" w:rsidRDefault="0018304E" w:rsidP="003A134F">
            <w:r>
              <w:rPr>
                <w:rFonts w:hint="eastAsia"/>
              </w:rPr>
              <w:t>黄</w:t>
            </w:r>
          </w:p>
        </w:tc>
        <w:tc>
          <w:tcPr>
            <w:tcW w:w="986" w:type="dxa"/>
            <w:shd w:val="clear" w:color="auto" w:fill="auto"/>
          </w:tcPr>
          <w:p w14:paraId="28A87B11" w14:textId="77777777" w:rsidR="0018304E" w:rsidRDefault="0018304E" w:rsidP="003A134F">
            <w:proofErr w:type="gramStart"/>
            <w:r>
              <w:rPr>
                <w:rFonts w:hint="eastAsia"/>
              </w:rPr>
              <w:t>吕</w:t>
            </w:r>
            <w:proofErr w:type="gramEnd"/>
            <w:r>
              <w:rPr>
                <w:rFonts w:hint="eastAsia"/>
              </w:rPr>
              <w:t>、陈2</w:t>
            </w:r>
          </w:p>
          <w:p w14:paraId="628607AD" w14:textId="77777777" w:rsidR="0018304E" w:rsidRDefault="0018304E" w:rsidP="003A134F">
            <w:r>
              <w:rPr>
                <w:rFonts w:hint="eastAsia"/>
              </w:rPr>
              <w:t>徐、陈1</w:t>
            </w:r>
          </w:p>
          <w:p w14:paraId="4AE16325" w14:textId="77777777" w:rsidR="0018304E" w:rsidRDefault="0018304E" w:rsidP="003A134F">
            <w:r>
              <w:rPr>
                <w:rFonts w:hint="eastAsia"/>
              </w:rPr>
              <w:t>黄</w:t>
            </w:r>
          </w:p>
        </w:tc>
      </w:tr>
    </w:tbl>
    <w:p w14:paraId="0067BFD0" w14:textId="77777777" w:rsidR="0018304E" w:rsidRDefault="0018304E" w:rsidP="00D7049C">
      <w:proofErr w:type="gramStart"/>
      <w:r>
        <w:rPr>
          <w:rFonts w:hint="eastAsia"/>
        </w:rPr>
        <w:t>吕</w:t>
      </w:r>
      <w:proofErr w:type="gramEnd"/>
      <w:r>
        <w:rPr>
          <w:rFonts w:hint="eastAsia"/>
        </w:rPr>
        <w:t>：吕迪        徐：徐双铅      陈1：陈俊仁      陈2：陈苏民</w:t>
      </w:r>
    </w:p>
    <w:p w14:paraId="7475E63C" w14:textId="77777777" w:rsidR="00832347" w:rsidRPr="0018304E" w:rsidRDefault="00832347" w:rsidP="00832347">
      <w:pPr>
        <w:ind w:left="420"/>
      </w:pPr>
    </w:p>
    <w:p w14:paraId="6A0E8747" w14:textId="77777777" w:rsidR="00832347" w:rsidRDefault="00832347" w:rsidP="00B306C0">
      <w:pPr>
        <w:pStyle w:val="a1"/>
      </w:pPr>
      <w:bookmarkStart w:id="147" w:name="_Toc496816785"/>
      <w:bookmarkStart w:id="148" w:name="_Toc497072237"/>
      <w:bookmarkStart w:id="149" w:name="_Toc497223499"/>
      <w:bookmarkStart w:id="150" w:name="_Toc527652940"/>
      <w:r w:rsidRPr="0099194F">
        <w:t>人员遣散计划</w:t>
      </w:r>
      <w:bookmarkEnd w:id="147"/>
      <w:bookmarkEnd w:id="148"/>
      <w:bookmarkEnd w:id="149"/>
      <w:bookmarkEnd w:id="150"/>
    </w:p>
    <w:p w14:paraId="4A6895D2" w14:textId="77777777" w:rsidR="00832347" w:rsidRPr="0063336C" w:rsidRDefault="00832347" w:rsidP="00832347">
      <w:pPr>
        <w:ind w:firstLine="420"/>
      </w:pPr>
      <w:r>
        <w:rPr>
          <w:rFonts w:hint="eastAsia"/>
        </w:rPr>
        <w:t>TBD</w:t>
      </w:r>
    </w:p>
    <w:p w14:paraId="294869C4" w14:textId="77777777" w:rsidR="00832347" w:rsidRDefault="00832347" w:rsidP="00B306C0">
      <w:pPr>
        <w:pStyle w:val="a1"/>
      </w:pPr>
      <w:bookmarkStart w:id="151" w:name="_Toc496816786"/>
      <w:bookmarkStart w:id="152" w:name="_Toc497072238"/>
      <w:bookmarkStart w:id="153" w:name="_Toc497223500"/>
      <w:bookmarkStart w:id="154" w:name="_Toc527652941"/>
      <w:r w:rsidRPr="0099194F">
        <w:t>人员技能</w:t>
      </w:r>
      <w:bookmarkEnd w:id="151"/>
      <w:bookmarkEnd w:id="152"/>
      <w:bookmarkEnd w:id="153"/>
      <w:bookmarkEnd w:id="154"/>
    </w:p>
    <w:p w14:paraId="06592858" w14:textId="4A0D8260" w:rsidR="00832347" w:rsidRDefault="0018304E" w:rsidP="00832347">
      <w:r>
        <w:rPr>
          <w:rFonts w:hint="eastAsia"/>
        </w:rPr>
        <w:t>暂无</w:t>
      </w:r>
    </w:p>
    <w:p w14:paraId="034F6DE0" w14:textId="77777777" w:rsidR="00810050" w:rsidRPr="0063336C" w:rsidRDefault="00810050" w:rsidP="00832347"/>
    <w:p w14:paraId="256D6813" w14:textId="77777777" w:rsidR="00832347" w:rsidRDefault="00832347" w:rsidP="00B306C0">
      <w:pPr>
        <w:pStyle w:val="a1"/>
      </w:pPr>
      <w:bookmarkStart w:id="155" w:name="_Toc496816787"/>
      <w:bookmarkStart w:id="156" w:name="_Toc497072239"/>
      <w:bookmarkStart w:id="157" w:name="_Toc497223501"/>
      <w:bookmarkStart w:id="158" w:name="_Toc527652942"/>
      <w:r w:rsidRPr="0099194F">
        <w:t>培训需要</w:t>
      </w:r>
      <w:bookmarkEnd w:id="155"/>
      <w:bookmarkEnd w:id="156"/>
      <w:bookmarkEnd w:id="157"/>
      <w:bookmarkEnd w:id="158"/>
    </w:p>
    <w:p w14:paraId="0E491E59" w14:textId="1F7E3B8D" w:rsidR="00832347" w:rsidRPr="0063336C" w:rsidRDefault="0018304E" w:rsidP="00832347">
      <w:r>
        <w:rPr>
          <w:rFonts w:hint="eastAsia"/>
        </w:rPr>
        <w:t>暂无，有问题大家先自己学</w:t>
      </w:r>
    </w:p>
    <w:p w14:paraId="261DE565" w14:textId="77777777" w:rsidR="00832347" w:rsidRDefault="00832347" w:rsidP="00B306C0">
      <w:pPr>
        <w:pStyle w:val="a1"/>
      </w:pPr>
      <w:bookmarkStart w:id="159" w:name="_Toc496816788"/>
      <w:bookmarkStart w:id="160" w:name="_Toc497072240"/>
      <w:bookmarkStart w:id="161" w:name="_Toc497223502"/>
      <w:bookmarkStart w:id="162" w:name="_Toc527652943"/>
      <w:r w:rsidRPr="0099194F">
        <w:t>认可与奖励</w:t>
      </w:r>
      <w:bookmarkEnd w:id="159"/>
      <w:bookmarkEnd w:id="160"/>
      <w:bookmarkEnd w:id="161"/>
      <w:bookmarkEnd w:id="162"/>
    </w:p>
    <w:tbl>
      <w:tblPr>
        <w:tblStyle w:val="aff1"/>
        <w:tblW w:w="8296" w:type="dxa"/>
        <w:tblLayout w:type="fixed"/>
        <w:tblLook w:val="04A0" w:firstRow="1" w:lastRow="0" w:firstColumn="1" w:lastColumn="0" w:noHBand="0" w:noVBand="1"/>
      </w:tblPr>
      <w:tblGrid>
        <w:gridCol w:w="2787"/>
        <w:gridCol w:w="3162"/>
        <w:gridCol w:w="2347"/>
      </w:tblGrid>
      <w:tr w:rsidR="0018304E" w:rsidRPr="0018304E" w14:paraId="15086E7D" w14:textId="77777777" w:rsidTr="00810050">
        <w:tc>
          <w:tcPr>
            <w:tcW w:w="2787" w:type="dxa"/>
            <w:shd w:val="clear" w:color="auto" w:fill="BDD6EE" w:themeFill="accent1" w:themeFillTint="66"/>
          </w:tcPr>
          <w:p w14:paraId="32B4486C" w14:textId="77777777" w:rsidR="0018304E" w:rsidRPr="0018304E" w:rsidRDefault="0018304E" w:rsidP="0018304E">
            <w:pPr>
              <w:rPr>
                <w:b/>
                <w:sz w:val="21"/>
                <w:szCs w:val="22"/>
              </w:rPr>
            </w:pPr>
            <w:r w:rsidRPr="0018304E">
              <w:rPr>
                <w:rFonts w:hint="eastAsia"/>
                <w:b/>
                <w:sz w:val="21"/>
                <w:szCs w:val="22"/>
              </w:rPr>
              <w:t>等级</w:t>
            </w:r>
          </w:p>
        </w:tc>
        <w:tc>
          <w:tcPr>
            <w:tcW w:w="3162" w:type="dxa"/>
            <w:shd w:val="clear" w:color="auto" w:fill="BDD6EE" w:themeFill="accent1" w:themeFillTint="66"/>
          </w:tcPr>
          <w:p w14:paraId="494B1AAB" w14:textId="77777777" w:rsidR="0018304E" w:rsidRPr="0018304E" w:rsidRDefault="0018304E" w:rsidP="0018304E">
            <w:pPr>
              <w:rPr>
                <w:b/>
                <w:sz w:val="21"/>
                <w:szCs w:val="22"/>
              </w:rPr>
            </w:pPr>
            <w:r w:rsidRPr="0018304E">
              <w:rPr>
                <w:rFonts w:hint="eastAsia"/>
                <w:b/>
                <w:sz w:val="21"/>
                <w:szCs w:val="22"/>
              </w:rPr>
              <w:t>原因</w:t>
            </w:r>
          </w:p>
        </w:tc>
        <w:tc>
          <w:tcPr>
            <w:tcW w:w="2347" w:type="dxa"/>
            <w:shd w:val="clear" w:color="auto" w:fill="BDD6EE" w:themeFill="accent1" w:themeFillTint="66"/>
          </w:tcPr>
          <w:p w14:paraId="614AFE3E" w14:textId="77777777" w:rsidR="0018304E" w:rsidRPr="0018304E" w:rsidRDefault="0018304E" w:rsidP="0018304E">
            <w:pPr>
              <w:rPr>
                <w:b/>
                <w:sz w:val="21"/>
                <w:szCs w:val="22"/>
              </w:rPr>
            </w:pPr>
            <w:r w:rsidRPr="0018304E">
              <w:rPr>
                <w:rFonts w:hint="eastAsia"/>
                <w:b/>
                <w:sz w:val="21"/>
                <w:szCs w:val="22"/>
              </w:rPr>
              <w:t>奖励和惩罚</w:t>
            </w:r>
          </w:p>
        </w:tc>
      </w:tr>
      <w:tr w:rsidR="0018304E" w:rsidRPr="0018304E" w14:paraId="4DACD4FE" w14:textId="77777777" w:rsidTr="00810050">
        <w:tc>
          <w:tcPr>
            <w:tcW w:w="2787" w:type="dxa"/>
            <w:shd w:val="clear" w:color="auto" w:fill="auto"/>
          </w:tcPr>
          <w:p w14:paraId="7F835C57" w14:textId="77777777" w:rsidR="0018304E" w:rsidRPr="0018304E" w:rsidRDefault="0018304E" w:rsidP="0018304E">
            <w:pPr>
              <w:rPr>
                <w:sz w:val="21"/>
                <w:szCs w:val="22"/>
              </w:rPr>
            </w:pPr>
            <w:r w:rsidRPr="0018304E">
              <w:rPr>
                <w:rFonts w:hint="eastAsia"/>
                <w:sz w:val="21"/>
                <w:szCs w:val="22"/>
              </w:rPr>
              <w:t>不合格</w:t>
            </w:r>
          </w:p>
        </w:tc>
        <w:tc>
          <w:tcPr>
            <w:tcW w:w="3162" w:type="dxa"/>
            <w:shd w:val="clear" w:color="auto" w:fill="auto"/>
          </w:tcPr>
          <w:p w14:paraId="6D7A78E1" w14:textId="77777777" w:rsidR="0018304E" w:rsidRPr="0018304E" w:rsidRDefault="0018304E" w:rsidP="0018304E">
            <w:pPr>
              <w:rPr>
                <w:sz w:val="21"/>
                <w:szCs w:val="22"/>
              </w:rPr>
            </w:pPr>
            <w:r w:rsidRPr="0018304E">
              <w:rPr>
                <w:rFonts w:hint="eastAsia"/>
                <w:sz w:val="21"/>
                <w:szCs w:val="22"/>
              </w:rPr>
              <w:t>没有按时完成任务，或以其他原因导致全组扣分</w:t>
            </w:r>
          </w:p>
        </w:tc>
        <w:tc>
          <w:tcPr>
            <w:tcW w:w="2347" w:type="dxa"/>
          </w:tcPr>
          <w:p w14:paraId="0E7C3292" w14:textId="77777777" w:rsidR="0018304E" w:rsidRPr="0018304E" w:rsidRDefault="0018304E" w:rsidP="0018304E">
            <w:pPr>
              <w:rPr>
                <w:sz w:val="21"/>
                <w:szCs w:val="22"/>
              </w:rPr>
            </w:pPr>
            <w:r w:rsidRPr="0018304E">
              <w:rPr>
                <w:rFonts w:hint="eastAsia"/>
                <w:sz w:val="21"/>
                <w:szCs w:val="22"/>
              </w:rPr>
              <w:t>暂无</w:t>
            </w:r>
          </w:p>
        </w:tc>
      </w:tr>
      <w:tr w:rsidR="0018304E" w:rsidRPr="0018304E" w14:paraId="42023708" w14:textId="77777777" w:rsidTr="00810050">
        <w:tc>
          <w:tcPr>
            <w:tcW w:w="2787" w:type="dxa"/>
          </w:tcPr>
          <w:p w14:paraId="7A73F8D3" w14:textId="77777777" w:rsidR="0018304E" w:rsidRPr="0018304E" w:rsidRDefault="0018304E" w:rsidP="0018304E">
            <w:pPr>
              <w:rPr>
                <w:sz w:val="21"/>
                <w:szCs w:val="22"/>
              </w:rPr>
            </w:pPr>
            <w:r w:rsidRPr="0018304E">
              <w:rPr>
                <w:rFonts w:hint="eastAsia"/>
                <w:sz w:val="21"/>
                <w:szCs w:val="22"/>
              </w:rPr>
              <w:t>合格</w:t>
            </w:r>
          </w:p>
        </w:tc>
        <w:tc>
          <w:tcPr>
            <w:tcW w:w="3162" w:type="dxa"/>
          </w:tcPr>
          <w:p w14:paraId="4E1DADB6" w14:textId="77777777" w:rsidR="0018304E" w:rsidRPr="0018304E" w:rsidRDefault="0018304E" w:rsidP="0018304E">
            <w:pPr>
              <w:rPr>
                <w:sz w:val="21"/>
                <w:szCs w:val="22"/>
              </w:rPr>
            </w:pPr>
            <w:r w:rsidRPr="0018304E">
              <w:rPr>
                <w:rFonts w:hint="eastAsia"/>
                <w:sz w:val="21"/>
                <w:szCs w:val="22"/>
              </w:rPr>
              <w:t>能完成布置的任务，但质量不高</w:t>
            </w:r>
          </w:p>
        </w:tc>
        <w:tc>
          <w:tcPr>
            <w:tcW w:w="2347" w:type="dxa"/>
          </w:tcPr>
          <w:p w14:paraId="639E1115" w14:textId="77777777" w:rsidR="0018304E" w:rsidRPr="0018304E" w:rsidRDefault="0018304E" w:rsidP="0018304E">
            <w:pPr>
              <w:rPr>
                <w:sz w:val="21"/>
                <w:szCs w:val="22"/>
              </w:rPr>
            </w:pPr>
            <w:r w:rsidRPr="0018304E">
              <w:rPr>
                <w:rFonts w:hint="eastAsia"/>
                <w:sz w:val="21"/>
                <w:szCs w:val="22"/>
              </w:rPr>
              <w:t>暂无</w:t>
            </w:r>
          </w:p>
        </w:tc>
      </w:tr>
      <w:tr w:rsidR="0018304E" w:rsidRPr="0018304E" w14:paraId="159583B3" w14:textId="77777777" w:rsidTr="00810050">
        <w:tc>
          <w:tcPr>
            <w:tcW w:w="2787" w:type="dxa"/>
          </w:tcPr>
          <w:p w14:paraId="6A061707" w14:textId="77777777" w:rsidR="0018304E" w:rsidRPr="0018304E" w:rsidRDefault="0018304E" w:rsidP="0018304E">
            <w:pPr>
              <w:rPr>
                <w:sz w:val="21"/>
                <w:szCs w:val="22"/>
              </w:rPr>
            </w:pPr>
            <w:r w:rsidRPr="0018304E">
              <w:rPr>
                <w:rFonts w:hint="eastAsia"/>
                <w:sz w:val="21"/>
                <w:szCs w:val="22"/>
              </w:rPr>
              <w:t>良好</w:t>
            </w:r>
          </w:p>
        </w:tc>
        <w:tc>
          <w:tcPr>
            <w:tcW w:w="3162" w:type="dxa"/>
          </w:tcPr>
          <w:p w14:paraId="06AE61AE" w14:textId="77777777" w:rsidR="0018304E" w:rsidRPr="0018304E" w:rsidRDefault="0018304E" w:rsidP="0018304E">
            <w:pPr>
              <w:rPr>
                <w:sz w:val="21"/>
                <w:szCs w:val="22"/>
              </w:rPr>
            </w:pPr>
            <w:r w:rsidRPr="0018304E">
              <w:rPr>
                <w:rFonts w:hint="eastAsia"/>
                <w:sz w:val="21"/>
                <w:szCs w:val="22"/>
              </w:rPr>
              <w:t>能完成布置的任务，且质量达到要求</w:t>
            </w:r>
          </w:p>
        </w:tc>
        <w:tc>
          <w:tcPr>
            <w:tcW w:w="2347" w:type="dxa"/>
          </w:tcPr>
          <w:p w14:paraId="6AE60688" w14:textId="77777777" w:rsidR="0018304E" w:rsidRPr="0018304E" w:rsidRDefault="0018304E" w:rsidP="0018304E">
            <w:pPr>
              <w:rPr>
                <w:sz w:val="21"/>
                <w:szCs w:val="22"/>
              </w:rPr>
            </w:pPr>
            <w:r w:rsidRPr="0018304E">
              <w:rPr>
                <w:rFonts w:hint="eastAsia"/>
                <w:sz w:val="21"/>
                <w:szCs w:val="22"/>
              </w:rPr>
              <w:t>暂无</w:t>
            </w:r>
          </w:p>
        </w:tc>
      </w:tr>
      <w:tr w:rsidR="0018304E" w:rsidRPr="0018304E" w14:paraId="2FD08D63" w14:textId="77777777" w:rsidTr="00810050">
        <w:tc>
          <w:tcPr>
            <w:tcW w:w="2787" w:type="dxa"/>
          </w:tcPr>
          <w:p w14:paraId="23EA19E9" w14:textId="77777777" w:rsidR="0018304E" w:rsidRPr="0018304E" w:rsidRDefault="0018304E" w:rsidP="0018304E">
            <w:pPr>
              <w:rPr>
                <w:sz w:val="21"/>
                <w:szCs w:val="22"/>
              </w:rPr>
            </w:pPr>
            <w:r w:rsidRPr="0018304E">
              <w:rPr>
                <w:rFonts w:hint="eastAsia"/>
                <w:sz w:val="21"/>
                <w:szCs w:val="22"/>
              </w:rPr>
              <w:t>优秀</w:t>
            </w:r>
          </w:p>
        </w:tc>
        <w:tc>
          <w:tcPr>
            <w:tcW w:w="3162" w:type="dxa"/>
          </w:tcPr>
          <w:p w14:paraId="66F0B5BE" w14:textId="77777777" w:rsidR="0018304E" w:rsidRPr="0018304E" w:rsidRDefault="0018304E" w:rsidP="0018304E">
            <w:pPr>
              <w:rPr>
                <w:sz w:val="21"/>
                <w:szCs w:val="22"/>
              </w:rPr>
            </w:pPr>
            <w:proofErr w:type="gramStart"/>
            <w:r w:rsidRPr="0018304E">
              <w:rPr>
                <w:rFonts w:hint="eastAsia"/>
                <w:sz w:val="21"/>
                <w:szCs w:val="22"/>
              </w:rPr>
              <w:t>能完高质量</w:t>
            </w:r>
            <w:proofErr w:type="gramEnd"/>
            <w:r w:rsidRPr="0018304E">
              <w:rPr>
                <w:rFonts w:hint="eastAsia"/>
                <w:sz w:val="21"/>
                <w:szCs w:val="22"/>
              </w:rPr>
              <w:t>的完成布置的任务，或以其他原因使全组加分</w:t>
            </w:r>
          </w:p>
        </w:tc>
        <w:tc>
          <w:tcPr>
            <w:tcW w:w="2347" w:type="dxa"/>
          </w:tcPr>
          <w:p w14:paraId="3B791968" w14:textId="77777777" w:rsidR="0018304E" w:rsidRPr="0018304E" w:rsidRDefault="0018304E" w:rsidP="0018304E">
            <w:pPr>
              <w:rPr>
                <w:sz w:val="21"/>
                <w:szCs w:val="22"/>
              </w:rPr>
            </w:pPr>
            <w:r w:rsidRPr="0018304E">
              <w:rPr>
                <w:rFonts w:hint="eastAsia"/>
                <w:sz w:val="21"/>
                <w:szCs w:val="22"/>
              </w:rPr>
              <w:t>暂无</w:t>
            </w:r>
          </w:p>
        </w:tc>
      </w:tr>
    </w:tbl>
    <w:p w14:paraId="39BF3D53" w14:textId="77777777" w:rsidR="00832347" w:rsidRPr="0063336C" w:rsidRDefault="00832347" w:rsidP="00832347"/>
    <w:p w14:paraId="78A06234" w14:textId="77777777" w:rsidR="00832347" w:rsidRDefault="00832347" w:rsidP="00B306C0">
      <w:pPr>
        <w:pStyle w:val="a1"/>
      </w:pPr>
      <w:bookmarkStart w:id="163" w:name="_Toc496816789"/>
      <w:bookmarkStart w:id="164" w:name="_Toc497072241"/>
      <w:bookmarkStart w:id="165" w:name="_Toc497223503"/>
      <w:bookmarkStart w:id="166" w:name="_Toc527652944"/>
      <w:r w:rsidRPr="0099194F">
        <w:t>合规性</w:t>
      </w:r>
      <w:bookmarkEnd w:id="163"/>
      <w:bookmarkEnd w:id="164"/>
      <w:bookmarkEnd w:id="165"/>
      <w:bookmarkEnd w:id="166"/>
    </w:p>
    <w:p w14:paraId="3BE468EA" w14:textId="3A974C90" w:rsidR="00832347" w:rsidRDefault="00832347" w:rsidP="000839C0">
      <w:pPr>
        <w:pStyle w:val="af3"/>
        <w:numPr>
          <w:ilvl w:val="0"/>
          <w:numId w:val="17"/>
        </w:numPr>
        <w:ind w:firstLineChars="0"/>
      </w:pPr>
      <w:r>
        <w:rPr>
          <w:rFonts w:hint="eastAsia"/>
        </w:rPr>
        <w:t>不得</w:t>
      </w:r>
      <w:r>
        <w:t>违反</w:t>
      </w:r>
      <w:r>
        <w:rPr>
          <w:rFonts w:hint="eastAsia"/>
        </w:rPr>
        <w:t>校纪校规。</w:t>
      </w:r>
    </w:p>
    <w:p w14:paraId="4499B4F2" w14:textId="4873AF40" w:rsidR="00832347" w:rsidRDefault="00832347" w:rsidP="000839C0">
      <w:pPr>
        <w:pStyle w:val="af3"/>
        <w:numPr>
          <w:ilvl w:val="0"/>
          <w:numId w:val="17"/>
        </w:numPr>
        <w:ind w:firstLineChars="0"/>
      </w:pPr>
      <w:r>
        <w:rPr>
          <w:rFonts w:hint="eastAsia"/>
        </w:rPr>
        <w:t>使用正当途径获得的资源和软件，不得使用和散播损坏他人利益等违法软件和资源。</w:t>
      </w:r>
    </w:p>
    <w:p w14:paraId="57BF7CE2" w14:textId="6AC313E1" w:rsidR="00832347" w:rsidRPr="00FB6035" w:rsidRDefault="00832347" w:rsidP="000839C0">
      <w:pPr>
        <w:pStyle w:val="af3"/>
        <w:numPr>
          <w:ilvl w:val="0"/>
          <w:numId w:val="17"/>
        </w:numPr>
        <w:ind w:firstLineChars="0"/>
      </w:pPr>
      <w:r>
        <w:rPr>
          <w:rFonts w:hint="eastAsia"/>
        </w:rPr>
        <w:t>不得做出损害小组利益之事。</w:t>
      </w:r>
    </w:p>
    <w:p w14:paraId="6826C330" w14:textId="77777777" w:rsidR="00832347" w:rsidRDefault="00832347" w:rsidP="00B306C0">
      <w:pPr>
        <w:pStyle w:val="a1"/>
      </w:pPr>
      <w:bookmarkStart w:id="167" w:name="_Toc496816790"/>
      <w:bookmarkStart w:id="168" w:name="_Toc497072242"/>
      <w:bookmarkStart w:id="169" w:name="_Toc497223504"/>
      <w:bookmarkStart w:id="170" w:name="_Toc527652945"/>
      <w:r>
        <w:rPr>
          <w:rFonts w:hint="eastAsia"/>
        </w:rPr>
        <w:t>安全</w:t>
      </w:r>
      <w:bookmarkEnd w:id="167"/>
      <w:bookmarkEnd w:id="168"/>
      <w:bookmarkEnd w:id="169"/>
      <w:bookmarkEnd w:id="170"/>
    </w:p>
    <w:p w14:paraId="321B0784" w14:textId="6D9E9C2D" w:rsidR="00832347" w:rsidRDefault="00832347" w:rsidP="0018304E">
      <w:pPr>
        <w:pStyle w:val="af3"/>
        <w:numPr>
          <w:ilvl w:val="0"/>
          <w:numId w:val="20"/>
        </w:numPr>
        <w:ind w:firstLineChars="0"/>
      </w:pPr>
      <w:r>
        <w:rPr>
          <w:rFonts w:hint="eastAsia"/>
        </w:rPr>
        <w:t>雷雨天气及自然灾害天气不进行外出活动</w:t>
      </w:r>
    </w:p>
    <w:p w14:paraId="51FC2F30" w14:textId="77777777" w:rsidR="00832347" w:rsidRDefault="00832347" w:rsidP="0018304E">
      <w:pPr>
        <w:pStyle w:val="af3"/>
        <w:numPr>
          <w:ilvl w:val="0"/>
          <w:numId w:val="20"/>
        </w:numPr>
        <w:ind w:firstLineChars="0"/>
      </w:pPr>
      <w:r>
        <w:rPr>
          <w:rFonts w:hint="eastAsia"/>
        </w:rPr>
        <w:t>在寝室门禁之前，不在寝室外逗留</w:t>
      </w:r>
    </w:p>
    <w:p w14:paraId="52AB3547" w14:textId="77777777" w:rsidR="00832347" w:rsidRPr="00EF609A" w:rsidRDefault="00832347" w:rsidP="0018304E">
      <w:pPr>
        <w:pStyle w:val="af3"/>
        <w:numPr>
          <w:ilvl w:val="0"/>
          <w:numId w:val="20"/>
        </w:numPr>
        <w:ind w:firstLineChars="0"/>
      </w:pPr>
      <w:r>
        <w:rPr>
          <w:rFonts w:hint="eastAsia"/>
        </w:rPr>
        <w:t>Team</w:t>
      </w:r>
      <w:r>
        <w:t xml:space="preserve"> B</w:t>
      </w:r>
      <w:r>
        <w:rPr>
          <w:rFonts w:hint="eastAsia"/>
        </w:rPr>
        <w:t>uilding</w:t>
      </w:r>
      <w:r>
        <w:t xml:space="preserve"> </w:t>
      </w:r>
      <w:r>
        <w:rPr>
          <w:rFonts w:hint="eastAsia"/>
        </w:rPr>
        <w:t>餐厅必须合格</w:t>
      </w:r>
    </w:p>
    <w:p w14:paraId="14DD557B" w14:textId="73CBB045" w:rsidR="0099194F" w:rsidRDefault="0099194F" w:rsidP="006B1DC2">
      <w:pPr>
        <w:pStyle w:val="a"/>
      </w:pPr>
      <w:bookmarkStart w:id="171" w:name="_Toc527652946"/>
      <w:r w:rsidRPr="0099194F">
        <w:t>沟通管理计划</w:t>
      </w:r>
      <w:bookmarkEnd w:id="171"/>
    </w:p>
    <w:p w14:paraId="68363739" w14:textId="6DFAD6D3" w:rsidR="0099194F" w:rsidRPr="00350A5D" w:rsidRDefault="0099194F" w:rsidP="006B1DC2">
      <w:pPr>
        <w:pStyle w:val="a0"/>
      </w:pPr>
      <w:bookmarkStart w:id="172" w:name="_Toc527652947"/>
      <w:r w:rsidRPr="00350A5D">
        <w:t>干系人手册</w:t>
      </w:r>
      <w:bookmarkEnd w:id="172"/>
    </w:p>
    <w:tbl>
      <w:tblPr>
        <w:tblW w:w="93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34"/>
        <w:gridCol w:w="2736"/>
        <w:gridCol w:w="1374"/>
        <w:gridCol w:w="2693"/>
      </w:tblGrid>
      <w:tr w:rsidR="00426C8D" w:rsidRPr="00350A5D" w14:paraId="7F9D5C1B" w14:textId="77777777" w:rsidTr="00810050">
        <w:trPr>
          <w:trHeight w:val="260"/>
        </w:trPr>
        <w:tc>
          <w:tcPr>
            <w:tcW w:w="1447" w:type="dxa"/>
            <w:shd w:val="clear" w:color="000000" w:fill="BDD7EE"/>
            <w:noWrap/>
            <w:vAlign w:val="center"/>
            <w:hideMark/>
          </w:tcPr>
          <w:p w14:paraId="3826E723" w14:textId="77777777" w:rsidR="00426C8D" w:rsidRPr="00350A5D" w:rsidRDefault="00426C8D" w:rsidP="008E48F7">
            <w:pPr>
              <w:rPr>
                <w:rFonts w:ascii="等线" w:eastAsia="等线" w:hAnsi="等线"/>
                <w:b/>
                <w:color w:val="000000"/>
                <w:sz w:val="22"/>
              </w:rPr>
            </w:pPr>
            <w:bookmarkStart w:id="173" w:name="_Hlk497347495"/>
            <w:r w:rsidRPr="00350A5D">
              <w:rPr>
                <w:rFonts w:ascii="等线" w:eastAsia="等线" w:hAnsi="等线" w:hint="eastAsia"/>
                <w:b/>
                <w:color w:val="000000"/>
                <w:sz w:val="22"/>
              </w:rPr>
              <w:t>积极干系人</w:t>
            </w:r>
          </w:p>
        </w:tc>
        <w:tc>
          <w:tcPr>
            <w:tcW w:w="1134" w:type="dxa"/>
            <w:shd w:val="clear" w:color="000000" w:fill="BDD7EE"/>
            <w:noWrap/>
            <w:vAlign w:val="center"/>
            <w:hideMark/>
          </w:tcPr>
          <w:p w14:paraId="477E0B92"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提出者</w:t>
            </w:r>
          </w:p>
        </w:tc>
        <w:tc>
          <w:tcPr>
            <w:tcW w:w="2736" w:type="dxa"/>
            <w:shd w:val="clear" w:color="000000" w:fill="BDD7EE"/>
            <w:noWrap/>
            <w:vAlign w:val="center"/>
            <w:hideMark/>
          </w:tcPr>
          <w:p w14:paraId="498EC26B"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联系方式</w:t>
            </w:r>
          </w:p>
        </w:tc>
        <w:tc>
          <w:tcPr>
            <w:tcW w:w="1374" w:type="dxa"/>
            <w:shd w:val="clear" w:color="000000" w:fill="BDD7EE"/>
          </w:tcPr>
          <w:p w14:paraId="04C56FAC"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所在地</w:t>
            </w:r>
          </w:p>
        </w:tc>
        <w:tc>
          <w:tcPr>
            <w:tcW w:w="2693" w:type="dxa"/>
            <w:shd w:val="clear" w:color="000000" w:fill="BDD7EE"/>
            <w:vAlign w:val="center"/>
          </w:tcPr>
          <w:p w14:paraId="2559C312" w14:textId="77777777" w:rsidR="00426C8D" w:rsidRPr="00350A5D" w:rsidRDefault="00426C8D" w:rsidP="008E48F7">
            <w:pPr>
              <w:rPr>
                <w:rFonts w:ascii="等线" w:eastAsia="等线" w:hAnsi="等线"/>
                <w:b/>
                <w:color w:val="000000"/>
                <w:sz w:val="22"/>
              </w:rPr>
            </w:pPr>
            <w:r w:rsidRPr="00350A5D">
              <w:rPr>
                <w:rFonts w:ascii="等线" w:eastAsia="等线" w:hAnsi="等线" w:hint="eastAsia"/>
                <w:b/>
                <w:color w:val="000000"/>
                <w:sz w:val="22"/>
              </w:rPr>
              <w:t>干系人对该项目是否提过有价值的意见或帮助</w:t>
            </w:r>
          </w:p>
        </w:tc>
      </w:tr>
      <w:tr w:rsidR="003A134F" w:rsidRPr="00966B6F" w14:paraId="541C74FA" w14:textId="77777777" w:rsidTr="00810050">
        <w:trPr>
          <w:trHeight w:val="260"/>
        </w:trPr>
        <w:tc>
          <w:tcPr>
            <w:tcW w:w="1447" w:type="dxa"/>
            <w:shd w:val="clear" w:color="000000" w:fill="C6E0B4"/>
            <w:noWrap/>
            <w:hideMark/>
          </w:tcPr>
          <w:p w14:paraId="52E37E74" w14:textId="6F01AD51" w:rsidR="003A134F" w:rsidRPr="00966B6F" w:rsidRDefault="003A134F" w:rsidP="003A134F">
            <w:pPr>
              <w:rPr>
                <w:rFonts w:ascii="等线" w:eastAsia="等线" w:hAnsi="等线"/>
                <w:color w:val="000000"/>
                <w:sz w:val="22"/>
              </w:rPr>
            </w:pPr>
            <w:r>
              <w:rPr>
                <w:rFonts w:hint="eastAsia"/>
              </w:rPr>
              <w:t>黄叶轩</w:t>
            </w:r>
          </w:p>
        </w:tc>
        <w:tc>
          <w:tcPr>
            <w:tcW w:w="1134" w:type="dxa"/>
            <w:shd w:val="clear" w:color="000000" w:fill="C6E0B4"/>
            <w:noWrap/>
            <w:hideMark/>
          </w:tcPr>
          <w:p w14:paraId="7C7711B6" w14:textId="2E62FEE1" w:rsidR="003A134F" w:rsidRPr="00966B6F" w:rsidRDefault="003A134F" w:rsidP="003A134F">
            <w:pPr>
              <w:rPr>
                <w:rFonts w:ascii="等线" w:eastAsia="等线" w:hAnsi="等线"/>
                <w:color w:val="000000"/>
                <w:sz w:val="22"/>
              </w:rPr>
            </w:pPr>
          </w:p>
        </w:tc>
        <w:tc>
          <w:tcPr>
            <w:tcW w:w="2736" w:type="dxa"/>
            <w:shd w:val="clear" w:color="auto" w:fill="auto"/>
            <w:noWrap/>
            <w:hideMark/>
          </w:tcPr>
          <w:p w14:paraId="7EEF70B2" w14:textId="63720CDF" w:rsidR="003A134F" w:rsidRPr="0055154F" w:rsidRDefault="003A134F" w:rsidP="003A134F">
            <w:pPr>
              <w:rPr>
                <w:rFonts w:asciiTheme="minorEastAsia" w:eastAsiaTheme="minorEastAsia" w:hAnsiTheme="minorEastAsia"/>
                <w:sz w:val="20"/>
                <w:szCs w:val="20"/>
              </w:rPr>
            </w:pPr>
            <w:r w:rsidRPr="00CC5421">
              <w:rPr>
                <w:rFonts w:asciiTheme="majorEastAsia" w:eastAsiaTheme="majorEastAsia" w:hAnsiTheme="majorEastAsia" w:cs="Helvetica Neue"/>
                <w:color w:val="000000"/>
                <w:sz w:val="22"/>
                <w:szCs w:val="26"/>
              </w:rPr>
              <w:t>13588899102</w:t>
            </w:r>
          </w:p>
        </w:tc>
        <w:tc>
          <w:tcPr>
            <w:tcW w:w="1374" w:type="dxa"/>
          </w:tcPr>
          <w:p w14:paraId="42C346FD" w14:textId="198EE26A" w:rsidR="003A134F" w:rsidRPr="00A2138B" w:rsidRDefault="003A134F" w:rsidP="003A134F">
            <w:pPr>
              <w:rPr>
                <w:sz w:val="20"/>
                <w:szCs w:val="20"/>
              </w:rPr>
            </w:pPr>
            <w:r w:rsidRPr="00A2138B">
              <w:rPr>
                <w:rFonts w:cs="Helvetica Neue"/>
                <w:color w:val="000000"/>
                <w:szCs w:val="26"/>
              </w:rPr>
              <w:t>弘毅2-210</w:t>
            </w:r>
          </w:p>
        </w:tc>
        <w:tc>
          <w:tcPr>
            <w:tcW w:w="2693" w:type="dxa"/>
          </w:tcPr>
          <w:p w14:paraId="58872828" w14:textId="1990C09F" w:rsidR="003A134F" w:rsidRPr="0055154F" w:rsidRDefault="003A134F" w:rsidP="003A134F">
            <w:pPr>
              <w:rPr>
                <w:rFonts w:asciiTheme="minorEastAsia" w:eastAsiaTheme="minorEastAsia" w:hAnsiTheme="minorEastAsia"/>
                <w:sz w:val="20"/>
                <w:szCs w:val="20"/>
              </w:rPr>
            </w:pPr>
          </w:p>
        </w:tc>
      </w:tr>
      <w:tr w:rsidR="003A134F" w:rsidRPr="00966B6F" w14:paraId="6D8B0C12" w14:textId="77777777" w:rsidTr="00810050">
        <w:trPr>
          <w:trHeight w:val="260"/>
        </w:trPr>
        <w:tc>
          <w:tcPr>
            <w:tcW w:w="1447" w:type="dxa"/>
            <w:shd w:val="clear" w:color="000000" w:fill="C6E0B4"/>
            <w:noWrap/>
            <w:hideMark/>
          </w:tcPr>
          <w:p w14:paraId="62C06A9E" w14:textId="146F9977" w:rsidR="003A134F" w:rsidRPr="00966B6F" w:rsidRDefault="003A134F" w:rsidP="003A134F">
            <w:pPr>
              <w:rPr>
                <w:rFonts w:ascii="等线" w:eastAsia="等线" w:hAnsi="等线"/>
                <w:color w:val="000000"/>
                <w:sz w:val="22"/>
              </w:rPr>
            </w:pPr>
            <w:r>
              <w:rPr>
                <w:rFonts w:hint="eastAsia"/>
              </w:rPr>
              <w:t>徐双铅</w:t>
            </w:r>
          </w:p>
        </w:tc>
        <w:tc>
          <w:tcPr>
            <w:tcW w:w="1134" w:type="dxa"/>
            <w:shd w:val="clear" w:color="000000" w:fill="C6E0B4"/>
            <w:noWrap/>
            <w:hideMark/>
          </w:tcPr>
          <w:p w14:paraId="0AC71A66" w14:textId="185F188A" w:rsidR="003A134F" w:rsidRPr="00966B6F" w:rsidRDefault="003A134F" w:rsidP="003A134F">
            <w:pPr>
              <w:rPr>
                <w:rFonts w:ascii="等线" w:eastAsia="等线" w:hAnsi="等线"/>
                <w:color w:val="000000"/>
                <w:sz w:val="22"/>
              </w:rPr>
            </w:pPr>
          </w:p>
        </w:tc>
        <w:tc>
          <w:tcPr>
            <w:tcW w:w="2736" w:type="dxa"/>
            <w:shd w:val="clear" w:color="auto" w:fill="auto"/>
            <w:noWrap/>
            <w:hideMark/>
          </w:tcPr>
          <w:p w14:paraId="134C7D38" w14:textId="2B81F688"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18094711647</w:t>
            </w:r>
          </w:p>
        </w:tc>
        <w:tc>
          <w:tcPr>
            <w:tcW w:w="1374" w:type="dxa"/>
          </w:tcPr>
          <w:p w14:paraId="786C8FBA" w14:textId="0AB55603" w:rsidR="003A13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2-206</w:t>
            </w:r>
          </w:p>
        </w:tc>
        <w:tc>
          <w:tcPr>
            <w:tcW w:w="2693" w:type="dxa"/>
          </w:tcPr>
          <w:p w14:paraId="77D2D039" w14:textId="69B15906" w:rsidR="003A134F" w:rsidRPr="0055154F" w:rsidRDefault="003A134F" w:rsidP="003A134F">
            <w:pPr>
              <w:rPr>
                <w:rFonts w:asciiTheme="minorEastAsia" w:eastAsiaTheme="minorEastAsia" w:hAnsiTheme="minorEastAsia"/>
                <w:sz w:val="20"/>
                <w:szCs w:val="20"/>
              </w:rPr>
            </w:pPr>
          </w:p>
        </w:tc>
      </w:tr>
      <w:tr w:rsidR="003A134F" w:rsidRPr="00966B6F" w14:paraId="284D74B2" w14:textId="77777777" w:rsidTr="00810050">
        <w:trPr>
          <w:trHeight w:val="260"/>
        </w:trPr>
        <w:tc>
          <w:tcPr>
            <w:tcW w:w="1447" w:type="dxa"/>
            <w:shd w:val="clear" w:color="000000" w:fill="C6E0B4"/>
            <w:noWrap/>
            <w:hideMark/>
          </w:tcPr>
          <w:p w14:paraId="0A5B0800" w14:textId="502EDC8F" w:rsidR="003A134F" w:rsidRPr="00966B6F" w:rsidRDefault="003A134F" w:rsidP="003A134F">
            <w:pPr>
              <w:rPr>
                <w:rFonts w:ascii="等线" w:eastAsia="等线" w:hAnsi="等线"/>
                <w:color w:val="000000"/>
                <w:sz w:val="22"/>
              </w:rPr>
            </w:pPr>
            <w:r>
              <w:rPr>
                <w:rFonts w:hint="eastAsia"/>
              </w:rPr>
              <w:t>陈俊仁</w:t>
            </w:r>
          </w:p>
        </w:tc>
        <w:tc>
          <w:tcPr>
            <w:tcW w:w="1134" w:type="dxa"/>
            <w:shd w:val="clear" w:color="000000" w:fill="C6E0B4"/>
            <w:noWrap/>
            <w:hideMark/>
          </w:tcPr>
          <w:p w14:paraId="614EAC68" w14:textId="30D03B35" w:rsidR="003A134F" w:rsidRPr="00966B6F" w:rsidRDefault="003A134F" w:rsidP="003A134F">
            <w:pPr>
              <w:rPr>
                <w:rFonts w:ascii="等线" w:eastAsia="等线" w:hAnsi="等线"/>
                <w:color w:val="000000"/>
                <w:sz w:val="22"/>
              </w:rPr>
            </w:pPr>
          </w:p>
        </w:tc>
        <w:tc>
          <w:tcPr>
            <w:tcW w:w="2736" w:type="dxa"/>
            <w:shd w:val="clear" w:color="auto" w:fill="auto"/>
            <w:noWrap/>
            <w:hideMark/>
          </w:tcPr>
          <w:p w14:paraId="22390BC4" w14:textId="1A7A4BA7"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17376503405</w:t>
            </w:r>
          </w:p>
        </w:tc>
        <w:tc>
          <w:tcPr>
            <w:tcW w:w="1374" w:type="dxa"/>
          </w:tcPr>
          <w:p w14:paraId="01852CF5" w14:textId="1D982625"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弘毅</w:t>
            </w:r>
            <w:r w:rsidRPr="00CC5421">
              <w:rPr>
                <w:rFonts w:asciiTheme="minorEastAsia" w:hAnsiTheme="minorEastAsia" w:cs="Helvetica Neue"/>
                <w:color w:val="000000"/>
                <w:sz w:val="22"/>
                <w:szCs w:val="26"/>
              </w:rPr>
              <w:t>2-209</w:t>
            </w:r>
          </w:p>
        </w:tc>
        <w:tc>
          <w:tcPr>
            <w:tcW w:w="2693" w:type="dxa"/>
          </w:tcPr>
          <w:p w14:paraId="6D1A62CE" w14:textId="70FC1EBF" w:rsidR="003A134F" w:rsidRPr="0055154F" w:rsidRDefault="003A134F" w:rsidP="003A134F">
            <w:pPr>
              <w:rPr>
                <w:rFonts w:asciiTheme="minorEastAsia" w:eastAsiaTheme="minorEastAsia" w:hAnsiTheme="minorEastAsia"/>
                <w:sz w:val="20"/>
                <w:szCs w:val="20"/>
              </w:rPr>
            </w:pPr>
          </w:p>
        </w:tc>
      </w:tr>
      <w:tr w:rsidR="003A134F" w:rsidRPr="00966B6F" w14:paraId="5B24F3C3" w14:textId="77777777" w:rsidTr="00810050">
        <w:trPr>
          <w:trHeight w:val="260"/>
        </w:trPr>
        <w:tc>
          <w:tcPr>
            <w:tcW w:w="1447" w:type="dxa"/>
            <w:shd w:val="clear" w:color="000000" w:fill="C6E0B4"/>
            <w:noWrap/>
            <w:hideMark/>
          </w:tcPr>
          <w:p w14:paraId="3E82996B" w14:textId="610FA25D" w:rsidR="003A134F" w:rsidRPr="00966B6F" w:rsidRDefault="003A134F" w:rsidP="003A134F">
            <w:pPr>
              <w:rPr>
                <w:rFonts w:ascii="等线" w:eastAsia="等线" w:hAnsi="等线"/>
                <w:color w:val="000000"/>
                <w:sz w:val="22"/>
              </w:rPr>
            </w:pPr>
            <w:r>
              <w:rPr>
                <w:rFonts w:hint="eastAsia"/>
              </w:rPr>
              <w:t>陈苏民</w:t>
            </w:r>
          </w:p>
        </w:tc>
        <w:tc>
          <w:tcPr>
            <w:tcW w:w="1134" w:type="dxa"/>
            <w:shd w:val="clear" w:color="000000" w:fill="C6E0B4"/>
            <w:noWrap/>
            <w:hideMark/>
          </w:tcPr>
          <w:p w14:paraId="33448606" w14:textId="2FD4A473"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6D65A16" w14:textId="51FCB24C"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hint="eastAsia"/>
              </w:rPr>
              <w:t>13071869207</w:t>
            </w:r>
          </w:p>
        </w:tc>
        <w:tc>
          <w:tcPr>
            <w:tcW w:w="1374" w:type="dxa"/>
          </w:tcPr>
          <w:p w14:paraId="484AE9E4" w14:textId="47AC8562" w:rsidR="003A134F" w:rsidRDefault="003A134F" w:rsidP="003A134F">
            <w:pPr>
              <w:rPr>
                <w:rFonts w:asciiTheme="minorEastAsia" w:eastAsiaTheme="minorEastAsia" w:hAnsiTheme="minorEastAsia"/>
                <w:sz w:val="20"/>
                <w:szCs w:val="20"/>
              </w:rPr>
            </w:pPr>
            <w:r w:rsidRPr="00CC5421">
              <w:rPr>
                <w:rFonts w:asciiTheme="minorEastAsia" w:hAnsiTheme="minorEastAsia" w:hint="eastAsia"/>
                <w:sz w:val="22"/>
              </w:rPr>
              <w:t>弘毅</w:t>
            </w:r>
            <w:r w:rsidRPr="00CC5421">
              <w:rPr>
                <w:rFonts w:asciiTheme="minorEastAsia" w:hAnsiTheme="minorEastAsia" w:hint="eastAsia"/>
                <w:sz w:val="22"/>
              </w:rPr>
              <w:t>1-124</w:t>
            </w:r>
          </w:p>
        </w:tc>
        <w:tc>
          <w:tcPr>
            <w:tcW w:w="2693" w:type="dxa"/>
          </w:tcPr>
          <w:p w14:paraId="7CFB98E1" w14:textId="4085D01A" w:rsidR="003A134F" w:rsidRPr="0055154F" w:rsidRDefault="003A134F" w:rsidP="003A134F">
            <w:pPr>
              <w:rPr>
                <w:rFonts w:asciiTheme="minorEastAsia" w:eastAsiaTheme="minorEastAsia" w:hAnsiTheme="minorEastAsia"/>
                <w:sz w:val="20"/>
                <w:szCs w:val="20"/>
              </w:rPr>
            </w:pPr>
          </w:p>
        </w:tc>
      </w:tr>
      <w:tr w:rsidR="003A134F" w:rsidRPr="00966B6F" w14:paraId="5F861478" w14:textId="77777777" w:rsidTr="00810050">
        <w:trPr>
          <w:trHeight w:val="260"/>
        </w:trPr>
        <w:tc>
          <w:tcPr>
            <w:tcW w:w="1447" w:type="dxa"/>
            <w:shd w:val="clear" w:color="000000" w:fill="C6E0B4"/>
            <w:noWrap/>
            <w:hideMark/>
          </w:tcPr>
          <w:p w14:paraId="33A85BC7" w14:textId="0E8C67B0" w:rsidR="003A134F" w:rsidRPr="00966B6F" w:rsidRDefault="003A134F" w:rsidP="003A134F">
            <w:pPr>
              <w:rPr>
                <w:rFonts w:ascii="等线" w:eastAsia="等线" w:hAnsi="等线"/>
                <w:color w:val="000000"/>
                <w:sz w:val="22"/>
              </w:rPr>
            </w:pPr>
            <w:r>
              <w:rPr>
                <w:rFonts w:hint="eastAsia"/>
              </w:rPr>
              <w:t>吕迪</w:t>
            </w:r>
          </w:p>
        </w:tc>
        <w:tc>
          <w:tcPr>
            <w:tcW w:w="1134" w:type="dxa"/>
            <w:shd w:val="clear" w:color="000000" w:fill="C6E0B4"/>
            <w:noWrap/>
            <w:hideMark/>
          </w:tcPr>
          <w:p w14:paraId="5CD5B643" w14:textId="3B728BD3" w:rsidR="003A134F" w:rsidRPr="00966B6F" w:rsidRDefault="003A134F" w:rsidP="003A134F">
            <w:pPr>
              <w:rPr>
                <w:rFonts w:ascii="等线" w:eastAsia="等线" w:hAnsi="等线"/>
                <w:color w:val="000000"/>
                <w:sz w:val="22"/>
              </w:rPr>
            </w:pPr>
          </w:p>
        </w:tc>
        <w:tc>
          <w:tcPr>
            <w:tcW w:w="2736" w:type="dxa"/>
            <w:shd w:val="clear" w:color="auto" w:fill="auto"/>
            <w:noWrap/>
            <w:hideMark/>
          </w:tcPr>
          <w:p w14:paraId="0DBE016F" w14:textId="08601A88" w:rsidR="003A134F" w:rsidRPr="005515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17306413358</w:t>
            </w:r>
          </w:p>
        </w:tc>
        <w:tc>
          <w:tcPr>
            <w:tcW w:w="1374" w:type="dxa"/>
          </w:tcPr>
          <w:p w14:paraId="4D49B1AD" w14:textId="4E60C049" w:rsidR="003A134F" w:rsidRDefault="003A134F" w:rsidP="003A134F">
            <w:pPr>
              <w:rPr>
                <w:rFonts w:asciiTheme="minorEastAsia" w:eastAsiaTheme="minorEastAsia" w:hAnsiTheme="minorEastAsia"/>
                <w:sz w:val="20"/>
                <w:szCs w:val="20"/>
              </w:rPr>
            </w:pPr>
            <w:r w:rsidRPr="00CC5421">
              <w:rPr>
                <w:rFonts w:asciiTheme="minorEastAsia" w:hAnsiTheme="minorEastAsia" w:cs="Helvetica Neue"/>
                <w:color w:val="000000"/>
                <w:sz w:val="22"/>
                <w:szCs w:val="26"/>
              </w:rPr>
              <w:t>求真</w:t>
            </w:r>
            <w:r w:rsidRPr="00CC5421">
              <w:rPr>
                <w:rFonts w:asciiTheme="minorEastAsia" w:hAnsiTheme="minorEastAsia" w:cs="Helvetica Neue"/>
                <w:color w:val="000000"/>
                <w:sz w:val="22"/>
                <w:szCs w:val="26"/>
              </w:rPr>
              <w:t>1-125</w:t>
            </w:r>
          </w:p>
        </w:tc>
        <w:tc>
          <w:tcPr>
            <w:tcW w:w="2693" w:type="dxa"/>
          </w:tcPr>
          <w:p w14:paraId="1F321616" w14:textId="70BD9D63" w:rsidR="003A134F" w:rsidRPr="0055154F" w:rsidRDefault="003A134F" w:rsidP="003A134F">
            <w:pPr>
              <w:rPr>
                <w:rFonts w:asciiTheme="minorEastAsia" w:eastAsiaTheme="minorEastAsia" w:hAnsiTheme="minorEastAsia"/>
                <w:sz w:val="20"/>
                <w:szCs w:val="20"/>
              </w:rPr>
            </w:pPr>
          </w:p>
        </w:tc>
      </w:tr>
      <w:tr w:rsidR="003A134F" w:rsidRPr="00966B6F" w14:paraId="355B2246" w14:textId="77777777" w:rsidTr="00810050">
        <w:trPr>
          <w:trHeight w:val="260"/>
        </w:trPr>
        <w:tc>
          <w:tcPr>
            <w:tcW w:w="1447" w:type="dxa"/>
            <w:shd w:val="clear" w:color="000000" w:fill="C6E0B4"/>
            <w:noWrap/>
            <w:hideMark/>
          </w:tcPr>
          <w:p w14:paraId="35CC2E90" w14:textId="3A4D2B56" w:rsidR="003A134F" w:rsidRPr="00966B6F" w:rsidRDefault="003A134F" w:rsidP="003A134F">
            <w:pPr>
              <w:rPr>
                <w:rFonts w:ascii="等线" w:eastAsia="等线" w:hAnsi="等线"/>
                <w:color w:val="000000"/>
                <w:sz w:val="22"/>
              </w:rPr>
            </w:pPr>
            <w:r w:rsidRPr="00966B6F">
              <w:rPr>
                <w:rFonts w:ascii="等线" w:eastAsia="等线" w:hAnsi="等线" w:hint="eastAsia"/>
                <w:color w:val="000000"/>
                <w:sz w:val="22"/>
              </w:rPr>
              <w:lastRenderedPageBreak/>
              <w:t>杨</w:t>
            </w:r>
            <w:proofErr w:type="gramStart"/>
            <w:r w:rsidRPr="00966B6F">
              <w:rPr>
                <w:rFonts w:ascii="等线" w:eastAsia="等线" w:hAnsi="等线" w:hint="eastAsia"/>
                <w:color w:val="000000"/>
                <w:sz w:val="22"/>
              </w:rPr>
              <w:t>枨</w:t>
            </w:r>
            <w:proofErr w:type="gramEnd"/>
          </w:p>
        </w:tc>
        <w:tc>
          <w:tcPr>
            <w:tcW w:w="1134" w:type="dxa"/>
            <w:shd w:val="clear" w:color="000000" w:fill="C6E0B4"/>
            <w:noWrap/>
            <w:hideMark/>
          </w:tcPr>
          <w:p w14:paraId="75232486" w14:textId="3D8462E6"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03D1D31" w14:textId="2A6EFE6A" w:rsidR="003A134F" w:rsidRPr="0055154F" w:rsidRDefault="00581F5D" w:rsidP="003A134F">
            <w:pPr>
              <w:rPr>
                <w:rFonts w:asciiTheme="minorEastAsia" w:eastAsiaTheme="minorEastAsia" w:hAnsiTheme="minorEastAsia"/>
                <w:sz w:val="20"/>
                <w:szCs w:val="20"/>
              </w:rPr>
            </w:pPr>
            <w:hyperlink r:id="rId17" w:history="1">
              <w:r w:rsidR="003A134F" w:rsidRPr="0055154F">
                <w:rPr>
                  <w:rFonts w:asciiTheme="minorEastAsia" w:hAnsiTheme="minorEastAsia"/>
                  <w:sz w:val="20"/>
                  <w:szCs w:val="20"/>
                </w:rPr>
                <w:t>yangc@zucc.edu.cn</w:t>
              </w:r>
            </w:hyperlink>
          </w:p>
        </w:tc>
        <w:tc>
          <w:tcPr>
            <w:tcW w:w="1374" w:type="dxa"/>
          </w:tcPr>
          <w:p w14:paraId="2395CC06" w14:textId="7ABC7D6B" w:rsidR="003A134F" w:rsidRDefault="003A134F"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hint="eastAsia"/>
                <w:sz w:val="20"/>
                <w:szCs w:val="20"/>
              </w:rPr>
              <w:t>系主任</w:t>
            </w:r>
            <w:r>
              <w:rPr>
                <w:rFonts w:asciiTheme="minorEastAsia" w:hAnsiTheme="minorEastAsia"/>
                <w:sz w:val="20"/>
                <w:szCs w:val="20"/>
              </w:rPr>
              <w:t>办公室</w:t>
            </w:r>
          </w:p>
        </w:tc>
        <w:tc>
          <w:tcPr>
            <w:tcW w:w="2693" w:type="dxa"/>
          </w:tcPr>
          <w:p w14:paraId="44C0D93F" w14:textId="2C246915" w:rsidR="003A134F" w:rsidRPr="0055154F" w:rsidRDefault="003A134F" w:rsidP="003A134F">
            <w:pPr>
              <w:rPr>
                <w:rFonts w:asciiTheme="minorEastAsia" w:eastAsiaTheme="minorEastAsia" w:hAnsiTheme="minorEastAsia"/>
                <w:sz w:val="20"/>
                <w:szCs w:val="20"/>
              </w:rPr>
            </w:pPr>
          </w:p>
        </w:tc>
      </w:tr>
      <w:tr w:rsidR="003A134F" w:rsidRPr="00966B6F" w14:paraId="54709A97" w14:textId="77777777" w:rsidTr="00810050">
        <w:trPr>
          <w:trHeight w:val="260"/>
        </w:trPr>
        <w:tc>
          <w:tcPr>
            <w:tcW w:w="1447" w:type="dxa"/>
            <w:shd w:val="clear" w:color="000000" w:fill="C6E0B4"/>
            <w:noWrap/>
            <w:hideMark/>
          </w:tcPr>
          <w:p w14:paraId="043EAFD9" w14:textId="30D861C9" w:rsidR="003A134F" w:rsidRPr="00966B6F" w:rsidRDefault="003A134F" w:rsidP="003A134F">
            <w:pPr>
              <w:rPr>
                <w:rFonts w:ascii="等线" w:eastAsia="等线" w:hAnsi="等线"/>
                <w:color w:val="000000"/>
                <w:sz w:val="22"/>
              </w:rPr>
            </w:pPr>
            <w:r w:rsidRPr="00966B6F">
              <w:rPr>
                <w:rFonts w:ascii="等线" w:eastAsia="等线" w:hAnsi="等线" w:hint="eastAsia"/>
                <w:color w:val="000000"/>
                <w:sz w:val="22"/>
              </w:rPr>
              <w:t>侯宏仑</w:t>
            </w:r>
          </w:p>
        </w:tc>
        <w:tc>
          <w:tcPr>
            <w:tcW w:w="1134" w:type="dxa"/>
            <w:shd w:val="clear" w:color="000000" w:fill="C6E0B4"/>
            <w:noWrap/>
            <w:hideMark/>
          </w:tcPr>
          <w:p w14:paraId="73ECD831" w14:textId="782C1F87" w:rsidR="003A134F" w:rsidRPr="00966B6F" w:rsidRDefault="003A134F" w:rsidP="003A134F">
            <w:pPr>
              <w:rPr>
                <w:rFonts w:ascii="等线" w:eastAsia="等线" w:hAnsi="等线"/>
                <w:color w:val="000000"/>
                <w:sz w:val="22"/>
              </w:rPr>
            </w:pPr>
          </w:p>
        </w:tc>
        <w:tc>
          <w:tcPr>
            <w:tcW w:w="2736" w:type="dxa"/>
            <w:shd w:val="clear" w:color="auto" w:fill="auto"/>
            <w:noWrap/>
            <w:hideMark/>
          </w:tcPr>
          <w:p w14:paraId="602ED120" w14:textId="717AFF30" w:rsidR="003A134F" w:rsidRPr="0055154F" w:rsidRDefault="003A134F" w:rsidP="003A134F">
            <w:pPr>
              <w:rPr>
                <w:rFonts w:asciiTheme="minorEastAsia" w:eastAsiaTheme="minorEastAsia" w:hAnsiTheme="minorEastAsia"/>
                <w:sz w:val="20"/>
                <w:szCs w:val="20"/>
              </w:rPr>
            </w:pPr>
            <w:r w:rsidRPr="00DD48AC">
              <w:t>ubilabs@zucc.edu.cn</w:t>
            </w:r>
          </w:p>
        </w:tc>
        <w:tc>
          <w:tcPr>
            <w:tcW w:w="1374" w:type="dxa"/>
          </w:tcPr>
          <w:p w14:paraId="7F19A63E" w14:textId="185D1780" w:rsidR="003A134F" w:rsidRPr="0055154F" w:rsidRDefault="003A134F" w:rsidP="003A134F">
            <w:pPr>
              <w:rPr>
                <w:rFonts w:asciiTheme="minorEastAsia" w:eastAsiaTheme="minorEastAsia" w:hAnsiTheme="minorEastAsia"/>
                <w:sz w:val="20"/>
                <w:szCs w:val="20"/>
              </w:rPr>
            </w:pPr>
            <w:r>
              <w:rPr>
                <w:rFonts w:asciiTheme="minorEastAsia" w:hAnsiTheme="minorEastAsia" w:hint="eastAsia"/>
                <w:sz w:val="20"/>
                <w:szCs w:val="20"/>
              </w:rPr>
              <w:t>理</w:t>
            </w:r>
            <w:r>
              <w:rPr>
                <w:rFonts w:asciiTheme="minorEastAsia" w:hAnsiTheme="minorEastAsia" w:hint="eastAsia"/>
                <w:sz w:val="20"/>
                <w:szCs w:val="20"/>
              </w:rPr>
              <w:t>4</w:t>
            </w:r>
            <w:r>
              <w:rPr>
                <w:rFonts w:asciiTheme="minorEastAsia" w:hAnsiTheme="minorEastAsia"/>
                <w:sz w:val="20"/>
                <w:szCs w:val="20"/>
              </w:rPr>
              <w:t>-</w:t>
            </w:r>
            <w:r>
              <w:rPr>
                <w:rFonts w:asciiTheme="minorEastAsia" w:hAnsiTheme="minorEastAsia" w:hint="eastAsia"/>
                <w:sz w:val="20"/>
                <w:szCs w:val="20"/>
              </w:rPr>
              <w:t>501</w:t>
            </w:r>
          </w:p>
        </w:tc>
        <w:tc>
          <w:tcPr>
            <w:tcW w:w="2693" w:type="dxa"/>
          </w:tcPr>
          <w:p w14:paraId="160B8EC3" w14:textId="465B3F4C" w:rsidR="003A134F" w:rsidRPr="0055154F" w:rsidRDefault="003A134F" w:rsidP="003A134F">
            <w:pPr>
              <w:rPr>
                <w:rFonts w:asciiTheme="minorEastAsia" w:eastAsiaTheme="minorEastAsia" w:hAnsiTheme="minorEastAsia"/>
                <w:sz w:val="20"/>
                <w:szCs w:val="20"/>
              </w:rPr>
            </w:pPr>
          </w:p>
        </w:tc>
      </w:tr>
      <w:tr w:rsidR="003A134F" w:rsidRPr="00966B6F" w14:paraId="5E561467" w14:textId="77777777" w:rsidTr="00810050">
        <w:trPr>
          <w:trHeight w:val="260"/>
        </w:trPr>
        <w:tc>
          <w:tcPr>
            <w:tcW w:w="1447" w:type="dxa"/>
            <w:shd w:val="clear" w:color="000000" w:fill="FFFF00"/>
            <w:noWrap/>
            <w:hideMark/>
          </w:tcPr>
          <w:p w14:paraId="7EE78531" w14:textId="2A88D1C6"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冯一鸣</w:t>
            </w:r>
          </w:p>
        </w:tc>
        <w:tc>
          <w:tcPr>
            <w:tcW w:w="1134" w:type="dxa"/>
            <w:shd w:val="clear" w:color="000000" w:fill="FFFF00"/>
            <w:noWrap/>
            <w:hideMark/>
          </w:tcPr>
          <w:p w14:paraId="12EDB00D" w14:textId="5DE472C4" w:rsidR="003A134F" w:rsidRPr="00966B6F" w:rsidRDefault="003A134F" w:rsidP="003A134F">
            <w:pPr>
              <w:rPr>
                <w:rFonts w:ascii="等线" w:eastAsia="等线" w:hAnsi="等线"/>
                <w:color w:val="000000"/>
                <w:sz w:val="22"/>
              </w:rPr>
            </w:pPr>
          </w:p>
        </w:tc>
        <w:tc>
          <w:tcPr>
            <w:tcW w:w="2736" w:type="dxa"/>
            <w:shd w:val="clear" w:color="auto" w:fill="auto"/>
            <w:noWrap/>
            <w:hideMark/>
          </w:tcPr>
          <w:p w14:paraId="438790F4" w14:textId="30E91A8D" w:rsidR="003A134F" w:rsidRPr="0055154F" w:rsidRDefault="00581F5D" w:rsidP="003A134F">
            <w:pPr>
              <w:rPr>
                <w:rFonts w:asciiTheme="minorEastAsia" w:eastAsiaTheme="minorEastAsia" w:hAnsiTheme="minorEastAsia"/>
                <w:sz w:val="20"/>
                <w:szCs w:val="20"/>
              </w:rPr>
            </w:pPr>
            <w:hyperlink r:id="rId18" w:history="1">
              <w:r w:rsidR="003A134F" w:rsidRPr="005F47CB">
                <w:rPr>
                  <w:rFonts w:hint="eastAsia"/>
                </w:rPr>
                <w:t>3</w:t>
              </w:r>
              <w:r w:rsidR="003A134F" w:rsidRPr="005F47CB">
                <w:t>1601390@stu.zucc.edu.cn</w:t>
              </w:r>
            </w:hyperlink>
          </w:p>
        </w:tc>
        <w:tc>
          <w:tcPr>
            <w:tcW w:w="1374" w:type="dxa"/>
          </w:tcPr>
          <w:p w14:paraId="42D0BD41" w14:textId="65234487" w:rsidR="003A134F" w:rsidRDefault="003A134F" w:rsidP="003A134F">
            <w:pPr>
              <w:rPr>
                <w:rFonts w:asciiTheme="minorEastAsia" w:eastAsiaTheme="minorEastAsia" w:hAnsiTheme="minorEastAsia"/>
                <w:sz w:val="20"/>
                <w:szCs w:val="20"/>
              </w:rPr>
            </w:pPr>
            <w:r>
              <w:rPr>
                <w:rFonts w:hint="eastAsia"/>
              </w:rPr>
              <w:t>弘毅1-610</w:t>
            </w:r>
          </w:p>
        </w:tc>
        <w:tc>
          <w:tcPr>
            <w:tcW w:w="2693" w:type="dxa"/>
          </w:tcPr>
          <w:p w14:paraId="5CF92D92" w14:textId="1508E176" w:rsidR="003A134F" w:rsidRPr="0055154F" w:rsidRDefault="003A134F" w:rsidP="003A134F">
            <w:pPr>
              <w:rPr>
                <w:rFonts w:asciiTheme="minorEastAsia" w:eastAsiaTheme="minorEastAsia" w:hAnsiTheme="minorEastAsia"/>
                <w:sz w:val="20"/>
                <w:szCs w:val="20"/>
              </w:rPr>
            </w:pPr>
          </w:p>
        </w:tc>
      </w:tr>
      <w:tr w:rsidR="003A134F" w:rsidRPr="00966B6F" w14:paraId="4FDDCA1D" w14:textId="77777777" w:rsidTr="00810050">
        <w:trPr>
          <w:trHeight w:val="260"/>
        </w:trPr>
        <w:tc>
          <w:tcPr>
            <w:tcW w:w="1447" w:type="dxa"/>
            <w:shd w:val="clear" w:color="000000" w:fill="FFFF00"/>
            <w:noWrap/>
            <w:hideMark/>
          </w:tcPr>
          <w:p w14:paraId="27598F82" w14:textId="6BDC1B5E"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陈栩</w:t>
            </w:r>
          </w:p>
        </w:tc>
        <w:tc>
          <w:tcPr>
            <w:tcW w:w="1134" w:type="dxa"/>
            <w:shd w:val="clear" w:color="000000" w:fill="FFFF00"/>
            <w:noWrap/>
            <w:hideMark/>
          </w:tcPr>
          <w:p w14:paraId="31E32AC5" w14:textId="1F7575B0" w:rsidR="003A134F" w:rsidRPr="00966B6F" w:rsidRDefault="003A134F" w:rsidP="003A134F">
            <w:pPr>
              <w:rPr>
                <w:rFonts w:ascii="等线" w:eastAsia="等线" w:hAnsi="等线"/>
                <w:color w:val="000000"/>
                <w:sz w:val="22"/>
              </w:rPr>
            </w:pPr>
          </w:p>
        </w:tc>
        <w:tc>
          <w:tcPr>
            <w:tcW w:w="2736" w:type="dxa"/>
            <w:shd w:val="clear" w:color="auto" w:fill="auto"/>
            <w:noWrap/>
            <w:hideMark/>
          </w:tcPr>
          <w:p w14:paraId="72EC9869" w14:textId="4AE7A29E" w:rsidR="003A134F" w:rsidRPr="0055154F" w:rsidRDefault="003A134F" w:rsidP="003A134F">
            <w:pPr>
              <w:rPr>
                <w:rFonts w:asciiTheme="minorEastAsia" w:eastAsiaTheme="minorEastAsia" w:hAnsiTheme="minorEastAsia"/>
                <w:sz w:val="20"/>
                <w:szCs w:val="20"/>
              </w:rPr>
            </w:pPr>
            <w:r w:rsidRPr="001E5438">
              <w:t>31601341</w:t>
            </w:r>
            <w:r>
              <w:rPr>
                <w:rFonts w:hint="eastAsia"/>
              </w:rPr>
              <w:t>@stu</w:t>
            </w:r>
            <w:r>
              <w:t>.zucc.edu.cn</w:t>
            </w:r>
          </w:p>
        </w:tc>
        <w:tc>
          <w:tcPr>
            <w:tcW w:w="1374" w:type="dxa"/>
          </w:tcPr>
          <w:p w14:paraId="799FF3F8" w14:textId="161C18F8" w:rsidR="003A134F" w:rsidRDefault="003A134F" w:rsidP="003A134F">
            <w:pPr>
              <w:rPr>
                <w:rFonts w:asciiTheme="minorEastAsia" w:eastAsiaTheme="minorEastAsia" w:hAnsiTheme="minorEastAsia"/>
                <w:sz w:val="20"/>
                <w:szCs w:val="20"/>
              </w:rPr>
            </w:pPr>
            <w:r>
              <w:rPr>
                <w:rFonts w:hint="eastAsia"/>
              </w:rPr>
              <w:t>问源1-</w:t>
            </w:r>
            <w:r>
              <w:t>636</w:t>
            </w:r>
          </w:p>
        </w:tc>
        <w:tc>
          <w:tcPr>
            <w:tcW w:w="2693" w:type="dxa"/>
            <w:vAlign w:val="center"/>
          </w:tcPr>
          <w:p w14:paraId="085F6CCE" w14:textId="15B91209" w:rsidR="003A134F" w:rsidRPr="0055154F" w:rsidRDefault="003A134F" w:rsidP="003A134F">
            <w:pPr>
              <w:rPr>
                <w:rFonts w:asciiTheme="minorEastAsia" w:eastAsiaTheme="minorEastAsia" w:hAnsiTheme="minorEastAsia"/>
                <w:sz w:val="20"/>
                <w:szCs w:val="20"/>
              </w:rPr>
            </w:pPr>
          </w:p>
        </w:tc>
      </w:tr>
      <w:tr w:rsidR="003A134F" w:rsidRPr="00966B6F" w14:paraId="33232569" w14:textId="77777777" w:rsidTr="00810050">
        <w:trPr>
          <w:trHeight w:val="260"/>
        </w:trPr>
        <w:tc>
          <w:tcPr>
            <w:tcW w:w="1447" w:type="dxa"/>
            <w:shd w:val="clear" w:color="000000" w:fill="FFFF00"/>
            <w:noWrap/>
            <w:hideMark/>
          </w:tcPr>
          <w:p w14:paraId="0A9FABFB" w14:textId="67BA7258" w:rsidR="003A134F" w:rsidRPr="00966B6F" w:rsidRDefault="003A134F" w:rsidP="003A134F">
            <w:pPr>
              <w:rPr>
                <w:rFonts w:ascii="等线" w:eastAsia="等线" w:hAnsi="等线"/>
                <w:color w:val="000000"/>
                <w:sz w:val="22"/>
              </w:rPr>
            </w:pPr>
            <w:r>
              <w:rPr>
                <w:rFonts w:ascii="等线" w:eastAsia="等线" w:hAnsi="等线" w:hint="eastAsia"/>
                <w:color w:val="000000"/>
                <w:sz w:val="22"/>
              </w:rPr>
              <w:t>助教</w:t>
            </w:r>
            <w:r>
              <w:rPr>
                <w:rFonts w:hint="eastAsia"/>
              </w:rPr>
              <w:t>陈妍蓝</w:t>
            </w:r>
          </w:p>
        </w:tc>
        <w:tc>
          <w:tcPr>
            <w:tcW w:w="1134" w:type="dxa"/>
            <w:shd w:val="clear" w:color="000000" w:fill="FFFF00"/>
            <w:noWrap/>
            <w:hideMark/>
          </w:tcPr>
          <w:p w14:paraId="2A956FD0" w14:textId="1089C9CC" w:rsidR="003A134F" w:rsidRPr="00966B6F" w:rsidRDefault="003A134F" w:rsidP="003A134F">
            <w:pPr>
              <w:rPr>
                <w:rFonts w:ascii="等线" w:eastAsia="等线" w:hAnsi="等线"/>
                <w:color w:val="000000"/>
                <w:sz w:val="22"/>
              </w:rPr>
            </w:pPr>
          </w:p>
        </w:tc>
        <w:tc>
          <w:tcPr>
            <w:tcW w:w="2736" w:type="dxa"/>
            <w:shd w:val="clear" w:color="auto" w:fill="auto"/>
            <w:noWrap/>
            <w:hideMark/>
          </w:tcPr>
          <w:p w14:paraId="41EF37CF" w14:textId="78170BC3" w:rsidR="003A134F" w:rsidRPr="0055154F" w:rsidRDefault="003A134F" w:rsidP="003A134F">
            <w:pPr>
              <w:rPr>
                <w:rFonts w:asciiTheme="minorEastAsia" w:eastAsiaTheme="minorEastAsia" w:hAnsiTheme="minorEastAsia"/>
                <w:sz w:val="20"/>
                <w:szCs w:val="20"/>
              </w:rPr>
            </w:pPr>
            <w:r>
              <w:rPr>
                <w:rFonts w:hint="eastAsia"/>
              </w:rPr>
              <w:t>31501391@stu</w:t>
            </w:r>
            <w:r>
              <w:t>.zucc.edu.cn</w:t>
            </w:r>
          </w:p>
        </w:tc>
        <w:tc>
          <w:tcPr>
            <w:tcW w:w="1374" w:type="dxa"/>
          </w:tcPr>
          <w:p w14:paraId="113CD15A" w14:textId="3FCCD2D9" w:rsidR="003A134F" w:rsidRDefault="003A134F" w:rsidP="003A134F">
            <w:pPr>
              <w:rPr>
                <w:rFonts w:asciiTheme="minorEastAsia" w:eastAsiaTheme="minorEastAsia" w:hAnsiTheme="minorEastAsia"/>
                <w:sz w:val="20"/>
                <w:szCs w:val="20"/>
              </w:rPr>
            </w:pPr>
            <w:r w:rsidRPr="008F0098">
              <w:rPr>
                <w:rFonts w:ascii="Helvetica Neue" w:hAnsi="Helvetica Neue" w:cs="Helvetica Neue"/>
                <w:color w:val="000000"/>
                <w:szCs w:val="26"/>
              </w:rPr>
              <w:t>问源</w:t>
            </w:r>
            <w:r w:rsidRPr="008F0098">
              <w:rPr>
                <w:rFonts w:ascii="Helvetica Neue" w:hAnsi="Helvetica Neue" w:cs="Helvetica Neue"/>
                <w:color w:val="000000"/>
                <w:szCs w:val="26"/>
              </w:rPr>
              <w:t>1-646</w:t>
            </w:r>
          </w:p>
        </w:tc>
        <w:tc>
          <w:tcPr>
            <w:tcW w:w="2693" w:type="dxa"/>
            <w:vAlign w:val="center"/>
          </w:tcPr>
          <w:p w14:paraId="6538124E" w14:textId="3750C9BD" w:rsidR="003A134F" w:rsidRPr="0055154F" w:rsidRDefault="003A134F" w:rsidP="003A134F">
            <w:pPr>
              <w:rPr>
                <w:rFonts w:asciiTheme="minorEastAsia" w:eastAsiaTheme="minorEastAsia" w:hAnsiTheme="minorEastAsia"/>
                <w:sz w:val="20"/>
                <w:szCs w:val="20"/>
              </w:rPr>
            </w:pPr>
          </w:p>
        </w:tc>
      </w:tr>
      <w:bookmarkEnd w:id="173"/>
    </w:tbl>
    <w:p w14:paraId="4B105C41" w14:textId="77777777" w:rsidR="001B43AF" w:rsidRPr="00426C8D" w:rsidRDefault="001B43AF" w:rsidP="001B43AF"/>
    <w:p w14:paraId="796CA998" w14:textId="2463C29E" w:rsidR="0099194F" w:rsidRDefault="0099194F" w:rsidP="006B1DC2">
      <w:pPr>
        <w:pStyle w:val="a0"/>
      </w:pPr>
      <w:bookmarkStart w:id="174" w:name="_Toc527652948"/>
      <w:r w:rsidRPr="0099194F">
        <w:t>对外沟通形式</w:t>
      </w:r>
      <w:bookmarkEnd w:id="174"/>
    </w:p>
    <w:p w14:paraId="222DE165" w14:textId="44095EC1" w:rsidR="0099194F" w:rsidRDefault="0099194F" w:rsidP="006B1DC2">
      <w:pPr>
        <w:pStyle w:val="a1"/>
      </w:pPr>
      <w:bookmarkStart w:id="175" w:name="_Toc527652949"/>
      <w:r w:rsidRPr="0099194F">
        <w:t>正式沟通计划</w:t>
      </w:r>
      <w:bookmarkEnd w:id="175"/>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345E0164" w14:textId="77777777" w:rsidTr="0044356D">
        <w:tc>
          <w:tcPr>
            <w:tcW w:w="1363" w:type="dxa"/>
            <w:shd w:val="clear" w:color="auto" w:fill="BDD6EE" w:themeFill="accent1" w:themeFillTint="66"/>
          </w:tcPr>
          <w:p w14:paraId="2C494D21"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1320A4C3"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65D820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2C52922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76BC9CF4"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3CDE39D9"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730F7751" w14:textId="77777777" w:rsidTr="0044356D">
        <w:tc>
          <w:tcPr>
            <w:tcW w:w="1363" w:type="dxa"/>
          </w:tcPr>
          <w:p w14:paraId="15681EB7" w14:textId="600B0E9F"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w:t>
            </w:r>
            <w:proofErr w:type="gramStart"/>
            <w:r w:rsidRPr="00871456">
              <w:rPr>
                <w:rFonts w:hint="eastAsia"/>
                <w:sz w:val="18"/>
              </w:rPr>
              <w:t>常会议</w:t>
            </w:r>
            <w:proofErr w:type="gramEnd"/>
          </w:p>
        </w:tc>
        <w:tc>
          <w:tcPr>
            <w:tcW w:w="1386" w:type="dxa"/>
          </w:tcPr>
          <w:p w14:paraId="566F0D99" w14:textId="712DCE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7D698C7B" w14:textId="0BD38647"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理四</w:t>
            </w:r>
            <w:proofErr w:type="gramStart"/>
            <w:r w:rsidRPr="00871456">
              <w:rPr>
                <w:rFonts w:hint="eastAsia"/>
                <w:sz w:val="18"/>
              </w:rPr>
              <w:t>4</w:t>
            </w:r>
            <w:proofErr w:type="gramEnd"/>
            <w:r w:rsidRPr="00871456">
              <w:rPr>
                <w:rFonts w:hint="eastAsia"/>
                <w:sz w:val="18"/>
              </w:rPr>
              <w:t>楼东北角</w:t>
            </w:r>
          </w:p>
        </w:tc>
        <w:tc>
          <w:tcPr>
            <w:tcW w:w="1427" w:type="dxa"/>
          </w:tcPr>
          <w:p w14:paraId="553F4C15" w14:textId="56361CF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周四下午课后</w:t>
            </w:r>
          </w:p>
        </w:tc>
        <w:tc>
          <w:tcPr>
            <w:tcW w:w="1364" w:type="dxa"/>
          </w:tcPr>
          <w:p w14:paraId="7856B624" w14:textId="73D568E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7C82D92A" w14:textId="77777777" w:rsidR="003A134F" w:rsidRPr="00871456" w:rsidRDefault="003A134F" w:rsidP="003A134F">
            <w:pPr>
              <w:rPr>
                <w:sz w:val="18"/>
              </w:rPr>
            </w:pPr>
            <w:r w:rsidRPr="00871456">
              <w:rPr>
                <w:rFonts w:hint="eastAsia"/>
                <w:sz w:val="18"/>
              </w:rPr>
              <w:t>会议纪要</w:t>
            </w:r>
          </w:p>
          <w:p w14:paraId="31966E3A" w14:textId="42D221E2"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r w:rsidR="003A134F" w:rsidRPr="00830909" w14:paraId="6173B72C" w14:textId="77777777" w:rsidTr="0044356D">
        <w:tc>
          <w:tcPr>
            <w:tcW w:w="1363" w:type="dxa"/>
          </w:tcPr>
          <w:p w14:paraId="33614CDF" w14:textId="2410C330"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日常进度报告</w:t>
            </w:r>
          </w:p>
        </w:tc>
        <w:tc>
          <w:tcPr>
            <w:tcW w:w="1386" w:type="dxa"/>
          </w:tcPr>
          <w:p w14:paraId="36CED6F6" w14:textId="1738E57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QQ群报告</w:t>
            </w:r>
          </w:p>
        </w:tc>
        <w:tc>
          <w:tcPr>
            <w:tcW w:w="1439" w:type="dxa"/>
          </w:tcPr>
          <w:p w14:paraId="38196DF0" w14:textId="055CDC8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网络</w:t>
            </w:r>
          </w:p>
        </w:tc>
        <w:tc>
          <w:tcPr>
            <w:tcW w:w="1427" w:type="dxa"/>
          </w:tcPr>
          <w:p w14:paraId="429B7078" w14:textId="37A4E662" w:rsidR="003A134F" w:rsidRPr="00830909" w:rsidRDefault="003A134F" w:rsidP="003A134F">
            <w:pPr>
              <w:widowControl w:val="0"/>
              <w:jc w:val="both"/>
              <w:rPr>
                <w:rFonts w:asciiTheme="minorHAnsi" w:eastAsiaTheme="minorEastAsia" w:hAnsiTheme="minorHAnsi" w:cs="Times New Roman"/>
                <w:kern w:val="2"/>
              </w:rPr>
            </w:pPr>
            <w:r>
              <w:rPr>
                <w:rFonts w:hint="eastAsia"/>
                <w:sz w:val="18"/>
              </w:rPr>
              <w:t>每天2</w:t>
            </w:r>
            <w:r>
              <w:rPr>
                <w:sz w:val="18"/>
              </w:rPr>
              <w:t>3</w:t>
            </w:r>
            <w:r>
              <w:rPr>
                <w:rFonts w:hint="eastAsia"/>
                <w:sz w:val="18"/>
              </w:rPr>
              <w:t>:0</w:t>
            </w:r>
            <w:r>
              <w:rPr>
                <w:sz w:val="18"/>
              </w:rPr>
              <w:t>0</w:t>
            </w:r>
          </w:p>
        </w:tc>
        <w:tc>
          <w:tcPr>
            <w:tcW w:w="1364" w:type="dxa"/>
          </w:tcPr>
          <w:p w14:paraId="60369517" w14:textId="10D271B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全体成员</w:t>
            </w:r>
          </w:p>
        </w:tc>
        <w:tc>
          <w:tcPr>
            <w:tcW w:w="1317" w:type="dxa"/>
          </w:tcPr>
          <w:p w14:paraId="290289F8" w14:textId="4AB6B656"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无</w:t>
            </w:r>
          </w:p>
        </w:tc>
      </w:tr>
      <w:tr w:rsidR="003A134F" w:rsidRPr="00830909" w14:paraId="1C73C439" w14:textId="77777777" w:rsidTr="0044356D">
        <w:tc>
          <w:tcPr>
            <w:tcW w:w="1363" w:type="dxa"/>
          </w:tcPr>
          <w:p w14:paraId="4C24FC1C" w14:textId="1EAEF644"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访谈</w:t>
            </w:r>
          </w:p>
        </w:tc>
        <w:tc>
          <w:tcPr>
            <w:tcW w:w="1386" w:type="dxa"/>
          </w:tcPr>
          <w:p w14:paraId="41E88BA6" w14:textId="2910C428"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座谈开会</w:t>
            </w:r>
          </w:p>
        </w:tc>
        <w:tc>
          <w:tcPr>
            <w:tcW w:w="1439" w:type="dxa"/>
          </w:tcPr>
          <w:p w14:paraId="1142321B" w14:textId="13919BD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根据每次的预约地点</w:t>
            </w:r>
          </w:p>
        </w:tc>
        <w:tc>
          <w:tcPr>
            <w:tcW w:w="1427" w:type="dxa"/>
          </w:tcPr>
          <w:p w14:paraId="3388DE45" w14:textId="33F67A99"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根据每次的预约时间</w:t>
            </w:r>
          </w:p>
        </w:tc>
        <w:tc>
          <w:tcPr>
            <w:tcW w:w="1364" w:type="dxa"/>
          </w:tcPr>
          <w:p w14:paraId="24C3DA34" w14:textId="0F35CD51"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全体组员和用户代表</w:t>
            </w:r>
          </w:p>
        </w:tc>
        <w:tc>
          <w:tcPr>
            <w:tcW w:w="1317" w:type="dxa"/>
          </w:tcPr>
          <w:p w14:paraId="420B6602" w14:textId="77777777" w:rsidR="003A134F" w:rsidRPr="00871456" w:rsidRDefault="003A134F" w:rsidP="003A134F">
            <w:pPr>
              <w:rPr>
                <w:sz w:val="18"/>
              </w:rPr>
            </w:pPr>
            <w:r w:rsidRPr="00871456">
              <w:rPr>
                <w:rFonts w:hint="eastAsia"/>
                <w:sz w:val="18"/>
              </w:rPr>
              <w:t>会议纪要</w:t>
            </w:r>
          </w:p>
          <w:p w14:paraId="0896CE44" w14:textId="4A553E15" w:rsidR="003A134F" w:rsidRPr="00830909" w:rsidRDefault="003A134F" w:rsidP="003A134F">
            <w:pPr>
              <w:widowControl w:val="0"/>
              <w:jc w:val="both"/>
              <w:rPr>
                <w:rFonts w:asciiTheme="minorHAnsi" w:eastAsiaTheme="minorEastAsia" w:hAnsiTheme="minorHAnsi" w:cs="Times New Roman"/>
                <w:kern w:val="2"/>
              </w:rPr>
            </w:pPr>
            <w:r w:rsidRPr="00871456">
              <w:rPr>
                <w:rFonts w:hint="eastAsia"/>
                <w:sz w:val="18"/>
              </w:rPr>
              <w:t>/录音文件</w:t>
            </w:r>
          </w:p>
        </w:tc>
      </w:tr>
    </w:tbl>
    <w:p w14:paraId="3684EECD" w14:textId="2F470926" w:rsidR="00591928" w:rsidRPr="00591928" w:rsidRDefault="003A7831" w:rsidP="00591928">
      <w:r>
        <w:tab/>
      </w:r>
    </w:p>
    <w:p w14:paraId="5CDB5E5F" w14:textId="5FA875C0" w:rsidR="0099194F" w:rsidRDefault="0099194F" w:rsidP="006B1DC2">
      <w:pPr>
        <w:pStyle w:val="a1"/>
      </w:pPr>
      <w:bookmarkStart w:id="176" w:name="_Toc527652950"/>
      <w:r w:rsidRPr="0099194F">
        <w:t>非正式沟通计划</w:t>
      </w:r>
      <w:bookmarkEnd w:id="176"/>
    </w:p>
    <w:tbl>
      <w:tblPr>
        <w:tblStyle w:val="aff1"/>
        <w:tblW w:w="0" w:type="auto"/>
        <w:tblLook w:val="04A0" w:firstRow="1" w:lastRow="0" w:firstColumn="1" w:lastColumn="0" w:noHBand="0" w:noVBand="1"/>
      </w:tblPr>
      <w:tblGrid>
        <w:gridCol w:w="1363"/>
        <w:gridCol w:w="1386"/>
        <w:gridCol w:w="1439"/>
        <w:gridCol w:w="1427"/>
        <w:gridCol w:w="1364"/>
        <w:gridCol w:w="1317"/>
      </w:tblGrid>
      <w:tr w:rsidR="003A7831" w:rsidRPr="00830909" w14:paraId="789AD50A" w14:textId="77777777" w:rsidTr="0044356D">
        <w:tc>
          <w:tcPr>
            <w:tcW w:w="1363" w:type="dxa"/>
            <w:shd w:val="clear" w:color="auto" w:fill="BDD6EE" w:themeFill="accent1" w:themeFillTint="66"/>
          </w:tcPr>
          <w:p w14:paraId="18E97EA3" w14:textId="77777777" w:rsidR="003A7831" w:rsidRPr="00350A5D" w:rsidRDefault="003A7831" w:rsidP="0044356D">
            <w:pPr>
              <w:widowControl w:val="0"/>
              <w:jc w:val="both"/>
              <w:rPr>
                <w:b/>
              </w:rPr>
            </w:pPr>
            <w:r w:rsidRPr="00350A5D">
              <w:rPr>
                <w:rFonts w:asciiTheme="minorHAnsi" w:eastAsiaTheme="minorEastAsia" w:hAnsiTheme="minorHAnsi" w:cs="Times New Roman" w:hint="eastAsia"/>
                <w:b/>
                <w:kern w:val="2"/>
              </w:rPr>
              <w:t>沟通计划</w:t>
            </w:r>
          </w:p>
        </w:tc>
        <w:tc>
          <w:tcPr>
            <w:tcW w:w="1386" w:type="dxa"/>
            <w:shd w:val="clear" w:color="auto" w:fill="BDD6EE" w:themeFill="accent1" w:themeFillTint="66"/>
          </w:tcPr>
          <w:p w14:paraId="50ABF347"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沟通方式</w:t>
            </w:r>
          </w:p>
        </w:tc>
        <w:tc>
          <w:tcPr>
            <w:tcW w:w="1439" w:type="dxa"/>
            <w:shd w:val="clear" w:color="auto" w:fill="BDD6EE" w:themeFill="accent1" w:themeFillTint="66"/>
          </w:tcPr>
          <w:p w14:paraId="6FA0D03E"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沟通地点</w:t>
            </w:r>
          </w:p>
        </w:tc>
        <w:tc>
          <w:tcPr>
            <w:tcW w:w="1427" w:type="dxa"/>
            <w:shd w:val="clear" w:color="auto" w:fill="BDD6EE" w:themeFill="accent1" w:themeFillTint="66"/>
          </w:tcPr>
          <w:p w14:paraId="0761D87B"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沟通时间</w:t>
            </w:r>
          </w:p>
        </w:tc>
        <w:tc>
          <w:tcPr>
            <w:tcW w:w="1364" w:type="dxa"/>
            <w:shd w:val="clear" w:color="auto" w:fill="BDD6EE" w:themeFill="accent1" w:themeFillTint="66"/>
          </w:tcPr>
          <w:p w14:paraId="4FBAA732"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参与人员</w:t>
            </w:r>
          </w:p>
        </w:tc>
        <w:tc>
          <w:tcPr>
            <w:tcW w:w="1317" w:type="dxa"/>
            <w:shd w:val="clear" w:color="auto" w:fill="BDD6EE" w:themeFill="accent1" w:themeFillTint="66"/>
          </w:tcPr>
          <w:p w14:paraId="46AD1210" w14:textId="77777777" w:rsidR="003A7831" w:rsidRPr="00350A5D" w:rsidRDefault="003A7831" w:rsidP="0044356D">
            <w:pPr>
              <w:widowControl w:val="0"/>
              <w:jc w:val="both"/>
              <w:rPr>
                <w:rFonts w:asciiTheme="minorHAnsi" w:eastAsiaTheme="minorEastAsia" w:hAnsiTheme="minorHAnsi" w:cs="Times New Roman"/>
                <w:b/>
                <w:kern w:val="2"/>
              </w:rPr>
            </w:pPr>
            <w:r w:rsidRPr="00350A5D">
              <w:rPr>
                <w:rFonts w:asciiTheme="minorHAnsi" w:eastAsiaTheme="minorEastAsia" w:hAnsiTheme="minorHAnsi" w:cs="Times New Roman" w:hint="eastAsia"/>
                <w:b/>
                <w:kern w:val="2"/>
              </w:rPr>
              <w:t>产出</w:t>
            </w:r>
          </w:p>
        </w:tc>
      </w:tr>
      <w:tr w:rsidR="003A134F" w:rsidRPr="00830909" w14:paraId="3E1113A3" w14:textId="77777777" w:rsidTr="0044356D">
        <w:tc>
          <w:tcPr>
            <w:tcW w:w="1363" w:type="dxa"/>
          </w:tcPr>
          <w:p w14:paraId="66EBC9AE" w14:textId="697B91EE" w:rsidR="003A134F" w:rsidRPr="00830909" w:rsidRDefault="003A134F" w:rsidP="003A134F">
            <w:pPr>
              <w:widowControl w:val="0"/>
              <w:jc w:val="both"/>
              <w:rPr>
                <w:rFonts w:asciiTheme="minorHAnsi" w:eastAsiaTheme="minorEastAsia" w:hAnsiTheme="minorHAnsi" w:cs="Times New Roman"/>
                <w:kern w:val="2"/>
              </w:rPr>
            </w:pPr>
            <w:r>
              <w:rPr>
                <w:rFonts w:hint="eastAsia"/>
              </w:rPr>
              <w:t>沟通计划</w:t>
            </w:r>
          </w:p>
        </w:tc>
        <w:tc>
          <w:tcPr>
            <w:tcW w:w="1386" w:type="dxa"/>
          </w:tcPr>
          <w:p w14:paraId="7EA50B86" w14:textId="6C8A0FD0" w:rsidR="003A134F" w:rsidRPr="00830909" w:rsidRDefault="003A134F" w:rsidP="003A134F">
            <w:pPr>
              <w:widowControl w:val="0"/>
              <w:jc w:val="both"/>
              <w:rPr>
                <w:rFonts w:asciiTheme="minorHAnsi" w:eastAsiaTheme="minorEastAsia" w:hAnsiTheme="minorHAnsi" w:cs="Times New Roman"/>
                <w:kern w:val="2"/>
              </w:rPr>
            </w:pPr>
            <w:r>
              <w:rPr>
                <w:rFonts w:hint="eastAsia"/>
              </w:rPr>
              <w:t>沟通方式</w:t>
            </w:r>
          </w:p>
        </w:tc>
        <w:tc>
          <w:tcPr>
            <w:tcW w:w="1439" w:type="dxa"/>
          </w:tcPr>
          <w:p w14:paraId="1CB8026D" w14:textId="5B67811C" w:rsidR="003A134F" w:rsidRPr="00830909" w:rsidRDefault="003A134F" w:rsidP="003A134F">
            <w:pPr>
              <w:widowControl w:val="0"/>
              <w:jc w:val="both"/>
              <w:rPr>
                <w:rFonts w:asciiTheme="minorHAnsi" w:eastAsiaTheme="minorEastAsia" w:hAnsiTheme="minorHAnsi" w:cs="Times New Roman"/>
                <w:kern w:val="2"/>
              </w:rPr>
            </w:pPr>
            <w:r>
              <w:rPr>
                <w:rFonts w:hint="eastAsia"/>
              </w:rPr>
              <w:t>沟通地点</w:t>
            </w:r>
          </w:p>
        </w:tc>
        <w:tc>
          <w:tcPr>
            <w:tcW w:w="1427" w:type="dxa"/>
          </w:tcPr>
          <w:p w14:paraId="5A41D50E" w14:textId="669EBD37" w:rsidR="003A134F" w:rsidRPr="00830909" w:rsidRDefault="003A134F" w:rsidP="003A134F">
            <w:pPr>
              <w:widowControl w:val="0"/>
              <w:jc w:val="both"/>
              <w:rPr>
                <w:rFonts w:asciiTheme="minorHAnsi" w:eastAsiaTheme="minorEastAsia" w:hAnsiTheme="minorHAnsi" w:cs="Times New Roman"/>
                <w:kern w:val="2"/>
              </w:rPr>
            </w:pPr>
            <w:r>
              <w:rPr>
                <w:rFonts w:hint="eastAsia"/>
              </w:rPr>
              <w:t>沟通时间</w:t>
            </w:r>
          </w:p>
        </w:tc>
        <w:tc>
          <w:tcPr>
            <w:tcW w:w="1364" w:type="dxa"/>
          </w:tcPr>
          <w:p w14:paraId="2A97628A" w14:textId="5DAF8453" w:rsidR="003A134F" w:rsidRPr="00830909" w:rsidRDefault="003A134F" w:rsidP="003A134F">
            <w:pPr>
              <w:widowControl w:val="0"/>
              <w:jc w:val="both"/>
              <w:rPr>
                <w:rFonts w:asciiTheme="minorHAnsi" w:eastAsiaTheme="minorEastAsia" w:hAnsiTheme="minorHAnsi" w:cs="Times New Roman"/>
                <w:kern w:val="2"/>
              </w:rPr>
            </w:pPr>
            <w:r>
              <w:rPr>
                <w:rFonts w:hint="eastAsia"/>
              </w:rPr>
              <w:t>参与人员</w:t>
            </w:r>
          </w:p>
        </w:tc>
        <w:tc>
          <w:tcPr>
            <w:tcW w:w="1317" w:type="dxa"/>
          </w:tcPr>
          <w:p w14:paraId="0CAC038E" w14:textId="57AE1A94" w:rsidR="003A134F" w:rsidRPr="00830909" w:rsidRDefault="003A134F" w:rsidP="003A134F">
            <w:pPr>
              <w:widowControl w:val="0"/>
              <w:jc w:val="both"/>
              <w:rPr>
                <w:rFonts w:asciiTheme="minorHAnsi" w:eastAsiaTheme="minorEastAsia" w:hAnsiTheme="minorHAnsi" w:cs="Times New Roman"/>
                <w:kern w:val="2"/>
              </w:rPr>
            </w:pPr>
            <w:r>
              <w:rPr>
                <w:rFonts w:hint="eastAsia"/>
              </w:rPr>
              <w:t>产出</w:t>
            </w:r>
          </w:p>
        </w:tc>
      </w:tr>
      <w:tr w:rsidR="003A134F" w:rsidRPr="00830909" w14:paraId="5E481160" w14:textId="77777777" w:rsidTr="0044356D">
        <w:tc>
          <w:tcPr>
            <w:tcW w:w="1363" w:type="dxa"/>
          </w:tcPr>
          <w:p w14:paraId="302B1EC5" w14:textId="6FB80D65" w:rsidR="003A134F"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01483B25" w14:textId="6989A03C" w:rsidR="003A134F" w:rsidRDefault="003A134F" w:rsidP="003A134F">
            <w:pPr>
              <w:widowControl w:val="0"/>
              <w:jc w:val="both"/>
              <w:rPr>
                <w:rFonts w:asciiTheme="minorHAnsi" w:eastAsiaTheme="minorEastAsia" w:hAnsiTheme="minorHAnsi" w:cs="Times New Roman"/>
                <w:kern w:val="2"/>
              </w:rPr>
            </w:pPr>
            <w:r>
              <w:rPr>
                <w:rFonts w:hint="eastAsia"/>
              </w:rPr>
              <w:t>面谈</w:t>
            </w:r>
          </w:p>
        </w:tc>
        <w:tc>
          <w:tcPr>
            <w:tcW w:w="1439" w:type="dxa"/>
          </w:tcPr>
          <w:p w14:paraId="4B11AA2C" w14:textId="0BC7C761"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427" w:type="dxa"/>
          </w:tcPr>
          <w:p w14:paraId="7FBA2882" w14:textId="3747F74E" w:rsidR="003A134F"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23B0F652" w14:textId="6A471627"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56E65B44" w14:textId="13DE0E84"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688F8A30" w14:textId="77777777" w:rsidTr="0044356D">
        <w:tc>
          <w:tcPr>
            <w:tcW w:w="1363" w:type="dxa"/>
          </w:tcPr>
          <w:p w14:paraId="0DCF6945" w14:textId="4367FFCE" w:rsidR="003A134F" w:rsidRPr="00830909" w:rsidRDefault="003A134F" w:rsidP="003A134F">
            <w:pPr>
              <w:widowControl w:val="0"/>
              <w:jc w:val="both"/>
              <w:rPr>
                <w:rFonts w:asciiTheme="minorHAnsi" w:eastAsiaTheme="minorEastAsia" w:hAnsiTheme="minorHAnsi" w:cs="Times New Roman"/>
                <w:kern w:val="2"/>
              </w:rPr>
            </w:pPr>
            <w:r>
              <w:rPr>
                <w:rFonts w:hint="eastAsia"/>
              </w:rPr>
              <w:t>日常沟通</w:t>
            </w:r>
          </w:p>
        </w:tc>
        <w:tc>
          <w:tcPr>
            <w:tcW w:w="1386" w:type="dxa"/>
          </w:tcPr>
          <w:p w14:paraId="690623ED" w14:textId="6DE67AA3" w:rsidR="003A134F" w:rsidRPr="00830909" w:rsidRDefault="003A134F" w:rsidP="003A134F">
            <w:pPr>
              <w:widowControl w:val="0"/>
              <w:jc w:val="both"/>
              <w:rPr>
                <w:rFonts w:asciiTheme="minorHAnsi" w:eastAsiaTheme="minorEastAsia" w:hAnsiTheme="minorHAnsi" w:cs="Times New Roman"/>
                <w:kern w:val="2"/>
              </w:rPr>
            </w:pPr>
            <w:r>
              <w:t>QQ</w:t>
            </w:r>
          </w:p>
        </w:tc>
        <w:tc>
          <w:tcPr>
            <w:tcW w:w="1439" w:type="dxa"/>
          </w:tcPr>
          <w:p w14:paraId="2B9D2D37" w14:textId="79EBEBA8" w:rsidR="003A134F" w:rsidRPr="00830909" w:rsidRDefault="003A134F" w:rsidP="003A134F">
            <w:pPr>
              <w:widowControl w:val="0"/>
              <w:jc w:val="both"/>
              <w:rPr>
                <w:rFonts w:asciiTheme="minorHAnsi" w:eastAsiaTheme="minorEastAsia" w:hAnsiTheme="minorHAnsi" w:cs="Times New Roman"/>
                <w:kern w:val="2"/>
              </w:rPr>
            </w:pPr>
            <w:r>
              <w:rPr>
                <w:rFonts w:hint="eastAsia"/>
              </w:rPr>
              <w:t>网络</w:t>
            </w:r>
          </w:p>
        </w:tc>
        <w:tc>
          <w:tcPr>
            <w:tcW w:w="1427" w:type="dxa"/>
          </w:tcPr>
          <w:p w14:paraId="47DC62F5" w14:textId="5AFB728B" w:rsidR="003A134F" w:rsidRPr="00830909" w:rsidRDefault="003A134F" w:rsidP="003A134F">
            <w:pPr>
              <w:widowControl w:val="0"/>
              <w:jc w:val="both"/>
              <w:rPr>
                <w:rFonts w:asciiTheme="minorHAnsi" w:eastAsiaTheme="minorEastAsia" w:hAnsiTheme="minorHAnsi" w:cs="Times New Roman"/>
                <w:kern w:val="2"/>
              </w:rPr>
            </w:pPr>
            <w:r>
              <w:rPr>
                <w:rFonts w:hint="eastAsia"/>
              </w:rPr>
              <w:t>随机</w:t>
            </w:r>
          </w:p>
        </w:tc>
        <w:tc>
          <w:tcPr>
            <w:tcW w:w="1364" w:type="dxa"/>
          </w:tcPr>
          <w:p w14:paraId="6CCD31E2" w14:textId="1AB15F86" w:rsidR="003A134F" w:rsidRPr="00830909" w:rsidRDefault="003A134F" w:rsidP="003A134F">
            <w:pPr>
              <w:widowControl w:val="0"/>
              <w:jc w:val="both"/>
              <w:rPr>
                <w:rFonts w:asciiTheme="minorHAnsi" w:eastAsiaTheme="minorEastAsia" w:hAnsiTheme="minorHAnsi" w:cs="Times New Roman"/>
                <w:kern w:val="2"/>
              </w:rPr>
            </w:pPr>
            <w:r>
              <w:rPr>
                <w:rFonts w:hint="eastAsia"/>
              </w:rPr>
              <w:t>全体成员</w:t>
            </w:r>
          </w:p>
        </w:tc>
        <w:tc>
          <w:tcPr>
            <w:tcW w:w="1317" w:type="dxa"/>
          </w:tcPr>
          <w:p w14:paraId="16FFA5FD" w14:textId="1EB5BC53" w:rsidR="003A134F" w:rsidRPr="00830909" w:rsidRDefault="003A134F" w:rsidP="003A134F">
            <w:pPr>
              <w:widowControl w:val="0"/>
              <w:jc w:val="both"/>
              <w:rPr>
                <w:rFonts w:asciiTheme="minorHAnsi" w:eastAsiaTheme="minorEastAsia" w:hAnsiTheme="minorHAnsi" w:cs="Times New Roman"/>
                <w:kern w:val="2"/>
              </w:rPr>
            </w:pPr>
            <w:r>
              <w:rPr>
                <w:rFonts w:hint="eastAsia"/>
              </w:rPr>
              <w:t>无</w:t>
            </w:r>
          </w:p>
        </w:tc>
      </w:tr>
      <w:tr w:rsidR="003A134F" w:rsidRPr="00830909" w14:paraId="5F200B61" w14:textId="77777777" w:rsidTr="0044356D">
        <w:tc>
          <w:tcPr>
            <w:tcW w:w="1363" w:type="dxa"/>
          </w:tcPr>
          <w:p w14:paraId="2770D737" w14:textId="6B618118" w:rsidR="003A134F" w:rsidRDefault="003A134F" w:rsidP="003A134F">
            <w:pPr>
              <w:widowControl w:val="0"/>
              <w:jc w:val="both"/>
            </w:pPr>
            <w:r>
              <w:rPr>
                <w:rFonts w:hint="eastAsia"/>
              </w:rPr>
              <w:t>紧急会议</w:t>
            </w:r>
          </w:p>
        </w:tc>
        <w:tc>
          <w:tcPr>
            <w:tcW w:w="1386" w:type="dxa"/>
          </w:tcPr>
          <w:p w14:paraId="2EFD246F" w14:textId="16A27566" w:rsidR="003A134F" w:rsidRDefault="003A134F" w:rsidP="003A134F">
            <w:pPr>
              <w:widowControl w:val="0"/>
              <w:jc w:val="both"/>
            </w:pPr>
            <w:r>
              <w:rPr>
                <w:rFonts w:hint="eastAsia"/>
              </w:rPr>
              <w:t>开会</w:t>
            </w:r>
          </w:p>
        </w:tc>
        <w:tc>
          <w:tcPr>
            <w:tcW w:w="1439" w:type="dxa"/>
          </w:tcPr>
          <w:p w14:paraId="406B8CCB" w14:textId="717E914F" w:rsidR="003A134F" w:rsidRDefault="003A134F" w:rsidP="003A134F">
            <w:pPr>
              <w:widowControl w:val="0"/>
              <w:jc w:val="both"/>
            </w:pPr>
            <w:r>
              <w:rPr>
                <w:rFonts w:hint="eastAsia"/>
              </w:rPr>
              <w:t>理四</w:t>
            </w:r>
            <w:proofErr w:type="gramStart"/>
            <w:r>
              <w:rPr>
                <w:rFonts w:hint="eastAsia"/>
              </w:rPr>
              <w:t>4</w:t>
            </w:r>
            <w:proofErr w:type="gramEnd"/>
            <w:r>
              <w:rPr>
                <w:rFonts w:hint="eastAsia"/>
              </w:rPr>
              <w:t>楼东北角</w:t>
            </w:r>
          </w:p>
        </w:tc>
        <w:tc>
          <w:tcPr>
            <w:tcW w:w="1427" w:type="dxa"/>
          </w:tcPr>
          <w:p w14:paraId="790512BF" w14:textId="1F9979F0" w:rsidR="003A134F" w:rsidRDefault="003A134F" w:rsidP="003A134F">
            <w:pPr>
              <w:widowControl w:val="0"/>
              <w:jc w:val="both"/>
            </w:pPr>
            <w:r>
              <w:rPr>
                <w:rFonts w:hint="eastAsia"/>
              </w:rPr>
              <w:t>P</w:t>
            </w:r>
            <w:r>
              <w:t>M</w:t>
            </w:r>
            <w:r>
              <w:rPr>
                <w:rFonts w:hint="eastAsia"/>
              </w:rPr>
              <w:t>下达时间</w:t>
            </w:r>
          </w:p>
        </w:tc>
        <w:tc>
          <w:tcPr>
            <w:tcW w:w="1364" w:type="dxa"/>
          </w:tcPr>
          <w:p w14:paraId="52AD22C5" w14:textId="5DE7B7F0" w:rsidR="003A134F" w:rsidRDefault="003A134F" w:rsidP="003A134F">
            <w:pPr>
              <w:widowControl w:val="0"/>
              <w:jc w:val="both"/>
            </w:pPr>
            <w:r>
              <w:rPr>
                <w:rFonts w:hint="eastAsia"/>
              </w:rPr>
              <w:t>全体成员</w:t>
            </w:r>
          </w:p>
        </w:tc>
        <w:tc>
          <w:tcPr>
            <w:tcW w:w="1317" w:type="dxa"/>
          </w:tcPr>
          <w:p w14:paraId="1D886488" w14:textId="77777777" w:rsidR="003A134F" w:rsidRDefault="003A134F" w:rsidP="003A134F">
            <w:r>
              <w:rPr>
                <w:rFonts w:hint="eastAsia"/>
              </w:rPr>
              <w:t>会议纪要</w:t>
            </w:r>
          </w:p>
          <w:p w14:paraId="571BC34B" w14:textId="14856FEE" w:rsidR="003A134F" w:rsidRDefault="003A134F" w:rsidP="003A134F">
            <w:pPr>
              <w:widowControl w:val="0"/>
              <w:jc w:val="both"/>
            </w:pPr>
            <w:r>
              <w:rPr>
                <w:rFonts w:hint="eastAsia"/>
              </w:rPr>
              <w:t>/录音文件</w:t>
            </w:r>
          </w:p>
        </w:tc>
      </w:tr>
    </w:tbl>
    <w:p w14:paraId="5CBA4228" w14:textId="77777777" w:rsidR="003A7831" w:rsidRPr="003A7831" w:rsidRDefault="003A7831" w:rsidP="003A7831"/>
    <w:p w14:paraId="0B7283AA" w14:textId="65B544E1" w:rsidR="0099194F" w:rsidRDefault="0099194F" w:rsidP="006B1DC2">
      <w:pPr>
        <w:pStyle w:val="a1"/>
      </w:pPr>
      <w:bookmarkStart w:id="177" w:name="_Toc527652951"/>
      <w:r w:rsidRPr="0099194F">
        <w:t>特殊沟通计划</w:t>
      </w:r>
      <w:bookmarkEnd w:id="177"/>
    </w:p>
    <w:p w14:paraId="762045B9" w14:textId="4F1FD02E" w:rsidR="003A7831" w:rsidRPr="003A7831" w:rsidRDefault="003A7831" w:rsidP="000839C0">
      <w:pPr>
        <w:ind w:firstLine="420"/>
      </w:pPr>
      <w:r>
        <w:rPr>
          <w:rFonts w:hint="eastAsia"/>
        </w:rPr>
        <w:t>暂无</w:t>
      </w:r>
    </w:p>
    <w:p w14:paraId="7AFFB230" w14:textId="5BB994D5" w:rsidR="0099194F" w:rsidRDefault="0099194F" w:rsidP="006B1DC2">
      <w:pPr>
        <w:pStyle w:val="a0"/>
      </w:pPr>
      <w:bookmarkStart w:id="178" w:name="_Toc527652952"/>
      <w:r w:rsidRPr="0099194F">
        <w:t>限制沟通因素</w:t>
      </w:r>
      <w:bookmarkEnd w:id="178"/>
    </w:p>
    <w:p w14:paraId="798F9401" w14:textId="10FFE79F" w:rsidR="003A7831" w:rsidRDefault="003A7831" w:rsidP="000839C0">
      <w:pPr>
        <w:ind w:firstLine="420"/>
      </w:pPr>
      <w:r w:rsidRPr="003A7831">
        <w:rPr>
          <w:rFonts w:hint="eastAsia"/>
        </w:rPr>
        <w:t>目前有以下限制因素：</w:t>
      </w:r>
      <w:r w:rsidR="003A134F">
        <w:rPr>
          <w:rFonts w:hint="eastAsia"/>
        </w:rPr>
        <w:t>暂无。</w:t>
      </w:r>
    </w:p>
    <w:p w14:paraId="6E9D26C9" w14:textId="77777777" w:rsidR="003A7831" w:rsidRPr="003A7831" w:rsidRDefault="003A7831" w:rsidP="003A7831"/>
    <w:p w14:paraId="79CBDC6F" w14:textId="77777777" w:rsidR="00082457" w:rsidRDefault="00082457" w:rsidP="00082457">
      <w:pPr>
        <w:pStyle w:val="a"/>
        <w:numPr>
          <w:ilvl w:val="0"/>
          <w:numId w:val="6"/>
        </w:numPr>
      </w:pPr>
      <w:bookmarkStart w:id="179" w:name="_Toc496816798"/>
      <w:bookmarkStart w:id="180" w:name="_Toc527652953"/>
      <w:r w:rsidRPr="0099194F">
        <w:t>风险管理计划</w:t>
      </w:r>
      <w:bookmarkEnd w:id="179"/>
      <w:bookmarkEnd w:id="180"/>
    </w:p>
    <w:p w14:paraId="1CD48517" w14:textId="77777777" w:rsidR="00082457" w:rsidRPr="00591F87" w:rsidRDefault="00082457" w:rsidP="00082457">
      <w:pPr>
        <w:pStyle w:val="a0"/>
      </w:pPr>
      <w:bookmarkStart w:id="181" w:name="_Toc496816799"/>
      <w:bookmarkStart w:id="182" w:name="_Toc527652954"/>
      <w:r w:rsidRPr="00591F87">
        <w:t>项目风险类别定义</w:t>
      </w:r>
      <w:bookmarkEnd w:id="181"/>
      <w:bookmarkEnd w:id="182"/>
    </w:p>
    <w:tbl>
      <w:tblPr>
        <w:tblStyle w:val="aff1"/>
        <w:tblW w:w="0" w:type="auto"/>
        <w:tblInd w:w="108" w:type="dxa"/>
        <w:tblLook w:val="04A0" w:firstRow="1" w:lastRow="0" w:firstColumn="1" w:lastColumn="0" w:noHBand="0" w:noVBand="1"/>
      </w:tblPr>
      <w:tblGrid>
        <w:gridCol w:w="1667"/>
        <w:gridCol w:w="6465"/>
      </w:tblGrid>
      <w:tr w:rsidR="00082457" w14:paraId="11A96C95" w14:textId="77777777" w:rsidTr="0044356D">
        <w:tc>
          <w:tcPr>
            <w:tcW w:w="1667" w:type="dxa"/>
            <w:shd w:val="clear" w:color="auto" w:fill="BDD6EE" w:themeFill="accent1" w:themeFillTint="66"/>
          </w:tcPr>
          <w:p w14:paraId="20027316" w14:textId="77777777" w:rsidR="00082457" w:rsidRPr="00350A5D" w:rsidRDefault="00082457" w:rsidP="0044356D">
            <w:pPr>
              <w:rPr>
                <w:b/>
              </w:rPr>
            </w:pPr>
            <w:r w:rsidRPr="00350A5D">
              <w:rPr>
                <w:rFonts w:hint="eastAsia"/>
                <w:b/>
              </w:rPr>
              <w:t>风险类别</w:t>
            </w:r>
          </w:p>
        </w:tc>
        <w:tc>
          <w:tcPr>
            <w:tcW w:w="6465" w:type="dxa"/>
            <w:shd w:val="clear" w:color="auto" w:fill="BDD6EE" w:themeFill="accent1" w:themeFillTint="66"/>
          </w:tcPr>
          <w:p w14:paraId="1905E185" w14:textId="77777777" w:rsidR="00082457" w:rsidRPr="00350A5D" w:rsidRDefault="00082457" w:rsidP="0044356D">
            <w:pPr>
              <w:rPr>
                <w:b/>
              </w:rPr>
            </w:pPr>
            <w:r w:rsidRPr="00350A5D">
              <w:rPr>
                <w:b/>
              </w:rPr>
              <w:t>描述</w:t>
            </w:r>
          </w:p>
        </w:tc>
      </w:tr>
      <w:tr w:rsidR="00082457" w14:paraId="04B552E1" w14:textId="77777777" w:rsidTr="0044356D">
        <w:tc>
          <w:tcPr>
            <w:tcW w:w="1667" w:type="dxa"/>
            <w:shd w:val="clear" w:color="auto" w:fill="auto"/>
          </w:tcPr>
          <w:p w14:paraId="2BB74BA0" w14:textId="77777777" w:rsidR="00082457" w:rsidRPr="00E70794" w:rsidRDefault="00082457" w:rsidP="0044356D">
            <w:r>
              <w:rPr>
                <w:rFonts w:hint="eastAsia"/>
              </w:rPr>
              <w:t>技术</w:t>
            </w:r>
            <w:r w:rsidRPr="00E70794">
              <w:rPr>
                <w:rFonts w:hint="eastAsia"/>
              </w:rPr>
              <w:t>风险</w:t>
            </w:r>
          </w:p>
        </w:tc>
        <w:tc>
          <w:tcPr>
            <w:tcW w:w="6465" w:type="dxa"/>
          </w:tcPr>
          <w:p w14:paraId="31DCF525" w14:textId="77777777" w:rsidR="00082457" w:rsidRPr="00E70794" w:rsidRDefault="00082457" w:rsidP="0044356D">
            <w:r w:rsidRPr="00E70794">
              <w:t>通常包括</w:t>
            </w:r>
            <w:r>
              <w:rPr>
                <w:rFonts w:hint="eastAsia"/>
              </w:rPr>
              <w:t>软件开发阶段人员的技术无法达到开发的要求，以及开发过程中，用户对技术的要求无法达到</w:t>
            </w:r>
            <w:r w:rsidRPr="00E70794">
              <w:t>。</w:t>
            </w:r>
          </w:p>
        </w:tc>
      </w:tr>
      <w:tr w:rsidR="00082457" w14:paraId="7CC3567D" w14:textId="77777777" w:rsidTr="0044356D">
        <w:tc>
          <w:tcPr>
            <w:tcW w:w="1667" w:type="dxa"/>
            <w:shd w:val="clear" w:color="auto" w:fill="auto"/>
          </w:tcPr>
          <w:p w14:paraId="3B392B53" w14:textId="77777777" w:rsidR="00082457" w:rsidRPr="00E70794" w:rsidRDefault="00082457" w:rsidP="0044356D">
            <w:r>
              <w:rPr>
                <w:rFonts w:hint="eastAsia"/>
              </w:rPr>
              <w:t>参与者</w:t>
            </w:r>
            <w:r w:rsidRPr="00E70794">
              <w:rPr>
                <w:rFonts w:hint="eastAsia"/>
              </w:rPr>
              <w:t>风险</w:t>
            </w:r>
          </w:p>
        </w:tc>
        <w:tc>
          <w:tcPr>
            <w:tcW w:w="6465" w:type="dxa"/>
          </w:tcPr>
          <w:p w14:paraId="1B3FE1BA" w14:textId="77777777" w:rsidR="00082457" w:rsidRPr="00E70794" w:rsidRDefault="00082457" w:rsidP="0044356D">
            <w:r w:rsidRPr="00E70794">
              <w:t>通常</w:t>
            </w:r>
            <w:r>
              <w:rPr>
                <w:rFonts w:hint="eastAsia"/>
              </w:rPr>
              <w:t>用户更改，开发人员的变更以及减少，开发人员请假生病以及课程繁忙</w:t>
            </w:r>
            <w:r w:rsidRPr="00E70794">
              <w:t>等。</w:t>
            </w:r>
          </w:p>
        </w:tc>
      </w:tr>
      <w:tr w:rsidR="00082457" w14:paraId="020E1D5A" w14:textId="77777777" w:rsidTr="0044356D">
        <w:tc>
          <w:tcPr>
            <w:tcW w:w="1667" w:type="dxa"/>
            <w:shd w:val="clear" w:color="auto" w:fill="auto"/>
          </w:tcPr>
          <w:p w14:paraId="6CD9E2E8" w14:textId="77777777" w:rsidR="00082457" w:rsidRPr="00E70794" w:rsidRDefault="00082457" w:rsidP="0044356D">
            <w:r>
              <w:rPr>
                <w:rFonts w:hint="eastAsia"/>
              </w:rPr>
              <w:lastRenderedPageBreak/>
              <w:t>结构</w:t>
            </w:r>
            <w:r w:rsidRPr="00E70794">
              <w:rPr>
                <w:rFonts w:hint="eastAsia"/>
              </w:rPr>
              <w:t>风险</w:t>
            </w:r>
          </w:p>
        </w:tc>
        <w:tc>
          <w:tcPr>
            <w:tcW w:w="6465" w:type="dxa"/>
          </w:tcPr>
          <w:p w14:paraId="7DE2D4E4" w14:textId="77777777" w:rsidR="00082457" w:rsidRPr="00E70794" w:rsidRDefault="00082457" w:rsidP="0044356D">
            <w:r w:rsidRPr="00E70794">
              <w:t>通常包括</w:t>
            </w:r>
            <w:r>
              <w:rPr>
                <w:rFonts w:hint="eastAsia"/>
              </w:rPr>
              <w:t>系统结构的改变和人员配置的改变。</w:t>
            </w:r>
          </w:p>
        </w:tc>
      </w:tr>
      <w:tr w:rsidR="00082457" w14:paraId="7CB6F7DE" w14:textId="77777777" w:rsidTr="0044356D">
        <w:tc>
          <w:tcPr>
            <w:tcW w:w="1667" w:type="dxa"/>
            <w:shd w:val="clear" w:color="auto" w:fill="auto"/>
          </w:tcPr>
          <w:p w14:paraId="7288B62C" w14:textId="77777777" w:rsidR="00082457" w:rsidRPr="00E70794" w:rsidRDefault="00082457" w:rsidP="0044356D">
            <w:r>
              <w:rPr>
                <w:rFonts w:hint="eastAsia"/>
              </w:rPr>
              <w:t>工具风险</w:t>
            </w:r>
          </w:p>
        </w:tc>
        <w:tc>
          <w:tcPr>
            <w:tcW w:w="6465" w:type="dxa"/>
          </w:tcPr>
          <w:p w14:paraId="01C1A3D6" w14:textId="77777777" w:rsidR="00082457" w:rsidRPr="00E70794" w:rsidRDefault="00082457" w:rsidP="0044356D">
            <w:r>
              <w:rPr>
                <w:rFonts w:hint="eastAsia"/>
              </w:rPr>
              <w:t>通常包括开发过程中的工具无法达到开发的要求，以及工具的变更和出错情况。</w:t>
            </w:r>
          </w:p>
        </w:tc>
      </w:tr>
      <w:tr w:rsidR="00082457" w14:paraId="011F151B" w14:textId="77777777" w:rsidTr="0044356D">
        <w:tc>
          <w:tcPr>
            <w:tcW w:w="1667" w:type="dxa"/>
            <w:shd w:val="clear" w:color="auto" w:fill="auto"/>
          </w:tcPr>
          <w:p w14:paraId="12500986" w14:textId="77777777" w:rsidR="00082457" w:rsidRPr="001F5A44" w:rsidRDefault="00082457" w:rsidP="0044356D">
            <w:r>
              <w:rPr>
                <w:rFonts w:hint="eastAsia"/>
              </w:rPr>
              <w:t>任务风险</w:t>
            </w:r>
          </w:p>
        </w:tc>
        <w:tc>
          <w:tcPr>
            <w:tcW w:w="6465" w:type="dxa"/>
          </w:tcPr>
          <w:p w14:paraId="238A0644" w14:textId="77777777" w:rsidR="00082457" w:rsidRPr="00E70794" w:rsidRDefault="00082457" w:rsidP="0044356D">
            <w:r>
              <w:rPr>
                <w:rFonts w:hint="eastAsia"/>
              </w:rPr>
              <w:t>通常包括开发人员对任务分配的不平均，以及开发人员没有即使有效的完成自己的任务。</w:t>
            </w:r>
          </w:p>
        </w:tc>
      </w:tr>
    </w:tbl>
    <w:p w14:paraId="74598AF4" w14:textId="77777777" w:rsidR="00810050" w:rsidRDefault="00810050" w:rsidP="00810050">
      <w:pPr>
        <w:pStyle w:val="a0"/>
        <w:numPr>
          <w:ilvl w:val="0"/>
          <w:numId w:val="0"/>
        </w:numPr>
        <w:ind w:left="709"/>
      </w:pPr>
      <w:bookmarkStart w:id="183" w:name="_Toc496816800"/>
    </w:p>
    <w:p w14:paraId="20795B57" w14:textId="68147857" w:rsidR="00082457" w:rsidRDefault="00082457" w:rsidP="00082457">
      <w:pPr>
        <w:pStyle w:val="a0"/>
      </w:pPr>
      <w:bookmarkStart w:id="184" w:name="_Toc527652955"/>
      <w:r w:rsidRPr="0099194F">
        <w:t>项目风险概率和影响定义</w:t>
      </w:r>
      <w:bookmarkEnd w:id="183"/>
      <w:bookmarkEnd w:id="184"/>
    </w:p>
    <w:tbl>
      <w:tblPr>
        <w:tblW w:w="76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4"/>
        <w:gridCol w:w="992"/>
        <w:gridCol w:w="1276"/>
        <w:gridCol w:w="1139"/>
        <w:gridCol w:w="1880"/>
        <w:gridCol w:w="1763"/>
      </w:tblGrid>
      <w:tr w:rsidR="00082457" w14:paraId="60B28F4A" w14:textId="77777777" w:rsidTr="0044356D">
        <w:trPr>
          <w:trHeight w:val="285"/>
          <w:jc w:val="center"/>
        </w:trPr>
        <w:tc>
          <w:tcPr>
            <w:tcW w:w="644" w:type="dxa"/>
            <w:shd w:val="clear" w:color="auto" w:fill="BDD6EE" w:themeFill="accent1" w:themeFillTint="66"/>
            <w:vAlign w:val="center"/>
          </w:tcPr>
          <w:p w14:paraId="6AB1EABA" w14:textId="77777777" w:rsidR="00082457" w:rsidRPr="00350A5D" w:rsidRDefault="00082457" w:rsidP="0044356D">
            <w:pPr>
              <w:rPr>
                <w:b/>
              </w:rPr>
            </w:pPr>
            <w:r w:rsidRPr="00350A5D">
              <w:rPr>
                <w:rFonts w:hint="eastAsia"/>
                <w:b/>
              </w:rPr>
              <w:t>参数</w:t>
            </w:r>
          </w:p>
        </w:tc>
        <w:tc>
          <w:tcPr>
            <w:tcW w:w="992" w:type="dxa"/>
            <w:shd w:val="clear" w:color="auto" w:fill="BDD6EE" w:themeFill="accent1" w:themeFillTint="66"/>
            <w:vAlign w:val="center"/>
          </w:tcPr>
          <w:p w14:paraId="4686C9E8" w14:textId="77777777" w:rsidR="00082457" w:rsidRPr="00350A5D" w:rsidRDefault="00082457" w:rsidP="0044356D">
            <w:pPr>
              <w:rPr>
                <w:b/>
              </w:rPr>
            </w:pPr>
            <w:r w:rsidRPr="00350A5D">
              <w:rPr>
                <w:rFonts w:hint="eastAsia"/>
                <w:b/>
              </w:rPr>
              <w:t>定性描述</w:t>
            </w:r>
          </w:p>
        </w:tc>
        <w:tc>
          <w:tcPr>
            <w:tcW w:w="1276" w:type="dxa"/>
            <w:shd w:val="clear" w:color="auto" w:fill="BDD6EE" w:themeFill="accent1" w:themeFillTint="66"/>
            <w:vAlign w:val="center"/>
          </w:tcPr>
          <w:p w14:paraId="3BFCB3D4" w14:textId="77777777" w:rsidR="00082457" w:rsidRPr="00350A5D" w:rsidRDefault="00082457" w:rsidP="0044356D">
            <w:pPr>
              <w:rPr>
                <w:b/>
              </w:rPr>
            </w:pPr>
            <w:r w:rsidRPr="00350A5D">
              <w:rPr>
                <w:rFonts w:hint="eastAsia"/>
                <w:b/>
              </w:rPr>
              <w:t>进度</w:t>
            </w:r>
          </w:p>
        </w:tc>
        <w:tc>
          <w:tcPr>
            <w:tcW w:w="1139" w:type="dxa"/>
            <w:shd w:val="clear" w:color="auto" w:fill="BDD6EE" w:themeFill="accent1" w:themeFillTint="66"/>
            <w:vAlign w:val="center"/>
          </w:tcPr>
          <w:p w14:paraId="688BB117" w14:textId="77777777" w:rsidR="00082457" w:rsidRPr="00350A5D" w:rsidRDefault="00082457" w:rsidP="0044356D">
            <w:pPr>
              <w:rPr>
                <w:b/>
              </w:rPr>
            </w:pPr>
            <w:r w:rsidRPr="00350A5D">
              <w:rPr>
                <w:rFonts w:hint="eastAsia"/>
                <w:b/>
              </w:rPr>
              <w:t>成本</w:t>
            </w:r>
          </w:p>
        </w:tc>
        <w:tc>
          <w:tcPr>
            <w:tcW w:w="1880" w:type="dxa"/>
            <w:shd w:val="clear" w:color="auto" w:fill="BDD6EE" w:themeFill="accent1" w:themeFillTint="66"/>
            <w:vAlign w:val="center"/>
          </w:tcPr>
          <w:p w14:paraId="5215C0D5" w14:textId="77777777" w:rsidR="00082457" w:rsidRPr="00350A5D" w:rsidRDefault="00082457" w:rsidP="0044356D">
            <w:pPr>
              <w:rPr>
                <w:b/>
              </w:rPr>
            </w:pPr>
            <w:r w:rsidRPr="00350A5D">
              <w:rPr>
                <w:rFonts w:hint="eastAsia"/>
                <w:b/>
              </w:rPr>
              <w:t>质量</w:t>
            </w:r>
          </w:p>
        </w:tc>
        <w:tc>
          <w:tcPr>
            <w:tcW w:w="1763" w:type="dxa"/>
            <w:shd w:val="clear" w:color="auto" w:fill="BDD6EE" w:themeFill="accent1" w:themeFillTint="66"/>
            <w:vAlign w:val="center"/>
          </w:tcPr>
          <w:p w14:paraId="2793806D" w14:textId="77777777" w:rsidR="00082457" w:rsidRPr="00350A5D" w:rsidRDefault="00082457" w:rsidP="0044356D">
            <w:pPr>
              <w:rPr>
                <w:b/>
              </w:rPr>
            </w:pPr>
            <w:r w:rsidRPr="00350A5D">
              <w:rPr>
                <w:rFonts w:hint="eastAsia"/>
                <w:b/>
              </w:rPr>
              <w:t>范围</w:t>
            </w:r>
          </w:p>
        </w:tc>
      </w:tr>
      <w:tr w:rsidR="00082457" w14:paraId="0142AFEA" w14:textId="77777777" w:rsidTr="0044356D">
        <w:trPr>
          <w:trHeight w:val="300"/>
          <w:jc w:val="center"/>
        </w:trPr>
        <w:tc>
          <w:tcPr>
            <w:tcW w:w="644" w:type="dxa"/>
            <w:vMerge w:val="restart"/>
            <w:shd w:val="clear" w:color="auto" w:fill="BDD6EE" w:themeFill="accent1" w:themeFillTint="66"/>
            <w:vAlign w:val="center"/>
          </w:tcPr>
          <w:p w14:paraId="3D3004D7" w14:textId="77777777" w:rsidR="00082457" w:rsidRDefault="00082457" w:rsidP="0044356D">
            <w:r>
              <w:rPr>
                <w:rFonts w:hint="eastAsia"/>
              </w:rPr>
              <w:t>概率</w:t>
            </w:r>
          </w:p>
        </w:tc>
        <w:tc>
          <w:tcPr>
            <w:tcW w:w="992" w:type="dxa"/>
            <w:shd w:val="clear" w:color="auto" w:fill="auto"/>
            <w:vAlign w:val="center"/>
          </w:tcPr>
          <w:p w14:paraId="763688B7" w14:textId="77777777" w:rsidR="00082457" w:rsidRDefault="00082457" w:rsidP="0044356D">
            <w:r>
              <w:rPr>
                <w:rFonts w:hint="eastAsia"/>
              </w:rPr>
              <w:t>高</w:t>
            </w:r>
          </w:p>
        </w:tc>
        <w:tc>
          <w:tcPr>
            <w:tcW w:w="6058" w:type="dxa"/>
            <w:gridSpan w:val="4"/>
            <w:vMerge w:val="restart"/>
            <w:shd w:val="clear" w:color="auto" w:fill="auto"/>
            <w:vAlign w:val="center"/>
          </w:tcPr>
          <w:p w14:paraId="2527C1CE" w14:textId="77777777" w:rsidR="00082457" w:rsidRDefault="00082457" w:rsidP="0044356D">
            <w:r>
              <w:rPr>
                <w:rFonts w:hint="eastAsia"/>
              </w:rPr>
              <w:t>表示发生的可能性</w:t>
            </w:r>
          </w:p>
        </w:tc>
      </w:tr>
      <w:tr w:rsidR="00082457" w14:paraId="4512E5EB" w14:textId="77777777" w:rsidTr="0044356D">
        <w:trPr>
          <w:trHeight w:val="285"/>
          <w:jc w:val="center"/>
        </w:trPr>
        <w:tc>
          <w:tcPr>
            <w:tcW w:w="644" w:type="dxa"/>
            <w:vMerge/>
            <w:shd w:val="clear" w:color="auto" w:fill="BDD6EE" w:themeFill="accent1" w:themeFillTint="66"/>
            <w:vAlign w:val="center"/>
          </w:tcPr>
          <w:p w14:paraId="766360B2" w14:textId="77777777" w:rsidR="00082457" w:rsidRDefault="00082457" w:rsidP="0044356D"/>
        </w:tc>
        <w:tc>
          <w:tcPr>
            <w:tcW w:w="992" w:type="dxa"/>
            <w:shd w:val="clear" w:color="auto" w:fill="auto"/>
            <w:vAlign w:val="center"/>
          </w:tcPr>
          <w:p w14:paraId="5D8191D0" w14:textId="77777777" w:rsidR="00082457" w:rsidRDefault="00082457" w:rsidP="0044356D">
            <w:r>
              <w:rPr>
                <w:rFonts w:hint="eastAsia"/>
              </w:rPr>
              <w:t>中</w:t>
            </w:r>
          </w:p>
        </w:tc>
        <w:tc>
          <w:tcPr>
            <w:tcW w:w="6058" w:type="dxa"/>
            <w:gridSpan w:val="4"/>
            <w:vMerge/>
            <w:vAlign w:val="center"/>
          </w:tcPr>
          <w:p w14:paraId="4EC3B566" w14:textId="77777777" w:rsidR="00082457" w:rsidRDefault="00082457" w:rsidP="0044356D"/>
        </w:tc>
      </w:tr>
      <w:tr w:rsidR="00082457" w14:paraId="3888421F" w14:textId="77777777" w:rsidTr="0044356D">
        <w:trPr>
          <w:trHeight w:val="285"/>
          <w:jc w:val="center"/>
        </w:trPr>
        <w:tc>
          <w:tcPr>
            <w:tcW w:w="644" w:type="dxa"/>
            <w:vMerge/>
            <w:shd w:val="clear" w:color="auto" w:fill="BDD6EE" w:themeFill="accent1" w:themeFillTint="66"/>
            <w:vAlign w:val="center"/>
          </w:tcPr>
          <w:p w14:paraId="010B3660" w14:textId="77777777" w:rsidR="00082457" w:rsidRDefault="00082457" w:rsidP="0044356D"/>
        </w:tc>
        <w:tc>
          <w:tcPr>
            <w:tcW w:w="992" w:type="dxa"/>
            <w:shd w:val="clear" w:color="auto" w:fill="auto"/>
            <w:vAlign w:val="center"/>
          </w:tcPr>
          <w:p w14:paraId="2631B7B9" w14:textId="77777777" w:rsidR="00082457" w:rsidRDefault="00082457" w:rsidP="0044356D">
            <w:r>
              <w:rPr>
                <w:rFonts w:hint="eastAsia"/>
              </w:rPr>
              <w:t>低</w:t>
            </w:r>
          </w:p>
        </w:tc>
        <w:tc>
          <w:tcPr>
            <w:tcW w:w="6058" w:type="dxa"/>
            <w:gridSpan w:val="4"/>
            <w:vMerge/>
            <w:vAlign w:val="center"/>
          </w:tcPr>
          <w:p w14:paraId="5C620C8C" w14:textId="77777777" w:rsidR="00082457" w:rsidRDefault="00082457" w:rsidP="0044356D"/>
        </w:tc>
      </w:tr>
      <w:tr w:rsidR="00082457" w14:paraId="36D595A3" w14:textId="77777777" w:rsidTr="0044356D">
        <w:trPr>
          <w:trHeight w:val="510"/>
          <w:jc w:val="center"/>
        </w:trPr>
        <w:tc>
          <w:tcPr>
            <w:tcW w:w="644" w:type="dxa"/>
            <w:vMerge w:val="restart"/>
            <w:shd w:val="clear" w:color="auto" w:fill="BDD6EE" w:themeFill="accent1" w:themeFillTint="66"/>
            <w:vAlign w:val="center"/>
          </w:tcPr>
          <w:p w14:paraId="5E5D6698" w14:textId="77777777" w:rsidR="00082457" w:rsidRDefault="00082457" w:rsidP="0044356D">
            <w:r>
              <w:rPr>
                <w:rFonts w:hint="eastAsia"/>
              </w:rPr>
              <w:t>影响</w:t>
            </w:r>
          </w:p>
        </w:tc>
        <w:tc>
          <w:tcPr>
            <w:tcW w:w="992" w:type="dxa"/>
            <w:shd w:val="clear" w:color="auto" w:fill="auto"/>
            <w:vAlign w:val="center"/>
          </w:tcPr>
          <w:p w14:paraId="4035AC10" w14:textId="77777777" w:rsidR="00082457" w:rsidRDefault="00082457" w:rsidP="0044356D">
            <w:r>
              <w:rPr>
                <w:rFonts w:hint="eastAsia"/>
              </w:rPr>
              <w:t>高</w:t>
            </w:r>
          </w:p>
        </w:tc>
        <w:tc>
          <w:tcPr>
            <w:tcW w:w="1276" w:type="dxa"/>
            <w:shd w:val="clear" w:color="auto" w:fill="auto"/>
            <w:vAlign w:val="center"/>
          </w:tcPr>
          <w:p w14:paraId="6616A94B" w14:textId="77777777" w:rsidR="00082457" w:rsidRDefault="00082457" w:rsidP="0044356D">
            <w:r>
              <w:rPr>
                <w:rFonts w:hint="eastAsia"/>
              </w:rPr>
              <w:t>进度延期半个月以上</w:t>
            </w:r>
          </w:p>
        </w:tc>
        <w:tc>
          <w:tcPr>
            <w:tcW w:w="1139" w:type="dxa"/>
            <w:shd w:val="clear" w:color="auto" w:fill="auto"/>
            <w:vAlign w:val="center"/>
          </w:tcPr>
          <w:p w14:paraId="0E698707" w14:textId="77777777" w:rsidR="00082457" w:rsidRDefault="00082457" w:rsidP="0044356D">
            <w:r>
              <w:rPr>
                <w:rFonts w:hint="eastAsia"/>
              </w:rPr>
              <w:t>成本超支</w:t>
            </w:r>
            <w:r>
              <w:t>20%</w:t>
            </w:r>
          </w:p>
        </w:tc>
        <w:tc>
          <w:tcPr>
            <w:tcW w:w="1880" w:type="dxa"/>
            <w:shd w:val="clear" w:color="auto" w:fill="auto"/>
            <w:vAlign w:val="center"/>
          </w:tcPr>
          <w:p w14:paraId="016DD6C9" w14:textId="77777777" w:rsidR="00082457" w:rsidRDefault="00082457" w:rsidP="0044356D">
            <w:r>
              <w:rPr>
                <w:rFonts w:hint="eastAsia"/>
              </w:rPr>
              <w:t>项目最终结果实际无法使用</w:t>
            </w:r>
          </w:p>
        </w:tc>
        <w:tc>
          <w:tcPr>
            <w:tcW w:w="1763" w:type="dxa"/>
            <w:shd w:val="clear" w:color="auto" w:fill="auto"/>
            <w:vAlign w:val="center"/>
          </w:tcPr>
          <w:p w14:paraId="6DD59C2E" w14:textId="77777777" w:rsidR="00082457" w:rsidRDefault="00082457" w:rsidP="0044356D">
            <w:r>
              <w:rPr>
                <w:rFonts w:hint="eastAsia"/>
              </w:rPr>
              <w:t>每月重大变更大于</w:t>
            </w:r>
            <w:r>
              <w:t>3</w:t>
            </w:r>
            <w:r>
              <w:rPr>
                <w:rFonts w:hint="eastAsia"/>
              </w:rPr>
              <w:t>起</w:t>
            </w:r>
          </w:p>
        </w:tc>
      </w:tr>
      <w:tr w:rsidR="00082457" w14:paraId="33874C6A" w14:textId="77777777" w:rsidTr="0044356D">
        <w:trPr>
          <w:trHeight w:val="510"/>
          <w:jc w:val="center"/>
        </w:trPr>
        <w:tc>
          <w:tcPr>
            <w:tcW w:w="644" w:type="dxa"/>
            <w:vMerge/>
            <w:shd w:val="clear" w:color="auto" w:fill="BDD6EE" w:themeFill="accent1" w:themeFillTint="66"/>
            <w:vAlign w:val="center"/>
          </w:tcPr>
          <w:p w14:paraId="3ADA5612" w14:textId="77777777" w:rsidR="00082457" w:rsidRDefault="00082457" w:rsidP="0044356D"/>
        </w:tc>
        <w:tc>
          <w:tcPr>
            <w:tcW w:w="992" w:type="dxa"/>
            <w:shd w:val="clear" w:color="auto" w:fill="auto"/>
            <w:vAlign w:val="center"/>
          </w:tcPr>
          <w:p w14:paraId="6524D1CB" w14:textId="77777777" w:rsidR="00082457" w:rsidRDefault="00082457" w:rsidP="0044356D">
            <w:r>
              <w:rPr>
                <w:rFonts w:hint="eastAsia"/>
              </w:rPr>
              <w:t>中</w:t>
            </w:r>
          </w:p>
        </w:tc>
        <w:tc>
          <w:tcPr>
            <w:tcW w:w="1276" w:type="dxa"/>
            <w:shd w:val="clear" w:color="auto" w:fill="auto"/>
            <w:vAlign w:val="center"/>
          </w:tcPr>
          <w:p w14:paraId="5091501B" w14:textId="77777777" w:rsidR="00082457" w:rsidRDefault="00082457" w:rsidP="0044356D">
            <w:r>
              <w:rPr>
                <w:rFonts w:hint="eastAsia"/>
              </w:rPr>
              <w:t>进度延期一周以上</w:t>
            </w:r>
          </w:p>
        </w:tc>
        <w:tc>
          <w:tcPr>
            <w:tcW w:w="1139" w:type="dxa"/>
            <w:shd w:val="clear" w:color="auto" w:fill="auto"/>
            <w:vAlign w:val="center"/>
          </w:tcPr>
          <w:p w14:paraId="71BB0335" w14:textId="77777777" w:rsidR="00082457" w:rsidRDefault="00082457" w:rsidP="0044356D">
            <w:r>
              <w:rPr>
                <w:rFonts w:hint="eastAsia"/>
              </w:rPr>
              <w:t>成本超支</w:t>
            </w:r>
            <w:r>
              <w:t>10%</w:t>
            </w:r>
            <w:r>
              <w:rPr>
                <w:rFonts w:hint="eastAsia"/>
              </w:rPr>
              <w:t>～</w:t>
            </w:r>
            <w:r>
              <w:t>20%</w:t>
            </w:r>
          </w:p>
        </w:tc>
        <w:tc>
          <w:tcPr>
            <w:tcW w:w="1880" w:type="dxa"/>
            <w:shd w:val="clear" w:color="auto" w:fill="auto"/>
            <w:vAlign w:val="center"/>
          </w:tcPr>
          <w:p w14:paraId="2E76FB92" w14:textId="77777777" w:rsidR="00082457" w:rsidRDefault="00082457" w:rsidP="0044356D">
            <w:r>
              <w:rPr>
                <w:rFonts w:hint="eastAsia"/>
              </w:rPr>
              <w:t>质量降低到顾客不能接受的程度</w:t>
            </w:r>
          </w:p>
        </w:tc>
        <w:tc>
          <w:tcPr>
            <w:tcW w:w="1763" w:type="dxa"/>
            <w:shd w:val="clear" w:color="auto" w:fill="auto"/>
            <w:vAlign w:val="center"/>
          </w:tcPr>
          <w:p w14:paraId="259DD87F" w14:textId="77777777" w:rsidR="00082457" w:rsidRDefault="00082457" w:rsidP="0044356D">
            <w:r>
              <w:rPr>
                <w:rFonts w:hint="eastAsia"/>
              </w:rPr>
              <w:t>每月重大变更大于</w:t>
            </w:r>
            <w:r>
              <w:t>2</w:t>
            </w:r>
            <w:r>
              <w:rPr>
                <w:rFonts w:hint="eastAsia"/>
              </w:rPr>
              <w:t>起</w:t>
            </w:r>
          </w:p>
        </w:tc>
      </w:tr>
      <w:tr w:rsidR="00082457" w14:paraId="4DB971D5" w14:textId="77777777" w:rsidTr="0044356D">
        <w:trPr>
          <w:trHeight w:val="720"/>
          <w:jc w:val="center"/>
        </w:trPr>
        <w:tc>
          <w:tcPr>
            <w:tcW w:w="644" w:type="dxa"/>
            <w:vMerge/>
            <w:shd w:val="clear" w:color="auto" w:fill="BDD6EE" w:themeFill="accent1" w:themeFillTint="66"/>
            <w:vAlign w:val="center"/>
          </w:tcPr>
          <w:p w14:paraId="688B54E6" w14:textId="77777777" w:rsidR="00082457" w:rsidRDefault="00082457" w:rsidP="0044356D"/>
        </w:tc>
        <w:tc>
          <w:tcPr>
            <w:tcW w:w="992" w:type="dxa"/>
            <w:shd w:val="clear" w:color="auto" w:fill="auto"/>
            <w:vAlign w:val="center"/>
          </w:tcPr>
          <w:p w14:paraId="4444E5F4" w14:textId="77777777" w:rsidR="00082457" w:rsidRDefault="00082457" w:rsidP="0044356D">
            <w:r>
              <w:rPr>
                <w:rFonts w:hint="eastAsia"/>
              </w:rPr>
              <w:t>低</w:t>
            </w:r>
          </w:p>
        </w:tc>
        <w:tc>
          <w:tcPr>
            <w:tcW w:w="1276" w:type="dxa"/>
            <w:shd w:val="clear" w:color="auto" w:fill="auto"/>
            <w:vAlign w:val="center"/>
          </w:tcPr>
          <w:p w14:paraId="223698C9" w14:textId="77777777" w:rsidR="00082457" w:rsidRDefault="00082457" w:rsidP="0044356D">
            <w:r>
              <w:rPr>
                <w:rFonts w:hint="eastAsia"/>
              </w:rPr>
              <w:t>进度延期三天以上一周以内</w:t>
            </w:r>
          </w:p>
        </w:tc>
        <w:tc>
          <w:tcPr>
            <w:tcW w:w="1139" w:type="dxa"/>
            <w:shd w:val="clear" w:color="auto" w:fill="auto"/>
            <w:vAlign w:val="center"/>
          </w:tcPr>
          <w:p w14:paraId="23901403" w14:textId="77777777" w:rsidR="00082457" w:rsidRDefault="00082457" w:rsidP="0044356D">
            <w:r>
              <w:rPr>
                <w:rFonts w:hint="eastAsia"/>
              </w:rPr>
              <w:t>成本超支小于</w:t>
            </w:r>
            <w:r>
              <w:t>5%</w:t>
            </w:r>
          </w:p>
        </w:tc>
        <w:tc>
          <w:tcPr>
            <w:tcW w:w="1880" w:type="dxa"/>
            <w:shd w:val="clear" w:color="auto" w:fill="auto"/>
            <w:vAlign w:val="center"/>
          </w:tcPr>
          <w:p w14:paraId="695C8B62" w14:textId="77777777" w:rsidR="00082457" w:rsidRDefault="00082457" w:rsidP="0044356D">
            <w:r>
              <w:rPr>
                <w:rFonts w:hint="eastAsia"/>
              </w:rPr>
              <w:t>仅有要求极其严格的应用受到影响</w:t>
            </w:r>
          </w:p>
        </w:tc>
        <w:tc>
          <w:tcPr>
            <w:tcW w:w="1763" w:type="dxa"/>
            <w:shd w:val="clear" w:color="auto" w:fill="auto"/>
            <w:vAlign w:val="center"/>
          </w:tcPr>
          <w:p w14:paraId="1E5C15B5" w14:textId="77777777" w:rsidR="00082457" w:rsidRDefault="00082457" w:rsidP="0044356D">
            <w:r>
              <w:rPr>
                <w:rFonts w:hint="eastAsia"/>
              </w:rPr>
              <w:t>每月变更大于</w:t>
            </w:r>
            <w:r>
              <w:t>5</w:t>
            </w:r>
            <w:r>
              <w:rPr>
                <w:rFonts w:hint="eastAsia"/>
              </w:rPr>
              <w:t>起</w:t>
            </w:r>
          </w:p>
        </w:tc>
      </w:tr>
    </w:tbl>
    <w:p w14:paraId="5E50D13E" w14:textId="77777777" w:rsidR="00082457" w:rsidRPr="00F40DC1" w:rsidRDefault="00082457" w:rsidP="00082457"/>
    <w:p w14:paraId="5D7821B2" w14:textId="77777777" w:rsidR="00082457" w:rsidRDefault="00082457" w:rsidP="00082457">
      <w:pPr>
        <w:pStyle w:val="a0"/>
      </w:pPr>
      <w:bookmarkStart w:id="185" w:name="_Toc496816801"/>
      <w:bookmarkStart w:id="186" w:name="_Toc527652956"/>
      <w:r w:rsidRPr="0099194F">
        <w:t>项目风险状态定义</w:t>
      </w:r>
      <w:bookmarkEnd w:id="185"/>
      <w:bookmarkEnd w:id="186"/>
    </w:p>
    <w:p w14:paraId="64B19243" w14:textId="77777777" w:rsidR="00082457" w:rsidRPr="00F40DC1" w:rsidRDefault="00082457" w:rsidP="000839C0">
      <w:pPr>
        <w:ind w:firstLine="420"/>
      </w:pPr>
      <w:r>
        <w:rPr>
          <w:rFonts w:hint="eastAsia"/>
        </w:rPr>
        <w:t>TBD</w:t>
      </w:r>
    </w:p>
    <w:p w14:paraId="0B450410" w14:textId="77777777" w:rsidR="00082457" w:rsidRDefault="00082457" w:rsidP="00082457">
      <w:pPr>
        <w:pStyle w:val="a0"/>
      </w:pPr>
      <w:bookmarkStart w:id="187" w:name="_Toc496816802"/>
      <w:bookmarkStart w:id="188" w:name="_Toc527652957"/>
      <w:r w:rsidRPr="0099194F">
        <w:t>风险评估</w:t>
      </w:r>
      <w:bookmarkEnd w:id="187"/>
      <w:bookmarkEnd w:id="1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00"/>
        <w:gridCol w:w="1416"/>
        <w:gridCol w:w="1503"/>
        <w:gridCol w:w="1503"/>
      </w:tblGrid>
      <w:tr w:rsidR="00082457" w:rsidRPr="00F710F0" w14:paraId="7F47D807" w14:textId="77777777" w:rsidTr="0044356D">
        <w:trPr>
          <w:trHeight w:val="285"/>
        </w:trPr>
        <w:tc>
          <w:tcPr>
            <w:tcW w:w="2405" w:type="pct"/>
            <w:shd w:val="clear" w:color="auto" w:fill="BDD6EE" w:themeFill="accent1" w:themeFillTint="66"/>
            <w:vAlign w:val="center"/>
            <w:hideMark/>
          </w:tcPr>
          <w:p w14:paraId="71B9869E" w14:textId="77777777" w:rsidR="00082457" w:rsidRPr="00350A5D" w:rsidRDefault="00082457" w:rsidP="0044356D">
            <w:pPr>
              <w:jc w:val="center"/>
              <w:rPr>
                <w:b/>
                <w:color w:val="000000"/>
                <w:sz w:val="22"/>
              </w:rPr>
            </w:pPr>
            <w:r w:rsidRPr="00350A5D">
              <w:rPr>
                <w:rFonts w:hint="eastAsia"/>
                <w:b/>
                <w:color w:val="000000"/>
                <w:sz w:val="22"/>
              </w:rPr>
              <w:t>风险</w:t>
            </w:r>
          </w:p>
        </w:tc>
        <w:tc>
          <w:tcPr>
            <w:tcW w:w="831" w:type="pct"/>
            <w:shd w:val="clear" w:color="auto" w:fill="BDD6EE" w:themeFill="accent1" w:themeFillTint="66"/>
            <w:noWrap/>
            <w:vAlign w:val="center"/>
            <w:hideMark/>
          </w:tcPr>
          <w:p w14:paraId="756E4D10" w14:textId="77777777" w:rsidR="00082457" w:rsidRPr="00350A5D" w:rsidRDefault="00082457" w:rsidP="0044356D">
            <w:pPr>
              <w:jc w:val="center"/>
              <w:rPr>
                <w:b/>
                <w:color w:val="000000"/>
                <w:sz w:val="22"/>
              </w:rPr>
            </w:pPr>
            <w:r w:rsidRPr="00350A5D">
              <w:rPr>
                <w:rFonts w:hint="eastAsia"/>
                <w:b/>
                <w:color w:val="000000"/>
                <w:sz w:val="22"/>
              </w:rPr>
              <w:t>优先级</w:t>
            </w:r>
          </w:p>
        </w:tc>
        <w:tc>
          <w:tcPr>
            <w:tcW w:w="882" w:type="pct"/>
            <w:shd w:val="clear" w:color="auto" w:fill="BDD6EE" w:themeFill="accent1" w:themeFillTint="66"/>
            <w:noWrap/>
            <w:vAlign w:val="center"/>
            <w:hideMark/>
          </w:tcPr>
          <w:p w14:paraId="238F4DC9" w14:textId="77777777" w:rsidR="00082457" w:rsidRPr="00350A5D" w:rsidRDefault="00082457" w:rsidP="0044356D">
            <w:pPr>
              <w:jc w:val="center"/>
              <w:rPr>
                <w:b/>
                <w:color w:val="000000"/>
                <w:sz w:val="22"/>
              </w:rPr>
            </w:pPr>
            <w:r w:rsidRPr="00350A5D">
              <w:rPr>
                <w:rFonts w:hint="eastAsia"/>
                <w:b/>
                <w:color w:val="000000"/>
                <w:sz w:val="22"/>
              </w:rPr>
              <w:t>影响程度</w:t>
            </w:r>
          </w:p>
        </w:tc>
        <w:tc>
          <w:tcPr>
            <w:tcW w:w="882" w:type="pct"/>
            <w:shd w:val="clear" w:color="auto" w:fill="BDD6EE" w:themeFill="accent1" w:themeFillTint="66"/>
            <w:noWrap/>
            <w:vAlign w:val="center"/>
            <w:hideMark/>
          </w:tcPr>
          <w:p w14:paraId="4BA7CBF2" w14:textId="77777777" w:rsidR="00082457" w:rsidRPr="00350A5D" w:rsidRDefault="00082457" w:rsidP="0044356D">
            <w:pPr>
              <w:jc w:val="center"/>
              <w:rPr>
                <w:b/>
                <w:color w:val="000000"/>
                <w:sz w:val="22"/>
              </w:rPr>
            </w:pPr>
            <w:r w:rsidRPr="00350A5D">
              <w:rPr>
                <w:rFonts w:hint="eastAsia"/>
                <w:b/>
                <w:color w:val="000000"/>
                <w:sz w:val="22"/>
              </w:rPr>
              <w:t>可能性等级</w:t>
            </w:r>
          </w:p>
        </w:tc>
      </w:tr>
      <w:tr w:rsidR="00082457" w:rsidRPr="00F710F0" w14:paraId="3AC36113" w14:textId="77777777" w:rsidTr="0044356D">
        <w:trPr>
          <w:trHeight w:val="285"/>
        </w:trPr>
        <w:tc>
          <w:tcPr>
            <w:tcW w:w="2405" w:type="pct"/>
            <w:shd w:val="clear" w:color="auto" w:fill="auto"/>
            <w:vAlign w:val="center"/>
            <w:hideMark/>
          </w:tcPr>
          <w:p w14:paraId="023791F0" w14:textId="77777777" w:rsidR="00082457" w:rsidRPr="00F710F0" w:rsidRDefault="00082457" w:rsidP="0044356D">
            <w:pPr>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831" w:type="pct"/>
            <w:shd w:val="clear" w:color="auto" w:fill="auto"/>
            <w:noWrap/>
            <w:vAlign w:val="center"/>
            <w:hideMark/>
          </w:tcPr>
          <w:p w14:paraId="28E64E6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659767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122AFE9"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4C22E0B7" w14:textId="77777777" w:rsidTr="0044356D">
        <w:trPr>
          <w:trHeight w:val="285"/>
        </w:trPr>
        <w:tc>
          <w:tcPr>
            <w:tcW w:w="2405" w:type="pct"/>
            <w:shd w:val="clear" w:color="auto" w:fill="auto"/>
            <w:vAlign w:val="center"/>
            <w:hideMark/>
          </w:tcPr>
          <w:p w14:paraId="746FF12A" w14:textId="77777777" w:rsidR="00082457" w:rsidRPr="00F710F0" w:rsidRDefault="00082457" w:rsidP="0044356D">
            <w:pPr>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831" w:type="pct"/>
            <w:shd w:val="clear" w:color="auto" w:fill="auto"/>
            <w:noWrap/>
            <w:vAlign w:val="center"/>
            <w:hideMark/>
          </w:tcPr>
          <w:p w14:paraId="0583BB3E"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29B2EB0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4FF02E09"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4B6F784C" w14:textId="77777777" w:rsidTr="0044356D">
        <w:trPr>
          <w:trHeight w:val="285"/>
        </w:trPr>
        <w:tc>
          <w:tcPr>
            <w:tcW w:w="2405" w:type="pct"/>
            <w:shd w:val="clear" w:color="auto" w:fill="auto"/>
            <w:vAlign w:val="center"/>
            <w:hideMark/>
          </w:tcPr>
          <w:p w14:paraId="7113B753" w14:textId="77777777" w:rsidR="00082457" w:rsidRPr="00F710F0" w:rsidRDefault="00082457" w:rsidP="0044356D">
            <w:pPr>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831" w:type="pct"/>
            <w:shd w:val="clear" w:color="auto" w:fill="auto"/>
            <w:noWrap/>
            <w:vAlign w:val="center"/>
            <w:hideMark/>
          </w:tcPr>
          <w:p w14:paraId="1C6CEC1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19AA9284"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FC3891A"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B73378E" w14:textId="77777777" w:rsidTr="0044356D">
        <w:trPr>
          <w:trHeight w:val="510"/>
        </w:trPr>
        <w:tc>
          <w:tcPr>
            <w:tcW w:w="2405" w:type="pct"/>
            <w:shd w:val="clear" w:color="auto" w:fill="auto"/>
            <w:vAlign w:val="center"/>
            <w:hideMark/>
          </w:tcPr>
          <w:p w14:paraId="0E66CAE3" w14:textId="77777777" w:rsidR="00082457" w:rsidRPr="00F710F0" w:rsidRDefault="00082457" w:rsidP="0044356D">
            <w:pPr>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831" w:type="pct"/>
            <w:shd w:val="clear" w:color="auto" w:fill="auto"/>
            <w:noWrap/>
            <w:vAlign w:val="center"/>
            <w:hideMark/>
          </w:tcPr>
          <w:p w14:paraId="188220B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2CB895"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5B21241" w14:textId="77777777" w:rsidR="00082457" w:rsidRPr="00F710F0" w:rsidRDefault="00082457" w:rsidP="0044356D">
            <w:pPr>
              <w:jc w:val="center"/>
              <w:rPr>
                <w:color w:val="000000"/>
                <w:sz w:val="22"/>
              </w:rPr>
            </w:pPr>
            <w:r>
              <w:rPr>
                <w:rFonts w:hint="eastAsia"/>
                <w:color w:val="000000"/>
                <w:sz w:val="22"/>
              </w:rPr>
              <w:t>中</w:t>
            </w:r>
          </w:p>
        </w:tc>
      </w:tr>
      <w:tr w:rsidR="00082457" w:rsidRPr="00F710F0" w14:paraId="6F73E588" w14:textId="77777777" w:rsidTr="0044356D">
        <w:trPr>
          <w:trHeight w:val="285"/>
        </w:trPr>
        <w:tc>
          <w:tcPr>
            <w:tcW w:w="2405" w:type="pct"/>
            <w:shd w:val="clear" w:color="auto" w:fill="auto"/>
            <w:vAlign w:val="center"/>
            <w:hideMark/>
          </w:tcPr>
          <w:p w14:paraId="1E272AD0" w14:textId="77777777" w:rsidR="00082457" w:rsidRPr="00F710F0" w:rsidRDefault="00082457" w:rsidP="0044356D">
            <w:pPr>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831" w:type="pct"/>
            <w:shd w:val="clear" w:color="auto" w:fill="auto"/>
            <w:noWrap/>
            <w:vAlign w:val="center"/>
            <w:hideMark/>
          </w:tcPr>
          <w:p w14:paraId="5FA23A70"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6DA8C276"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E3918A8"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5E4D70BF" w14:textId="77777777" w:rsidTr="0044356D">
        <w:trPr>
          <w:trHeight w:val="285"/>
        </w:trPr>
        <w:tc>
          <w:tcPr>
            <w:tcW w:w="2405" w:type="pct"/>
            <w:shd w:val="clear" w:color="auto" w:fill="auto"/>
            <w:vAlign w:val="center"/>
            <w:hideMark/>
          </w:tcPr>
          <w:p w14:paraId="4C398007" w14:textId="77777777" w:rsidR="00082457" w:rsidRPr="00F710F0" w:rsidRDefault="00082457" w:rsidP="0044356D">
            <w:pPr>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831" w:type="pct"/>
            <w:shd w:val="clear" w:color="auto" w:fill="auto"/>
            <w:noWrap/>
            <w:vAlign w:val="center"/>
            <w:hideMark/>
          </w:tcPr>
          <w:p w14:paraId="54F15C7E"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A762058"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0C3B041"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6E6D3AB0" w14:textId="77777777" w:rsidTr="0044356D">
        <w:trPr>
          <w:trHeight w:val="285"/>
        </w:trPr>
        <w:tc>
          <w:tcPr>
            <w:tcW w:w="2405" w:type="pct"/>
            <w:shd w:val="clear" w:color="auto" w:fill="auto"/>
            <w:vAlign w:val="center"/>
            <w:hideMark/>
          </w:tcPr>
          <w:p w14:paraId="5BEB45FF" w14:textId="77777777" w:rsidR="00082457" w:rsidRPr="00F710F0" w:rsidRDefault="00082457" w:rsidP="0044356D">
            <w:pPr>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831" w:type="pct"/>
            <w:shd w:val="clear" w:color="auto" w:fill="auto"/>
            <w:vAlign w:val="center"/>
            <w:hideMark/>
          </w:tcPr>
          <w:p w14:paraId="6BE93614"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CC936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7F40A7AB"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0CE1106" w14:textId="77777777" w:rsidTr="0044356D">
        <w:trPr>
          <w:trHeight w:val="285"/>
        </w:trPr>
        <w:tc>
          <w:tcPr>
            <w:tcW w:w="2405" w:type="pct"/>
            <w:shd w:val="clear" w:color="auto" w:fill="auto"/>
            <w:vAlign w:val="center"/>
            <w:hideMark/>
          </w:tcPr>
          <w:p w14:paraId="6F715D9B" w14:textId="77777777" w:rsidR="00082457" w:rsidRPr="00F710F0" w:rsidRDefault="00082457" w:rsidP="0044356D">
            <w:pPr>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831" w:type="pct"/>
            <w:shd w:val="clear" w:color="auto" w:fill="auto"/>
            <w:noWrap/>
            <w:vAlign w:val="center"/>
            <w:hideMark/>
          </w:tcPr>
          <w:p w14:paraId="6B210442"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CAD490A"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4ED80895"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407B2BC6" w14:textId="77777777" w:rsidTr="0044356D">
        <w:trPr>
          <w:trHeight w:val="285"/>
        </w:trPr>
        <w:tc>
          <w:tcPr>
            <w:tcW w:w="2405" w:type="pct"/>
            <w:shd w:val="clear" w:color="auto" w:fill="auto"/>
            <w:vAlign w:val="center"/>
          </w:tcPr>
          <w:p w14:paraId="0C6FE54E" w14:textId="77777777" w:rsidR="00082457" w:rsidRPr="00F710F0" w:rsidRDefault="00082457" w:rsidP="0044356D">
            <w:pPr>
              <w:rPr>
                <w:color w:val="000000"/>
                <w:szCs w:val="21"/>
              </w:rPr>
            </w:pPr>
            <w:r>
              <w:rPr>
                <w:rFonts w:hint="eastAsia"/>
                <w:color w:val="000000"/>
                <w:szCs w:val="21"/>
              </w:rPr>
              <w:t>9.</w:t>
            </w:r>
            <w:r>
              <w:rPr>
                <w:rFonts w:hint="eastAsia"/>
              </w:rPr>
              <w:t xml:space="preserve"> 成员空余时间有不确定性</w:t>
            </w:r>
          </w:p>
        </w:tc>
        <w:tc>
          <w:tcPr>
            <w:tcW w:w="831" w:type="pct"/>
            <w:shd w:val="clear" w:color="auto" w:fill="auto"/>
            <w:noWrap/>
            <w:vAlign w:val="center"/>
          </w:tcPr>
          <w:p w14:paraId="3BBC97CF"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D18BC10"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48F37FD0"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580AA305" w14:textId="77777777" w:rsidTr="0044356D">
        <w:trPr>
          <w:trHeight w:val="285"/>
        </w:trPr>
        <w:tc>
          <w:tcPr>
            <w:tcW w:w="2405" w:type="pct"/>
            <w:shd w:val="clear" w:color="auto" w:fill="auto"/>
            <w:vAlign w:val="center"/>
            <w:hideMark/>
          </w:tcPr>
          <w:p w14:paraId="504B2345" w14:textId="77777777" w:rsidR="00082457" w:rsidRPr="00F710F0" w:rsidRDefault="00082457" w:rsidP="0044356D">
            <w:pPr>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831" w:type="pct"/>
            <w:shd w:val="clear" w:color="auto" w:fill="auto"/>
            <w:noWrap/>
            <w:vAlign w:val="center"/>
            <w:hideMark/>
          </w:tcPr>
          <w:p w14:paraId="6D94EDD3" w14:textId="77777777" w:rsidR="00082457" w:rsidRPr="00F710F0" w:rsidRDefault="00082457" w:rsidP="0044356D">
            <w:pPr>
              <w:jc w:val="center"/>
              <w:rPr>
                <w:color w:val="000000"/>
                <w:sz w:val="22"/>
              </w:rPr>
            </w:pPr>
            <w:r w:rsidRPr="00F710F0">
              <w:rPr>
                <w:rFonts w:hint="eastAsia"/>
                <w:color w:val="000000"/>
                <w:sz w:val="22"/>
              </w:rPr>
              <w:t>中</w:t>
            </w:r>
          </w:p>
        </w:tc>
        <w:tc>
          <w:tcPr>
            <w:tcW w:w="882" w:type="pct"/>
            <w:shd w:val="clear" w:color="auto" w:fill="auto"/>
            <w:noWrap/>
            <w:vAlign w:val="center"/>
            <w:hideMark/>
          </w:tcPr>
          <w:p w14:paraId="057496BE"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64C79777"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33C40784" w14:textId="77777777" w:rsidTr="0044356D">
        <w:trPr>
          <w:trHeight w:val="285"/>
        </w:trPr>
        <w:tc>
          <w:tcPr>
            <w:tcW w:w="2405" w:type="pct"/>
            <w:shd w:val="clear" w:color="auto" w:fill="auto"/>
            <w:vAlign w:val="center"/>
            <w:hideMark/>
          </w:tcPr>
          <w:p w14:paraId="2B1CDB26" w14:textId="77777777" w:rsidR="00082457" w:rsidRPr="00F710F0" w:rsidRDefault="00082457" w:rsidP="0044356D">
            <w:pPr>
              <w:rPr>
                <w:color w:val="000000"/>
                <w:szCs w:val="21"/>
              </w:rPr>
            </w:pPr>
            <w:r w:rsidRPr="00F710F0">
              <w:rPr>
                <w:rFonts w:hint="eastAsia"/>
                <w:color w:val="000000"/>
                <w:szCs w:val="21"/>
              </w:rPr>
              <w:t>1</w:t>
            </w:r>
            <w:r>
              <w:rPr>
                <w:color w:val="000000"/>
                <w:szCs w:val="21"/>
              </w:rPr>
              <w:t>1</w:t>
            </w:r>
            <w:r w:rsidRPr="00F710F0">
              <w:rPr>
                <w:rFonts w:hint="eastAsia"/>
                <w:color w:val="000000"/>
                <w:szCs w:val="21"/>
              </w:rPr>
              <w:t>.</w:t>
            </w:r>
            <w:r w:rsidRPr="00511800">
              <w:rPr>
                <w:rFonts w:hint="eastAsia"/>
              </w:rPr>
              <w:t xml:space="preserve"> 团队成员是否能齐心协力为项目的共</w:t>
            </w:r>
            <w:r w:rsidRPr="00511800">
              <w:rPr>
                <w:rFonts w:hint="eastAsia"/>
              </w:rPr>
              <w:lastRenderedPageBreak/>
              <w:t>同目标服务</w:t>
            </w:r>
          </w:p>
        </w:tc>
        <w:tc>
          <w:tcPr>
            <w:tcW w:w="831" w:type="pct"/>
            <w:shd w:val="clear" w:color="auto" w:fill="auto"/>
            <w:noWrap/>
            <w:vAlign w:val="center"/>
            <w:hideMark/>
          </w:tcPr>
          <w:p w14:paraId="0D0FFC9A" w14:textId="77777777" w:rsidR="00082457" w:rsidRPr="00F710F0" w:rsidRDefault="00082457" w:rsidP="0044356D">
            <w:pPr>
              <w:jc w:val="center"/>
              <w:rPr>
                <w:color w:val="000000"/>
                <w:sz w:val="22"/>
              </w:rPr>
            </w:pPr>
            <w:r>
              <w:rPr>
                <w:rFonts w:hint="eastAsia"/>
                <w:color w:val="000000"/>
                <w:sz w:val="22"/>
              </w:rPr>
              <w:lastRenderedPageBreak/>
              <w:t>低</w:t>
            </w:r>
          </w:p>
        </w:tc>
        <w:tc>
          <w:tcPr>
            <w:tcW w:w="882" w:type="pct"/>
            <w:shd w:val="clear" w:color="auto" w:fill="auto"/>
            <w:noWrap/>
            <w:vAlign w:val="center"/>
            <w:hideMark/>
          </w:tcPr>
          <w:p w14:paraId="395A5179"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58F46B44" w14:textId="77777777" w:rsidR="00082457" w:rsidRPr="00F710F0" w:rsidRDefault="00082457" w:rsidP="0044356D">
            <w:pPr>
              <w:jc w:val="center"/>
              <w:rPr>
                <w:color w:val="000000"/>
                <w:sz w:val="22"/>
              </w:rPr>
            </w:pPr>
            <w:r w:rsidRPr="00F710F0">
              <w:rPr>
                <w:rFonts w:hint="eastAsia"/>
                <w:color w:val="000000"/>
                <w:sz w:val="22"/>
              </w:rPr>
              <w:t>中</w:t>
            </w:r>
          </w:p>
        </w:tc>
      </w:tr>
      <w:tr w:rsidR="00082457" w:rsidRPr="00F710F0" w14:paraId="53F24190" w14:textId="77777777" w:rsidTr="0044356D">
        <w:trPr>
          <w:trHeight w:val="510"/>
        </w:trPr>
        <w:tc>
          <w:tcPr>
            <w:tcW w:w="2405" w:type="pct"/>
            <w:shd w:val="clear" w:color="auto" w:fill="auto"/>
            <w:vAlign w:val="center"/>
            <w:hideMark/>
          </w:tcPr>
          <w:p w14:paraId="02611771" w14:textId="77777777" w:rsidR="00082457" w:rsidRPr="00F710F0" w:rsidRDefault="00082457" w:rsidP="0044356D">
            <w:pPr>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831" w:type="pct"/>
            <w:shd w:val="clear" w:color="auto" w:fill="auto"/>
            <w:noWrap/>
            <w:vAlign w:val="center"/>
            <w:hideMark/>
          </w:tcPr>
          <w:p w14:paraId="61CCFE46"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43B46D" w14:textId="77777777" w:rsidR="00082457" w:rsidRPr="00F710F0" w:rsidRDefault="00082457" w:rsidP="0044356D">
            <w:pPr>
              <w:jc w:val="center"/>
              <w:rPr>
                <w:color w:val="000000"/>
                <w:sz w:val="22"/>
              </w:rPr>
            </w:pPr>
            <w:r>
              <w:rPr>
                <w:rFonts w:hint="eastAsia"/>
                <w:color w:val="000000"/>
                <w:sz w:val="22"/>
              </w:rPr>
              <w:t>低</w:t>
            </w:r>
          </w:p>
        </w:tc>
        <w:tc>
          <w:tcPr>
            <w:tcW w:w="882" w:type="pct"/>
            <w:shd w:val="clear" w:color="auto" w:fill="auto"/>
            <w:noWrap/>
            <w:vAlign w:val="center"/>
            <w:hideMark/>
          </w:tcPr>
          <w:p w14:paraId="106D80C8" w14:textId="77777777" w:rsidR="00082457" w:rsidRPr="00F710F0" w:rsidRDefault="00082457" w:rsidP="0044356D">
            <w:pPr>
              <w:jc w:val="center"/>
              <w:rPr>
                <w:color w:val="000000"/>
                <w:sz w:val="22"/>
              </w:rPr>
            </w:pPr>
            <w:r w:rsidRPr="00F710F0">
              <w:rPr>
                <w:rFonts w:hint="eastAsia"/>
                <w:color w:val="000000"/>
                <w:sz w:val="22"/>
              </w:rPr>
              <w:t>低</w:t>
            </w:r>
          </w:p>
        </w:tc>
      </w:tr>
      <w:tr w:rsidR="00082457" w:rsidRPr="00F710F0" w14:paraId="705287B8" w14:textId="77777777" w:rsidTr="0044356D">
        <w:trPr>
          <w:trHeight w:val="285"/>
        </w:trPr>
        <w:tc>
          <w:tcPr>
            <w:tcW w:w="2405" w:type="pct"/>
            <w:shd w:val="clear" w:color="auto" w:fill="auto"/>
            <w:vAlign w:val="center"/>
            <w:hideMark/>
          </w:tcPr>
          <w:p w14:paraId="0FCA010A" w14:textId="77777777" w:rsidR="00082457" w:rsidRPr="00F710F0" w:rsidRDefault="00082457" w:rsidP="0044356D">
            <w:pPr>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p>
        </w:tc>
        <w:tc>
          <w:tcPr>
            <w:tcW w:w="831" w:type="pct"/>
            <w:shd w:val="clear" w:color="auto" w:fill="auto"/>
            <w:noWrap/>
            <w:vAlign w:val="center"/>
            <w:hideMark/>
          </w:tcPr>
          <w:p w14:paraId="53969A4C"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53AA4241"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45BC9FFD" w14:textId="77777777" w:rsidR="00082457" w:rsidRPr="00F710F0" w:rsidRDefault="00082457" w:rsidP="0044356D">
            <w:pPr>
              <w:jc w:val="center"/>
              <w:rPr>
                <w:color w:val="000000"/>
                <w:sz w:val="22"/>
              </w:rPr>
            </w:pPr>
            <w:r>
              <w:rPr>
                <w:rFonts w:hint="eastAsia"/>
                <w:color w:val="000000"/>
                <w:sz w:val="22"/>
              </w:rPr>
              <w:t>高</w:t>
            </w:r>
          </w:p>
        </w:tc>
      </w:tr>
      <w:tr w:rsidR="00082457" w:rsidRPr="00F710F0" w14:paraId="7BB56ABD" w14:textId="77777777" w:rsidTr="0044356D">
        <w:trPr>
          <w:trHeight w:val="285"/>
        </w:trPr>
        <w:tc>
          <w:tcPr>
            <w:tcW w:w="2405" w:type="pct"/>
            <w:shd w:val="clear" w:color="auto" w:fill="auto"/>
            <w:noWrap/>
            <w:vAlign w:val="center"/>
            <w:hideMark/>
          </w:tcPr>
          <w:p w14:paraId="292DA3BE" w14:textId="77777777" w:rsidR="00082457" w:rsidRPr="00F710F0" w:rsidRDefault="00082457" w:rsidP="0044356D">
            <w:pPr>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831" w:type="pct"/>
            <w:shd w:val="clear" w:color="auto" w:fill="auto"/>
            <w:noWrap/>
            <w:vAlign w:val="center"/>
            <w:hideMark/>
          </w:tcPr>
          <w:p w14:paraId="56EF7A47"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3C32CFDB"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045CEB24" w14:textId="77777777" w:rsidR="00082457" w:rsidRPr="00F710F0" w:rsidRDefault="00082457" w:rsidP="0044356D">
            <w:pPr>
              <w:jc w:val="center"/>
              <w:rPr>
                <w:color w:val="000000"/>
                <w:sz w:val="22"/>
              </w:rPr>
            </w:pPr>
            <w:r w:rsidRPr="00F710F0">
              <w:rPr>
                <w:rFonts w:hint="eastAsia"/>
                <w:color w:val="000000"/>
                <w:sz w:val="22"/>
              </w:rPr>
              <w:t>高</w:t>
            </w:r>
          </w:p>
        </w:tc>
      </w:tr>
      <w:tr w:rsidR="00082457" w:rsidRPr="00F710F0" w14:paraId="0DEFF490" w14:textId="77777777" w:rsidTr="0044356D">
        <w:trPr>
          <w:trHeight w:val="285"/>
        </w:trPr>
        <w:tc>
          <w:tcPr>
            <w:tcW w:w="2405" w:type="pct"/>
            <w:shd w:val="clear" w:color="auto" w:fill="auto"/>
            <w:noWrap/>
            <w:vAlign w:val="center"/>
            <w:hideMark/>
          </w:tcPr>
          <w:p w14:paraId="79CCCA5F" w14:textId="77777777" w:rsidR="00082457" w:rsidRPr="00F710F0" w:rsidRDefault="00082457" w:rsidP="0044356D">
            <w:pPr>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831" w:type="pct"/>
            <w:shd w:val="clear" w:color="auto" w:fill="auto"/>
            <w:noWrap/>
            <w:vAlign w:val="center"/>
            <w:hideMark/>
          </w:tcPr>
          <w:p w14:paraId="407C8623"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0432CEA6" w14:textId="77777777" w:rsidR="00082457" w:rsidRPr="00F710F0" w:rsidRDefault="00082457" w:rsidP="0044356D">
            <w:pPr>
              <w:jc w:val="center"/>
              <w:rPr>
                <w:color w:val="000000"/>
                <w:sz w:val="22"/>
              </w:rPr>
            </w:pPr>
            <w:r>
              <w:rPr>
                <w:rFonts w:hint="eastAsia"/>
                <w:color w:val="000000"/>
                <w:sz w:val="22"/>
              </w:rPr>
              <w:t>高</w:t>
            </w:r>
          </w:p>
        </w:tc>
        <w:tc>
          <w:tcPr>
            <w:tcW w:w="882" w:type="pct"/>
            <w:shd w:val="clear" w:color="auto" w:fill="auto"/>
            <w:noWrap/>
            <w:vAlign w:val="center"/>
            <w:hideMark/>
          </w:tcPr>
          <w:p w14:paraId="2C2E794B"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0CFD3CC1" w14:textId="77777777" w:rsidTr="0044356D">
        <w:trPr>
          <w:trHeight w:val="285"/>
        </w:trPr>
        <w:tc>
          <w:tcPr>
            <w:tcW w:w="2405" w:type="pct"/>
            <w:shd w:val="clear" w:color="auto" w:fill="auto"/>
            <w:noWrap/>
            <w:vAlign w:val="center"/>
            <w:hideMark/>
          </w:tcPr>
          <w:p w14:paraId="4985E246" w14:textId="77777777" w:rsidR="00082457" w:rsidRPr="00F710F0" w:rsidRDefault="00082457" w:rsidP="0044356D">
            <w:pPr>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831" w:type="pct"/>
            <w:shd w:val="clear" w:color="auto" w:fill="auto"/>
            <w:noWrap/>
            <w:vAlign w:val="center"/>
            <w:hideMark/>
          </w:tcPr>
          <w:p w14:paraId="3046667B" w14:textId="77777777" w:rsidR="00082457" w:rsidRPr="00F710F0" w:rsidRDefault="00082457" w:rsidP="0044356D">
            <w:pPr>
              <w:jc w:val="center"/>
              <w:rPr>
                <w:color w:val="000000"/>
                <w:sz w:val="22"/>
              </w:rPr>
            </w:pPr>
            <w:r w:rsidRPr="00F710F0">
              <w:rPr>
                <w:rFonts w:hint="eastAsia"/>
                <w:color w:val="000000"/>
                <w:sz w:val="22"/>
              </w:rPr>
              <w:t>高</w:t>
            </w:r>
          </w:p>
        </w:tc>
        <w:tc>
          <w:tcPr>
            <w:tcW w:w="882" w:type="pct"/>
            <w:shd w:val="clear" w:color="auto" w:fill="auto"/>
            <w:noWrap/>
            <w:vAlign w:val="center"/>
            <w:hideMark/>
          </w:tcPr>
          <w:p w14:paraId="17D6485D" w14:textId="77777777" w:rsidR="00082457" w:rsidRPr="00F710F0" w:rsidRDefault="00082457" w:rsidP="0044356D">
            <w:pPr>
              <w:jc w:val="center"/>
              <w:rPr>
                <w:color w:val="000000"/>
                <w:sz w:val="22"/>
              </w:rPr>
            </w:pPr>
            <w:r>
              <w:rPr>
                <w:rFonts w:hint="eastAsia"/>
                <w:color w:val="000000"/>
                <w:sz w:val="22"/>
              </w:rPr>
              <w:t>中</w:t>
            </w:r>
          </w:p>
        </w:tc>
        <w:tc>
          <w:tcPr>
            <w:tcW w:w="882" w:type="pct"/>
            <w:shd w:val="clear" w:color="auto" w:fill="auto"/>
            <w:noWrap/>
            <w:vAlign w:val="center"/>
            <w:hideMark/>
          </w:tcPr>
          <w:p w14:paraId="12A2DCCC" w14:textId="77777777" w:rsidR="00082457" w:rsidRPr="00F710F0" w:rsidRDefault="00082457" w:rsidP="0044356D">
            <w:pPr>
              <w:jc w:val="center"/>
              <w:rPr>
                <w:color w:val="000000"/>
                <w:sz w:val="22"/>
              </w:rPr>
            </w:pPr>
            <w:r>
              <w:rPr>
                <w:rFonts w:hint="eastAsia"/>
                <w:color w:val="000000"/>
                <w:sz w:val="22"/>
              </w:rPr>
              <w:t>低</w:t>
            </w:r>
          </w:p>
        </w:tc>
      </w:tr>
      <w:tr w:rsidR="00082457" w:rsidRPr="00F710F0" w14:paraId="41A5F5EF" w14:textId="77777777" w:rsidTr="0044356D">
        <w:trPr>
          <w:trHeight w:val="285"/>
        </w:trPr>
        <w:tc>
          <w:tcPr>
            <w:tcW w:w="2405" w:type="pct"/>
            <w:shd w:val="clear" w:color="auto" w:fill="auto"/>
            <w:noWrap/>
            <w:vAlign w:val="center"/>
          </w:tcPr>
          <w:p w14:paraId="6A1065E4" w14:textId="77777777" w:rsidR="00082457" w:rsidRPr="00F710F0" w:rsidRDefault="00082457" w:rsidP="0044356D">
            <w:pPr>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831" w:type="pct"/>
            <w:shd w:val="clear" w:color="auto" w:fill="auto"/>
            <w:noWrap/>
            <w:vAlign w:val="center"/>
          </w:tcPr>
          <w:p w14:paraId="1221DB5C" w14:textId="77777777" w:rsidR="00082457" w:rsidRPr="007313EF" w:rsidRDefault="00082457" w:rsidP="0044356D">
            <w:pPr>
              <w:jc w:val="center"/>
              <w:rPr>
                <w:color w:val="000000"/>
                <w:sz w:val="22"/>
              </w:rPr>
            </w:pPr>
            <w:r>
              <w:rPr>
                <w:rFonts w:hint="eastAsia"/>
                <w:color w:val="000000"/>
                <w:sz w:val="22"/>
              </w:rPr>
              <w:t>中</w:t>
            </w:r>
          </w:p>
        </w:tc>
        <w:tc>
          <w:tcPr>
            <w:tcW w:w="882" w:type="pct"/>
            <w:shd w:val="clear" w:color="auto" w:fill="auto"/>
            <w:noWrap/>
            <w:vAlign w:val="center"/>
          </w:tcPr>
          <w:p w14:paraId="37E911BE" w14:textId="77777777" w:rsidR="00082457" w:rsidRDefault="00082457" w:rsidP="0044356D">
            <w:pPr>
              <w:jc w:val="center"/>
              <w:rPr>
                <w:color w:val="000000"/>
                <w:sz w:val="22"/>
              </w:rPr>
            </w:pPr>
            <w:r>
              <w:rPr>
                <w:rFonts w:hint="eastAsia"/>
                <w:color w:val="000000"/>
                <w:sz w:val="22"/>
              </w:rPr>
              <w:t>低</w:t>
            </w:r>
          </w:p>
        </w:tc>
        <w:tc>
          <w:tcPr>
            <w:tcW w:w="882" w:type="pct"/>
            <w:shd w:val="clear" w:color="auto" w:fill="auto"/>
            <w:noWrap/>
            <w:vAlign w:val="center"/>
          </w:tcPr>
          <w:p w14:paraId="035A7E25" w14:textId="77777777" w:rsidR="00082457" w:rsidRPr="00F710F0" w:rsidRDefault="00082457" w:rsidP="0044356D">
            <w:pPr>
              <w:jc w:val="center"/>
              <w:rPr>
                <w:color w:val="000000"/>
                <w:sz w:val="22"/>
              </w:rPr>
            </w:pPr>
            <w:r>
              <w:rPr>
                <w:rFonts w:hint="eastAsia"/>
                <w:color w:val="000000"/>
                <w:sz w:val="22"/>
              </w:rPr>
              <w:t>高</w:t>
            </w:r>
          </w:p>
        </w:tc>
      </w:tr>
      <w:tr w:rsidR="00082457" w14:paraId="0280D147" w14:textId="77777777" w:rsidTr="0044356D">
        <w:trPr>
          <w:trHeight w:val="285"/>
        </w:trPr>
        <w:tc>
          <w:tcPr>
            <w:tcW w:w="2405" w:type="pct"/>
            <w:shd w:val="clear" w:color="auto" w:fill="auto"/>
            <w:noWrap/>
            <w:vAlign w:val="center"/>
          </w:tcPr>
          <w:p w14:paraId="16D896E9" w14:textId="77777777" w:rsidR="00082457" w:rsidRDefault="00082457" w:rsidP="0044356D">
            <w:pPr>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831" w:type="pct"/>
            <w:shd w:val="clear" w:color="auto" w:fill="auto"/>
            <w:noWrap/>
            <w:vAlign w:val="center"/>
          </w:tcPr>
          <w:p w14:paraId="0E222E42"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505543A3" w14:textId="77777777" w:rsidR="00082457" w:rsidRDefault="00082457" w:rsidP="0044356D">
            <w:pPr>
              <w:jc w:val="center"/>
              <w:rPr>
                <w:color w:val="000000"/>
                <w:sz w:val="22"/>
              </w:rPr>
            </w:pPr>
            <w:r>
              <w:rPr>
                <w:rFonts w:hint="eastAsia"/>
                <w:color w:val="000000"/>
                <w:sz w:val="22"/>
              </w:rPr>
              <w:t>高</w:t>
            </w:r>
          </w:p>
        </w:tc>
        <w:tc>
          <w:tcPr>
            <w:tcW w:w="882" w:type="pct"/>
            <w:shd w:val="clear" w:color="auto" w:fill="auto"/>
            <w:noWrap/>
            <w:vAlign w:val="center"/>
          </w:tcPr>
          <w:p w14:paraId="72109DC0" w14:textId="77777777" w:rsidR="00082457" w:rsidRDefault="00082457" w:rsidP="0044356D">
            <w:pPr>
              <w:jc w:val="center"/>
              <w:rPr>
                <w:color w:val="000000"/>
                <w:sz w:val="22"/>
              </w:rPr>
            </w:pPr>
            <w:r>
              <w:rPr>
                <w:rFonts w:hint="eastAsia"/>
                <w:color w:val="000000"/>
                <w:sz w:val="22"/>
              </w:rPr>
              <w:t>低</w:t>
            </w:r>
          </w:p>
        </w:tc>
      </w:tr>
      <w:tr w:rsidR="00FF0B74" w14:paraId="5C8C0D42" w14:textId="77777777" w:rsidTr="0044356D">
        <w:trPr>
          <w:trHeight w:val="285"/>
        </w:trPr>
        <w:tc>
          <w:tcPr>
            <w:tcW w:w="2405" w:type="pct"/>
            <w:shd w:val="clear" w:color="auto" w:fill="auto"/>
            <w:noWrap/>
            <w:vAlign w:val="center"/>
          </w:tcPr>
          <w:p w14:paraId="7A64C903" w14:textId="43BCC39D" w:rsidR="00FF0B74" w:rsidRDefault="00FF0B74" w:rsidP="0044356D">
            <w:pPr>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831" w:type="pct"/>
            <w:shd w:val="clear" w:color="auto" w:fill="auto"/>
            <w:noWrap/>
            <w:vAlign w:val="center"/>
          </w:tcPr>
          <w:p w14:paraId="0780808A" w14:textId="61B70EF3"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67CFD8C4" w14:textId="04896185" w:rsidR="00FF0B74" w:rsidRDefault="00FF0B74" w:rsidP="0044356D">
            <w:pPr>
              <w:jc w:val="center"/>
              <w:rPr>
                <w:color w:val="000000"/>
                <w:sz w:val="22"/>
              </w:rPr>
            </w:pPr>
            <w:r>
              <w:rPr>
                <w:rFonts w:hint="eastAsia"/>
                <w:color w:val="000000"/>
                <w:sz w:val="22"/>
              </w:rPr>
              <w:t>高</w:t>
            </w:r>
          </w:p>
        </w:tc>
        <w:tc>
          <w:tcPr>
            <w:tcW w:w="882" w:type="pct"/>
            <w:shd w:val="clear" w:color="auto" w:fill="auto"/>
            <w:noWrap/>
            <w:vAlign w:val="center"/>
          </w:tcPr>
          <w:p w14:paraId="2BBBBE9B" w14:textId="122BBB5D" w:rsidR="00FF0B74" w:rsidRDefault="00FF0B74" w:rsidP="0044356D">
            <w:pPr>
              <w:jc w:val="center"/>
              <w:rPr>
                <w:color w:val="000000"/>
                <w:sz w:val="22"/>
              </w:rPr>
            </w:pPr>
            <w:r>
              <w:rPr>
                <w:rFonts w:hint="eastAsia"/>
                <w:color w:val="000000"/>
                <w:sz w:val="22"/>
              </w:rPr>
              <w:t>高</w:t>
            </w:r>
          </w:p>
        </w:tc>
      </w:tr>
    </w:tbl>
    <w:p w14:paraId="22E95475" w14:textId="77777777" w:rsidR="00082457" w:rsidRPr="00F40DC1" w:rsidRDefault="00082457" w:rsidP="00082457"/>
    <w:p w14:paraId="6C59C0CE" w14:textId="77777777" w:rsidR="00082457" w:rsidRDefault="00082457" w:rsidP="00082457">
      <w:pPr>
        <w:pStyle w:val="a0"/>
      </w:pPr>
      <w:bookmarkStart w:id="189" w:name="_Toc496816803"/>
      <w:bookmarkStart w:id="190" w:name="_Toc527652958"/>
      <w:r w:rsidRPr="0099194F">
        <w:t>风险控制</w:t>
      </w:r>
      <w:bookmarkEnd w:id="189"/>
      <w:bookmarkEnd w:id="1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79"/>
        <w:gridCol w:w="4143"/>
      </w:tblGrid>
      <w:tr w:rsidR="001A1ECE" w:rsidRPr="009B14F8" w14:paraId="5C5C5615" w14:textId="77777777" w:rsidTr="00A62D11">
        <w:trPr>
          <w:trHeight w:val="285"/>
        </w:trPr>
        <w:tc>
          <w:tcPr>
            <w:tcW w:w="2569" w:type="pct"/>
            <w:shd w:val="clear" w:color="auto" w:fill="BDD6EE" w:themeFill="accent1" w:themeFillTint="66"/>
            <w:vAlign w:val="center"/>
            <w:hideMark/>
          </w:tcPr>
          <w:p w14:paraId="6D456DA2" w14:textId="77777777" w:rsidR="001A1ECE" w:rsidRPr="00350A5D" w:rsidRDefault="001A1ECE" w:rsidP="00A62D11">
            <w:pPr>
              <w:ind w:firstLine="440"/>
              <w:jc w:val="center"/>
              <w:rPr>
                <w:b/>
                <w:color w:val="000000"/>
                <w:sz w:val="22"/>
              </w:rPr>
            </w:pPr>
            <w:r w:rsidRPr="00350A5D">
              <w:rPr>
                <w:rFonts w:hint="eastAsia"/>
                <w:b/>
                <w:color w:val="000000"/>
                <w:sz w:val="22"/>
              </w:rPr>
              <w:t>风险</w:t>
            </w:r>
          </w:p>
        </w:tc>
        <w:tc>
          <w:tcPr>
            <w:tcW w:w="2431" w:type="pct"/>
            <w:shd w:val="clear" w:color="auto" w:fill="BDD6EE" w:themeFill="accent1" w:themeFillTint="66"/>
            <w:vAlign w:val="center"/>
            <w:hideMark/>
          </w:tcPr>
          <w:p w14:paraId="1B8BC6F5" w14:textId="77777777" w:rsidR="001A1ECE" w:rsidRPr="00350A5D" w:rsidRDefault="001A1ECE" w:rsidP="00A62D11">
            <w:pPr>
              <w:ind w:firstLine="440"/>
              <w:jc w:val="center"/>
              <w:rPr>
                <w:rFonts w:ascii="等线" w:eastAsia="等线" w:hAnsi="等线"/>
                <w:b/>
                <w:color w:val="000000"/>
                <w:sz w:val="22"/>
              </w:rPr>
            </w:pPr>
            <w:r w:rsidRPr="00350A5D">
              <w:rPr>
                <w:rFonts w:ascii="等线" w:eastAsia="等线" w:hAnsi="等线" w:hint="eastAsia"/>
                <w:b/>
                <w:color w:val="000000"/>
                <w:sz w:val="22"/>
              </w:rPr>
              <w:t>控制手段</w:t>
            </w:r>
          </w:p>
        </w:tc>
      </w:tr>
      <w:tr w:rsidR="001A1ECE" w:rsidRPr="009B14F8" w14:paraId="10F20784" w14:textId="77777777" w:rsidTr="00A62D11">
        <w:trPr>
          <w:trHeight w:val="1474"/>
        </w:trPr>
        <w:tc>
          <w:tcPr>
            <w:tcW w:w="2569" w:type="pct"/>
            <w:shd w:val="clear" w:color="auto" w:fill="auto"/>
            <w:vAlign w:val="center"/>
            <w:hideMark/>
          </w:tcPr>
          <w:p w14:paraId="5D5F3C7E" w14:textId="77777777" w:rsidR="001A1ECE" w:rsidRPr="009B14F8" w:rsidRDefault="001A1ECE" w:rsidP="00A62D11">
            <w:pPr>
              <w:ind w:firstLine="420"/>
              <w:rPr>
                <w:color w:val="000000"/>
                <w:szCs w:val="21"/>
              </w:rPr>
            </w:pPr>
            <w:r w:rsidRPr="00F710F0">
              <w:rPr>
                <w:rFonts w:hint="eastAsia"/>
                <w:color w:val="000000"/>
                <w:szCs w:val="21"/>
              </w:rPr>
              <w:t>1.</w:t>
            </w:r>
            <w:r>
              <w:rPr>
                <w:rFonts w:hint="eastAsia"/>
                <w:color w:val="000000"/>
                <w:szCs w:val="21"/>
              </w:rPr>
              <w:t xml:space="preserve"> </w:t>
            </w:r>
            <w:r>
              <w:rPr>
                <w:rFonts w:hint="eastAsia"/>
              </w:rPr>
              <w:t>成员因故请假</w:t>
            </w:r>
          </w:p>
        </w:tc>
        <w:tc>
          <w:tcPr>
            <w:tcW w:w="2431" w:type="pct"/>
            <w:shd w:val="clear" w:color="auto" w:fill="auto"/>
            <w:vAlign w:val="center"/>
            <w:hideMark/>
          </w:tcPr>
          <w:p w14:paraId="29A097F3" w14:textId="77777777" w:rsidR="001A1ECE" w:rsidRPr="009B14F8" w:rsidRDefault="001A1ECE" w:rsidP="00A62D11">
            <w:pPr>
              <w:ind w:firstLine="420"/>
              <w:rPr>
                <w:color w:val="000000"/>
                <w:szCs w:val="21"/>
              </w:rPr>
            </w:pPr>
            <w:r w:rsidRPr="009B14F8">
              <w:rPr>
                <w:rFonts w:hint="eastAsia"/>
                <w:color w:val="000000"/>
                <w:szCs w:val="21"/>
              </w:rPr>
              <w:t>1.</w:t>
            </w:r>
            <w:r>
              <w:rPr>
                <w:rFonts w:hint="eastAsia"/>
              </w:rPr>
              <w:t xml:space="preserve"> 提前改变任务的分配，他人顶上</w:t>
            </w:r>
          </w:p>
        </w:tc>
      </w:tr>
      <w:tr w:rsidR="001A1ECE" w:rsidRPr="009B14F8" w14:paraId="520A9750" w14:textId="77777777" w:rsidTr="00A62D11">
        <w:trPr>
          <w:trHeight w:val="510"/>
        </w:trPr>
        <w:tc>
          <w:tcPr>
            <w:tcW w:w="2569" w:type="pct"/>
            <w:shd w:val="clear" w:color="auto" w:fill="auto"/>
            <w:vAlign w:val="center"/>
            <w:hideMark/>
          </w:tcPr>
          <w:p w14:paraId="30171C4F" w14:textId="77777777" w:rsidR="001A1ECE" w:rsidRPr="009B14F8" w:rsidRDefault="001A1ECE" w:rsidP="00A62D11">
            <w:pPr>
              <w:ind w:firstLine="420"/>
              <w:rPr>
                <w:color w:val="000000"/>
                <w:szCs w:val="21"/>
              </w:rPr>
            </w:pPr>
            <w:r>
              <w:rPr>
                <w:rFonts w:hint="eastAsia"/>
                <w:color w:val="000000"/>
                <w:szCs w:val="21"/>
              </w:rPr>
              <w:t>2</w:t>
            </w:r>
            <w:r w:rsidRPr="00F710F0">
              <w:rPr>
                <w:rFonts w:hint="eastAsia"/>
                <w:color w:val="000000"/>
                <w:szCs w:val="21"/>
              </w:rPr>
              <w:t>.</w:t>
            </w:r>
            <w:r>
              <w:rPr>
                <w:rFonts w:hint="eastAsia"/>
              </w:rPr>
              <w:t xml:space="preserve"> 项目成员不能实现项目</w:t>
            </w:r>
          </w:p>
        </w:tc>
        <w:tc>
          <w:tcPr>
            <w:tcW w:w="2431" w:type="pct"/>
            <w:shd w:val="clear" w:color="auto" w:fill="auto"/>
            <w:vAlign w:val="center"/>
            <w:hideMark/>
          </w:tcPr>
          <w:p w14:paraId="01A5D5E0" w14:textId="77777777" w:rsidR="001A1ECE" w:rsidRPr="009B14F8" w:rsidRDefault="001A1ECE" w:rsidP="00A62D11">
            <w:pPr>
              <w:ind w:firstLine="420"/>
              <w:rPr>
                <w:color w:val="000000"/>
                <w:szCs w:val="21"/>
              </w:rPr>
            </w:pPr>
            <w:r>
              <w:rPr>
                <w:color w:val="000000"/>
                <w:szCs w:val="21"/>
              </w:rPr>
              <w:t>2</w:t>
            </w:r>
            <w:r w:rsidRPr="009B14F8">
              <w:rPr>
                <w:rFonts w:hint="eastAsia"/>
                <w:color w:val="000000"/>
                <w:szCs w:val="21"/>
              </w:rPr>
              <w:t>.</w:t>
            </w:r>
            <w:r>
              <w:rPr>
                <w:rFonts w:hint="eastAsia"/>
              </w:rPr>
              <w:t xml:space="preserve"> 制定培训计划</w:t>
            </w:r>
          </w:p>
        </w:tc>
      </w:tr>
      <w:tr w:rsidR="001A1ECE" w:rsidRPr="009B14F8" w14:paraId="2E85CDBC" w14:textId="77777777" w:rsidTr="00A62D11">
        <w:trPr>
          <w:trHeight w:val="510"/>
        </w:trPr>
        <w:tc>
          <w:tcPr>
            <w:tcW w:w="2569" w:type="pct"/>
            <w:shd w:val="clear" w:color="auto" w:fill="auto"/>
            <w:vAlign w:val="center"/>
            <w:hideMark/>
          </w:tcPr>
          <w:p w14:paraId="7B5BC6F4" w14:textId="77777777" w:rsidR="001A1ECE" w:rsidRPr="009B14F8" w:rsidRDefault="001A1ECE" w:rsidP="00A62D11">
            <w:pPr>
              <w:ind w:firstLine="420"/>
              <w:rPr>
                <w:color w:val="000000"/>
                <w:szCs w:val="21"/>
              </w:rPr>
            </w:pPr>
            <w:r>
              <w:rPr>
                <w:rFonts w:hint="eastAsia"/>
                <w:color w:val="000000"/>
                <w:szCs w:val="21"/>
              </w:rPr>
              <w:t>3</w:t>
            </w:r>
            <w:r w:rsidRPr="00F710F0">
              <w:rPr>
                <w:rFonts w:hint="eastAsia"/>
                <w:color w:val="000000"/>
                <w:szCs w:val="21"/>
              </w:rPr>
              <w:t>.</w:t>
            </w:r>
            <w:r>
              <w:rPr>
                <w:rFonts w:hint="eastAsia"/>
              </w:rPr>
              <w:t xml:space="preserve"> G</w:t>
            </w:r>
            <w:r>
              <w:t>it</w:t>
            </w:r>
            <w:r>
              <w:rPr>
                <w:rFonts w:hint="eastAsia"/>
              </w:rPr>
              <w:t>远端仓库崩溃</w:t>
            </w:r>
          </w:p>
        </w:tc>
        <w:tc>
          <w:tcPr>
            <w:tcW w:w="2431" w:type="pct"/>
            <w:shd w:val="clear" w:color="auto" w:fill="auto"/>
            <w:vAlign w:val="center"/>
            <w:hideMark/>
          </w:tcPr>
          <w:p w14:paraId="0AEC83B8" w14:textId="77777777" w:rsidR="001A1ECE" w:rsidRPr="009B14F8" w:rsidRDefault="001A1ECE" w:rsidP="00A62D11">
            <w:pPr>
              <w:ind w:firstLine="420"/>
              <w:rPr>
                <w:color w:val="000000"/>
                <w:szCs w:val="21"/>
              </w:rPr>
            </w:pPr>
            <w:r>
              <w:rPr>
                <w:color w:val="000000"/>
                <w:szCs w:val="21"/>
              </w:rPr>
              <w:t>3</w:t>
            </w:r>
            <w:r w:rsidRPr="009B14F8">
              <w:rPr>
                <w:rFonts w:hint="eastAsia"/>
                <w:color w:val="000000"/>
                <w:szCs w:val="21"/>
              </w:rPr>
              <w:t>.</w:t>
            </w:r>
            <w:r>
              <w:rPr>
                <w:rFonts w:hint="eastAsia"/>
              </w:rPr>
              <w:t xml:space="preserve"> 及时发现，用本地版本去创建新的远端仓库</w:t>
            </w:r>
          </w:p>
        </w:tc>
      </w:tr>
      <w:tr w:rsidR="001A1ECE" w:rsidRPr="009B14F8" w14:paraId="68477406" w14:textId="77777777" w:rsidTr="00A62D11">
        <w:trPr>
          <w:trHeight w:val="1020"/>
        </w:trPr>
        <w:tc>
          <w:tcPr>
            <w:tcW w:w="2569" w:type="pct"/>
            <w:shd w:val="clear" w:color="auto" w:fill="auto"/>
            <w:vAlign w:val="center"/>
            <w:hideMark/>
          </w:tcPr>
          <w:p w14:paraId="5E327F5C" w14:textId="77777777" w:rsidR="001A1ECE" w:rsidRPr="009B14F8" w:rsidRDefault="001A1ECE" w:rsidP="00A62D11">
            <w:pPr>
              <w:ind w:firstLine="420"/>
              <w:rPr>
                <w:color w:val="000000"/>
                <w:szCs w:val="21"/>
              </w:rPr>
            </w:pPr>
            <w:r>
              <w:rPr>
                <w:color w:val="000000"/>
                <w:szCs w:val="21"/>
              </w:rPr>
              <w:t>4</w:t>
            </w:r>
            <w:r w:rsidRPr="00F710F0">
              <w:rPr>
                <w:rFonts w:hint="eastAsia"/>
                <w:color w:val="000000"/>
                <w:szCs w:val="21"/>
              </w:rPr>
              <w:t>.</w:t>
            </w:r>
            <w:r>
              <w:rPr>
                <w:rFonts w:hint="eastAsia"/>
              </w:rPr>
              <w:t xml:space="preserve"> 与干系人联系邮件发送内容、格式错误</w:t>
            </w:r>
          </w:p>
        </w:tc>
        <w:tc>
          <w:tcPr>
            <w:tcW w:w="2431" w:type="pct"/>
            <w:shd w:val="clear" w:color="auto" w:fill="auto"/>
            <w:vAlign w:val="center"/>
            <w:hideMark/>
          </w:tcPr>
          <w:p w14:paraId="524CD2FF" w14:textId="77777777" w:rsidR="001A1ECE" w:rsidRPr="009B14F8" w:rsidRDefault="001A1ECE" w:rsidP="00A62D11">
            <w:pPr>
              <w:ind w:firstLine="420"/>
              <w:rPr>
                <w:color w:val="000000"/>
                <w:szCs w:val="21"/>
              </w:rPr>
            </w:pPr>
            <w:r>
              <w:rPr>
                <w:color w:val="000000"/>
                <w:szCs w:val="21"/>
              </w:rPr>
              <w:t>4</w:t>
            </w:r>
            <w:r w:rsidRPr="009B14F8">
              <w:rPr>
                <w:rFonts w:hint="eastAsia"/>
                <w:color w:val="000000"/>
                <w:szCs w:val="21"/>
              </w:rPr>
              <w:t>.</w:t>
            </w:r>
            <w:r>
              <w:rPr>
                <w:rFonts w:hint="eastAsia"/>
              </w:rPr>
              <w:t xml:space="preserve"> 提前D</w:t>
            </w:r>
            <w:r>
              <w:t>eadline</w:t>
            </w:r>
            <w:r>
              <w:rPr>
                <w:rFonts w:hint="eastAsia"/>
              </w:rPr>
              <w:t>发邮件，抄送组员，即使发现错误并修正</w:t>
            </w:r>
          </w:p>
        </w:tc>
      </w:tr>
      <w:tr w:rsidR="001A1ECE" w:rsidRPr="009B14F8" w14:paraId="4D762520" w14:textId="77777777" w:rsidTr="00A62D11">
        <w:trPr>
          <w:trHeight w:val="765"/>
        </w:trPr>
        <w:tc>
          <w:tcPr>
            <w:tcW w:w="2569" w:type="pct"/>
            <w:shd w:val="clear" w:color="auto" w:fill="auto"/>
            <w:vAlign w:val="center"/>
            <w:hideMark/>
          </w:tcPr>
          <w:p w14:paraId="183AFFE5" w14:textId="77777777" w:rsidR="001A1ECE" w:rsidRPr="009B14F8" w:rsidRDefault="001A1ECE" w:rsidP="00A62D11">
            <w:pPr>
              <w:ind w:firstLine="420"/>
              <w:rPr>
                <w:color w:val="000000"/>
                <w:szCs w:val="21"/>
              </w:rPr>
            </w:pPr>
            <w:r>
              <w:rPr>
                <w:rFonts w:hint="eastAsia"/>
                <w:color w:val="000000"/>
                <w:szCs w:val="21"/>
              </w:rPr>
              <w:t>5</w:t>
            </w:r>
            <w:r w:rsidRPr="00F710F0">
              <w:rPr>
                <w:rFonts w:hint="eastAsia"/>
                <w:color w:val="000000"/>
                <w:szCs w:val="21"/>
              </w:rPr>
              <w:t>.</w:t>
            </w:r>
            <w:r>
              <w:rPr>
                <w:rFonts w:hint="eastAsia"/>
              </w:rPr>
              <w:t xml:space="preserve"> 项目文件结构不符合要求</w:t>
            </w:r>
          </w:p>
        </w:tc>
        <w:tc>
          <w:tcPr>
            <w:tcW w:w="2431" w:type="pct"/>
            <w:shd w:val="clear" w:color="auto" w:fill="auto"/>
            <w:vAlign w:val="center"/>
            <w:hideMark/>
          </w:tcPr>
          <w:p w14:paraId="2A77B561" w14:textId="77777777" w:rsidR="001A1ECE" w:rsidRPr="009B14F8" w:rsidRDefault="001A1ECE" w:rsidP="00A62D11">
            <w:pPr>
              <w:ind w:firstLine="420"/>
              <w:rPr>
                <w:color w:val="000000"/>
                <w:szCs w:val="21"/>
              </w:rPr>
            </w:pPr>
            <w:r>
              <w:rPr>
                <w:color w:val="000000"/>
                <w:szCs w:val="21"/>
              </w:rPr>
              <w:t>5</w:t>
            </w:r>
            <w:r w:rsidRPr="009B14F8">
              <w:rPr>
                <w:rFonts w:hint="eastAsia"/>
                <w:color w:val="000000"/>
                <w:szCs w:val="21"/>
              </w:rPr>
              <w:t>.</w:t>
            </w:r>
            <w:r>
              <w:rPr>
                <w:rFonts w:hint="eastAsia"/>
              </w:rPr>
              <w:t xml:space="preserve"> 配置管理</w:t>
            </w:r>
            <w:proofErr w:type="gramStart"/>
            <w:r>
              <w:rPr>
                <w:rFonts w:hint="eastAsia"/>
              </w:rPr>
              <w:t>员修改</w:t>
            </w:r>
            <w:proofErr w:type="gramEnd"/>
            <w:r>
              <w:rPr>
                <w:rFonts w:hint="eastAsia"/>
              </w:rPr>
              <w:t>文件结构</w:t>
            </w:r>
          </w:p>
        </w:tc>
      </w:tr>
      <w:tr w:rsidR="001A1ECE" w:rsidRPr="009B14F8" w14:paraId="0053F2D5" w14:textId="77777777" w:rsidTr="00A62D11">
        <w:trPr>
          <w:trHeight w:val="765"/>
        </w:trPr>
        <w:tc>
          <w:tcPr>
            <w:tcW w:w="2569" w:type="pct"/>
            <w:shd w:val="clear" w:color="auto" w:fill="auto"/>
            <w:vAlign w:val="center"/>
            <w:hideMark/>
          </w:tcPr>
          <w:p w14:paraId="487B2320" w14:textId="77777777" w:rsidR="001A1ECE" w:rsidRPr="009B14F8" w:rsidRDefault="001A1ECE" w:rsidP="00A62D11">
            <w:pPr>
              <w:ind w:firstLine="420"/>
              <w:rPr>
                <w:color w:val="000000"/>
                <w:szCs w:val="21"/>
              </w:rPr>
            </w:pPr>
            <w:r>
              <w:rPr>
                <w:rFonts w:hint="eastAsia"/>
                <w:color w:val="000000"/>
                <w:szCs w:val="21"/>
              </w:rPr>
              <w:t>6</w:t>
            </w:r>
            <w:r w:rsidRPr="00F710F0">
              <w:rPr>
                <w:rFonts w:hint="eastAsia"/>
                <w:color w:val="000000"/>
                <w:szCs w:val="21"/>
              </w:rPr>
              <w:t>.</w:t>
            </w:r>
            <w:r>
              <w:rPr>
                <w:rFonts w:hint="eastAsia"/>
              </w:rPr>
              <w:t xml:space="preserve"> 对接下来的</w:t>
            </w:r>
            <w:r w:rsidRPr="00864CCC">
              <w:rPr>
                <w:rFonts w:hint="eastAsia"/>
              </w:rPr>
              <w:t>计划和任务定义不够充分</w:t>
            </w:r>
            <w:r>
              <w:rPr>
                <w:rFonts w:hint="eastAsia"/>
              </w:rPr>
              <w:t>明确</w:t>
            </w:r>
          </w:p>
        </w:tc>
        <w:tc>
          <w:tcPr>
            <w:tcW w:w="2431" w:type="pct"/>
            <w:shd w:val="clear" w:color="auto" w:fill="auto"/>
            <w:vAlign w:val="center"/>
            <w:hideMark/>
          </w:tcPr>
          <w:p w14:paraId="36FF6F0C" w14:textId="77777777" w:rsidR="001A1ECE" w:rsidRPr="009B14F8" w:rsidRDefault="001A1ECE" w:rsidP="00A62D11">
            <w:pPr>
              <w:ind w:firstLine="420"/>
              <w:rPr>
                <w:color w:val="000000"/>
                <w:szCs w:val="21"/>
              </w:rPr>
            </w:pPr>
            <w:r>
              <w:rPr>
                <w:color w:val="000000"/>
                <w:szCs w:val="21"/>
              </w:rPr>
              <w:t>6</w:t>
            </w:r>
            <w:r w:rsidRPr="009B14F8">
              <w:rPr>
                <w:rFonts w:hint="eastAsia"/>
                <w:color w:val="000000"/>
                <w:szCs w:val="21"/>
              </w:rPr>
              <w:t>.</w:t>
            </w:r>
            <w:r>
              <w:rPr>
                <w:rFonts w:hint="eastAsia"/>
              </w:rPr>
              <w:t xml:space="preserve"> 找任务发布者（老师）明确任务，并制定一周的计划，每个组员都要有事可做</w:t>
            </w:r>
          </w:p>
        </w:tc>
      </w:tr>
      <w:tr w:rsidR="001A1ECE" w:rsidRPr="009B14F8" w14:paraId="23335EC0" w14:textId="77777777" w:rsidTr="00A62D11">
        <w:trPr>
          <w:trHeight w:val="510"/>
        </w:trPr>
        <w:tc>
          <w:tcPr>
            <w:tcW w:w="2569" w:type="pct"/>
            <w:shd w:val="clear" w:color="auto" w:fill="auto"/>
            <w:vAlign w:val="center"/>
            <w:hideMark/>
          </w:tcPr>
          <w:p w14:paraId="2F979631" w14:textId="77777777" w:rsidR="001A1ECE" w:rsidRPr="009B14F8" w:rsidRDefault="001A1ECE" w:rsidP="00A62D11">
            <w:pPr>
              <w:ind w:firstLine="420"/>
              <w:rPr>
                <w:color w:val="000000"/>
                <w:szCs w:val="21"/>
              </w:rPr>
            </w:pPr>
            <w:r>
              <w:rPr>
                <w:rFonts w:hint="eastAsia"/>
                <w:color w:val="000000"/>
                <w:szCs w:val="21"/>
              </w:rPr>
              <w:t>7</w:t>
            </w:r>
            <w:r w:rsidRPr="00F710F0">
              <w:rPr>
                <w:rFonts w:hint="eastAsia"/>
                <w:color w:val="000000"/>
                <w:szCs w:val="21"/>
              </w:rPr>
              <w:t>.</w:t>
            </w:r>
            <w:r>
              <w:rPr>
                <w:rFonts w:hint="eastAsia"/>
              </w:rPr>
              <w:t xml:space="preserve"> 组内信息回复的实时性</w:t>
            </w:r>
          </w:p>
        </w:tc>
        <w:tc>
          <w:tcPr>
            <w:tcW w:w="2431" w:type="pct"/>
            <w:shd w:val="clear" w:color="auto" w:fill="auto"/>
            <w:vAlign w:val="center"/>
            <w:hideMark/>
          </w:tcPr>
          <w:p w14:paraId="6569B436" w14:textId="77777777" w:rsidR="001A1ECE" w:rsidRPr="009B14F8" w:rsidRDefault="001A1ECE" w:rsidP="00A62D11">
            <w:pPr>
              <w:ind w:firstLine="420"/>
              <w:rPr>
                <w:color w:val="000000"/>
                <w:szCs w:val="21"/>
              </w:rPr>
            </w:pPr>
            <w:r>
              <w:rPr>
                <w:color w:val="000000"/>
                <w:szCs w:val="21"/>
              </w:rPr>
              <w:t>7</w:t>
            </w:r>
            <w:r w:rsidRPr="009B14F8">
              <w:rPr>
                <w:rFonts w:hint="eastAsia"/>
                <w:color w:val="000000"/>
                <w:szCs w:val="21"/>
              </w:rPr>
              <w:t>.</w:t>
            </w:r>
            <w:r>
              <w:rPr>
                <w:rFonts w:hint="eastAsia"/>
              </w:rPr>
              <w:t xml:space="preserve"> 组内QQ群的信息要经常看，也要记得回复</w:t>
            </w:r>
          </w:p>
        </w:tc>
      </w:tr>
      <w:tr w:rsidR="001A1ECE" w:rsidRPr="009B14F8" w14:paraId="25572808" w14:textId="77777777" w:rsidTr="00A62D11">
        <w:trPr>
          <w:trHeight w:val="510"/>
        </w:trPr>
        <w:tc>
          <w:tcPr>
            <w:tcW w:w="2569" w:type="pct"/>
            <w:shd w:val="clear" w:color="auto" w:fill="auto"/>
            <w:vAlign w:val="center"/>
            <w:hideMark/>
          </w:tcPr>
          <w:p w14:paraId="04C6AB25" w14:textId="77777777" w:rsidR="001A1ECE" w:rsidRPr="009B14F8" w:rsidRDefault="001A1ECE" w:rsidP="00A62D11">
            <w:pPr>
              <w:ind w:firstLine="420"/>
              <w:rPr>
                <w:color w:val="000000"/>
                <w:szCs w:val="21"/>
              </w:rPr>
            </w:pPr>
            <w:r>
              <w:rPr>
                <w:rFonts w:hint="eastAsia"/>
                <w:color w:val="000000"/>
                <w:szCs w:val="21"/>
              </w:rPr>
              <w:t>8</w:t>
            </w:r>
            <w:r w:rsidRPr="00F710F0">
              <w:rPr>
                <w:rFonts w:hint="eastAsia"/>
                <w:color w:val="000000"/>
                <w:szCs w:val="21"/>
              </w:rPr>
              <w:t>.</w:t>
            </w:r>
            <w:r w:rsidRPr="00864CCC">
              <w:rPr>
                <w:rFonts w:hint="eastAsia"/>
              </w:rPr>
              <w:t xml:space="preserve"> 教学辅助</w:t>
            </w:r>
            <w:r>
              <w:rPr>
                <w:rFonts w:hint="eastAsia"/>
              </w:rPr>
              <w:t>网站开发经验不足</w:t>
            </w:r>
          </w:p>
        </w:tc>
        <w:tc>
          <w:tcPr>
            <w:tcW w:w="2431" w:type="pct"/>
            <w:shd w:val="clear" w:color="auto" w:fill="auto"/>
            <w:vAlign w:val="center"/>
            <w:hideMark/>
          </w:tcPr>
          <w:p w14:paraId="54A0512E" w14:textId="77777777" w:rsidR="001A1ECE" w:rsidRPr="009B14F8" w:rsidRDefault="001A1ECE" w:rsidP="00A62D11">
            <w:pPr>
              <w:ind w:firstLine="420"/>
              <w:rPr>
                <w:color w:val="000000"/>
                <w:szCs w:val="21"/>
              </w:rPr>
            </w:pPr>
            <w:r>
              <w:rPr>
                <w:color w:val="000000"/>
                <w:szCs w:val="21"/>
              </w:rPr>
              <w:t>8</w:t>
            </w:r>
            <w:r w:rsidRPr="009B14F8">
              <w:rPr>
                <w:rFonts w:hint="eastAsia"/>
                <w:color w:val="000000"/>
                <w:szCs w:val="21"/>
              </w:rPr>
              <w:t>.</w:t>
            </w:r>
            <w:r>
              <w:rPr>
                <w:rFonts w:hint="eastAsia"/>
              </w:rPr>
              <w:t xml:space="preserve"> 去找标杆</w:t>
            </w:r>
          </w:p>
        </w:tc>
      </w:tr>
      <w:tr w:rsidR="001A1ECE" w:rsidRPr="009B14F8" w14:paraId="111B83D4" w14:textId="77777777" w:rsidTr="00A62D11">
        <w:trPr>
          <w:trHeight w:val="510"/>
        </w:trPr>
        <w:tc>
          <w:tcPr>
            <w:tcW w:w="2569" w:type="pct"/>
            <w:shd w:val="clear" w:color="auto" w:fill="auto"/>
            <w:vAlign w:val="center"/>
          </w:tcPr>
          <w:p w14:paraId="1BA777FA" w14:textId="77777777" w:rsidR="001A1ECE" w:rsidRPr="009B14F8" w:rsidRDefault="001A1ECE" w:rsidP="00A62D11">
            <w:pPr>
              <w:ind w:firstLine="420"/>
              <w:rPr>
                <w:color w:val="000000"/>
                <w:szCs w:val="21"/>
              </w:rPr>
            </w:pPr>
            <w:r>
              <w:rPr>
                <w:rFonts w:hint="eastAsia"/>
                <w:color w:val="000000"/>
                <w:szCs w:val="21"/>
              </w:rPr>
              <w:t>9.</w:t>
            </w:r>
            <w:r>
              <w:rPr>
                <w:rFonts w:hint="eastAsia"/>
              </w:rPr>
              <w:t xml:space="preserve"> 成员空余时间有不确定性</w:t>
            </w:r>
          </w:p>
        </w:tc>
        <w:tc>
          <w:tcPr>
            <w:tcW w:w="2431" w:type="pct"/>
            <w:shd w:val="clear" w:color="auto" w:fill="auto"/>
            <w:vAlign w:val="center"/>
          </w:tcPr>
          <w:p w14:paraId="02B266B9" w14:textId="77777777" w:rsidR="001A1ECE" w:rsidRPr="009B14F8" w:rsidRDefault="001A1ECE" w:rsidP="00A62D11">
            <w:pPr>
              <w:ind w:firstLine="420"/>
              <w:rPr>
                <w:color w:val="000000"/>
                <w:szCs w:val="21"/>
              </w:rPr>
            </w:pPr>
            <w:r>
              <w:rPr>
                <w:color w:val="000000"/>
                <w:szCs w:val="21"/>
              </w:rPr>
              <w:t>9</w:t>
            </w:r>
            <w:r>
              <w:rPr>
                <w:rFonts w:hint="eastAsia"/>
                <w:color w:val="000000"/>
                <w:szCs w:val="21"/>
              </w:rPr>
              <w:t>.</w:t>
            </w:r>
            <w:r>
              <w:rPr>
                <w:rFonts w:hint="eastAsia"/>
              </w:rPr>
              <w:t xml:space="preserve"> 在开会说明接下来一周的行程，提前请假，安排工作表</w:t>
            </w:r>
          </w:p>
        </w:tc>
      </w:tr>
      <w:tr w:rsidR="001A1ECE" w:rsidRPr="009B14F8" w14:paraId="0B9D0A0E" w14:textId="77777777" w:rsidTr="00A62D11">
        <w:trPr>
          <w:trHeight w:val="540"/>
        </w:trPr>
        <w:tc>
          <w:tcPr>
            <w:tcW w:w="2569" w:type="pct"/>
            <w:shd w:val="clear" w:color="auto" w:fill="auto"/>
            <w:vAlign w:val="center"/>
            <w:hideMark/>
          </w:tcPr>
          <w:p w14:paraId="679D0D78" w14:textId="77777777" w:rsidR="001A1ECE" w:rsidRPr="009B14F8" w:rsidRDefault="001A1ECE" w:rsidP="00A62D11">
            <w:pPr>
              <w:ind w:firstLine="440"/>
              <w:rPr>
                <w:color w:val="000000"/>
                <w:sz w:val="22"/>
              </w:rPr>
            </w:pPr>
            <w:r>
              <w:rPr>
                <w:color w:val="000000"/>
                <w:sz w:val="22"/>
              </w:rPr>
              <w:t>1</w:t>
            </w:r>
            <w:r>
              <w:rPr>
                <w:rFonts w:hint="eastAsia"/>
                <w:color w:val="000000"/>
                <w:sz w:val="22"/>
              </w:rPr>
              <w:t>0</w:t>
            </w:r>
            <w:r w:rsidRPr="00F710F0">
              <w:rPr>
                <w:rFonts w:hint="eastAsia"/>
                <w:color w:val="000000"/>
                <w:sz w:val="22"/>
              </w:rPr>
              <w:t>.</w:t>
            </w:r>
            <w:r w:rsidRPr="00511800">
              <w:rPr>
                <w:rFonts w:hint="eastAsia"/>
              </w:rPr>
              <w:t xml:space="preserve"> 团队成员的能力（包括业务能力和技术能力）和素质，对项目的进展、项目的质量具有很大的影响</w:t>
            </w:r>
          </w:p>
        </w:tc>
        <w:tc>
          <w:tcPr>
            <w:tcW w:w="2431" w:type="pct"/>
            <w:shd w:val="clear" w:color="auto" w:fill="auto"/>
            <w:vAlign w:val="center"/>
            <w:hideMark/>
          </w:tcPr>
          <w:p w14:paraId="0F1AA0F2"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0</w:t>
            </w:r>
            <w:r w:rsidRPr="009B14F8">
              <w:rPr>
                <w:rFonts w:hint="eastAsia"/>
                <w:color w:val="000000"/>
                <w:szCs w:val="21"/>
              </w:rPr>
              <w:t>.</w:t>
            </w:r>
            <w:r w:rsidRPr="00511800">
              <w:rPr>
                <w:rFonts w:hint="eastAsia"/>
              </w:rPr>
              <w:t xml:space="preserve"> 在用人之前先选对人、开展有针对性的培训、将合适的人安排到合适的岗位上</w:t>
            </w:r>
          </w:p>
        </w:tc>
      </w:tr>
      <w:tr w:rsidR="001A1ECE" w:rsidRPr="009B14F8" w14:paraId="76E10C75" w14:textId="77777777" w:rsidTr="00A62D11">
        <w:trPr>
          <w:trHeight w:val="510"/>
        </w:trPr>
        <w:tc>
          <w:tcPr>
            <w:tcW w:w="2569" w:type="pct"/>
            <w:shd w:val="clear" w:color="auto" w:fill="auto"/>
            <w:vAlign w:val="center"/>
            <w:hideMark/>
          </w:tcPr>
          <w:p w14:paraId="22978006" w14:textId="77777777" w:rsidR="001A1ECE" w:rsidRPr="009B14F8" w:rsidRDefault="001A1ECE" w:rsidP="00A62D11">
            <w:pPr>
              <w:ind w:firstLine="420"/>
              <w:rPr>
                <w:color w:val="000000"/>
                <w:szCs w:val="21"/>
              </w:rPr>
            </w:pPr>
            <w:r w:rsidRPr="00F710F0">
              <w:rPr>
                <w:rFonts w:hint="eastAsia"/>
                <w:color w:val="000000"/>
                <w:szCs w:val="21"/>
              </w:rPr>
              <w:lastRenderedPageBreak/>
              <w:t>1</w:t>
            </w:r>
            <w:r>
              <w:rPr>
                <w:color w:val="000000"/>
                <w:szCs w:val="21"/>
              </w:rPr>
              <w:t>1</w:t>
            </w:r>
            <w:r w:rsidRPr="00F710F0">
              <w:rPr>
                <w:rFonts w:hint="eastAsia"/>
                <w:color w:val="000000"/>
                <w:szCs w:val="21"/>
              </w:rPr>
              <w:t>.</w:t>
            </w:r>
            <w:r w:rsidRPr="00511800">
              <w:rPr>
                <w:rFonts w:hint="eastAsia"/>
              </w:rPr>
              <w:t xml:space="preserve"> 团队成员是否能齐心协力为项目的共同目标服务</w:t>
            </w:r>
          </w:p>
        </w:tc>
        <w:tc>
          <w:tcPr>
            <w:tcW w:w="2431" w:type="pct"/>
            <w:shd w:val="clear" w:color="auto" w:fill="auto"/>
            <w:vAlign w:val="center"/>
            <w:hideMark/>
          </w:tcPr>
          <w:p w14:paraId="29171DDA" w14:textId="77777777" w:rsidR="001A1ECE" w:rsidRPr="009B14F8" w:rsidRDefault="001A1ECE" w:rsidP="00A62D11">
            <w:pPr>
              <w:ind w:firstLine="420"/>
              <w:rPr>
                <w:color w:val="000000"/>
                <w:szCs w:val="21"/>
              </w:rPr>
            </w:pPr>
            <w:r w:rsidRPr="009B14F8">
              <w:rPr>
                <w:rFonts w:hint="eastAsia"/>
                <w:color w:val="000000"/>
                <w:szCs w:val="21"/>
              </w:rPr>
              <w:t>1</w:t>
            </w:r>
            <w:r>
              <w:rPr>
                <w:color w:val="000000"/>
                <w:szCs w:val="21"/>
              </w:rPr>
              <w:t>1</w:t>
            </w:r>
            <w:r w:rsidRPr="009B14F8">
              <w:rPr>
                <w:rFonts w:hint="eastAsia"/>
                <w:color w:val="000000"/>
                <w:szCs w:val="21"/>
              </w:rPr>
              <w:t>.</w:t>
            </w:r>
            <w:r w:rsidRPr="00511800">
              <w:rPr>
                <w:rFonts w:hint="eastAsia"/>
              </w:rPr>
              <w:t xml:space="preserve"> 项目在建设之</w:t>
            </w:r>
            <w:proofErr w:type="gramStart"/>
            <w:r w:rsidRPr="00511800">
              <w:rPr>
                <w:rFonts w:hint="eastAsia"/>
              </w:rPr>
              <w:t>初项目</w:t>
            </w:r>
            <w:proofErr w:type="gramEnd"/>
            <w:r w:rsidRPr="00511800">
              <w:rPr>
                <w:rFonts w:hint="eastAsia"/>
              </w:rPr>
              <w:t>经理就需要将项目目标、工作任务等和项目成员沟通清楚，采用公平、公正、公开的绩效考评制度</w:t>
            </w:r>
          </w:p>
        </w:tc>
      </w:tr>
      <w:tr w:rsidR="001A1ECE" w:rsidRPr="009B14F8" w14:paraId="33B4D564" w14:textId="77777777" w:rsidTr="00A62D11">
        <w:trPr>
          <w:trHeight w:val="510"/>
        </w:trPr>
        <w:tc>
          <w:tcPr>
            <w:tcW w:w="2569" w:type="pct"/>
            <w:shd w:val="clear" w:color="auto" w:fill="auto"/>
            <w:vAlign w:val="center"/>
            <w:hideMark/>
          </w:tcPr>
          <w:p w14:paraId="32A7E3A9" w14:textId="77777777" w:rsidR="001A1ECE" w:rsidRPr="009B14F8" w:rsidRDefault="001A1ECE" w:rsidP="00A62D11">
            <w:pPr>
              <w:ind w:firstLine="420"/>
              <w:rPr>
                <w:color w:val="000000"/>
                <w:szCs w:val="21"/>
              </w:rPr>
            </w:pPr>
            <w:r>
              <w:rPr>
                <w:color w:val="000000"/>
                <w:szCs w:val="21"/>
              </w:rPr>
              <w:t>12</w:t>
            </w:r>
            <w:r w:rsidRPr="00F710F0">
              <w:rPr>
                <w:rFonts w:hint="eastAsia"/>
                <w:color w:val="000000"/>
                <w:szCs w:val="21"/>
              </w:rPr>
              <w:t>.</w:t>
            </w:r>
            <w:r w:rsidRPr="00511800">
              <w:rPr>
                <w:rFonts w:hint="eastAsia"/>
              </w:rPr>
              <w:t xml:space="preserve"> 管理工具、开发工具、测试工具等是否能及时到位、到位的工具版本是否符合项目要求</w:t>
            </w:r>
          </w:p>
        </w:tc>
        <w:tc>
          <w:tcPr>
            <w:tcW w:w="2431" w:type="pct"/>
            <w:shd w:val="clear" w:color="auto" w:fill="auto"/>
            <w:vAlign w:val="center"/>
            <w:hideMark/>
          </w:tcPr>
          <w:p w14:paraId="6DD5874F" w14:textId="77777777" w:rsidR="001A1ECE" w:rsidRPr="009B14F8" w:rsidRDefault="001A1ECE" w:rsidP="00A62D11">
            <w:pPr>
              <w:ind w:firstLine="420"/>
              <w:rPr>
                <w:color w:val="000000"/>
                <w:szCs w:val="21"/>
              </w:rPr>
            </w:pPr>
            <w:r>
              <w:rPr>
                <w:color w:val="000000"/>
                <w:szCs w:val="21"/>
              </w:rPr>
              <w:t>12</w:t>
            </w:r>
            <w:r w:rsidRPr="009B14F8">
              <w:rPr>
                <w:rFonts w:hint="eastAsia"/>
                <w:color w:val="000000"/>
                <w:szCs w:val="21"/>
              </w:rPr>
              <w:t>.</w:t>
            </w:r>
            <w:r w:rsidRPr="00511800">
              <w:rPr>
                <w:rFonts w:hint="eastAsia"/>
              </w:rPr>
              <w:t xml:space="preserve"> 在项目的启动阶段就落实好各项工具的来源或可能的替代工具，在这些工具需要使用之前（一般需要提前一个月左右）跟踪并落实工具的到位事宜</w:t>
            </w:r>
          </w:p>
        </w:tc>
      </w:tr>
      <w:tr w:rsidR="001A1ECE" w:rsidRPr="009B14F8" w14:paraId="07CECB41" w14:textId="77777777" w:rsidTr="00A62D11">
        <w:trPr>
          <w:trHeight w:val="285"/>
        </w:trPr>
        <w:tc>
          <w:tcPr>
            <w:tcW w:w="2569" w:type="pct"/>
            <w:shd w:val="clear" w:color="auto" w:fill="auto"/>
            <w:vAlign w:val="center"/>
            <w:hideMark/>
          </w:tcPr>
          <w:p w14:paraId="3B6B2230" w14:textId="77777777" w:rsidR="001A1ECE" w:rsidRPr="009B14F8" w:rsidRDefault="001A1ECE" w:rsidP="00A62D11">
            <w:pPr>
              <w:ind w:firstLine="420"/>
              <w:rPr>
                <w:color w:val="000000"/>
                <w:szCs w:val="21"/>
              </w:rPr>
            </w:pPr>
            <w:r>
              <w:rPr>
                <w:rFonts w:hint="eastAsia"/>
                <w:color w:val="000000"/>
                <w:szCs w:val="21"/>
              </w:rPr>
              <w:t>13</w:t>
            </w:r>
            <w:r w:rsidRPr="00F710F0">
              <w:rPr>
                <w:rFonts w:hint="eastAsia"/>
                <w:color w:val="000000"/>
                <w:szCs w:val="21"/>
              </w:rPr>
              <w:t>.</w:t>
            </w:r>
            <w:r w:rsidRPr="00864CCC">
              <w:rPr>
                <w:rFonts w:hint="eastAsia"/>
              </w:rPr>
              <w:t xml:space="preserve"> 对方法、工具和技术理解的不够</w:t>
            </w:r>
            <w:r>
              <w:rPr>
                <w:rFonts w:hint="eastAsia"/>
              </w:rPr>
              <w:t>,不熟悉</w:t>
            </w:r>
            <w:r>
              <w:t>工具</w:t>
            </w:r>
            <w:r>
              <w:rPr>
                <w:rFonts w:hint="eastAsia"/>
              </w:rPr>
              <w:t>环境</w:t>
            </w:r>
          </w:p>
        </w:tc>
        <w:tc>
          <w:tcPr>
            <w:tcW w:w="2431" w:type="pct"/>
            <w:shd w:val="clear" w:color="auto" w:fill="auto"/>
            <w:vAlign w:val="center"/>
            <w:hideMark/>
          </w:tcPr>
          <w:p w14:paraId="180B6282" w14:textId="77777777" w:rsidR="001A1ECE" w:rsidRPr="00281FA6" w:rsidRDefault="001A1ECE" w:rsidP="00A62D11">
            <w:pPr>
              <w:ind w:firstLine="420"/>
            </w:pPr>
            <w:r>
              <w:rPr>
                <w:rFonts w:hint="eastAsia"/>
                <w:color w:val="000000"/>
                <w:szCs w:val="21"/>
              </w:rPr>
              <w:t>13</w:t>
            </w:r>
            <w:r w:rsidRPr="009B14F8">
              <w:rPr>
                <w:rFonts w:hint="eastAsia"/>
                <w:color w:val="000000"/>
                <w:szCs w:val="21"/>
              </w:rPr>
              <w:t>.</w:t>
            </w:r>
            <w:r>
              <w:rPr>
                <w:rFonts w:hint="eastAsia"/>
              </w:rPr>
              <w:t xml:space="preserve"> 每个人熟悉一种工具（①黄：</w:t>
            </w:r>
            <w:r>
              <w:t>project的熟悉与教学</w:t>
            </w:r>
            <w:r>
              <w:rPr>
                <w:rFonts w:hint="eastAsia"/>
              </w:rPr>
              <w:t>；②陈：</w:t>
            </w:r>
            <w:r>
              <w:t xml:space="preserve"> 熟悉需求管理工具与教学</w:t>
            </w:r>
            <w:r>
              <w:rPr>
                <w:rFonts w:hint="eastAsia"/>
              </w:rPr>
              <w:t>；③徐：</w:t>
            </w:r>
            <w:r>
              <w:t xml:space="preserve"> 熟悉Axure </w:t>
            </w:r>
            <w:proofErr w:type="spellStart"/>
            <w:r>
              <w:t>rp</w:t>
            </w:r>
            <w:proofErr w:type="spellEnd"/>
            <w:r>
              <w:t xml:space="preserve"> </w:t>
            </w:r>
            <w:r>
              <w:rPr>
                <w:rFonts w:hint="eastAsia"/>
              </w:rPr>
              <w:t>；④</w:t>
            </w:r>
            <w:proofErr w:type="gramStart"/>
            <w:r>
              <w:rPr>
                <w:rFonts w:hint="eastAsia"/>
              </w:rPr>
              <w:t>吕</w:t>
            </w:r>
            <w:proofErr w:type="gramEnd"/>
            <w:r>
              <w:rPr>
                <w:rFonts w:hint="eastAsia"/>
              </w:rPr>
              <w:t>：</w:t>
            </w:r>
            <w:r>
              <w:t xml:space="preserve"> 熟悉UML建模工具与教学</w:t>
            </w:r>
            <w:r>
              <w:rPr>
                <w:rFonts w:hint="eastAsia"/>
              </w:rPr>
              <w:t>；⑤陈：（</w:t>
            </w:r>
            <w:r>
              <w:t>git</w:t>
            </w:r>
            <w:r>
              <w:rPr>
                <w:rFonts w:hint="eastAsia"/>
              </w:rPr>
              <w:t>）</w:t>
            </w:r>
          </w:p>
        </w:tc>
      </w:tr>
      <w:tr w:rsidR="001A1ECE" w:rsidRPr="009B14F8" w14:paraId="56826E02" w14:textId="77777777" w:rsidTr="00A62D11">
        <w:trPr>
          <w:trHeight w:val="510"/>
        </w:trPr>
        <w:tc>
          <w:tcPr>
            <w:tcW w:w="2569" w:type="pct"/>
            <w:shd w:val="clear" w:color="auto" w:fill="auto"/>
            <w:vAlign w:val="center"/>
            <w:hideMark/>
          </w:tcPr>
          <w:p w14:paraId="23582EAB" w14:textId="77777777" w:rsidR="001A1ECE" w:rsidRPr="009B14F8" w:rsidRDefault="001A1ECE" w:rsidP="00A62D11">
            <w:pPr>
              <w:ind w:firstLine="420"/>
              <w:rPr>
                <w:color w:val="000000"/>
                <w:szCs w:val="21"/>
              </w:rPr>
            </w:pPr>
            <w:r>
              <w:rPr>
                <w:rFonts w:hint="eastAsia"/>
                <w:color w:val="000000"/>
                <w:szCs w:val="21"/>
              </w:rPr>
              <w:t>14</w:t>
            </w:r>
            <w:r w:rsidRPr="00F710F0">
              <w:rPr>
                <w:rFonts w:hint="eastAsia"/>
                <w:color w:val="000000"/>
                <w:szCs w:val="21"/>
              </w:rPr>
              <w:t>.</w:t>
            </w:r>
            <w:r>
              <w:rPr>
                <w:rFonts w:hint="eastAsia"/>
              </w:rPr>
              <w:t xml:space="preserve"> 界面</w:t>
            </w:r>
            <w:r>
              <w:t>原型不被用户认可</w:t>
            </w:r>
          </w:p>
        </w:tc>
        <w:tc>
          <w:tcPr>
            <w:tcW w:w="2431" w:type="pct"/>
            <w:shd w:val="clear" w:color="auto" w:fill="auto"/>
            <w:vAlign w:val="center"/>
            <w:hideMark/>
          </w:tcPr>
          <w:p w14:paraId="0903167D" w14:textId="77777777" w:rsidR="001A1ECE" w:rsidRPr="009B14F8" w:rsidRDefault="001A1ECE" w:rsidP="00A62D11">
            <w:pPr>
              <w:ind w:firstLine="420"/>
              <w:rPr>
                <w:color w:val="000000"/>
                <w:szCs w:val="21"/>
              </w:rPr>
            </w:pPr>
            <w:r>
              <w:rPr>
                <w:rFonts w:hint="eastAsia"/>
                <w:color w:val="000000"/>
                <w:szCs w:val="21"/>
              </w:rPr>
              <w:t>14</w:t>
            </w:r>
            <w:r w:rsidRPr="009B14F8">
              <w:rPr>
                <w:rFonts w:hint="eastAsia"/>
                <w:color w:val="000000"/>
                <w:szCs w:val="21"/>
              </w:rPr>
              <w:t>.</w:t>
            </w:r>
            <w:r>
              <w:rPr>
                <w:rFonts w:hint="eastAsia"/>
              </w:rPr>
              <w:t xml:space="preserve"> 采用</w:t>
            </w:r>
            <w:r>
              <w:t>快速的手工画图，让用户确认</w:t>
            </w:r>
            <w:r>
              <w:rPr>
                <w:rFonts w:hint="eastAsia"/>
              </w:rPr>
              <w:t>并</w:t>
            </w:r>
            <w:r>
              <w:t>签字或录音</w:t>
            </w:r>
          </w:p>
        </w:tc>
      </w:tr>
      <w:tr w:rsidR="001A1ECE" w:rsidRPr="009B14F8" w14:paraId="005C6714" w14:textId="77777777" w:rsidTr="00A62D11">
        <w:trPr>
          <w:trHeight w:val="510"/>
        </w:trPr>
        <w:tc>
          <w:tcPr>
            <w:tcW w:w="2569" w:type="pct"/>
            <w:shd w:val="clear" w:color="auto" w:fill="auto"/>
            <w:vAlign w:val="center"/>
            <w:hideMark/>
          </w:tcPr>
          <w:p w14:paraId="64C33032" w14:textId="77777777" w:rsidR="001A1ECE" w:rsidRPr="009B14F8" w:rsidRDefault="001A1ECE" w:rsidP="00A62D11">
            <w:pPr>
              <w:ind w:firstLine="420"/>
              <w:rPr>
                <w:color w:val="000000"/>
                <w:szCs w:val="21"/>
              </w:rPr>
            </w:pPr>
            <w:r>
              <w:rPr>
                <w:rFonts w:hint="eastAsia"/>
                <w:color w:val="000000"/>
                <w:szCs w:val="21"/>
              </w:rPr>
              <w:t>15</w:t>
            </w:r>
            <w:r w:rsidRPr="00F710F0">
              <w:rPr>
                <w:rFonts w:hint="eastAsia"/>
                <w:color w:val="000000"/>
                <w:szCs w:val="21"/>
              </w:rPr>
              <w:t>.</w:t>
            </w:r>
            <w:r>
              <w:rPr>
                <w:rFonts w:hint="eastAsia"/>
              </w:rPr>
              <w:t xml:space="preserve"> 组员</w:t>
            </w:r>
            <w:r>
              <w:t>生病请假或者其他方式离开工作岗位</w:t>
            </w:r>
          </w:p>
        </w:tc>
        <w:tc>
          <w:tcPr>
            <w:tcW w:w="2431" w:type="pct"/>
            <w:shd w:val="clear" w:color="auto" w:fill="auto"/>
            <w:vAlign w:val="center"/>
            <w:hideMark/>
          </w:tcPr>
          <w:p w14:paraId="2F1CD677" w14:textId="77777777" w:rsidR="001A1ECE" w:rsidRPr="009B14F8" w:rsidRDefault="001A1ECE" w:rsidP="00A62D11">
            <w:pPr>
              <w:ind w:firstLine="420"/>
              <w:rPr>
                <w:color w:val="000000"/>
                <w:szCs w:val="21"/>
              </w:rPr>
            </w:pPr>
            <w:r>
              <w:rPr>
                <w:color w:val="000000"/>
                <w:szCs w:val="21"/>
              </w:rPr>
              <w:t>15</w:t>
            </w:r>
            <w:r w:rsidRPr="009B14F8">
              <w:rPr>
                <w:rFonts w:hint="eastAsia"/>
                <w:color w:val="000000"/>
                <w:szCs w:val="21"/>
              </w:rPr>
              <w:t>.</w:t>
            </w:r>
            <w:r>
              <w:rPr>
                <w:rFonts w:hint="eastAsia"/>
              </w:rPr>
              <w:t xml:space="preserve"> 设置</w:t>
            </w:r>
            <w:r>
              <w:t>替补人员</w:t>
            </w:r>
          </w:p>
        </w:tc>
      </w:tr>
      <w:tr w:rsidR="001A1ECE" w:rsidRPr="009B14F8" w14:paraId="432E6B31" w14:textId="77777777" w:rsidTr="00A62D11">
        <w:trPr>
          <w:trHeight w:val="765"/>
        </w:trPr>
        <w:tc>
          <w:tcPr>
            <w:tcW w:w="2569" w:type="pct"/>
            <w:shd w:val="clear" w:color="auto" w:fill="auto"/>
            <w:vAlign w:val="center"/>
            <w:hideMark/>
          </w:tcPr>
          <w:p w14:paraId="73EB278E" w14:textId="77777777" w:rsidR="001A1ECE" w:rsidRPr="009B14F8" w:rsidRDefault="001A1ECE" w:rsidP="00A62D11">
            <w:pPr>
              <w:ind w:firstLine="420"/>
              <w:rPr>
                <w:color w:val="000000"/>
                <w:szCs w:val="21"/>
              </w:rPr>
            </w:pPr>
            <w:r>
              <w:rPr>
                <w:rFonts w:hint="eastAsia"/>
                <w:color w:val="000000"/>
                <w:szCs w:val="21"/>
              </w:rPr>
              <w:t>16</w:t>
            </w:r>
            <w:r w:rsidRPr="00F710F0">
              <w:rPr>
                <w:rFonts w:hint="eastAsia"/>
                <w:color w:val="000000"/>
                <w:szCs w:val="21"/>
              </w:rPr>
              <w:t>.</w:t>
            </w:r>
            <w:r>
              <w:rPr>
                <w:rFonts w:hint="eastAsia"/>
              </w:rPr>
              <w:t xml:space="preserve"> 电脑</w:t>
            </w:r>
            <w:r>
              <w:t>硬件不稳定造</w:t>
            </w:r>
            <w:r>
              <w:rPr>
                <w:rFonts w:hint="eastAsia"/>
              </w:rPr>
              <w:t>成</w:t>
            </w:r>
            <w:r>
              <w:t>文档丢失</w:t>
            </w:r>
          </w:p>
        </w:tc>
        <w:tc>
          <w:tcPr>
            <w:tcW w:w="2431" w:type="pct"/>
            <w:shd w:val="clear" w:color="auto" w:fill="auto"/>
            <w:vAlign w:val="center"/>
            <w:hideMark/>
          </w:tcPr>
          <w:p w14:paraId="1F5962C2" w14:textId="77777777" w:rsidR="001A1ECE" w:rsidRPr="009B14F8" w:rsidRDefault="001A1ECE" w:rsidP="00A62D11">
            <w:pPr>
              <w:ind w:firstLine="420"/>
              <w:rPr>
                <w:color w:val="000000"/>
                <w:szCs w:val="21"/>
              </w:rPr>
            </w:pPr>
            <w:r>
              <w:rPr>
                <w:color w:val="000000"/>
                <w:szCs w:val="21"/>
              </w:rPr>
              <w:t>16</w:t>
            </w:r>
            <w:r w:rsidRPr="009B14F8">
              <w:rPr>
                <w:rFonts w:hint="eastAsia"/>
                <w:color w:val="000000"/>
                <w:szCs w:val="21"/>
              </w:rPr>
              <w:t>.</w:t>
            </w:r>
            <w:r>
              <w:rPr>
                <w:rFonts w:hint="eastAsia"/>
              </w:rPr>
              <w:t xml:space="preserve"> 巧用Git</w:t>
            </w:r>
            <w:r>
              <w:t>Hub Desktop</w:t>
            </w:r>
            <w:r>
              <w:rPr>
                <w:rFonts w:hint="eastAsia"/>
              </w:rPr>
              <w:t>，</w:t>
            </w:r>
            <w:proofErr w:type="spellStart"/>
            <w:r>
              <w:t>qq</w:t>
            </w:r>
            <w:proofErr w:type="spellEnd"/>
            <w:r>
              <w:t>,</w:t>
            </w:r>
            <w:proofErr w:type="gramStart"/>
            <w:r>
              <w:rPr>
                <w:rFonts w:hint="eastAsia"/>
              </w:rPr>
              <w:t>百度</w:t>
            </w:r>
            <w:r>
              <w:t>网盘等</w:t>
            </w:r>
            <w:proofErr w:type="gramEnd"/>
            <w:r>
              <w:t>工具</w:t>
            </w:r>
          </w:p>
        </w:tc>
      </w:tr>
      <w:tr w:rsidR="001A1ECE" w:rsidRPr="009B14F8" w14:paraId="55DEB9C8" w14:textId="77777777" w:rsidTr="00A62D11">
        <w:trPr>
          <w:trHeight w:val="765"/>
        </w:trPr>
        <w:tc>
          <w:tcPr>
            <w:tcW w:w="2569" w:type="pct"/>
            <w:shd w:val="clear" w:color="auto" w:fill="auto"/>
            <w:vAlign w:val="center"/>
          </w:tcPr>
          <w:p w14:paraId="66D311E9" w14:textId="77777777" w:rsidR="001A1ECE" w:rsidRPr="009B14F8" w:rsidRDefault="001A1ECE" w:rsidP="00A62D11">
            <w:pPr>
              <w:ind w:firstLine="420"/>
              <w:rPr>
                <w:color w:val="000000"/>
                <w:szCs w:val="21"/>
              </w:rPr>
            </w:pPr>
            <w:r>
              <w:rPr>
                <w:rFonts w:hint="eastAsia"/>
                <w:color w:val="000000"/>
                <w:szCs w:val="21"/>
              </w:rPr>
              <w:t>1</w:t>
            </w:r>
            <w:r>
              <w:rPr>
                <w:color w:val="000000"/>
                <w:szCs w:val="21"/>
              </w:rPr>
              <w:t>7</w:t>
            </w:r>
            <w:r>
              <w:rPr>
                <w:rFonts w:hint="eastAsia"/>
                <w:color w:val="000000"/>
                <w:szCs w:val="21"/>
              </w:rPr>
              <w:t>.</w:t>
            </w:r>
            <w:r>
              <w:rPr>
                <w:rFonts w:hint="eastAsia"/>
              </w:rPr>
              <w:t xml:space="preserve"> 组员</w:t>
            </w:r>
            <w:r>
              <w:t>考评不公平造成内部矛盾</w:t>
            </w:r>
          </w:p>
        </w:tc>
        <w:tc>
          <w:tcPr>
            <w:tcW w:w="2431" w:type="pct"/>
            <w:shd w:val="clear" w:color="auto" w:fill="auto"/>
            <w:vAlign w:val="center"/>
          </w:tcPr>
          <w:p w14:paraId="4A63130D" w14:textId="77777777" w:rsidR="001A1ECE" w:rsidRPr="009B14F8" w:rsidRDefault="001A1ECE" w:rsidP="00A62D11">
            <w:pPr>
              <w:ind w:firstLine="440"/>
              <w:rPr>
                <w:color w:val="000000"/>
                <w:szCs w:val="21"/>
              </w:rPr>
            </w:pPr>
            <w:r>
              <w:rPr>
                <w:rFonts w:hint="eastAsia"/>
                <w:color w:val="000000"/>
                <w:sz w:val="22"/>
              </w:rPr>
              <w:t>1</w:t>
            </w:r>
            <w:r>
              <w:rPr>
                <w:color w:val="000000"/>
                <w:sz w:val="22"/>
              </w:rPr>
              <w:t>7</w:t>
            </w:r>
            <w:r>
              <w:rPr>
                <w:rFonts w:hint="eastAsia"/>
                <w:color w:val="000000"/>
                <w:sz w:val="22"/>
              </w:rPr>
              <w:t>.</w:t>
            </w:r>
            <w:r>
              <w:rPr>
                <w:rFonts w:hint="eastAsia"/>
              </w:rPr>
              <w:t xml:space="preserve"> 加强</w:t>
            </w:r>
            <w:r>
              <w:t>共同，完善考评制度</w:t>
            </w:r>
            <w:r>
              <w:rPr>
                <w:rFonts w:hint="eastAsia"/>
              </w:rPr>
              <w:t>，</w:t>
            </w:r>
            <w:r>
              <w:t>以项目经理</w:t>
            </w:r>
            <w:r>
              <w:rPr>
                <w:rFonts w:hint="eastAsia"/>
              </w:rPr>
              <w:t>为</w:t>
            </w:r>
            <w:r>
              <w:t>中心</w:t>
            </w:r>
          </w:p>
        </w:tc>
      </w:tr>
      <w:tr w:rsidR="001A1ECE" w:rsidRPr="009B14F8" w14:paraId="513D3E3E" w14:textId="77777777" w:rsidTr="00A62D11">
        <w:trPr>
          <w:trHeight w:val="765"/>
        </w:trPr>
        <w:tc>
          <w:tcPr>
            <w:tcW w:w="2569" w:type="pct"/>
            <w:shd w:val="clear" w:color="auto" w:fill="auto"/>
            <w:vAlign w:val="center"/>
          </w:tcPr>
          <w:p w14:paraId="5C8A0240" w14:textId="77777777" w:rsidR="001A1ECE" w:rsidRDefault="001A1ECE" w:rsidP="00A62D11">
            <w:pPr>
              <w:ind w:firstLine="420"/>
              <w:rPr>
                <w:color w:val="000000"/>
                <w:szCs w:val="21"/>
              </w:rPr>
            </w:pPr>
            <w:r>
              <w:rPr>
                <w:rFonts w:hint="eastAsia"/>
                <w:color w:val="000000"/>
                <w:szCs w:val="21"/>
              </w:rPr>
              <w:t>18.</w:t>
            </w:r>
            <w:r>
              <w:rPr>
                <w:rFonts w:hint="eastAsia"/>
              </w:rPr>
              <w:t xml:space="preserve"> 用户</w:t>
            </w:r>
            <w:r>
              <w:t>对</w:t>
            </w:r>
            <w:r>
              <w:rPr>
                <w:rFonts w:hint="eastAsia"/>
              </w:rPr>
              <w:t>界面</w:t>
            </w:r>
            <w:r>
              <w:t>原型</w:t>
            </w:r>
            <w:r>
              <w:rPr>
                <w:rFonts w:hint="eastAsia"/>
              </w:rPr>
              <w:t>有</w:t>
            </w:r>
            <w:r>
              <w:t>了</w:t>
            </w:r>
            <w:r>
              <w:rPr>
                <w:rFonts w:hint="eastAsia"/>
              </w:rPr>
              <w:t>天马行空</w:t>
            </w:r>
            <w:r>
              <w:t>的全新的提议</w:t>
            </w:r>
          </w:p>
        </w:tc>
        <w:tc>
          <w:tcPr>
            <w:tcW w:w="2431" w:type="pct"/>
            <w:shd w:val="clear" w:color="auto" w:fill="auto"/>
            <w:vAlign w:val="center"/>
          </w:tcPr>
          <w:p w14:paraId="35852DDD" w14:textId="77777777" w:rsidR="001A1ECE" w:rsidRDefault="001A1ECE" w:rsidP="00A62D11">
            <w:pPr>
              <w:ind w:firstLine="440"/>
              <w:rPr>
                <w:color w:val="000000"/>
                <w:sz w:val="22"/>
              </w:rPr>
            </w:pPr>
            <w:r>
              <w:rPr>
                <w:color w:val="000000"/>
                <w:sz w:val="22"/>
              </w:rPr>
              <w:t>18</w:t>
            </w:r>
            <w:r>
              <w:rPr>
                <w:rFonts w:hint="eastAsia"/>
                <w:color w:val="000000"/>
                <w:sz w:val="22"/>
              </w:rPr>
              <w:t>.</w:t>
            </w:r>
            <w:r>
              <w:rPr>
                <w:rFonts w:hint="eastAsia"/>
              </w:rPr>
              <w:t xml:space="preserve"> 加强</w:t>
            </w:r>
            <w:r>
              <w:t>与技术人员的</w:t>
            </w:r>
            <w:r>
              <w:rPr>
                <w:rFonts w:hint="eastAsia"/>
              </w:rPr>
              <w:t>同步</w:t>
            </w:r>
            <w:r>
              <w:t>沟通</w:t>
            </w:r>
            <w:r>
              <w:rPr>
                <w:rFonts w:hint="eastAsia"/>
              </w:rPr>
              <w:t>，</w:t>
            </w:r>
            <w:r>
              <w:t>确认</w:t>
            </w:r>
            <w:r>
              <w:rPr>
                <w:rFonts w:hint="eastAsia"/>
              </w:rPr>
              <w:t>工作量与</w:t>
            </w:r>
            <w:r>
              <w:t>可行性</w:t>
            </w:r>
          </w:p>
        </w:tc>
      </w:tr>
      <w:tr w:rsidR="001A1ECE" w:rsidRPr="009B14F8" w14:paraId="7201DE20" w14:textId="77777777" w:rsidTr="00A62D11">
        <w:trPr>
          <w:trHeight w:val="765"/>
        </w:trPr>
        <w:tc>
          <w:tcPr>
            <w:tcW w:w="2569" w:type="pct"/>
            <w:shd w:val="clear" w:color="auto" w:fill="auto"/>
            <w:vAlign w:val="center"/>
          </w:tcPr>
          <w:p w14:paraId="3589AAE3" w14:textId="77777777" w:rsidR="001A1ECE" w:rsidRDefault="001A1ECE" w:rsidP="00A62D11">
            <w:pPr>
              <w:ind w:firstLine="420"/>
              <w:rPr>
                <w:color w:val="000000"/>
                <w:szCs w:val="21"/>
              </w:rPr>
            </w:pPr>
            <w:r>
              <w:rPr>
                <w:rFonts w:hint="eastAsia"/>
                <w:color w:val="000000"/>
                <w:szCs w:val="21"/>
              </w:rPr>
              <w:t>19.</w:t>
            </w:r>
            <w:r>
              <w:rPr>
                <w:color w:val="000000"/>
                <w:szCs w:val="21"/>
              </w:rPr>
              <w:t xml:space="preserve"> </w:t>
            </w:r>
            <w:r>
              <w:rPr>
                <w:rFonts w:hint="eastAsia"/>
                <w:color w:val="000000"/>
                <w:szCs w:val="21"/>
              </w:rPr>
              <w:t>版本控制仓库空间不足</w:t>
            </w:r>
          </w:p>
        </w:tc>
        <w:tc>
          <w:tcPr>
            <w:tcW w:w="2431" w:type="pct"/>
            <w:shd w:val="clear" w:color="auto" w:fill="auto"/>
            <w:vAlign w:val="center"/>
          </w:tcPr>
          <w:p w14:paraId="7D6DA28C" w14:textId="77777777" w:rsidR="001A1ECE" w:rsidRDefault="001A1ECE" w:rsidP="00A62D11">
            <w:pPr>
              <w:ind w:firstLine="440"/>
              <w:rPr>
                <w:color w:val="000000"/>
                <w:sz w:val="22"/>
              </w:rPr>
            </w:pPr>
            <w:r>
              <w:rPr>
                <w:rFonts w:hint="eastAsia"/>
                <w:color w:val="000000"/>
                <w:sz w:val="22"/>
              </w:rPr>
              <w:t>19.</w:t>
            </w:r>
            <w:r>
              <w:rPr>
                <w:color w:val="000000"/>
                <w:sz w:val="22"/>
              </w:rPr>
              <w:t xml:space="preserve"> </w:t>
            </w:r>
            <w:r>
              <w:rPr>
                <w:rFonts w:hint="eastAsia"/>
                <w:color w:val="000000"/>
                <w:sz w:val="22"/>
              </w:rPr>
              <w:t>由陈俊仁开通仓库的会员，增加仓库容量，资金小组A</w:t>
            </w:r>
            <w:r>
              <w:rPr>
                <w:color w:val="000000"/>
                <w:sz w:val="22"/>
              </w:rPr>
              <w:t>A</w:t>
            </w:r>
            <w:r>
              <w:rPr>
                <w:rFonts w:hint="eastAsia"/>
                <w:color w:val="000000"/>
                <w:sz w:val="22"/>
              </w:rPr>
              <w:t>支付</w:t>
            </w:r>
          </w:p>
        </w:tc>
      </w:tr>
    </w:tbl>
    <w:p w14:paraId="5C6A83B8" w14:textId="77777777" w:rsidR="00082457" w:rsidRPr="001A1ECE" w:rsidRDefault="00082457" w:rsidP="00082457"/>
    <w:p w14:paraId="1D246DDF" w14:textId="5C77155C" w:rsidR="0099194F" w:rsidRDefault="0099194F" w:rsidP="006B1DC2">
      <w:pPr>
        <w:pStyle w:val="a"/>
      </w:pPr>
      <w:bookmarkStart w:id="191" w:name="_Toc527652959"/>
      <w:r w:rsidRPr="0099194F">
        <w:t>配置系统管理</w:t>
      </w:r>
      <w:bookmarkEnd w:id="191"/>
    </w:p>
    <w:p w14:paraId="5A032C73" w14:textId="77777777" w:rsidR="005F7C0A" w:rsidRDefault="005F7C0A" w:rsidP="005F7C0A">
      <w:pPr>
        <w:pStyle w:val="a1"/>
      </w:pPr>
      <w:bookmarkStart w:id="192" w:name="_Toc527652960"/>
      <w:r>
        <w:rPr>
          <w:rFonts w:hint="eastAsia"/>
        </w:rPr>
        <w:t>配置项</w:t>
      </w:r>
      <w:bookmarkEnd w:id="192"/>
    </w:p>
    <w:p w14:paraId="46CD2EC3" w14:textId="77777777" w:rsidR="005F7C0A" w:rsidRDefault="005F7C0A" w:rsidP="009502E1">
      <w:pPr>
        <w:ind w:firstLine="420"/>
      </w:pPr>
      <w:r>
        <w:rPr>
          <w:rFonts w:hint="eastAsia"/>
        </w:rPr>
        <w:t>包括项目可行性报告、项目总体计划、需求工程计划、软件需求规格说明计划、软件需求变更计划、系统设计与实现计划、软件概要设计说明、测试与运维计划、会议纪要等输出文档与过程文档。</w:t>
      </w:r>
    </w:p>
    <w:p w14:paraId="731CD0F9" w14:textId="2B21C5A6" w:rsidR="00BC5CF9" w:rsidRPr="00BC5CF9" w:rsidRDefault="005F7C0A" w:rsidP="00BC5CF9">
      <w:pPr>
        <w:pStyle w:val="a1"/>
        <w:rPr>
          <w:rFonts w:hint="eastAsia"/>
        </w:rPr>
      </w:pPr>
      <w:bookmarkStart w:id="193" w:name="_Toc527652961"/>
      <w:r>
        <w:rPr>
          <w:rFonts w:hint="eastAsia"/>
        </w:rPr>
        <w:t>配置命名</w:t>
      </w:r>
      <w:bookmarkEnd w:id="193"/>
    </w:p>
    <w:p w14:paraId="1EB9EF66" w14:textId="61D6AD91" w:rsidR="005F7C0A" w:rsidRDefault="005F7C0A" w:rsidP="009502E1">
      <w:pPr>
        <w:ind w:firstLine="420"/>
      </w:pPr>
      <w:r>
        <w:rPr>
          <w:rFonts w:hint="eastAsia"/>
        </w:rPr>
        <w:t xml:space="preserve">组内文件命名规范为 </w:t>
      </w:r>
      <w:r w:rsidR="00581F5D">
        <w:rPr>
          <w:rFonts w:hint="eastAsia"/>
        </w:rPr>
        <w:t>[</w:t>
      </w:r>
      <w:r w:rsidR="00581F5D">
        <w:t>PRD-15]</w:t>
      </w:r>
      <w:r>
        <w:rPr>
          <w:rFonts w:hint="eastAsia"/>
        </w:rPr>
        <w:t>文件名</w:t>
      </w:r>
    </w:p>
    <w:p w14:paraId="5E21E290" w14:textId="598CCBED" w:rsidR="005F7C0A" w:rsidRDefault="005F7C0A" w:rsidP="009502E1">
      <w:pPr>
        <w:ind w:firstLine="420"/>
      </w:pPr>
      <w:r>
        <w:rPr>
          <w:rFonts w:hint="eastAsia"/>
        </w:rPr>
        <w:t>如果是会议纪要，则需在文件名后加上日期，如 PRD</w:t>
      </w:r>
      <w:r w:rsidR="001A1ECE">
        <w:t>-2018-G15</w:t>
      </w:r>
      <w:r>
        <w:rPr>
          <w:rFonts w:hint="eastAsia"/>
        </w:rPr>
        <w:t>-会议纪要-</w:t>
      </w:r>
      <w:r w:rsidR="001A1ECE">
        <w:t>9.30</w:t>
      </w:r>
    </w:p>
    <w:p w14:paraId="54FD853A" w14:textId="77777777" w:rsidR="005F7C0A" w:rsidRDefault="005F7C0A" w:rsidP="005F7C0A">
      <w:pPr>
        <w:pStyle w:val="a1"/>
      </w:pPr>
      <w:bookmarkStart w:id="194" w:name="_Toc527652962"/>
      <w:r>
        <w:rPr>
          <w:rFonts w:hint="eastAsia"/>
        </w:rPr>
        <w:t>标识代号</w:t>
      </w:r>
      <w:bookmarkEnd w:id="194"/>
    </w:p>
    <w:p w14:paraId="1CECF6E3" w14:textId="420F153B" w:rsidR="005F7C0A" w:rsidRPr="0074294B" w:rsidRDefault="005F7C0A" w:rsidP="009502E1">
      <w:pPr>
        <w:ind w:firstLine="420"/>
      </w:pPr>
      <w:r>
        <w:rPr>
          <w:rFonts w:hint="eastAsia"/>
        </w:rPr>
        <w:t>组内每个配置的文件都应该有一个唯一的标识（除会议纪要），命名规则为PRD</w:t>
      </w:r>
      <w:r w:rsidR="001A1ECE">
        <w:t>-2018-G15</w:t>
      </w:r>
      <w:r>
        <w:t>-</w:t>
      </w:r>
      <w:r>
        <w:rPr>
          <w:rFonts w:hint="eastAsia"/>
        </w:rPr>
        <w:t>其英文名的开头简写的大写，如有重复，则加上数字。如可行性分析报告的英文名为“F</w:t>
      </w:r>
      <w:r>
        <w:t>easibility study report</w:t>
      </w:r>
      <w:r>
        <w:rPr>
          <w:rFonts w:hint="eastAsia"/>
        </w:rPr>
        <w:t>”，其文件标识为：PRD</w:t>
      </w:r>
      <w:r w:rsidR="001A1ECE">
        <w:t>-2018-G15</w:t>
      </w:r>
      <w:r>
        <w:t>-FSR</w:t>
      </w:r>
      <w:r>
        <w:rPr>
          <w:rFonts w:hint="eastAsia"/>
        </w:rPr>
        <w:t>。</w:t>
      </w:r>
    </w:p>
    <w:p w14:paraId="49C81CC2" w14:textId="77777777" w:rsidR="005F7C0A" w:rsidRDefault="005F7C0A" w:rsidP="005F7C0A">
      <w:pPr>
        <w:pStyle w:val="a0"/>
      </w:pPr>
      <w:bookmarkStart w:id="195" w:name="_Toc496816806"/>
      <w:bookmarkStart w:id="196" w:name="_Toc527652963"/>
      <w:r w:rsidRPr="0099194F">
        <w:lastRenderedPageBreak/>
        <w:t>版本管理</w:t>
      </w:r>
      <w:bookmarkEnd w:id="195"/>
      <w:bookmarkEnd w:id="196"/>
    </w:p>
    <w:p w14:paraId="1D042475" w14:textId="77777777" w:rsidR="005F7C0A" w:rsidRDefault="005F7C0A" w:rsidP="005F7C0A">
      <w:pPr>
        <w:pStyle w:val="a1"/>
      </w:pPr>
      <w:bookmarkStart w:id="197" w:name="_Toc495750553"/>
      <w:bookmarkStart w:id="198" w:name="_Toc527652964"/>
      <w:r>
        <w:rPr>
          <w:rFonts w:hint="eastAsia"/>
        </w:rPr>
        <w:t>版本格式</w:t>
      </w:r>
      <w:bookmarkEnd w:id="197"/>
      <w:bookmarkEnd w:id="198"/>
    </w:p>
    <w:p w14:paraId="42F75826" w14:textId="77777777" w:rsidR="005F7C0A" w:rsidRDefault="005F7C0A" w:rsidP="009502E1">
      <w:pPr>
        <w:ind w:firstLine="420"/>
      </w:pPr>
      <w:bookmarkStart w:id="199" w:name="_Toc276741007"/>
      <w:bookmarkStart w:id="200" w:name="_Toc495739757"/>
      <w:r>
        <w:rPr>
          <w:rFonts w:hint="eastAsia"/>
        </w:rPr>
        <w:t>每一个文档的版本格式为[主版本号.子版本号.修正版本号。</w:t>
      </w:r>
    </w:p>
    <w:p w14:paraId="25FD73C3" w14:textId="77777777" w:rsidR="005F7C0A" w:rsidRDefault="005F7C0A" w:rsidP="009502E1">
      <w:pPr>
        <w:ind w:firstLine="420"/>
      </w:pPr>
      <w:r>
        <w:rPr>
          <w:rFonts w:hint="eastAsia"/>
        </w:rPr>
        <w:t>示例：0.1.1</w:t>
      </w:r>
    </w:p>
    <w:p w14:paraId="074EBE09" w14:textId="77777777" w:rsidR="005F7C0A" w:rsidRPr="00620C9C" w:rsidRDefault="005F7C0A" w:rsidP="009502E1">
      <w:pPr>
        <w:ind w:firstLine="420"/>
      </w:pPr>
      <w:r>
        <w:rPr>
          <w:rFonts w:hint="eastAsia"/>
        </w:rPr>
        <w:t>文档的初始版本为0.1.0。</w:t>
      </w:r>
    </w:p>
    <w:p w14:paraId="72DD099A" w14:textId="77777777" w:rsidR="005F7C0A" w:rsidRDefault="005F7C0A" w:rsidP="005F7C0A">
      <w:pPr>
        <w:pStyle w:val="a1"/>
      </w:pPr>
      <w:bookmarkStart w:id="201" w:name="_Toc495750554"/>
      <w:bookmarkStart w:id="202" w:name="_Toc527652965"/>
      <w:bookmarkEnd w:id="199"/>
      <w:bookmarkEnd w:id="200"/>
      <w:r>
        <w:rPr>
          <w:rFonts w:hint="eastAsia"/>
        </w:rPr>
        <w:t>版本更新</w:t>
      </w:r>
      <w:bookmarkEnd w:id="201"/>
      <w:bookmarkEnd w:id="202"/>
    </w:p>
    <w:p w14:paraId="24C64AD7" w14:textId="77777777" w:rsidR="005F7C0A" w:rsidRDefault="005F7C0A" w:rsidP="009502E1">
      <w:pPr>
        <w:ind w:firstLine="420"/>
      </w:pPr>
      <w:r>
        <w:rPr>
          <w:rFonts w:hint="eastAsia"/>
        </w:rPr>
        <w:t>当文件内容有了重大的变化或改进，主版本号加一。</w:t>
      </w:r>
    </w:p>
    <w:p w14:paraId="6631D12D" w14:textId="77777777" w:rsidR="005F7C0A" w:rsidRDefault="005F7C0A" w:rsidP="009502E1">
      <w:pPr>
        <w:ind w:firstLine="420"/>
      </w:pPr>
      <w:r>
        <w:rPr>
          <w:rFonts w:hint="eastAsia"/>
        </w:rPr>
        <w:t>当文档的内容有了模块的增加、补充等，子版本号加一。</w:t>
      </w:r>
    </w:p>
    <w:p w14:paraId="20329898" w14:textId="77777777" w:rsidR="005F7C0A" w:rsidRPr="00C63E3F" w:rsidRDefault="005F7C0A" w:rsidP="009502E1">
      <w:pPr>
        <w:ind w:firstLine="420"/>
      </w:pPr>
      <w:r>
        <w:rPr>
          <w:rFonts w:hint="eastAsia"/>
        </w:rPr>
        <w:t>当文档的内容有了小修改，如修正了纰漏等，修正版本号加一。</w:t>
      </w:r>
    </w:p>
    <w:p w14:paraId="5014D29D" w14:textId="77777777" w:rsidR="005F7C0A" w:rsidRDefault="005F7C0A" w:rsidP="005F7C0A">
      <w:pPr>
        <w:pStyle w:val="a0"/>
      </w:pPr>
      <w:bookmarkStart w:id="203" w:name="_Toc495750555"/>
      <w:bookmarkStart w:id="204" w:name="_Toc527652966"/>
      <w:r>
        <w:t>Git</w:t>
      </w:r>
      <w:r>
        <w:rPr>
          <w:rFonts w:hint="eastAsia"/>
        </w:rPr>
        <w:t>使用策略</w:t>
      </w:r>
      <w:bookmarkEnd w:id="203"/>
      <w:bookmarkEnd w:id="204"/>
    </w:p>
    <w:p w14:paraId="49E0B13E" w14:textId="77777777" w:rsidR="005F7C0A" w:rsidRDefault="005F7C0A" w:rsidP="005F7C0A">
      <w:pPr>
        <w:pStyle w:val="a1"/>
      </w:pPr>
      <w:bookmarkStart w:id="205" w:name="_Toc495750556"/>
      <w:bookmarkStart w:id="206" w:name="_Toc527652967"/>
      <w:r>
        <w:rPr>
          <w:rFonts w:hint="eastAsia"/>
        </w:rPr>
        <w:t>基础知识</w:t>
      </w:r>
      <w:bookmarkEnd w:id="205"/>
      <w:bookmarkEnd w:id="206"/>
    </w:p>
    <w:p w14:paraId="4BFC7A0E" w14:textId="77777777" w:rsidR="005F7C0A" w:rsidRDefault="005F7C0A" w:rsidP="009502E1">
      <w:pPr>
        <w:ind w:firstLine="360"/>
      </w:pPr>
      <w:r>
        <w:rPr>
          <w:rFonts w:hint="eastAsia"/>
        </w:rPr>
        <w:t>在使用之前，我希望每位组内成员都能明白git的基本用法与术语，在此，我对几个关键术语做出解释，如果不能理解，可以网上搜索资料或者问陈。</w:t>
      </w:r>
    </w:p>
    <w:p w14:paraId="2FE33F75" w14:textId="77777777" w:rsidR="005F7C0A" w:rsidRDefault="005F7C0A" w:rsidP="005F7C0A"/>
    <w:p w14:paraId="3C063336" w14:textId="77777777" w:rsidR="005F7C0A" w:rsidRDefault="005F7C0A" w:rsidP="005F7C0A">
      <w:pPr>
        <w:pStyle w:val="af3"/>
        <w:numPr>
          <w:ilvl w:val="0"/>
          <w:numId w:val="13"/>
        </w:numPr>
        <w:spacing w:line="240" w:lineRule="auto"/>
        <w:ind w:firstLineChars="0"/>
      </w:pPr>
      <w:r>
        <w:rPr>
          <w:rFonts w:hint="eastAsia"/>
        </w:rPr>
        <w:t>仓库：可以简单的理解为一个文件夹</w:t>
      </w:r>
    </w:p>
    <w:p w14:paraId="54E771F0" w14:textId="77777777" w:rsidR="005F7C0A" w:rsidRDefault="005F7C0A" w:rsidP="005F7C0A">
      <w:pPr>
        <w:pStyle w:val="af3"/>
        <w:numPr>
          <w:ilvl w:val="0"/>
          <w:numId w:val="13"/>
        </w:numPr>
        <w:spacing w:line="240" w:lineRule="auto"/>
        <w:ind w:firstLineChars="0"/>
      </w:pPr>
      <w:r>
        <w:rPr>
          <w:rFonts w:hint="eastAsia"/>
        </w:rPr>
        <w:t>多版本：如果一个仓库是多版本的，那么我们可以随时把它切换成某个时间段的某个样子，即不同版本。</w:t>
      </w:r>
    </w:p>
    <w:p w14:paraId="4E0ADD6D" w14:textId="77777777" w:rsidR="005F7C0A" w:rsidRDefault="005F7C0A" w:rsidP="005F7C0A">
      <w:pPr>
        <w:pStyle w:val="af3"/>
        <w:numPr>
          <w:ilvl w:val="0"/>
          <w:numId w:val="13"/>
        </w:numPr>
        <w:spacing w:line="240" w:lineRule="auto"/>
        <w:ind w:firstLineChars="0"/>
      </w:pPr>
      <w:r>
        <w:rPr>
          <w:rFonts w:hint="eastAsia"/>
        </w:rPr>
        <w:t>分支：一个文件目前是</w:t>
      </w:r>
      <w:r>
        <w:rPr>
          <w:rFonts w:hint="eastAsia"/>
        </w:rPr>
        <w:t>A</w:t>
      </w:r>
      <w:r>
        <w:rPr>
          <w:rFonts w:hint="eastAsia"/>
        </w:rPr>
        <w:t>状态，甲将这个文件从</w:t>
      </w:r>
      <w:r>
        <w:rPr>
          <w:rFonts w:hint="eastAsia"/>
        </w:rPr>
        <w:t>A</w:t>
      </w:r>
      <w:r>
        <w:rPr>
          <w:rFonts w:hint="eastAsia"/>
        </w:rPr>
        <w:t>状态修改到了</w:t>
      </w:r>
      <w:r>
        <w:rPr>
          <w:rFonts w:hint="eastAsia"/>
        </w:rPr>
        <w:t>B</w:t>
      </w:r>
      <w:r>
        <w:rPr>
          <w:rFonts w:hint="eastAsia"/>
        </w:rPr>
        <w:t>状态，乙将这个文件从</w:t>
      </w:r>
      <w:r>
        <w:rPr>
          <w:rFonts w:hint="eastAsia"/>
        </w:rPr>
        <w:t>A</w:t>
      </w:r>
      <w:r>
        <w:rPr>
          <w:rFonts w:hint="eastAsia"/>
        </w:rPr>
        <w:t>状态修改为了</w:t>
      </w:r>
      <w:r>
        <w:rPr>
          <w:rFonts w:hint="eastAsia"/>
        </w:rPr>
        <w:t>C</w:t>
      </w:r>
      <w:r>
        <w:rPr>
          <w:rFonts w:hint="eastAsia"/>
        </w:rPr>
        <w:t>状态，那么从</w:t>
      </w:r>
      <w:r>
        <w:rPr>
          <w:rFonts w:hint="eastAsia"/>
        </w:rPr>
        <w:t>A</w:t>
      </w:r>
      <w:r>
        <w:rPr>
          <w:rFonts w:hint="eastAsia"/>
        </w:rPr>
        <w:t>这个时间点分叉出了两个不同版本（</w:t>
      </w:r>
      <w:r>
        <w:rPr>
          <w:rFonts w:hint="eastAsia"/>
        </w:rPr>
        <w:t>B</w:t>
      </w:r>
      <w:r>
        <w:rPr>
          <w:rFonts w:hint="eastAsia"/>
        </w:rPr>
        <w:t>、</w:t>
      </w:r>
      <w:r>
        <w:rPr>
          <w:rFonts w:hint="eastAsia"/>
        </w:rPr>
        <w:t>C</w:t>
      </w:r>
      <w:r>
        <w:rPr>
          <w:rFonts w:hint="eastAsia"/>
        </w:rPr>
        <w:t>）</w:t>
      </w:r>
      <w:r>
        <w:rPr>
          <w:rFonts w:hint="eastAsia"/>
        </w:rPr>
        <w:t>,</w:t>
      </w:r>
      <w:r>
        <w:rPr>
          <w:rFonts w:hint="eastAsia"/>
        </w:rPr>
        <w:t>即分支。</w:t>
      </w:r>
    </w:p>
    <w:p w14:paraId="11DD8541" w14:textId="77777777" w:rsidR="005F7C0A" w:rsidRDefault="005F7C0A" w:rsidP="005F7C0A">
      <w:pPr>
        <w:pStyle w:val="af3"/>
        <w:numPr>
          <w:ilvl w:val="0"/>
          <w:numId w:val="13"/>
        </w:numPr>
        <w:spacing w:line="240" w:lineRule="auto"/>
        <w:ind w:firstLineChars="0"/>
      </w:pPr>
      <w:r>
        <w:rPr>
          <w:rFonts w:hint="eastAsia"/>
        </w:rPr>
        <w:t>分支合并：将</w:t>
      </w:r>
      <w:r>
        <w:rPr>
          <w:rFonts w:hint="eastAsia"/>
        </w:rPr>
        <w:t>B</w:t>
      </w:r>
      <w:r>
        <w:rPr>
          <w:rFonts w:hint="eastAsia"/>
        </w:rPr>
        <w:t>、</w:t>
      </w:r>
      <w:r>
        <w:rPr>
          <w:rFonts w:hint="eastAsia"/>
        </w:rPr>
        <w:t>C</w:t>
      </w:r>
      <w:r>
        <w:rPr>
          <w:rFonts w:hint="eastAsia"/>
        </w:rPr>
        <w:t>两个状态相对于</w:t>
      </w:r>
      <w:r>
        <w:rPr>
          <w:rFonts w:hint="eastAsia"/>
        </w:rPr>
        <w:t>A</w:t>
      </w:r>
      <w:r>
        <w:rPr>
          <w:rFonts w:hint="eastAsia"/>
        </w:rPr>
        <w:t>的改动合并到一起。注意，如果</w:t>
      </w:r>
      <w:r>
        <w:rPr>
          <w:rFonts w:hint="eastAsia"/>
        </w:rPr>
        <w:t>B</w:t>
      </w:r>
      <w:r>
        <w:rPr>
          <w:rFonts w:hint="eastAsia"/>
        </w:rPr>
        <w:t>、</w:t>
      </w:r>
      <w:r>
        <w:rPr>
          <w:rFonts w:hint="eastAsia"/>
        </w:rPr>
        <w:t>C</w:t>
      </w:r>
      <w:r>
        <w:rPr>
          <w:rFonts w:hint="eastAsia"/>
        </w:rPr>
        <w:t>对于</w:t>
      </w:r>
      <w:r>
        <w:rPr>
          <w:rFonts w:hint="eastAsia"/>
        </w:rPr>
        <w:t>A</w:t>
      </w:r>
      <w:r>
        <w:rPr>
          <w:rFonts w:hint="eastAsia"/>
        </w:rPr>
        <w:t>都只是增加内容，那他们可以轻易的合并到一起，如果对同一个部分有了修改操作，会造成“冲突”，需要人工合并，应该尽力避免这种情况。</w:t>
      </w:r>
    </w:p>
    <w:p w14:paraId="7A4DBC3E" w14:textId="77777777" w:rsidR="005F7C0A" w:rsidRDefault="005F7C0A" w:rsidP="005F7C0A">
      <w:pPr>
        <w:pStyle w:val="af3"/>
        <w:numPr>
          <w:ilvl w:val="0"/>
          <w:numId w:val="13"/>
        </w:numPr>
        <w:spacing w:line="240" w:lineRule="auto"/>
        <w:ind w:firstLineChars="0"/>
      </w:pPr>
      <w:r>
        <w:rPr>
          <w:rFonts w:hint="eastAsia"/>
        </w:rPr>
        <w:t>远程仓库：即我们</w:t>
      </w:r>
      <w:proofErr w:type="gramStart"/>
      <w:r>
        <w:rPr>
          <w:rFonts w:hint="eastAsia"/>
        </w:rPr>
        <w:t>放在码市或者</w:t>
      </w:r>
      <w:proofErr w:type="spellStart"/>
      <w:proofErr w:type="gramEnd"/>
      <w:r>
        <w:rPr>
          <w:rFonts w:hint="eastAsia"/>
        </w:rPr>
        <w:t>github</w:t>
      </w:r>
      <w:proofErr w:type="spellEnd"/>
      <w:r>
        <w:rPr>
          <w:rFonts w:hint="eastAsia"/>
        </w:rPr>
        <w:t>的仓库，对于组员来说是共用的，上面的内容大多数应是可发行的版本（做完的）。</w:t>
      </w:r>
    </w:p>
    <w:p w14:paraId="133B881E" w14:textId="77777777" w:rsidR="005F7C0A" w:rsidRDefault="005F7C0A" w:rsidP="005F7C0A">
      <w:pPr>
        <w:pStyle w:val="af3"/>
        <w:numPr>
          <w:ilvl w:val="0"/>
          <w:numId w:val="13"/>
        </w:numPr>
        <w:spacing w:line="240" w:lineRule="auto"/>
        <w:ind w:firstLineChars="0"/>
      </w:pPr>
      <w:r>
        <w:rPr>
          <w:rFonts w:hint="eastAsia"/>
        </w:rPr>
        <w:t>本地仓库：就是你自己电脑上从远程仓库克隆下来的文件夹，如果你只是在本地做了修改，是不会影响远程仓库的，其他组员是看不到你做了什么的，除非你</w:t>
      </w:r>
      <w:r>
        <w:rPr>
          <w:rFonts w:hint="eastAsia"/>
        </w:rPr>
        <w:t>push</w:t>
      </w:r>
      <w:r>
        <w:rPr>
          <w:rFonts w:hint="eastAsia"/>
        </w:rPr>
        <w:t>了改动。</w:t>
      </w:r>
    </w:p>
    <w:p w14:paraId="6DE1A875" w14:textId="77777777" w:rsidR="005F7C0A" w:rsidRDefault="005F7C0A" w:rsidP="005F7C0A">
      <w:pPr>
        <w:pStyle w:val="af3"/>
        <w:numPr>
          <w:ilvl w:val="0"/>
          <w:numId w:val="13"/>
        </w:numPr>
        <w:spacing w:line="240" w:lineRule="auto"/>
        <w:ind w:firstLineChars="0"/>
      </w:pPr>
      <w:r>
        <w:rPr>
          <w:rFonts w:hint="eastAsia"/>
        </w:rPr>
        <w:t>远程分支：即远程仓库上不同的分支，所拥有的不同版本，对所有组员可用。</w:t>
      </w:r>
    </w:p>
    <w:p w14:paraId="05088E3D" w14:textId="77777777" w:rsidR="005F7C0A" w:rsidRDefault="005F7C0A" w:rsidP="005F7C0A">
      <w:pPr>
        <w:pStyle w:val="af3"/>
        <w:numPr>
          <w:ilvl w:val="0"/>
          <w:numId w:val="13"/>
        </w:numPr>
        <w:spacing w:line="240" w:lineRule="auto"/>
        <w:ind w:firstLineChars="0"/>
      </w:pPr>
      <w:r>
        <w:rPr>
          <w:rFonts w:hint="eastAsia"/>
        </w:rPr>
        <w:t>本地分支：你为自己在本地的仓库建立的分支，你可以选择是否</w:t>
      </w:r>
      <w:r>
        <w:rPr>
          <w:rFonts w:hint="eastAsia"/>
        </w:rPr>
        <w:t>push</w:t>
      </w:r>
      <w:r>
        <w:rPr>
          <w:rFonts w:hint="eastAsia"/>
        </w:rPr>
        <w:t>它，使它成为远程分支。</w:t>
      </w:r>
    </w:p>
    <w:p w14:paraId="344565D8" w14:textId="77777777" w:rsidR="005F7C0A" w:rsidRDefault="005F7C0A" w:rsidP="005F7C0A">
      <w:pPr>
        <w:pStyle w:val="af3"/>
        <w:numPr>
          <w:ilvl w:val="0"/>
          <w:numId w:val="13"/>
        </w:numPr>
        <w:spacing w:line="240" w:lineRule="auto"/>
        <w:ind w:firstLineChars="0"/>
      </w:pPr>
      <w:r>
        <w:rPr>
          <w:rFonts w:hint="eastAsia"/>
        </w:rPr>
        <w:t>push</w:t>
      </w:r>
      <w:r>
        <w:rPr>
          <w:rFonts w:hint="eastAsia"/>
        </w:rPr>
        <w:t>：将本地仓库的改动（包括你建立的本地分支）推送到远程仓库上，使其他组员也能看到你的修改。</w:t>
      </w:r>
    </w:p>
    <w:p w14:paraId="6560E556" w14:textId="77777777" w:rsidR="005F7C0A" w:rsidRDefault="005F7C0A" w:rsidP="005F7C0A">
      <w:pPr>
        <w:pStyle w:val="af3"/>
        <w:numPr>
          <w:ilvl w:val="0"/>
          <w:numId w:val="13"/>
        </w:numPr>
        <w:spacing w:line="240" w:lineRule="auto"/>
        <w:ind w:firstLineChars="0"/>
      </w:pPr>
      <w:r>
        <w:rPr>
          <w:rFonts w:hint="eastAsia"/>
        </w:rPr>
        <w:t>pull</w:t>
      </w:r>
      <w:r>
        <w:rPr>
          <w:rFonts w:hint="eastAsia"/>
        </w:rPr>
        <w:t>：将远程仓库上的内容同步到本地仓库上。</w:t>
      </w:r>
    </w:p>
    <w:p w14:paraId="514AF439" w14:textId="77777777" w:rsidR="005F7C0A" w:rsidRDefault="005F7C0A" w:rsidP="005F7C0A">
      <w:pPr>
        <w:pStyle w:val="af3"/>
        <w:numPr>
          <w:ilvl w:val="0"/>
          <w:numId w:val="13"/>
        </w:numPr>
        <w:spacing w:line="240" w:lineRule="auto"/>
        <w:ind w:firstLineChars="0"/>
      </w:pPr>
      <w:r>
        <w:rPr>
          <w:rFonts w:hint="eastAsia"/>
        </w:rPr>
        <w:t>fetch</w:t>
      </w:r>
      <w:r>
        <w:rPr>
          <w:rFonts w:hint="eastAsia"/>
        </w:rPr>
        <w:t>：可以检测出远程仓库对于你的本地仓库有哪些更新。</w:t>
      </w:r>
    </w:p>
    <w:p w14:paraId="438822B2" w14:textId="77777777" w:rsidR="005F7C0A" w:rsidRPr="00C011F3" w:rsidRDefault="005F7C0A" w:rsidP="005F7C0A">
      <w:pPr>
        <w:pStyle w:val="af3"/>
        <w:numPr>
          <w:ilvl w:val="0"/>
          <w:numId w:val="13"/>
        </w:numPr>
        <w:spacing w:line="240" w:lineRule="auto"/>
        <w:ind w:firstLineChars="0"/>
      </w:pPr>
      <w:r>
        <w:rPr>
          <w:rFonts w:hint="eastAsia"/>
        </w:rPr>
        <w:t>master</w:t>
      </w:r>
      <w:r>
        <w:rPr>
          <w:rFonts w:hint="eastAsia"/>
        </w:rPr>
        <w:t>分支：主分支，上面的所有内容应保证是可用的、可发行的。</w:t>
      </w:r>
    </w:p>
    <w:p w14:paraId="58A7E765" w14:textId="77777777" w:rsidR="005F7C0A" w:rsidRPr="00C63E3F" w:rsidRDefault="005F7C0A" w:rsidP="005F7C0A"/>
    <w:p w14:paraId="3C64FAA3" w14:textId="77777777" w:rsidR="005F7C0A" w:rsidRDefault="005F7C0A" w:rsidP="005F7C0A">
      <w:pPr>
        <w:pStyle w:val="a1"/>
      </w:pPr>
      <w:bookmarkStart w:id="207" w:name="_Toc495750557"/>
      <w:bookmarkStart w:id="208" w:name="_Toc527652968"/>
      <w:r>
        <w:rPr>
          <w:rFonts w:hint="eastAsia"/>
        </w:rPr>
        <w:t>注意点</w:t>
      </w:r>
      <w:bookmarkEnd w:id="207"/>
      <w:bookmarkEnd w:id="208"/>
    </w:p>
    <w:p w14:paraId="08F01D1B" w14:textId="77777777" w:rsidR="005F7C0A" w:rsidRDefault="005F7C0A" w:rsidP="005F7C0A">
      <w:pPr>
        <w:pStyle w:val="af3"/>
        <w:numPr>
          <w:ilvl w:val="0"/>
          <w:numId w:val="13"/>
        </w:numPr>
        <w:spacing w:line="240" w:lineRule="auto"/>
        <w:ind w:firstLineChars="0"/>
      </w:pPr>
      <w:r>
        <w:rPr>
          <w:rFonts w:hint="eastAsia"/>
        </w:rPr>
        <w:t>push</w:t>
      </w:r>
      <w:r>
        <w:rPr>
          <w:rFonts w:hint="eastAsia"/>
        </w:rPr>
        <w:t>之前请先</w:t>
      </w:r>
      <w:r>
        <w:rPr>
          <w:rFonts w:hint="eastAsia"/>
        </w:rPr>
        <w:t>fetch</w:t>
      </w:r>
      <w:r>
        <w:rPr>
          <w:rFonts w:hint="eastAsia"/>
        </w:rPr>
        <w:t>，看看远程仓库目前是不是最新版本，如果是</w:t>
      </w:r>
      <w:proofErr w:type="gramStart"/>
      <w:r>
        <w:rPr>
          <w:rFonts w:hint="eastAsia"/>
        </w:rPr>
        <w:t>的话先</w:t>
      </w:r>
      <w:proofErr w:type="gramEnd"/>
      <w:r>
        <w:rPr>
          <w:rFonts w:hint="eastAsia"/>
        </w:rPr>
        <w:t>pull</w:t>
      </w:r>
      <w:r>
        <w:rPr>
          <w:rFonts w:hint="eastAsia"/>
        </w:rPr>
        <w:t>下来，再</w:t>
      </w:r>
      <w:r>
        <w:rPr>
          <w:rFonts w:hint="eastAsia"/>
        </w:rPr>
        <w:lastRenderedPageBreak/>
        <w:t>push</w:t>
      </w:r>
      <w:r>
        <w:rPr>
          <w:rFonts w:hint="eastAsia"/>
        </w:rPr>
        <w:t>，防止冲突。</w:t>
      </w:r>
    </w:p>
    <w:p w14:paraId="7E9938C5" w14:textId="18DBCB0D" w:rsidR="005F7C0A" w:rsidRDefault="005F7C0A" w:rsidP="005F7C0A">
      <w:pPr>
        <w:pStyle w:val="af3"/>
        <w:numPr>
          <w:ilvl w:val="0"/>
          <w:numId w:val="13"/>
        </w:numPr>
        <w:spacing w:line="240" w:lineRule="auto"/>
        <w:ind w:firstLineChars="0"/>
      </w:pPr>
      <w:r>
        <w:rPr>
          <w:rFonts w:hint="eastAsia"/>
        </w:rPr>
        <w:t>对于</w:t>
      </w:r>
      <w:r>
        <w:rPr>
          <w:rFonts w:hint="eastAsia"/>
        </w:rPr>
        <w:t>push</w:t>
      </w:r>
      <w:r>
        <w:rPr>
          <w:rFonts w:hint="eastAsia"/>
        </w:rPr>
        <w:t>时，备注应该详细，比如对哪些文件的哪些部分做了何种修改，而不要笼统的</w:t>
      </w:r>
      <w:proofErr w:type="gramStart"/>
      <w:r>
        <w:rPr>
          <w:rFonts w:hint="eastAsia"/>
        </w:rPr>
        <w:t>说修改</w:t>
      </w:r>
      <w:proofErr w:type="gramEnd"/>
      <w:r>
        <w:rPr>
          <w:rFonts w:hint="eastAsia"/>
        </w:rPr>
        <w:t>了某个文件</w:t>
      </w:r>
    </w:p>
    <w:p w14:paraId="430971C9" w14:textId="69734D78" w:rsidR="00810050" w:rsidRDefault="00810050" w:rsidP="00810050">
      <w:pPr>
        <w:pStyle w:val="af3"/>
        <w:spacing w:line="240" w:lineRule="auto"/>
        <w:ind w:left="360" w:firstLineChars="0" w:firstLine="0"/>
      </w:pPr>
    </w:p>
    <w:p w14:paraId="076FD5EF" w14:textId="77777777" w:rsidR="00810050" w:rsidRPr="00A23E94" w:rsidRDefault="00810050" w:rsidP="00810050">
      <w:pPr>
        <w:pStyle w:val="af3"/>
        <w:spacing w:line="240" w:lineRule="auto"/>
        <w:ind w:left="360" w:firstLineChars="0" w:firstLine="0"/>
      </w:pPr>
    </w:p>
    <w:p w14:paraId="5723E4F6" w14:textId="77777777" w:rsidR="005F7C0A" w:rsidRDefault="005F7C0A" w:rsidP="005F7C0A">
      <w:pPr>
        <w:pStyle w:val="a1"/>
      </w:pPr>
      <w:bookmarkStart w:id="209" w:name="_Toc495750558"/>
      <w:bookmarkStart w:id="210" w:name="_Toc527652969"/>
      <w:r>
        <w:rPr>
          <w:rFonts w:hint="eastAsia"/>
        </w:rPr>
        <w:t>使用场景</w:t>
      </w:r>
      <w:bookmarkEnd w:id="209"/>
      <w:bookmarkEnd w:id="210"/>
    </w:p>
    <w:tbl>
      <w:tblPr>
        <w:tblStyle w:val="aff1"/>
        <w:tblW w:w="8926" w:type="dxa"/>
        <w:tblLook w:val="04A0" w:firstRow="1" w:lastRow="0" w:firstColumn="1" w:lastColumn="0" w:noHBand="0" w:noVBand="1"/>
      </w:tblPr>
      <w:tblGrid>
        <w:gridCol w:w="1129"/>
        <w:gridCol w:w="851"/>
        <w:gridCol w:w="1134"/>
        <w:gridCol w:w="1559"/>
        <w:gridCol w:w="1701"/>
        <w:gridCol w:w="2552"/>
      </w:tblGrid>
      <w:tr w:rsidR="001A1ECE" w14:paraId="32705EA5" w14:textId="77777777" w:rsidTr="00A62D11">
        <w:tc>
          <w:tcPr>
            <w:tcW w:w="1129" w:type="dxa"/>
            <w:shd w:val="clear" w:color="auto" w:fill="BDD6EE" w:themeFill="accent1" w:themeFillTint="66"/>
          </w:tcPr>
          <w:p w14:paraId="1CA5853B" w14:textId="77777777" w:rsidR="001A1ECE" w:rsidRPr="00D00191" w:rsidRDefault="001A1ECE" w:rsidP="00A62D11">
            <w:pPr>
              <w:ind w:firstLine="361"/>
              <w:rPr>
                <w:b/>
              </w:rPr>
            </w:pPr>
            <w:r w:rsidRPr="00D00191">
              <w:rPr>
                <w:rFonts w:hint="eastAsia"/>
                <w:b/>
              </w:rPr>
              <w:t>场景</w:t>
            </w:r>
          </w:p>
        </w:tc>
        <w:tc>
          <w:tcPr>
            <w:tcW w:w="851" w:type="dxa"/>
            <w:shd w:val="clear" w:color="auto" w:fill="BDD6EE" w:themeFill="accent1" w:themeFillTint="66"/>
          </w:tcPr>
          <w:p w14:paraId="14F4E594" w14:textId="77777777" w:rsidR="001A1ECE" w:rsidRPr="00D00191" w:rsidRDefault="001A1ECE" w:rsidP="00A62D11">
            <w:pPr>
              <w:ind w:firstLine="361"/>
              <w:rPr>
                <w:b/>
              </w:rPr>
            </w:pPr>
            <w:r w:rsidRPr="00D00191">
              <w:rPr>
                <w:rFonts w:hint="eastAsia"/>
                <w:b/>
              </w:rPr>
              <w:t>权限</w:t>
            </w:r>
          </w:p>
        </w:tc>
        <w:tc>
          <w:tcPr>
            <w:tcW w:w="1134" w:type="dxa"/>
            <w:shd w:val="clear" w:color="auto" w:fill="BDD6EE" w:themeFill="accent1" w:themeFillTint="66"/>
          </w:tcPr>
          <w:p w14:paraId="12181AA3" w14:textId="77777777" w:rsidR="001A1ECE" w:rsidRPr="00D00191" w:rsidRDefault="001A1ECE" w:rsidP="00A62D11">
            <w:pPr>
              <w:ind w:firstLine="361"/>
              <w:rPr>
                <w:b/>
              </w:rPr>
            </w:pPr>
            <w:r w:rsidRPr="00D00191">
              <w:rPr>
                <w:rFonts w:hint="eastAsia"/>
                <w:b/>
              </w:rPr>
              <w:t>操作分支</w:t>
            </w:r>
          </w:p>
        </w:tc>
        <w:tc>
          <w:tcPr>
            <w:tcW w:w="1559" w:type="dxa"/>
            <w:shd w:val="clear" w:color="auto" w:fill="BDD6EE" w:themeFill="accent1" w:themeFillTint="66"/>
          </w:tcPr>
          <w:p w14:paraId="41C297B6" w14:textId="77777777" w:rsidR="001A1ECE" w:rsidRPr="00D00191" w:rsidRDefault="001A1ECE" w:rsidP="00A62D11">
            <w:pPr>
              <w:ind w:firstLine="361"/>
              <w:rPr>
                <w:b/>
              </w:rPr>
            </w:pPr>
            <w:r w:rsidRPr="00D00191">
              <w:rPr>
                <w:rFonts w:hint="eastAsia"/>
                <w:b/>
              </w:rPr>
              <w:t>所在目录</w:t>
            </w:r>
          </w:p>
        </w:tc>
        <w:tc>
          <w:tcPr>
            <w:tcW w:w="1701" w:type="dxa"/>
            <w:shd w:val="clear" w:color="auto" w:fill="BDD6EE" w:themeFill="accent1" w:themeFillTint="66"/>
          </w:tcPr>
          <w:p w14:paraId="6142F94E" w14:textId="77777777" w:rsidR="001A1ECE" w:rsidRPr="00D00191" w:rsidRDefault="001A1ECE" w:rsidP="00A62D11">
            <w:pPr>
              <w:ind w:firstLine="361"/>
              <w:rPr>
                <w:b/>
              </w:rPr>
            </w:pPr>
            <w:r w:rsidRPr="00D00191">
              <w:rPr>
                <w:rFonts w:hint="eastAsia"/>
                <w:b/>
              </w:rPr>
              <w:t>上传注释示例</w:t>
            </w:r>
          </w:p>
        </w:tc>
        <w:tc>
          <w:tcPr>
            <w:tcW w:w="2552" w:type="dxa"/>
            <w:shd w:val="clear" w:color="auto" w:fill="BDD6EE" w:themeFill="accent1" w:themeFillTint="66"/>
          </w:tcPr>
          <w:p w14:paraId="61631D85" w14:textId="77777777" w:rsidR="001A1ECE" w:rsidRPr="00D00191" w:rsidRDefault="001A1ECE" w:rsidP="00A62D11">
            <w:pPr>
              <w:ind w:firstLine="361"/>
              <w:rPr>
                <w:b/>
              </w:rPr>
            </w:pPr>
            <w:r w:rsidRPr="00D00191">
              <w:rPr>
                <w:rFonts w:hint="eastAsia"/>
                <w:b/>
              </w:rPr>
              <w:t>准备工作</w:t>
            </w:r>
          </w:p>
        </w:tc>
      </w:tr>
      <w:tr w:rsidR="001A1ECE" w14:paraId="6937C3D8" w14:textId="77777777" w:rsidTr="00A62D11">
        <w:tc>
          <w:tcPr>
            <w:tcW w:w="1129" w:type="dxa"/>
          </w:tcPr>
          <w:p w14:paraId="1BEBA5ED" w14:textId="77777777" w:rsidR="001A1ECE" w:rsidRDefault="001A1ECE" w:rsidP="001A1ECE">
            <w:r>
              <w:rPr>
                <w:rFonts w:hint="eastAsia"/>
              </w:rPr>
              <w:t>提交个人作业</w:t>
            </w:r>
          </w:p>
        </w:tc>
        <w:tc>
          <w:tcPr>
            <w:tcW w:w="851" w:type="dxa"/>
          </w:tcPr>
          <w:p w14:paraId="3A49419A" w14:textId="77777777" w:rsidR="001A1ECE" w:rsidRDefault="001A1ECE" w:rsidP="001A1ECE">
            <w:r>
              <w:rPr>
                <w:rFonts w:hint="eastAsia"/>
              </w:rPr>
              <w:t>项目组所有成员</w:t>
            </w:r>
          </w:p>
        </w:tc>
        <w:tc>
          <w:tcPr>
            <w:tcW w:w="1134" w:type="dxa"/>
          </w:tcPr>
          <w:p w14:paraId="276675E2" w14:textId="77777777" w:rsidR="001A1ECE" w:rsidRDefault="001A1ECE" w:rsidP="001A1ECE">
            <w:r>
              <w:t>master</w:t>
            </w:r>
          </w:p>
        </w:tc>
        <w:tc>
          <w:tcPr>
            <w:tcW w:w="1559" w:type="dxa"/>
          </w:tcPr>
          <w:p w14:paraId="20C516C7" w14:textId="77777777" w:rsidR="001A1ECE" w:rsidRDefault="001A1ECE" w:rsidP="001A1ECE">
            <w:r>
              <w:rPr>
                <w:rFonts w:hint="eastAsia"/>
              </w:rPr>
              <w:t>非受控文件/0x</w:t>
            </w:r>
            <w:r>
              <w:t>-</w:t>
            </w:r>
            <w:r>
              <w:rPr>
                <w:rFonts w:hint="eastAsia"/>
              </w:rPr>
              <w:t>组员名（如01-黄叶轩）</w:t>
            </w:r>
          </w:p>
        </w:tc>
        <w:tc>
          <w:tcPr>
            <w:tcW w:w="1701" w:type="dxa"/>
          </w:tcPr>
          <w:p w14:paraId="44078232" w14:textId="77777777" w:rsidR="001A1ECE" w:rsidRDefault="001A1ECE" w:rsidP="001A1ECE">
            <w:r>
              <w:t>[</w:t>
            </w:r>
            <w:r>
              <w:rPr>
                <w:rFonts w:hint="eastAsia"/>
              </w:rPr>
              <w:t>1-黄叶轩]提交个人作业《人月神话》读后感</w:t>
            </w:r>
          </w:p>
        </w:tc>
        <w:tc>
          <w:tcPr>
            <w:tcW w:w="2552" w:type="dxa"/>
          </w:tcPr>
          <w:p w14:paraId="6F1A90F4" w14:textId="77777777" w:rsidR="001A1ECE" w:rsidRDefault="001A1ECE" w:rsidP="001A1ECE">
            <w:r>
              <w:rPr>
                <w:rFonts w:hint="eastAsia"/>
              </w:rPr>
              <w:t>在提交前拉取远端的最新master，并以此为基础再提交。</w:t>
            </w:r>
          </w:p>
        </w:tc>
      </w:tr>
      <w:tr w:rsidR="001A1ECE" w14:paraId="4A39FA4D" w14:textId="77777777" w:rsidTr="00A62D11">
        <w:tc>
          <w:tcPr>
            <w:tcW w:w="1129" w:type="dxa"/>
          </w:tcPr>
          <w:p w14:paraId="1B612231" w14:textId="77777777" w:rsidR="001A1ECE" w:rsidRDefault="001A1ECE" w:rsidP="001A1ECE">
            <w:r>
              <w:rPr>
                <w:rFonts w:hint="eastAsia"/>
              </w:rPr>
              <w:t>协同编写某文档的0.1.0版本，提交个人所负责的工作成果</w:t>
            </w:r>
          </w:p>
        </w:tc>
        <w:tc>
          <w:tcPr>
            <w:tcW w:w="851" w:type="dxa"/>
          </w:tcPr>
          <w:p w14:paraId="78697AC7" w14:textId="77777777" w:rsidR="001A1ECE" w:rsidRDefault="001A1ECE" w:rsidP="001A1ECE">
            <w:r>
              <w:rPr>
                <w:rFonts w:hint="eastAsia"/>
              </w:rPr>
              <w:t>项目组所有成员</w:t>
            </w:r>
          </w:p>
        </w:tc>
        <w:tc>
          <w:tcPr>
            <w:tcW w:w="1134" w:type="dxa"/>
          </w:tcPr>
          <w:p w14:paraId="0198215A" w14:textId="77777777" w:rsidR="001A1ECE" w:rsidRDefault="001A1ECE" w:rsidP="001A1ECE">
            <w:r>
              <w:rPr>
                <w:rFonts w:hint="eastAsia"/>
              </w:rPr>
              <w:t>默认为master，或配置管理员指定的其他分支</w:t>
            </w:r>
          </w:p>
        </w:tc>
        <w:tc>
          <w:tcPr>
            <w:tcW w:w="1559" w:type="dxa"/>
          </w:tcPr>
          <w:p w14:paraId="44443351" w14:textId="1D6BBC30" w:rsidR="001A1ECE" w:rsidRDefault="001A1ECE" w:rsidP="001A1ECE">
            <w:r>
              <w:rPr>
                <w:rFonts w:hint="eastAsia"/>
              </w:rPr>
              <w:t>非受控文件/0x</w:t>
            </w:r>
            <w:r>
              <w:t>-</w:t>
            </w:r>
            <w:r>
              <w:rPr>
                <w:rFonts w:hint="eastAsia"/>
              </w:rPr>
              <w:t>组员名（如</w:t>
            </w:r>
            <w:r>
              <w:t>15</w:t>
            </w:r>
            <w:r>
              <w:rPr>
                <w:rFonts w:hint="eastAsia"/>
              </w:rPr>
              <w:t>-黄叶轩）</w:t>
            </w:r>
          </w:p>
        </w:tc>
        <w:tc>
          <w:tcPr>
            <w:tcW w:w="1701" w:type="dxa"/>
          </w:tcPr>
          <w:p w14:paraId="0771780E" w14:textId="77777777" w:rsidR="001A1ECE" w:rsidRDefault="001A1ECE" w:rsidP="001A1ECE">
            <w:r>
              <w:t>[</w:t>
            </w:r>
            <w:r>
              <w:rPr>
                <w:rFonts w:hint="eastAsia"/>
              </w:rPr>
              <w:t>2-黄叶轩]提交《项目总体计划》[v0.1.0</w:t>
            </w:r>
            <w:r>
              <w:t>]</w:t>
            </w:r>
            <w:r>
              <w:rPr>
                <w:rFonts w:hint="eastAsia"/>
              </w:rPr>
              <w:t>版本的1、引言部分</w:t>
            </w:r>
          </w:p>
        </w:tc>
        <w:tc>
          <w:tcPr>
            <w:tcW w:w="2552" w:type="dxa"/>
          </w:tcPr>
          <w:p w14:paraId="271776EC" w14:textId="279C0A08" w:rsidR="001A1ECE" w:rsidRPr="00CD46E7" w:rsidRDefault="001A1ECE" w:rsidP="001A1ECE">
            <w:r>
              <w:rPr>
                <w:rFonts w:hint="eastAsia"/>
              </w:rPr>
              <w:t>在提交前拉取远端的最新分支，并以此为基础再提交，并在文档后“加下划线自己的名字简写”如“</w:t>
            </w:r>
            <w:r w:rsidR="00A375DA">
              <w:rPr>
                <w:rFonts w:hint="eastAsia"/>
              </w:rPr>
              <w:t>PRD-201</w:t>
            </w:r>
            <w:r w:rsidR="00A375DA">
              <w:t>8</w:t>
            </w:r>
            <w:r>
              <w:rPr>
                <w:rFonts w:hint="eastAsia"/>
              </w:rPr>
              <w:t>-G</w:t>
            </w:r>
            <w:r w:rsidR="00A375DA">
              <w:t>15</w:t>
            </w:r>
            <w:r>
              <w:rPr>
                <w:rFonts w:hint="eastAsia"/>
              </w:rPr>
              <w:t>《项目总体计划》</w:t>
            </w:r>
            <w:r w:rsidR="00A375DA">
              <w:rPr>
                <w:rFonts w:hint="eastAsia"/>
              </w:rPr>
              <w:t>_</w:t>
            </w:r>
            <w:proofErr w:type="spellStart"/>
            <w:r w:rsidR="00570C88">
              <w:t>hyx</w:t>
            </w:r>
            <w:proofErr w:type="spellEnd"/>
            <w:r>
              <w:rPr>
                <w:rFonts w:hint="eastAsia"/>
              </w:rPr>
              <w:t>”。</w:t>
            </w:r>
          </w:p>
        </w:tc>
      </w:tr>
      <w:tr w:rsidR="001A1ECE" w14:paraId="77982F31" w14:textId="77777777" w:rsidTr="00A62D11">
        <w:tc>
          <w:tcPr>
            <w:tcW w:w="1129" w:type="dxa"/>
          </w:tcPr>
          <w:p w14:paraId="2D442926" w14:textId="77777777" w:rsidR="001A1ECE" w:rsidRDefault="001A1ECE" w:rsidP="001A1ECE">
            <w:r>
              <w:rPr>
                <w:rFonts w:hint="eastAsia"/>
              </w:rPr>
              <w:t>提交由一个人负责的文件</w:t>
            </w:r>
          </w:p>
        </w:tc>
        <w:tc>
          <w:tcPr>
            <w:tcW w:w="851" w:type="dxa"/>
          </w:tcPr>
          <w:p w14:paraId="2AEB7418" w14:textId="77777777" w:rsidR="001A1ECE" w:rsidRDefault="001A1ECE" w:rsidP="001A1ECE">
            <w:r>
              <w:rPr>
                <w:rFonts w:hint="eastAsia"/>
              </w:rPr>
              <w:t>项目组所有成员</w:t>
            </w:r>
          </w:p>
        </w:tc>
        <w:tc>
          <w:tcPr>
            <w:tcW w:w="1134" w:type="dxa"/>
          </w:tcPr>
          <w:p w14:paraId="25D175AB" w14:textId="77777777" w:rsidR="001A1ECE" w:rsidRDefault="001A1ECE" w:rsidP="001A1ECE">
            <w:r>
              <w:rPr>
                <w:rFonts w:hint="eastAsia"/>
              </w:rPr>
              <w:t>master</w:t>
            </w:r>
          </w:p>
        </w:tc>
        <w:tc>
          <w:tcPr>
            <w:tcW w:w="1559" w:type="dxa"/>
          </w:tcPr>
          <w:p w14:paraId="6F9BD664" w14:textId="0452719F" w:rsidR="001A1ECE" w:rsidRDefault="001A1ECE" w:rsidP="001A1ECE">
            <w:r>
              <w:rPr>
                <w:rFonts w:hint="eastAsia"/>
              </w:rPr>
              <w:t>受控文件对应阶段文件夹，如受控文档/</w:t>
            </w:r>
            <w:r>
              <w:t>15</w:t>
            </w:r>
            <w:r>
              <w:rPr>
                <w:rFonts w:hint="eastAsia"/>
              </w:rPr>
              <w:t>-项目可行性报告</w:t>
            </w:r>
          </w:p>
        </w:tc>
        <w:tc>
          <w:tcPr>
            <w:tcW w:w="1701" w:type="dxa"/>
          </w:tcPr>
          <w:p w14:paraId="487CC026" w14:textId="77777777" w:rsidR="001A1ECE" w:rsidRDefault="001A1ECE" w:rsidP="001A1ECE">
            <w:r>
              <w:t>[</w:t>
            </w:r>
            <w:r>
              <w:rPr>
                <w:rFonts w:hint="eastAsia"/>
              </w:rPr>
              <w:t>3-黄叶轩]提交OBS图[</w:t>
            </w:r>
            <w:r>
              <w:t>v0.1.0</w:t>
            </w:r>
            <w:r>
              <w:rPr>
                <w:rFonts w:hint="eastAsia"/>
              </w:rPr>
              <w:t>]</w:t>
            </w:r>
          </w:p>
        </w:tc>
        <w:tc>
          <w:tcPr>
            <w:tcW w:w="2552" w:type="dxa"/>
          </w:tcPr>
          <w:p w14:paraId="74E45B87" w14:textId="77777777" w:rsidR="001A1ECE" w:rsidRDefault="001A1ECE" w:rsidP="001A1ECE">
            <w:r>
              <w:rPr>
                <w:rFonts w:hint="eastAsia"/>
              </w:rPr>
              <w:t>在提交前拉取远端的最新master，并以此为基础再提交。</w:t>
            </w:r>
          </w:p>
        </w:tc>
      </w:tr>
      <w:tr w:rsidR="001A1ECE" w14:paraId="47C1F7B7" w14:textId="77777777" w:rsidTr="00A62D11">
        <w:tc>
          <w:tcPr>
            <w:tcW w:w="1129" w:type="dxa"/>
          </w:tcPr>
          <w:p w14:paraId="24577366" w14:textId="77777777" w:rsidR="001A1ECE" w:rsidRDefault="001A1ECE" w:rsidP="001A1ECE">
            <w:r>
              <w:rPr>
                <w:rFonts w:hint="eastAsia"/>
              </w:rPr>
              <w:t>更新现有文件</w:t>
            </w:r>
          </w:p>
        </w:tc>
        <w:tc>
          <w:tcPr>
            <w:tcW w:w="851" w:type="dxa"/>
          </w:tcPr>
          <w:p w14:paraId="49F2C8A0" w14:textId="77777777" w:rsidR="001A1ECE" w:rsidRDefault="001A1ECE" w:rsidP="001A1ECE">
            <w:r>
              <w:rPr>
                <w:rFonts w:hint="eastAsia"/>
              </w:rPr>
              <w:t>项目组所有成员</w:t>
            </w:r>
          </w:p>
        </w:tc>
        <w:tc>
          <w:tcPr>
            <w:tcW w:w="1134" w:type="dxa"/>
          </w:tcPr>
          <w:p w14:paraId="0207814A" w14:textId="77777777" w:rsidR="001A1ECE" w:rsidRDefault="001A1ECE" w:rsidP="001A1ECE">
            <w:r>
              <w:rPr>
                <w:rFonts w:hint="eastAsia"/>
              </w:rPr>
              <w:t>master</w:t>
            </w:r>
          </w:p>
        </w:tc>
        <w:tc>
          <w:tcPr>
            <w:tcW w:w="1559" w:type="dxa"/>
          </w:tcPr>
          <w:p w14:paraId="74F79B38" w14:textId="35FA52CA" w:rsidR="001A1ECE" w:rsidRDefault="001A1ECE" w:rsidP="001A1ECE">
            <w:r>
              <w:rPr>
                <w:rFonts w:hint="eastAsia"/>
              </w:rPr>
              <w:t>受控文件对应阶段文件夹，如受控文档/</w:t>
            </w:r>
            <w:r>
              <w:t>15</w:t>
            </w:r>
            <w:r>
              <w:rPr>
                <w:rFonts w:hint="eastAsia"/>
              </w:rPr>
              <w:t>-项目可行性报告</w:t>
            </w:r>
          </w:p>
        </w:tc>
        <w:tc>
          <w:tcPr>
            <w:tcW w:w="1701" w:type="dxa"/>
          </w:tcPr>
          <w:p w14:paraId="5A0A9B0C" w14:textId="77777777" w:rsidR="001A1ECE" w:rsidRPr="00601E23" w:rsidRDefault="001A1ECE" w:rsidP="001A1ECE">
            <w:r>
              <w:rPr>
                <w:rFonts w:hint="eastAsia"/>
              </w:rPr>
              <w:t>[</w:t>
            </w:r>
            <w:r>
              <w:t>4-</w:t>
            </w:r>
            <w:r>
              <w:rPr>
                <w:rFonts w:hint="eastAsia"/>
              </w:rPr>
              <w:t>黄叶轩]更新《可行性分析》[</w:t>
            </w:r>
            <w:r>
              <w:t>v0.1.0</w:t>
            </w:r>
            <w:r>
              <w:rPr>
                <w:rFonts w:hint="eastAsia"/>
              </w:rPr>
              <w:t>]为[</w:t>
            </w:r>
            <w:r>
              <w:t>v0.2.0</w:t>
            </w:r>
            <w:r>
              <w:rPr>
                <w:rFonts w:hint="eastAsia"/>
              </w:rPr>
              <w:t>]</w:t>
            </w:r>
          </w:p>
        </w:tc>
        <w:tc>
          <w:tcPr>
            <w:tcW w:w="2552" w:type="dxa"/>
          </w:tcPr>
          <w:p w14:paraId="63EAF4E6" w14:textId="77777777" w:rsidR="001A1ECE" w:rsidRDefault="001A1ECE" w:rsidP="001A1ECE">
            <w:r>
              <w:rPr>
                <w:rFonts w:hint="eastAsia"/>
              </w:rPr>
              <w:t>在提交前拉取远端的最新master，并以此为基础再提交</w:t>
            </w:r>
          </w:p>
        </w:tc>
      </w:tr>
      <w:tr w:rsidR="001A1ECE" w14:paraId="0DF96A50" w14:textId="77777777" w:rsidTr="00A62D11">
        <w:tc>
          <w:tcPr>
            <w:tcW w:w="1129" w:type="dxa"/>
          </w:tcPr>
          <w:p w14:paraId="7749115A" w14:textId="77777777" w:rsidR="001A1ECE" w:rsidRDefault="001A1ECE" w:rsidP="001A1ECE">
            <w:r>
              <w:rPr>
                <w:rFonts w:hint="eastAsia"/>
              </w:rPr>
              <w:t>提交整合完的</w:t>
            </w:r>
            <w:r>
              <w:t>[v0.1.0]</w:t>
            </w:r>
            <w:r>
              <w:rPr>
                <w:rFonts w:hint="eastAsia"/>
              </w:rPr>
              <w:t>文档</w:t>
            </w:r>
          </w:p>
        </w:tc>
        <w:tc>
          <w:tcPr>
            <w:tcW w:w="851" w:type="dxa"/>
          </w:tcPr>
          <w:p w14:paraId="492B9CC9" w14:textId="77777777" w:rsidR="001A1ECE" w:rsidRDefault="001A1ECE" w:rsidP="001A1ECE">
            <w:r>
              <w:rPr>
                <w:rFonts w:hint="eastAsia"/>
              </w:rPr>
              <w:t>配置管理员</w:t>
            </w:r>
          </w:p>
        </w:tc>
        <w:tc>
          <w:tcPr>
            <w:tcW w:w="1134" w:type="dxa"/>
          </w:tcPr>
          <w:p w14:paraId="292AA4DC" w14:textId="77777777" w:rsidR="001A1ECE" w:rsidRDefault="001A1ECE" w:rsidP="001A1ECE">
            <w:r>
              <w:rPr>
                <w:rFonts w:hint="eastAsia"/>
              </w:rPr>
              <w:t>master</w:t>
            </w:r>
          </w:p>
        </w:tc>
        <w:tc>
          <w:tcPr>
            <w:tcW w:w="1559" w:type="dxa"/>
          </w:tcPr>
          <w:p w14:paraId="64035D98" w14:textId="1E9FE8C5" w:rsidR="001A1ECE" w:rsidRDefault="001A1ECE" w:rsidP="001A1ECE">
            <w:r>
              <w:rPr>
                <w:rFonts w:hint="eastAsia"/>
              </w:rPr>
              <w:t>受控文件对应阶段文件夹，如受控文档/</w:t>
            </w:r>
            <w:r>
              <w:t>15</w:t>
            </w:r>
            <w:r>
              <w:rPr>
                <w:rFonts w:hint="eastAsia"/>
              </w:rPr>
              <w:t>-项目可行性报告</w:t>
            </w:r>
          </w:p>
        </w:tc>
        <w:tc>
          <w:tcPr>
            <w:tcW w:w="1701" w:type="dxa"/>
          </w:tcPr>
          <w:p w14:paraId="702A699B" w14:textId="77777777" w:rsidR="001A1ECE" w:rsidRDefault="001A1ECE" w:rsidP="001A1ECE">
            <w:r>
              <w:rPr>
                <w:rFonts w:hint="eastAsia"/>
              </w:rPr>
              <w:t>[5</w:t>
            </w:r>
            <w:r>
              <w:t>-</w:t>
            </w:r>
            <w:r>
              <w:rPr>
                <w:rFonts w:hint="eastAsia"/>
              </w:rPr>
              <w:t>黄叶轩]提交《可行性分析》[</w:t>
            </w:r>
            <w:r>
              <w:t>v0.1.0</w:t>
            </w:r>
            <w:r>
              <w:rPr>
                <w:rFonts w:hint="eastAsia"/>
              </w:rPr>
              <w:t>]</w:t>
            </w:r>
          </w:p>
        </w:tc>
        <w:tc>
          <w:tcPr>
            <w:tcW w:w="2552" w:type="dxa"/>
          </w:tcPr>
          <w:p w14:paraId="262253E6" w14:textId="77777777" w:rsidR="001A1ECE" w:rsidRDefault="001A1ECE" w:rsidP="001A1ECE">
            <w:r>
              <w:rPr>
                <w:rFonts w:hint="eastAsia"/>
              </w:rPr>
              <w:t>在提交前拉取远端的最新master，并以此为基础再提交</w:t>
            </w:r>
          </w:p>
        </w:tc>
      </w:tr>
      <w:tr w:rsidR="001A1ECE" w14:paraId="3B8B3B26" w14:textId="77777777" w:rsidTr="00A62D11">
        <w:tc>
          <w:tcPr>
            <w:tcW w:w="1129" w:type="dxa"/>
          </w:tcPr>
          <w:p w14:paraId="347024AD" w14:textId="77777777" w:rsidR="001A1ECE" w:rsidRDefault="001A1ECE" w:rsidP="001A1ECE">
            <w:r>
              <w:rPr>
                <w:rFonts w:hint="eastAsia"/>
              </w:rPr>
              <w:t>对配置管理系统中的文件命名进行整改</w:t>
            </w:r>
          </w:p>
        </w:tc>
        <w:tc>
          <w:tcPr>
            <w:tcW w:w="851" w:type="dxa"/>
          </w:tcPr>
          <w:p w14:paraId="4D3BE1BB" w14:textId="77777777" w:rsidR="001A1ECE" w:rsidRDefault="001A1ECE" w:rsidP="001A1ECE">
            <w:r>
              <w:rPr>
                <w:rFonts w:hint="eastAsia"/>
              </w:rPr>
              <w:t>配置管理员</w:t>
            </w:r>
          </w:p>
        </w:tc>
        <w:tc>
          <w:tcPr>
            <w:tcW w:w="1134" w:type="dxa"/>
          </w:tcPr>
          <w:p w14:paraId="0D4F9775" w14:textId="77777777" w:rsidR="001A1ECE" w:rsidRDefault="001A1ECE" w:rsidP="001A1ECE">
            <w:r>
              <w:rPr>
                <w:rFonts w:hint="eastAsia"/>
              </w:rPr>
              <w:t>m</w:t>
            </w:r>
            <w:r>
              <w:t>aster</w:t>
            </w:r>
          </w:p>
        </w:tc>
        <w:tc>
          <w:tcPr>
            <w:tcW w:w="1559" w:type="dxa"/>
          </w:tcPr>
          <w:p w14:paraId="417212C9" w14:textId="77777777" w:rsidR="001A1ECE" w:rsidRDefault="001A1ECE" w:rsidP="001A1ECE">
            <w:r>
              <w:rPr>
                <w:rFonts w:hint="eastAsia"/>
              </w:rPr>
              <w:t>受控文件夹</w:t>
            </w:r>
          </w:p>
        </w:tc>
        <w:tc>
          <w:tcPr>
            <w:tcW w:w="1701" w:type="dxa"/>
          </w:tcPr>
          <w:p w14:paraId="50477419" w14:textId="77777777" w:rsidR="001A1ECE" w:rsidRDefault="001A1ECE" w:rsidP="001A1ECE">
            <w:r>
              <w:rPr>
                <w:rFonts w:hint="eastAsia"/>
              </w:rPr>
              <w:t>[</w:t>
            </w:r>
            <w:r>
              <w:t>6-</w:t>
            </w:r>
            <w:r>
              <w:rPr>
                <w:rFonts w:hint="eastAsia"/>
              </w:rPr>
              <w:t>黄叶轩</w:t>
            </w:r>
            <w:r>
              <w:t>]</w:t>
            </w:r>
            <w:r>
              <w:rPr>
                <w:rFonts w:hint="eastAsia"/>
              </w:rPr>
              <w:t>整改文件命名</w:t>
            </w:r>
          </w:p>
        </w:tc>
        <w:tc>
          <w:tcPr>
            <w:tcW w:w="2552" w:type="dxa"/>
          </w:tcPr>
          <w:p w14:paraId="603DBD12" w14:textId="77777777" w:rsidR="001A1ECE" w:rsidRDefault="001A1ECE" w:rsidP="001A1ECE">
            <w:r>
              <w:rPr>
                <w:rFonts w:hint="eastAsia"/>
              </w:rPr>
              <w:t>在提交前拉取远端的最新master，并以此为基础再提交</w:t>
            </w:r>
          </w:p>
        </w:tc>
      </w:tr>
      <w:tr w:rsidR="001A1ECE" w14:paraId="7F0B8070" w14:textId="77777777" w:rsidTr="00A62D11">
        <w:tc>
          <w:tcPr>
            <w:tcW w:w="1129" w:type="dxa"/>
          </w:tcPr>
          <w:p w14:paraId="6768F1F3" w14:textId="77777777" w:rsidR="001A1ECE" w:rsidRDefault="001A1ECE" w:rsidP="001A1ECE">
            <w:r>
              <w:rPr>
                <w:rFonts w:hint="eastAsia"/>
              </w:rPr>
              <w:t>提交会议记录</w:t>
            </w:r>
          </w:p>
        </w:tc>
        <w:tc>
          <w:tcPr>
            <w:tcW w:w="851" w:type="dxa"/>
          </w:tcPr>
          <w:p w14:paraId="4016EC9E" w14:textId="77777777" w:rsidR="001A1ECE" w:rsidRDefault="001A1ECE" w:rsidP="001A1ECE">
            <w:r>
              <w:rPr>
                <w:rFonts w:hint="eastAsia"/>
              </w:rPr>
              <w:t>会议记录员</w:t>
            </w:r>
          </w:p>
        </w:tc>
        <w:tc>
          <w:tcPr>
            <w:tcW w:w="1134" w:type="dxa"/>
          </w:tcPr>
          <w:p w14:paraId="4A802E1B" w14:textId="77777777" w:rsidR="001A1ECE" w:rsidRDefault="001A1ECE" w:rsidP="001A1ECE">
            <w:r>
              <w:rPr>
                <w:rFonts w:hint="eastAsia"/>
              </w:rPr>
              <w:t>m</w:t>
            </w:r>
            <w:r>
              <w:t>aster</w:t>
            </w:r>
          </w:p>
        </w:tc>
        <w:tc>
          <w:tcPr>
            <w:tcW w:w="1559" w:type="dxa"/>
          </w:tcPr>
          <w:p w14:paraId="3275B14E" w14:textId="4B131AC6" w:rsidR="001A1ECE" w:rsidRDefault="001A1ECE" w:rsidP="001A1ECE">
            <w:r w:rsidRPr="00850F54">
              <w:rPr>
                <w:rFonts w:hint="eastAsia"/>
              </w:rPr>
              <w:t>受控文档</w:t>
            </w:r>
            <w:r>
              <w:t>\15</w:t>
            </w:r>
            <w:r w:rsidRPr="00850F54">
              <w:t>-会议纪要</w:t>
            </w:r>
          </w:p>
        </w:tc>
        <w:tc>
          <w:tcPr>
            <w:tcW w:w="1701" w:type="dxa"/>
          </w:tcPr>
          <w:p w14:paraId="681FBB99" w14:textId="5360BF7D" w:rsidR="001A1ECE" w:rsidRDefault="001A1ECE" w:rsidP="001A1ECE">
            <w:r>
              <w:rPr>
                <w:rFonts w:hint="eastAsia"/>
              </w:rPr>
              <w:t>[</w:t>
            </w:r>
            <w:r>
              <w:t>7-</w:t>
            </w:r>
            <w:r>
              <w:rPr>
                <w:rFonts w:hint="eastAsia"/>
              </w:rPr>
              <w:t>黄叶轩</w:t>
            </w:r>
            <w:r>
              <w:t>]</w:t>
            </w:r>
            <w:r>
              <w:rPr>
                <w:rFonts w:hint="eastAsia"/>
              </w:rPr>
              <w:t>提交《会议纪要-</w:t>
            </w:r>
            <w:r>
              <w:t>9</w:t>
            </w:r>
            <w:r>
              <w:rPr>
                <w:rFonts w:hint="eastAsia"/>
              </w:rPr>
              <w:t>.3</w:t>
            </w:r>
            <w:r>
              <w:t>0</w:t>
            </w:r>
            <w:r>
              <w:rPr>
                <w:rFonts w:hint="eastAsia"/>
              </w:rPr>
              <w:t>》</w:t>
            </w:r>
          </w:p>
        </w:tc>
        <w:tc>
          <w:tcPr>
            <w:tcW w:w="2552" w:type="dxa"/>
          </w:tcPr>
          <w:p w14:paraId="246CDA9D" w14:textId="389A2736" w:rsidR="001A1ECE" w:rsidRDefault="001A1ECE" w:rsidP="001A1ECE">
            <w:r>
              <w:rPr>
                <w:rFonts w:hint="eastAsia"/>
              </w:rPr>
              <w:t>在提交前拉取远端的最新master，并以此为基础再提交。</w:t>
            </w:r>
            <w:r w:rsidRPr="001A1ECE">
              <w:rPr>
                <w:rFonts w:hint="eastAsia"/>
              </w:rPr>
              <w:t>每次提交(</w:t>
            </w:r>
            <w:r w:rsidRPr="001A1ECE">
              <w:t>commit)</w:t>
            </w:r>
            <w:r w:rsidRPr="001A1ECE">
              <w:rPr>
                <w:rFonts w:hint="eastAsia"/>
              </w:rPr>
              <w:t>不仅包括会议记录的会议文档，还必须更新</w:t>
            </w:r>
            <w:r w:rsidRPr="001A1ECE">
              <w:rPr>
                <w:rFonts w:hint="eastAsia"/>
              </w:rPr>
              <w:lastRenderedPageBreak/>
              <w:t>《</w:t>
            </w:r>
            <w:r>
              <w:t>PRD-2018-G15</w:t>
            </w:r>
            <w:r w:rsidRPr="001A1ECE">
              <w:t>-会议记录录音链接</w:t>
            </w:r>
            <w:r w:rsidRPr="001A1ECE">
              <w:rPr>
                <w:rFonts w:hint="eastAsia"/>
              </w:rPr>
              <w:t>》</w:t>
            </w:r>
          </w:p>
        </w:tc>
      </w:tr>
    </w:tbl>
    <w:p w14:paraId="6EBF69DB" w14:textId="77777777" w:rsidR="00DA30AF" w:rsidRPr="001A1ECE" w:rsidRDefault="00DA30AF" w:rsidP="00DA30AF"/>
    <w:p w14:paraId="4D3882F3" w14:textId="77777777" w:rsidR="00810050" w:rsidRDefault="00810050" w:rsidP="00810050">
      <w:pPr>
        <w:pStyle w:val="af3"/>
        <w:spacing w:line="240" w:lineRule="auto"/>
        <w:ind w:left="420" w:firstLineChars="0" w:firstLine="0"/>
      </w:pPr>
    </w:p>
    <w:p w14:paraId="404CEF91" w14:textId="3BA53D96" w:rsidR="00DA30AF" w:rsidRDefault="00DA30AF" w:rsidP="00DA30AF">
      <w:pPr>
        <w:pStyle w:val="af3"/>
        <w:numPr>
          <w:ilvl w:val="0"/>
          <w:numId w:val="18"/>
        </w:numPr>
        <w:spacing w:line="240" w:lineRule="auto"/>
        <w:ind w:firstLineChars="0"/>
      </w:pPr>
      <w:r>
        <w:rPr>
          <w:rFonts w:hint="eastAsia"/>
        </w:rPr>
        <w:t>注：没有版本跟踪记录的文件（除了会议纪要），如</w:t>
      </w:r>
      <w:r>
        <w:rPr>
          <w:rFonts w:hint="eastAsia"/>
        </w:rPr>
        <w:t>GANTT</w:t>
      </w:r>
      <w:r>
        <w:rPr>
          <w:rFonts w:hint="eastAsia"/>
        </w:rPr>
        <w:t>图、</w:t>
      </w:r>
      <w:r>
        <w:rPr>
          <w:rFonts w:hint="eastAsia"/>
        </w:rPr>
        <w:t>OBS</w:t>
      </w:r>
      <w:r>
        <w:rPr>
          <w:rFonts w:hint="eastAsia"/>
        </w:rPr>
        <w:t>图，需在文件名上跟上版本号，如：</w:t>
      </w:r>
      <w:r w:rsidR="001A1ECE">
        <w:rPr>
          <w:rFonts w:hint="eastAsia"/>
        </w:rPr>
        <w:t>PRD-201</w:t>
      </w:r>
      <w:r w:rsidR="001A1ECE">
        <w:t>8</w:t>
      </w:r>
      <w:r w:rsidR="001A1ECE">
        <w:rPr>
          <w:rFonts w:hint="eastAsia"/>
        </w:rPr>
        <w:t>-G</w:t>
      </w:r>
      <w:r w:rsidR="001A1ECE">
        <w:t>15</w:t>
      </w:r>
      <w:r>
        <w:rPr>
          <w:rFonts w:hint="eastAsia"/>
        </w:rPr>
        <w:t>-GANTT-v</w:t>
      </w:r>
      <w:r>
        <w:t>0.1.0.mpp</w:t>
      </w:r>
    </w:p>
    <w:p w14:paraId="628F7500" w14:textId="749C59F0" w:rsidR="00DA30AF" w:rsidRDefault="00DA30AF" w:rsidP="00DA30AF">
      <w:pPr>
        <w:pStyle w:val="af3"/>
        <w:numPr>
          <w:ilvl w:val="0"/>
          <w:numId w:val="18"/>
        </w:numPr>
        <w:spacing w:line="240" w:lineRule="auto"/>
        <w:ind w:firstLineChars="0"/>
      </w:pPr>
      <w:r>
        <w:rPr>
          <w:rFonts w:hint="eastAsia"/>
        </w:rPr>
        <w:t>只有配置管理员有权限新建分支、合并分支。</w:t>
      </w:r>
    </w:p>
    <w:p w14:paraId="2D333B9B" w14:textId="4F47D58D" w:rsidR="00D7049C" w:rsidRDefault="00D7049C" w:rsidP="00D7049C"/>
    <w:p w14:paraId="11D85D44" w14:textId="5A023DF4" w:rsidR="00D7049C" w:rsidRDefault="00D7049C" w:rsidP="00D7049C">
      <w:pPr>
        <w:pStyle w:val="a1"/>
      </w:pPr>
      <w:bookmarkStart w:id="211" w:name="_Toc527652970"/>
      <w:r>
        <w:rPr>
          <w:rFonts w:hint="eastAsia"/>
        </w:rPr>
        <w:t>具体操作</w:t>
      </w:r>
      <w:bookmarkEnd w:id="211"/>
    </w:p>
    <w:p w14:paraId="211FEF9A" w14:textId="77777777" w:rsidR="00D7049C" w:rsidRDefault="00D7049C" w:rsidP="00D7049C">
      <w:r>
        <w:rPr>
          <w:rFonts w:hint="eastAsia"/>
        </w:rPr>
        <w:t>（</w:t>
      </w:r>
      <w:r>
        <w:t>1）</w:t>
      </w:r>
      <w:r>
        <w:tab/>
        <w:t>organization的建立与team的建立</w:t>
      </w:r>
    </w:p>
    <w:p w14:paraId="6137A835" w14:textId="77777777" w:rsidR="00D7049C" w:rsidRDefault="00D7049C" w:rsidP="00D7049C">
      <w:r>
        <w:rPr>
          <w:rFonts w:hint="eastAsia"/>
        </w:rPr>
        <w:t>首先创建一个组织，命名为</w:t>
      </w:r>
      <w:r>
        <w:t>PRD2018</w:t>
      </w:r>
    </w:p>
    <w:p w14:paraId="2F3CDB1D" w14:textId="339EC232" w:rsidR="00D7049C" w:rsidRDefault="00D7049C" w:rsidP="00D7049C">
      <w:r>
        <w:rPr>
          <w:rFonts w:hint="eastAsia"/>
        </w:rPr>
        <w:t>然后建立</w:t>
      </w:r>
      <w:r>
        <w:t>2个team，一个命名为</w:t>
      </w:r>
      <w:r w:rsidR="00BC5CF9">
        <w:t>A</w:t>
      </w:r>
      <w:r w:rsidR="00BC5CF9">
        <w:rPr>
          <w:rFonts w:hint="eastAsia"/>
        </w:rPr>
        <w:t>dmin</w:t>
      </w:r>
      <w:r>
        <w:t>，一个命名为</w:t>
      </w:r>
      <w:r w:rsidR="00BC5CF9">
        <w:t>Member</w:t>
      </w:r>
      <w:r>
        <w:t>设置</w:t>
      </w:r>
      <w:r w:rsidR="00BC5CF9">
        <w:t>A</w:t>
      </w:r>
      <w:r w:rsidR="00BC5CF9">
        <w:rPr>
          <w:rFonts w:hint="eastAsia"/>
        </w:rPr>
        <w:t>dmin</w:t>
      </w:r>
      <w:r>
        <w:t>的权限为</w:t>
      </w:r>
      <w:r w:rsidR="00BC5CF9">
        <w:rPr>
          <w:rFonts w:hint="eastAsia"/>
        </w:rPr>
        <w:t>a</w:t>
      </w:r>
      <w:r w:rsidR="00BC5CF9">
        <w:t>dmin</w:t>
      </w:r>
      <w:r>
        <w:t>，设置</w:t>
      </w:r>
      <w:r w:rsidR="00BC5CF9">
        <w:t>Member</w:t>
      </w:r>
      <w:r>
        <w:t>的权限为write。</w:t>
      </w:r>
    </w:p>
    <w:p w14:paraId="4CAEA38D" w14:textId="0ED6FF08" w:rsidR="00D7049C" w:rsidRDefault="00BC5CF9" w:rsidP="00D7049C">
      <w:r>
        <w:rPr>
          <w:rFonts w:hint="eastAsia"/>
        </w:rPr>
        <w:t>配置管理</w:t>
      </w:r>
      <w:proofErr w:type="gramStart"/>
      <w:r>
        <w:rPr>
          <w:rFonts w:hint="eastAsia"/>
        </w:rPr>
        <w:t>员所在</w:t>
      </w:r>
      <w:proofErr w:type="gramEnd"/>
      <w:r>
        <w:rPr>
          <w:rFonts w:hint="eastAsia"/>
        </w:rPr>
        <w:t>team为A</w:t>
      </w:r>
      <w:r>
        <w:t>dmin,</w:t>
      </w:r>
      <w:r>
        <w:rPr>
          <w:rFonts w:hint="eastAsia"/>
        </w:rPr>
        <w:t>然后将组员</w:t>
      </w:r>
      <w:r w:rsidR="00D7049C">
        <w:t>拉进</w:t>
      </w:r>
      <w:r>
        <w:t>M</w:t>
      </w:r>
      <w:r w:rsidR="00D7049C">
        <w:t>ember</w:t>
      </w:r>
    </w:p>
    <w:p w14:paraId="62C54504" w14:textId="77777777" w:rsidR="00D7049C" w:rsidRDefault="00D7049C" w:rsidP="00D7049C">
      <w:r>
        <w:rPr>
          <w:rFonts w:hint="eastAsia"/>
        </w:rPr>
        <w:t>（</w:t>
      </w:r>
      <w:r>
        <w:t>2）</w:t>
      </w:r>
      <w:r>
        <w:tab/>
        <w:t>repositories的创建</w:t>
      </w:r>
    </w:p>
    <w:p w14:paraId="44F5A0C4" w14:textId="1F635D09" w:rsidR="00D7049C" w:rsidRDefault="00D7049C" w:rsidP="00D7049C">
      <w:r>
        <w:rPr>
          <w:rFonts w:hint="eastAsia"/>
        </w:rPr>
        <w:t>建立一个仓库，命名为</w:t>
      </w:r>
      <w:r>
        <w:t>PRD2018</w:t>
      </w:r>
      <w:r w:rsidR="00BC5CF9">
        <w:rPr>
          <w:rFonts w:hint="eastAsia"/>
        </w:rPr>
        <w:t>-</w:t>
      </w:r>
      <w:r>
        <w:t>G15</w:t>
      </w:r>
    </w:p>
    <w:p w14:paraId="1E2551C7" w14:textId="77777777" w:rsidR="00D7049C" w:rsidRDefault="00D7049C" w:rsidP="00D7049C">
      <w:r>
        <w:rPr>
          <w:rFonts w:hint="eastAsia"/>
        </w:rPr>
        <w:t>（</w:t>
      </w:r>
      <w:r>
        <w:t>3）</w:t>
      </w:r>
      <w:r>
        <w:tab/>
        <w:t>分支的创建</w:t>
      </w:r>
    </w:p>
    <w:p w14:paraId="18BEF937" w14:textId="0239F6A8" w:rsidR="00D7049C" w:rsidRDefault="00D7049C" w:rsidP="00D7049C">
      <w:r>
        <w:t>Master分支放入整个项目过程基础的文档</w:t>
      </w:r>
      <w:r w:rsidR="00BC5CF9">
        <w:rPr>
          <w:rFonts w:hint="eastAsia"/>
        </w:rPr>
        <w:t>，包括受控文档与非受控文档。</w:t>
      </w:r>
    </w:p>
    <w:p w14:paraId="737128FD" w14:textId="403CB142" w:rsidR="00D7049C" w:rsidRDefault="00D7049C" w:rsidP="00D7049C">
      <w:pPr>
        <w:rPr>
          <w:rFonts w:hint="eastAsia"/>
        </w:rPr>
      </w:pPr>
      <w:r>
        <w:rPr>
          <w:rFonts w:hint="eastAsia"/>
        </w:rPr>
        <w:t>在</w:t>
      </w:r>
      <w:r>
        <w:t>master分支的基础上，创建</w:t>
      </w:r>
      <w:r w:rsidR="00BC5CF9">
        <w:rPr>
          <w:rFonts w:hint="eastAsia"/>
        </w:rPr>
        <w:t>5</w:t>
      </w:r>
      <w:r>
        <w:t>分支，命名规则为：</w:t>
      </w:r>
      <w:r w:rsidR="00BC5CF9">
        <w:rPr>
          <w:rFonts w:hint="eastAsia"/>
        </w:rPr>
        <w:t>G15-小组成员名字，作为每个组员的工作区域</w:t>
      </w:r>
    </w:p>
    <w:p w14:paraId="23222D60" w14:textId="77777777" w:rsidR="00D7049C" w:rsidRDefault="00D7049C" w:rsidP="00D7049C"/>
    <w:p w14:paraId="6F93D2F5" w14:textId="77777777" w:rsidR="00D7049C" w:rsidRDefault="00D7049C" w:rsidP="00D7049C">
      <w:r>
        <w:t xml:space="preserve">     </w:t>
      </w:r>
      <w:r w:rsidRPr="00D7049C">
        <w:rPr>
          <w:b/>
        </w:rPr>
        <w:t>注意事项</w:t>
      </w:r>
      <w:r>
        <w:t>：</w:t>
      </w:r>
    </w:p>
    <w:p w14:paraId="1510FE23" w14:textId="1FCC28DF" w:rsidR="00D7049C" w:rsidRDefault="00D7049C" w:rsidP="00D7049C">
      <w:r>
        <w:t>1、</w:t>
      </w:r>
      <w:r w:rsidR="00BC5CF9">
        <w:rPr>
          <w:rFonts w:hint="eastAsia"/>
        </w:rPr>
        <w:t>为了方便，组员只需要管理好自己的工作区域，master的上传又配置管理员操作。</w:t>
      </w:r>
    </w:p>
    <w:p w14:paraId="230FA743" w14:textId="6D7DD85F" w:rsidR="00D7049C" w:rsidRPr="00D7049C" w:rsidRDefault="00D7049C" w:rsidP="00D7049C">
      <w:pPr>
        <w:rPr>
          <w:rFonts w:hint="eastAsia"/>
        </w:rPr>
      </w:pPr>
      <w:r>
        <w:t>2、每一次更改文档</w:t>
      </w:r>
      <w:r w:rsidR="00B1244E">
        <w:rPr>
          <w:rFonts w:hint="eastAsia"/>
        </w:rPr>
        <w:t>、或者上传文档</w:t>
      </w:r>
      <w:r>
        <w:t>时，需要Fetch origin来同步一下git，保证不出错</w:t>
      </w:r>
      <w:r w:rsidR="00B1244E">
        <w:rPr>
          <w:rFonts w:hint="eastAsia"/>
        </w:rPr>
        <w:t>，防止引起冲突。</w:t>
      </w:r>
      <w:bookmarkStart w:id="212" w:name="_GoBack"/>
      <w:bookmarkEnd w:id="212"/>
    </w:p>
    <w:p w14:paraId="7BB9D90F" w14:textId="5AAD0CDD" w:rsidR="0099194F" w:rsidRDefault="0099194F" w:rsidP="006B1DC2">
      <w:pPr>
        <w:pStyle w:val="a"/>
      </w:pPr>
      <w:bookmarkStart w:id="213" w:name="_Toc527652971"/>
      <w:r w:rsidRPr="0099194F">
        <w:t>成本管理计划</w:t>
      </w:r>
      <w:bookmarkEnd w:id="213"/>
    </w:p>
    <w:p w14:paraId="7479CBE4" w14:textId="77777777" w:rsidR="00D47152" w:rsidRDefault="00D47152" w:rsidP="00D47152">
      <w:pPr>
        <w:pStyle w:val="a0"/>
      </w:pPr>
      <w:bookmarkStart w:id="214" w:name="_Toc496991629"/>
      <w:bookmarkStart w:id="215" w:name="_Toc527652972"/>
      <w:r w:rsidRPr="0099194F">
        <w:t>成本估计</w:t>
      </w:r>
      <w:bookmarkEnd w:id="214"/>
      <w:bookmarkEnd w:id="215"/>
    </w:p>
    <w:p w14:paraId="7F8FD067" w14:textId="77777777" w:rsidR="00D47152" w:rsidRDefault="00D47152" w:rsidP="00D47152">
      <w:pPr>
        <w:pStyle w:val="a1"/>
      </w:pPr>
      <w:bookmarkStart w:id="216" w:name="_Toc496991630"/>
      <w:bookmarkStart w:id="217" w:name="_Toc527652973"/>
      <w:r w:rsidRPr="0029459B">
        <w:t>计量单位</w:t>
      </w:r>
      <w:bookmarkEnd w:id="216"/>
      <w:bookmarkEnd w:id="217"/>
    </w:p>
    <w:p w14:paraId="4B3AF2E2" w14:textId="77777777" w:rsidR="00D47152" w:rsidRDefault="00D47152" w:rsidP="00D47152">
      <w:pPr>
        <w:pStyle w:val="af3"/>
        <w:numPr>
          <w:ilvl w:val="0"/>
          <w:numId w:val="15"/>
        </w:numPr>
        <w:ind w:firstLineChars="0"/>
      </w:pPr>
      <w:r>
        <w:rPr>
          <w:rFonts w:hint="eastAsia"/>
        </w:rPr>
        <w:t>薪酬：</w:t>
      </w:r>
      <w:r>
        <w:t>元</w:t>
      </w:r>
    </w:p>
    <w:p w14:paraId="2F849E7F" w14:textId="77777777" w:rsidR="00D47152" w:rsidRDefault="00D47152" w:rsidP="00D47152">
      <w:pPr>
        <w:pStyle w:val="af3"/>
        <w:numPr>
          <w:ilvl w:val="0"/>
          <w:numId w:val="15"/>
        </w:numPr>
        <w:ind w:firstLineChars="0"/>
      </w:pPr>
      <w:r>
        <w:rPr>
          <w:rFonts w:hint="eastAsia"/>
        </w:rPr>
        <w:t>时薪</w:t>
      </w:r>
      <w:r>
        <w:t>：元</w:t>
      </w:r>
      <w:r>
        <w:rPr>
          <w:rFonts w:hint="eastAsia"/>
        </w:rPr>
        <w:t>/</w:t>
      </w:r>
      <w:r>
        <w:rPr>
          <w:rFonts w:hint="eastAsia"/>
        </w:rPr>
        <w:t>小时</w:t>
      </w:r>
    </w:p>
    <w:p w14:paraId="0DC1322D" w14:textId="77777777" w:rsidR="00D47152" w:rsidRDefault="00D47152" w:rsidP="00D47152">
      <w:pPr>
        <w:pStyle w:val="af3"/>
        <w:numPr>
          <w:ilvl w:val="0"/>
          <w:numId w:val="15"/>
        </w:numPr>
        <w:ind w:firstLineChars="0"/>
      </w:pPr>
      <w:r>
        <w:rPr>
          <w:rFonts w:hint="eastAsia"/>
        </w:rPr>
        <w:t>工时</w:t>
      </w:r>
      <w:r>
        <w:t>：时</w:t>
      </w:r>
    </w:p>
    <w:p w14:paraId="47AE9920" w14:textId="77777777" w:rsidR="00D47152" w:rsidRPr="00505AD7" w:rsidRDefault="00D47152" w:rsidP="00D47152">
      <w:pPr>
        <w:pStyle w:val="af3"/>
        <w:numPr>
          <w:ilvl w:val="0"/>
          <w:numId w:val="15"/>
        </w:numPr>
        <w:ind w:firstLineChars="0"/>
      </w:pPr>
      <w:r>
        <w:rPr>
          <w:rFonts w:hint="eastAsia"/>
        </w:rPr>
        <w:t>费用</w:t>
      </w:r>
      <w:r>
        <w:t>：元</w:t>
      </w:r>
    </w:p>
    <w:p w14:paraId="103543FC" w14:textId="77777777" w:rsidR="00D47152" w:rsidRDefault="00D47152" w:rsidP="00D47152">
      <w:pPr>
        <w:pStyle w:val="a1"/>
      </w:pPr>
      <w:bookmarkStart w:id="218" w:name="_Toc496991631"/>
      <w:bookmarkStart w:id="219" w:name="_Toc527652974"/>
      <w:r w:rsidRPr="0029459B">
        <w:t>精确度</w:t>
      </w:r>
      <w:bookmarkEnd w:id="218"/>
      <w:bookmarkEnd w:id="219"/>
    </w:p>
    <w:p w14:paraId="667DC87A" w14:textId="77777777" w:rsidR="00D47152" w:rsidRDefault="00D47152" w:rsidP="00D47152">
      <w:pPr>
        <w:pStyle w:val="af3"/>
        <w:numPr>
          <w:ilvl w:val="0"/>
          <w:numId w:val="16"/>
        </w:numPr>
        <w:ind w:firstLineChars="0"/>
      </w:pPr>
      <w:r>
        <w:rPr>
          <w:rFonts w:hint="eastAsia"/>
        </w:rPr>
        <w:t>薪酬：保留小数点后两位</w:t>
      </w:r>
      <w:r>
        <w:t xml:space="preserve">  0.00</w:t>
      </w:r>
    </w:p>
    <w:p w14:paraId="0280D76D" w14:textId="77777777" w:rsidR="00D47152" w:rsidRDefault="00D47152" w:rsidP="00D47152">
      <w:pPr>
        <w:pStyle w:val="af3"/>
        <w:numPr>
          <w:ilvl w:val="0"/>
          <w:numId w:val="16"/>
        </w:numPr>
        <w:ind w:firstLineChars="0"/>
      </w:pPr>
      <w:r>
        <w:rPr>
          <w:rFonts w:hint="eastAsia"/>
        </w:rPr>
        <w:t>时薪：保留小数点后两位</w:t>
      </w:r>
      <w:r>
        <w:t xml:space="preserve">  0.00</w:t>
      </w:r>
    </w:p>
    <w:p w14:paraId="23D521AE" w14:textId="77777777" w:rsidR="00D47152" w:rsidRDefault="00D47152" w:rsidP="00D47152">
      <w:pPr>
        <w:pStyle w:val="af3"/>
        <w:numPr>
          <w:ilvl w:val="0"/>
          <w:numId w:val="16"/>
        </w:numPr>
        <w:ind w:firstLineChars="0"/>
      </w:pPr>
      <w:r>
        <w:rPr>
          <w:rFonts w:hint="eastAsia"/>
        </w:rPr>
        <w:t>工时：保留整数</w:t>
      </w:r>
      <w:r>
        <w:tab/>
      </w:r>
      <w:r>
        <w:tab/>
      </w:r>
      <w:r>
        <w:tab/>
        <w:t>0</w:t>
      </w:r>
    </w:p>
    <w:p w14:paraId="4279C2B7" w14:textId="77777777" w:rsidR="00D47152" w:rsidRPr="00361049" w:rsidRDefault="00D47152" w:rsidP="00D47152">
      <w:pPr>
        <w:pStyle w:val="af3"/>
        <w:numPr>
          <w:ilvl w:val="0"/>
          <w:numId w:val="16"/>
        </w:numPr>
        <w:ind w:firstLineChars="0"/>
      </w:pPr>
      <w:r>
        <w:rPr>
          <w:rFonts w:hint="eastAsia"/>
        </w:rPr>
        <w:t>费用：保留小数点后两位</w:t>
      </w:r>
      <w:r>
        <w:t xml:space="preserve">  0.00</w:t>
      </w:r>
    </w:p>
    <w:p w14:paraId="542FC14B" w14:textId="77777777" w:rsidR="00D47152" w:rsidRPr="00505AD7" w:rsidRDefault="00D47152" w:rsidP="00D47152"/>
    <w:p w14:paraId="471739C8" w14:textId="77777777" w:rsidR="00D47152" w:rsidRDefault="00D47152" w:rsidP="00D47152">
      <w:pPr>
        <w:pStyle w:val="a1"/>
      </w:pPr>
      <w:bookmarkStart w:id="220" w:name="_Toc496991632"/>
      <w:bookmarkStart w:id="221" w:name="_Toc527652975"/>
      <w:r w:rsidRPr="0029459B">
        <w:lastRenderedPageBreak/>
        <w:t>准确度</w:t>
      </w:r>
      <w:bookmarkEnd w:id="220"/>
      <w:bookmarkEnd w:id="221"/>
    </w:p>
    <w:p w14:paraId="611077D5" w14:textId="77777777" w:rsidR="00D47152" w:rsidRPr="004429A0" w:rsidRDefault="00D47152" w:rsidP="00D47152">
      <w:pPr>
        <w:ind w:left="420"/>
      </w:pPr>
      <w:r w:rsidRPr="00611123">
        <w:rPr>
          <w:rFonts w:hint="eastAsia"/>
        </w:rPr>
        <w:t>活动成本估算区间</w:t>
      </w:r>
      <w:r w:rsidRPr="00611123">
        <w:t xml:space="preserve"> [估算值</w:t>
      </w:r>
      <w:r>
        <w:t>-5</w:t>
      </w:r>
      <w:r w:rsidRPr="00611123">
        <w:t>0%*估算值 , 估算值</w:t>
      </w:r>
      <w:r>
        <w:t>+5</w:t>
      </w:r>
      <w:r w:rsidRPr="00611123">
        <w:t>0%估算值]</w:t>
      </w:r>
    </w:p>
    <w:p w14:paraId="4FD21FD6" w14:textId="77777777" w:rsidR="00D47152" w:rsidRPr="00505AD7" w:rsidRDefault="00D47152" w:rsidP="00D47152"/>
    <w:p w14:paraId="4B1C3F71" w14:textId="77777777" w:rsidR="00D47152" w:rsidRDefault="00D47152" w:rsidP="00D47152">
      <w:pPr>
        <w:pStyle w:val="a0"/>
      </w:pPr>
      <w:bookmarkStart w:id="222" w:name="_Toc496991633"/>
      <w:bookmarkStart w:id="223" w:name="_Toc527652976"/>
      <w:r w:rsidRPr="0029459B">
        <w:t>绩效测量规则</w:t>
      </w:r>
      <w:bookmarkEnd w:id="222"/>
      <w:bookmarkEnd w:id="223"/>
    </w:p>
    <w:p w14:paraId="15BA9EB5" w14:textId="77777777" w:rsidR="00D47152" w:rsidRDefault="00D47152" w:rsidP="00D47152">
      <w:pPr>
        <w:pStyle w:val="a1"/>
      </w:pPr>
      <w:bookmarkStart w:id="224" w:name="_Toc496991634"/>
      <w:bookmarkStart w:id="225" w:name="_Toc527652977"/>
      <w:r w:rsidRPr="00C50EEC">
        <w:t>绩效考核规则</w:t>
      </w:r>
      <w:bookmarkEnd w:id="224"/>
      <w:bookmarkEnd w:id="225"/>
    </w:p>
    <w:tbl>
      <w:tblPr>
        <w:tblStyle w:val="aff1"/>
        <w:tblW w:w="8931" w:type="dxa"/>
        <w:tblInd w:w="-68" w:type="dxa"/>
        <w:tblLook w:val="04A0" w:firstRow="1" w:lastRow="0" w:firstColumn="1" w:lastColumn="0" w:noHBand="0" w:noVBand="1"/>
      </w:tblPr>
      <w:tblGrid>
        <w:gridCol w:w="1985"/>
        <w:gridCol w:w="4536"/>
        <w:gridCol w:w="2410"/>
      </w:tblGrid>
      <w:tr w:rsidR="00D47152" w:rsidRPr="00491060" w14:paraId="38CF4EE5" w14:textId="77777777" w:rsidTr="005C4CBC">
        <w:tc>
          <w:tcPr>
            <w:tcW w:w="1985" w:type="dxa"/>
            <w:shd w:val="clear" w:color="auto" w:fill="BDD6EE" w:themeFill="accent1" w:themeFillTint="66"/>
          </w:tcPr>
          <w:p w14:paraId="33673243" w14:textId="77777777" w:rsidR="00D47152" w:rsidRPr="00491060" w:rsidRDefault="00D47152" w:rsidP="00832347">
            <w:pPr>
              <w:rPr>
                <w:sz w:val="22"/>
                <w:szCs w:val="21"/>
              </w:rPr>
            </w:pPr>
            <w:r w:rsidRPr="00491060">
              <w:rPr>
                <w:rFonts w:hint="eastAsia"/>
                <w:sz w:val="22"/>
                <w:szCs w:val="21"/>
              </w:rPr>
              <w:t>等级</w:t>
            </w:r>
          </w:p>
        </w:tc>
        <w:tc>
          <w:tcPr>
            <w:tcW w:w="4536" w:type="dxa"/>
            <w:shd w:val="clear" w:color="auto" w:fill="BDD6EE" w:themeFill="accent1" w:themeFillTint="66"/>
          </w:tcPr>
          <w:p w14:paraId="19000A23" w14:textId="77777777" w:rsidR="00D47152" w:rsidRPr="00491060" w:rsidRDefault="00D47152" w:rsidP="00832347">
            <w:pPr>
              <w:rPr>
                <w:sz w:val="22"/>
                <w:szCs w:val="21"/>
              </w:rPr>
            </w:pPr>
            <w:r w:rsidRPr="00491060">
              <w:rPr>
                <w:rFonts w:hint="eastAsia"/>
                <w:sz w:val="22"/>
                <w:szCs w:val="21"/>
              </w:rPr>
              <w:t>考核</w:t>
            </w:r>
            <w:r w:rsidRPr="00491060">
              <w:rPr>
                <w:sz w:val="22"/>
                <w:szCs w:val="21"/>
              </w:rPr>
              <w:t>要求</w:t>
            </w:r>
          </w:p>
        </w:tc>
        <w:tc>
          <w:tcPr>
            <w:tcW w:w="2410" w:type="dxa"/>
            <w:shd w:val="clear" w:color="auto" w:fill="BDD6EE" w:themeFill="accent1" w:themeFillTint="66"/>
          </w:tcPr>
          <w:p w14:paraId="3191935E" w14:textId="77777777" w:rsidR="00D47152" w:rsidRPr="00491060" w:rsidRDefault="00D47152" w:rsidP="00832347">
            <w:pPr>
              <w:rPr>
                <w:sz w:val="22"/>
                <w:szCs w:val="21"/>
              </w:rPr>
            </w:pPr>
            <w:r w:rsidRPr="00491060">
              <w:rPr>
                <w:rFonts w:hint="eastAsia"/>
                <w:sz w:val="22"/>
                <w:szCs w:val="21"/>
              </w:rPr>
              <w:t>措施</w:t>
            </w:r>
          </w:p>
        </w:tc>
      </w:tr>
      <w:tr w:rsidR="00D47152" w:rsidRPr="00491060" w14:paraId="0B030F56" w14:textId="77777777" w:rsidTr="00832347">
        <w:tc>
          <w:tcPr>
            <w:tcW w:w="1985" w:type="dxa"/>
          </w:tcPr>
          <w:p w14:paraId="0412878E" w14:textId="77777777" w:rsidR="00D47152" w:rsidRPr="00491060" w:rsidRDefault="00D47152" w:rsidP="00832347">
            <w:pPr>
              <w:rPr>
                <w:sz w:val="22"/>
                <w:szCs w:val="21"/>
              </w:rPr>
            </w:pPr>
            <w:r w:rsidRPr="00491060">
              <w:rPr>
                <w:rFonts w:hint="eastAsia"/>
                <w:sz w:val="22"/>
                <w:szCs w:val="21"/>
              </w:rPr>
              <w:t>优秀</w:t>
            </w:r>
          </w:p>
        </w:tc>
        <w:tc>
          <w:tcPr>
            <w:tcW w:w="4536" w:type="dxa"/>
          </w:tcPr>
          <w:p w14:paraId="55E6F653" w14:textId="77777777" w:rsidR="00D47152" w:rsidRPr="00491060" w:rsidRDefault="00D47152" w:rsidP="00832347">
            <w:pPr>
              <w:rPr>
                <w:sz w:val="22"/>
                <w:szCs w:val="21"/>
              </w:rPr>
            </w:pPr>
            <w:r w:rsidRPr="00491060">
              <w:rPr>
                <w:rFonts w:hint="eastAsia"/>
                <w:sz w:val="22"/>
                <w:szCs w:val="21"/>
              </w:rPr>
              <w:t>依据小组测评结果，超额</w:t>
            </w:r>
            <w:r w:rsidRPr="00491060">
              <w:rPr>
                <w:sz w:val="22"/>
                <w:szCs w:val="21"/>
              </w:rPr>
              <w:t>完成任务或内容非常优秀</w:t>
            </w:r>
            <w:r w:rsidRPr="00491060">
              <w:rPr>
                <w:rFonts w:hint="eastAsia"/>
                <w:sz w:val="22"/>
                <w:szCs w:val="21"/>
              </w:rPr>
              <w:t>者评为优秀</w:t>
            </w:r>
          </w:p>
        </w:tc>
        <w:tc>
          <w:tcPr>
            <w:tcW w:w="2410" w:type="dxa"/>
            <w:vMerge w:val="restart"/>
          </w:tcPr>
          <w:p w14:paraId="1884C0A5" w14:textId="77777777" w:rsidR="00D47152" w:rsidRPr="00491060" w:rsidRDefault="00D47152" w:rsidP="00832347">
            <w:pPr>
              <w:rPr>
                <w:sz w:val="22"/>
                <w:szCs w:val="21"/>
              </w:rPr>
            </w:pPr>
            <w:r w:rsidRPr="00491060">
              <w:rPr>
                <w:rFonts w:hint="eastAsia"/>
                <w:sz w:val="22"/>
                <w:szCs w:val="21"/>
              </w:rPr>
              <w:t>依据</w:t>
            </w:r>
            <w:r w:rsidRPr="00491060">
              <w:rPr>
                <w:sz w:val="22"/>
                <w:szCs w:val="21"/>
              </w:rPr>
              <w:t>本组的奖惩结果，</w:t>
            </w:r>
            <w:r w:rsidRPr="00491060">
              <w:rPr>
                <w:rFonts w:hint="eastAsia"/>
                <w:sz w:val="22"/>
                <w:szCs w:val="21"/>
              </w:rPr>
              <w:t>折算成</w:t>
            </w:r>
            <w:r w:rsidRPr="00491060">
              <w:rPr>
                <w:sz w:val="22"/>
                <w:szCs w:val="21"/>
              </w:rPr>
              <w:t>相应的费用，</w:t>
            </w:r>
            <w:proofErr w:type="gramStart"/>
            <w:r w:rsidRPr="00491060">
              <w:rPr>
                <w:sz w:val="22"/>
                <w:szCs w:val="21"/>
              </w:rPr>
              <w:t>上交组</w:t>
            </w:r>
            <w:proofErr w:type="gramEnd"/>
            <w:r w:rsidRPr="00491060">
              <w:rPr>
                <w:sz w:val="22"/>
                <w:szCs w:val="21"/>
              </w:rPr>
              <w:t>经费；</w:t>
            </w:r>
          </w:p>
          <w:p w14:paraId="37DF4266" w14:textId="77777777" w:rsidR="00D47152" w:rsidRPr="00491060" w:rsidRDefault="00D47152" w:rsidP="00832347">
            <w:pPr>
              <w:rPr>
                <w:sz w:val="22"/>
                <w:szCs w:val="21"/>
              </w:rPr>
            </w:pPr>
            <w:r w:rsidRPr="00491060">
              <w:rPr>
                <w:rFonts w:hint="eastAsia"/>
                <w:sz w:val="22"/>
                <w:szCs w:val="21"/>
              </w:rPr>
              <w:t>优秀</w:t>
            </w:r>
            <w:r w:rsidRPr="00491060">
              <w:rPr>
                <w:sz w:val="22"/>
                <w:szCs w:val="21"/>
              </w:rPr>
              <w:t>，良好，</w:t>
            </w:r>
            <w:r w:rsidRPr="00491060">
              <w:rPr>
                <w:rFonts w:hint="eastAsia"/>
                <w:sz w:val="22"/>
                <w:szCs w:val="21"/>
              </w:rPr>
              <w:t>及格上交的</w:t>
            </w:r>
            <w:r w:rsidRPr="00491060">
              <w:rPr>
                <w:sz w:val="22"/>
                <w:szCs w:val="21"/>
              </w:rPr>
              <w:t>经费逐级递增</w:t>
            </w:r>
          </w:p>
        </w:tc>
      </w:tr>
      <w:tr w:rsidR="00D47152" w:rsidRPr="00491060" w14:paraId="35E6C2DE" w14:textId="77777777" w:rsidTr="00832347">
        <w:tc>
          <w:tcPr>
            <w:tcW w:w="1985" w:type="dxa"/>
          </w:tcPr>
          <w:p w14:paraId="0F700646" w14:textId="77777777" w:rsidR="00D47152" w:rsidRPr="00491060" w:rsidRDefault="00D47152" w:rsidP="00832347">
            <w:pPr>
              <w:rPr>
                <w:sz w:val="22"/>
                <w:szCs w:val="21"/>
              </w:rPr>
            </w:pPr>
            <w:r w:rsidRPr="00491060">
              <w:rPr>
                <w:rFonts w:hint="eastAsia"/>
                <w:sz w:val="22"/>
                <w:szCs w:val="21"/>
              </w:rPr>
              <w:t>良好</w:t>
            </w:r>
          </w:p>
        </w:tc>
        <w:tc>
          <w:tcPr>
            <w:tcW w:w="4536" w:type="dxa"/>
          </w:tcPr>
          <w:p w14:paraId="57AD6F7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完成任务，并且无需返工</w:t>
            </w:r>
            <w:r w:rsidRPr="00491060">
              <w:rPr>
                <w:rFonts w:hint="eastAsia"/>
                <w:sz w:val="22"/>
                <w:szCs w:val="21"/>
              </w:rPr>
              <w:t>者评为良好</w:t>
            </w:r>
          </w:p>
        </w:tc>
        <w:tc>
          <w:tcPr>
            <w:tcW w:w="2410" w:type="dxa"/>
            <w:vMerge/>
          </w:tcPr>
          <w:p w14:paraId="3399FF60" w14:textId="77777777" w:rsidR="00D47152" w:rsidRPr="00491060" w:rsidRDefault="00D47152" w:rsidP="00832347">
            <w:pPr>
              <w:rPr>
                <w:sz w:val="22"/>
                <w:szCs w:val="21"/>
              </w:rPr>
            </w:pPr>
          </w:p>
        </w:tc>
      </w:tr>
      <w:tr w:rsidR="00D47152" w:rsidRPr="00491060" w14:paraId="084FAF0A" w14:textId="77777777" w:rsidTr="00832347">
        <w:tc>
          <w:tcPr>
            <w:tcW w:w="1985" w:type="dxa"/>
          </w:tcPr>
          <w:p w14:paraId="70CE92F1" w14:textId="77777777" w:rsidR="00D47152" w:rsidRPr="00491060" w:rsidRDefault="00D47152" w:rsidP="00832347">
            <w:pPr>
              <w:rPr>
                <w:sz w:val="22"/>
                <w:szCs w:val="21"/>
              </w:rPr>
            </w:pPr>
            <w:r w:rsidRPr="00491060">
              <w:rPr>
                <w:rFonts w:hint="eastAsia"/>
                <w:sz w:val="22"/>
                <w:szCs w:val="21"/>
              </w:rPr>
              <w:t>合格</w:t>
            </w:r>
          </w:p>
        </w:tc>
        <w:tc>
          <w:tcPr>
            <w:tcW w:w="4536" w:type="dxa"/>
          </w:tcPr>
          <w:p w14:paraId="3FE80EA7" w14:textId="77777777" w:rsidR="00D47152" w:rsidRPr="00491060" w:rsidRDefault="00D47152" w:rsidP="00832347">
            <w:pPr>
              <w:rPr>
                <w:sz w:val="22"/>
                <w:szCs w:val="21"/>
              </w:rPr>
            </w:pPr>
            <w:r w:rsidRPr="00491060">
              <w:rPr>
                <w:rFonts w:hint="eastAsia"/>
                <w:sz w:val="22"/>
                <w:szCs w:val="21"/>
              </w:rPr>
              <w:t>依据小组测评结果，按时</w:t>
            </w:r>
            <w:r w:rsidRPr="00491060">
              <w:rPr>
                <w:sz w:val="22"/>
                <w:szCs w:val="21"/>
              </w:rPr>
              <w:t>完成任务，但</w:t>
            </w:r>
            <w:r w:rsidRPr="00491060">
              <w:rPr>
                <w:rFonts w:hint="eastAsia"/>
                <w:sz w:val="22"/>
                <w:szCs w:val="21"/>
              </w:rPr>
              <w:t>内容一般者评为合格</w:t>
            </w:r>
          </w:p>
        </w:tc>
        <w:tc>
          <w:tcPr>
            <w:tcW w:w="2410" w:type="dxa"/>
            <w:vMerge/>
          </w:tcPr>
          <w:p w14:paraId="4486F41C" w14:textId="77777777" w:rsidR="00D47152" w:rsidRPr="00491060" w:rsidRDefault="00D47152" w:rsidP="00832347">
            <w:pPr>
              <w:rPr>
                <w:sz w:val="22"/>
                <w:szCs w:val="21"/>
              </w:rPr>
            </w:pPr>
          </w:p>
        </w:tc>
      </w:tr>
      <w:tr w:rsidR="00D47152" w:rsidRPr="00491060" w14:paraId="6CE9466C" w14:textId="77777777" w:rsidTr="00832347">
        <w:tc>
          <w:tcPr>
            <w:tcW w:w="1985" w:type="dxa"/>
          </w:tcPr>
          <w:p w14:paraId="73FAD671" w14:textId="77777777" w:rsidR="00D47152" w:rsidRPr="00491060" w:rsidRDefault="00D47152" w:rsidP="00832347">
            <w:pPr>
              <w:rPr>
                <w:sz w:val="22"/>
                <w:szCs w:val="21"/>
              </w:rPr>
            </w:pPr>
            <w:r w:rsidRPr="00491060">
              <w:rPr>
                <w:rFonts w:hint="eastAsia"/>
                <w:sz w:val="22"/>
                <w:szCs w:val="21"/>
              </w:rPr>
              <w:t>不合格</w:t>
            </w:r>
          </w:p>
        </w:tc>
        <w:tc>
          <w:tcPr>
            <w:tcW w:w="4536" w:type="dxa"/>
          </w:tcPr>
          <w:p w14:paraId="790195A6" w14:textId="77777777" w:rsidR="00D47152" w:rsidRPr="00491060" w:rsidRDefault="00D47152" w:rsidP="00832347">
            <w:pPr>
              <w:rPr>
                <w:sz w:val="22"/>
                <w:szCs w:val="21"/>
              </w:rPr>
            </w:pPr>
            <w:r w:rsidRPr="00491060">
              <w:rPr>
                <w:rFonts w:hint="eastAsia"/>
                <w:sz w:val="22"/>
                <w:szCs w:val="21"/>
              </w:rPr>
              <w:t>依据小组测评结果，无法</w:t>
            </w:r>
            <w:r w:rsidRPr="00491060">
              <w:rPr>
                <w:sz w:val="22"/>
                <w:szCs w:val="21"/>
              </w:rPr>
              <w:t>按时完成任务，或者</w:t>
            </w:r>
            <w:r w:rsidRPr="00491060">
              <w:rPr>
                <w:rFonts w:hint="eastAsia"/>
                <w:sz w:val="22"/>
                <w:szCs w:val="21"/>
              </w:rPr>
              <w:t>内容</w:t>
            </w:r>
            <w:r w:rsidRPr="00491060">
              <w:rPr>
                <w:sz w:val="22"/>
                <w:szCs w:val="21"/>
              </w:rPr>
              <w:t>无法通过验收</w:t>
            </w:r>
            <w:r w:rsidRPr="00491060">
              <w:rPr>
                <w:rFonts w:hint="eastAsia"/>
                <w:sz w:val="22"/>
                <w:szCs w:val="21"/>
              </w:rPr>
              <w:t>者评为不合格</w:t>
            </w:r>
          </w:p>
        </w:tc>
        <w:tc>
          <w:tcPr>
            <w:tcW w:w="2410" w:type="dxa"/>
          </w:tcPr>
          <w:p w14:paraId="4CD6F106" w14:textId="77777777" w:rsidR="00D47152" w:rsidRPr="00491060" w:rsidRDefault="00D47152" w:rsidP="00832347">
            <w:pPr>
              <w:rPr>
                <w:sz w:val="22"/>
                <w:szCs w:val="21"/>
              </w:rPr>
            </w:pPr>
            <w:r w:rsidRPr="00491060">
              <w:rPr>
                <w:rFonts w:hint="eastAsia"/>
                <w:sz w:val="22"/>
                <w:szCs w:val="21"/>
              </w:rPr>
              <w:t>警告一次，再犯</w:t>
            </w:r>
            <w:proofErr w:type="gramStart"/>
            <w:r w:rsidRPr="00491060">
              <w:rPr>
                <w:rFonts w:hint="eastAsia"/>
                <w:sz w:val="22"/>
                <w:szCs w:val="21"/>
              </w:rPr>
              <w:t>遣退该人员</w:t>
            </w:r>
            <w:proofErr w:type="gramEnd"/>
          </w:p>
        </w:tc>
      </w:tr>
    </w:tbl>
    <w:p w14:paraId="4C3F95DE" w14:textId="740783EC" w:rsidR="00D47152" w:rsidRDefault="00D47152" w:rsidP="00D47152"/>
    <w:p w14:paraId="5F5CEA12" w14:textId="7DC7D67A" w:rsidR="00810050" w:rsidRDefault="00810050" w:rsidP="00D47152"/>
    <w:p w14:paraId="767BF9C8" w14:textId="0D50D5F9" w:rsidR="00810050" w:rsidRDefault="00810050" w:rsidP="00D47152"/>
    <w:p w14:paraId="712D7796" w14:textId="01C7B7F1" w:rsidR="00810050" w:rsidRDefault="00810050" w:rsidP="00D47152"/>
    <w:p w14:paraId="65E83BEA" w14:textId="26F2EA60" w:rsidR="00810050" w:rsidRDefault="00810050" w:rsidP="00D47152"/>
    <w:p w14:paraId="50162A09" w14:textId="77777777" w:rsidR="00810050" w:rsidRPr="005751B6" w:rsidRDefault="00810050" w:rsidP="00D47152"/>
    <w:p w14:paraId="3E655092" w14:textId="77777777" w:rsidR="00D47152" w:rsidRDefault="00D47152" w:rsidP="00D47152">
      <w:pPr>
        <w:pStyle w:val="a0"/>
      </w:pPr>
      <w:bookmarkStart w:id="226" w:name="_Toc496991635"/>
      <w:bookmarkStart w:id="227" w:name="_Toc527652978"/>
      <w:r>
        <w:rPr>
          <w:rFonts w:hint="eastAsia"/>
        </w:rPr>
        <w:t>成本</w:t>
      </w:r>
      <w:r>
        <w:t>估计</w:t>
      </w:r>
      <w:bookmarkEnd w:id="226"/>
      <w:bookmarkEnd w:id="227"/>
    </w:p>
    <w:p w14:paraId="4FD0D298" w14:textId="77777777" w:rsidR="00D47152" w:rsidRDefault="00D47152" w:rsidP="00D47152">
      <w:pPr>
        <w:pStyle w:val="a1"/>
      </w:pPr>
      <w:bookmarkStart w:id="228" w:name="_Toc496991636"/>
      <w:bookmarkStart w:id="229" w:name="_Toc527652979"/>
      <w:r>
        <w:rPr>
          <w:rFonts w:hint="eastAsia"/>
        </w:rPr>
        <w:t>员工</w:t>
      </w:r>
      <w:r>
        <w:t>时薪</w:t>
      </w:r>
      <w:bookmarkEnd w:id="228"/>
      <w:bookmarkEnd w:id="229"/>
    </w:p>
    <w:tbl>
      <w:tblPr>
        <w:tblStyle w:val="aff1"/>
        <w:tblW w:w="5294" w:type="pct"/>
        <w:tblLook w:val="04A0" w:firstRow="1" w:lastRow="0" w:firstColumn="1" w:lastColumn="0" w:noHBand="0" w:noVBand="1"/>
      </w:tblPr>
      <w:tblGrid>
        <w:gridCol w:w="1159"/>
        <w:gridCol w:w="3102"/>
        <w:gridCol w:w="2131"/>
        <w:gridCol w:w="2631"/>
      </w:tblGrid>
      <w:tr w:rsidR="00451968" w:rsidRPr="00491060" w14:paraId="0B0D345D" w14:textId="77777777" w:rsidTr="002675C8">
        <w:tc>
          <w:tcPr>
            <w:tcW w:w="642" w:type="pct"/>
            <w:shd w:val="clear" w:color="auto" w:fill="BDD6EE" w:themeFill="accent1" w:themeFillTint="66"/>
          </w:tcPr>
          <w:p w14:paraId="3F25EED9" w14:textId="77777777" w:rsidR="00451968" w:rsidRPr="00491060" w:rsidRDefault="00451968" w:rsidP="002675C8">
            <w:pPr>
              <w:rPr>
                <w:sz w:val="22"/>
              </w:rPr>
            </w:pPr>
            <w:r w:rsidRPr="00491060">
              <w:rPr>
                <w:rFonts w:hint="eastAsia"/>
                <w:sz w:val="22"/>
              </w:rPr>
              <w:t>姓名</w:t>
            </w:r>
          </w:p>
        </w:tc>
        <w:tc>
          <w:tcPr>
            <w:tcW w:w="1719" w:type="pct"/>
            <w:shd w:val="clear" w:color="auto" w:fill="BDD6EE" w:themeFill="accent1" w:themeFillTint="66"/>
          </w:tcPr>
          <w:p w14:paraId="2D48CF47" w14:textId="77777777" w:rsidR="00451968" w:rsidRPr="00491060" w:rsidRDefault="00451968" w:rsidP="002675C8">
            <w:pPr>
              <w:rPr>
                <w:sz w:val="22"/>
              </w:rPr>
            </w:pPr>
            <w:r w:rsidRPr="00491060">
              <w:rPr>
                <w:rFonts w:hint="eastAsia"/>
                <w:sz w:val="22"/>
              </w:rPr>
              <w:t>工作分配</w:t>
            </w:r>
          </w:p>
        </w:tc>
        <w:tc>
          <w:tcPr>
            <w:tcW w:w="1181" w:type="pct"/>
            <w:shd w:val="clear" w:color="auto" w:fill="BDD6EE" w:themeFill="accent1" w:themeFillTint="66"/>
          </w:tcPr>
          <w:p w14:paraId="5D44A577" w14:textId="77777777" w:rsidR="00451968" w:rsidRPr="00491060" w:rsidRDefault="00451968" w:rsidP="002675C8">
            <w:pPr>
              <w:rPr>
                <w:sz w:val="22"/>
              </w:rPr>
            </w:pPr>
            <w:r w:rsidRPr="00491060">
              <w:rPr>
                <w:rFonts w:hint="eastAsia"/>
                <w:sz w:val="22"/>
              </w:rPr>
              <w:t>时薪（元/小时）</w:t>
            </w:r>
          </w:p>
        </w:tc>
        <w:tc>
          <w:tcPr>
            <w:tcW w:w="1458" w:type="pct"/>
            <w:shd w:val="clear" w:color="auto" w:fill="BDD6EE" w:themeFill="accent1" w:themeFillTint="66"/>
          </w:tcPr>
          <w:p w14:paraId="2D8CBBCB" w14:textId="77777777" w:rsidR="00451968" w:rsidRPr="00491060" w:rsidRDefault="00451968" w:rsidP="002675C8">
            <w:pPr>
              <w:rPr>
                <w:sz w:val="22"/>
              </w:rPr>
            </w:pPr>
            <w:r w:rsidRPr="00491060">
              <w:rPr>
                <w:rFonts w:hint="eastAsia"/>
                <w:sz w:val="22"/>
              </w:rPr>
              <w:t>加班</w:t>
            </w:r>
            <w:r w:rsidRPr="00491060">
              <w:rPr>
                <w:sz w:val="22"/>
              </w:rPr>
              <w:t>费</w:t>
            </w:r>
            <w:r w:rsidRPr="00491060">
              <w:rPr>
                <w:rFonts w:hint="eastAsia"/>
                <w:sz w:val="22"/>
              </w:rPr>
              <w:t>（元/小时）</w:t>
            </w:r>
          </w:p>
        </w:tc>
      </w:tr>
      <w:tr w:rsidR="00451968" w:rsidRPr="00491060" w14:paraId="45F50327" w14:textId="77777777" w:rsidTr="002675C8">
        <w:tc>
          <w:tcPr>
            <w:tcW w:w="642" w:type="pct"/>
            <w:vAlign w:val="center"/>
          </w:tcPr>
          <w:p w14:paraId="149E908E" w14:textId="77777777" w:rsidR="00451968" w:rsidRDefault="00451968" w:rsidP="002675C8">
            <w:r>
              <w:rPr>
                <w:rFonts w:hint="eastAsia"/>
              </w:rPr>
              <w:t>黄叶轩</w:t>
            </w:r>
          </w:p>
        </w:tc>
        <w:tc>
          <w:tcPr>
            <w:tcW w:w="1719" w:type="pct"/>
          </w:tcPr>
          <w:p w14:paraId="221C56FA" w14:textId="77777777" w:rsidR="00451968" w:rsidRPr="00491060" w:rsidRDefault="00451968" w:rsidP="002675C8">
            <w:pPr>
              <w:rPr>
                <w:sz w:val="22"/>
              </w:rPr>
            </w:pPr>
            <w:r w:rsidRPr="00491060">
              <w:rPr>
                <w:rFonts w:ascii="Times New Roman" w:hAnsi="Times New Roman" w:cs="Times New Roman" w:hint="eastAsia"/>
                <w:sz w:val="22"/>
                <w:szCs w:val="24"/>
              </w:rPr>
              <w:t>项目</w:t>
            </w:r>
            <w:r w:rsidRPr="00491060">
              <w:rPr>
                <w:rFonts w:ascii="Times New Roman" w:hAnsi="Times New Roman" w:cs="Times New Roman"/>
                <w:sz w:val="22"/>
                <w:szCs w:val="24"/>
              </w:rPr>
              <w:t>经理</w:t>
            </w:r>
          </w:p>
        </w:tc>
        <w:tc>
          <w:tcPr>
            <w:tcW w:w="1181" w:type="pct"/>
          </w:tcPr>
          <w:p w14:paraId="344181EC" w14:textId="77777777" w:rsidR="00451968" w:rsidRPr="00491060" w:rsidRDefault="00451968" w:rsidP="002675C8">
            <w:pPr>
              <w:rPr>
                <w:sz w:val="22"/>
              </w:rPr>
            </w:pPr>
            <w:r>
              <w:rPr>
                <w:rFonts w:hint="eastAsia"/>
                <w:kern w:val="2"/>
              </w:rPr>
              <w:t>32.07</w:t>
            </w:r>
          </w:p>
        </w:tc>
        <w:tc>
          <w:tcPr>
            <w:tcW w:w="1458" w:type="pct"/>
          </w:tcPr>
          <w:p w14:paraId="5022110D" w14:textId="77777777" w:rsidR="00451968" w:rsidRPr="00491060" w:rsidRDefault="00451968" w:rsidP="002675C8">
            <w:pPr>
              <w:rPr>
                <w:sz w:val="22"/>
              </w:rPr>
            </w:pPr>
            <w:r>
              <w:rPr>
                <w:rFonts w:hint="eastAsia"/>
                <w:kern w:val="2"/>
              </w:rPr>
              <w:t>32.07</w:t>
            </w:r>
          </w:p>
        </w:tc>
      </w:tr>
      <w:tr w:rsidR="00451968" w:rsidRPr="00491060" w14:paraId="6B6E3357" w14:textId="77777777" w:rsidTr="002675C8">
        <w:tc>
          <w:tcPr>
            <w:tcW w:w="642" w:type="pct"/>
            <w:vAlign w:val="center"/>
          </w:tcPr>
          <w:p w14:paraId="6386CA6E" w14:textId="77777777" w:rsidR="00451968" w:rsidRDefault="00451968" w:rsidP="002675C8">
            <w:r>
              <w:rPr>
                <w:rFonts w:hint="eastAsia"/>
              </w:rPr>
              <w:t>徐双铅</w:t>
            </w:r>
          </w:p>
        </w:tc>
        <w:tc>
          <w:tcPr>
            <w:tcW w:w="1719" w:type="pct"/>
          </w:tcPr>
          <w:p w14:paraId="4510C0F1" w14:textId="77777777" w:rsidR="00451968" w:rsidRPr="00491060" w:rsidRDefault="00451968" w:rsidP="002675C8">
            <w:pPr>
              <w:rPr>
                <w:sz w:val="22"/>
              </w:rPr>
            </w:pPr>
            <w:r w:rsidRPr="00491060">
              <w:rPr>
                <w:rFonts w:hint="eastAsia"/>
                <w:sz w:val="22"/>
              </w:rPr>
              <w:t>录音记录员</w:t>
            </w:r>
          </w:p>
        </w:tc>
        <w:tc>
          <w:tcPr>
            <w:tcW w:w="1181" w:type="pct"/>
          </w:tcPr>
          <w:p w14:paraId="2EC6B55E" w14:textId="77777777" w:rsidR="00451968" w:rsidRPr="00491060" w:rsidRDefault="00451968" w:rsidP="002675C8">
            <w:pPr>
              <w:rPr>
                <w:sz w:val="22"/>
              </w:rPr>
            </w:pPr>
            <w:r>
              <w:rPr>
                <w:rFonts w:hint="eastAsia"/>
                <w:kern w:val="2"/>
              </w:rPr>
              <w:t>32.07</w:t>
            </w:r>
          </w:p>
        </w:tc>
        <w:tc>
          <w:tcPr>
            <w:tcW w:w="1458" w:type="pct"/>
          </w:tcPr>
          <w:p w14:paraId="1828AC7F" w14:textId="77777777" w:rsidR="00451968" w:rsidRPr="00491060" w:rsidRDefault="00451968" w:rsidP="002675C8">
            <w:pPr>
              <w:rPr>
                <w:sz w:val="22"/>
              </w:rPr>
            </w:pPr>
            <w:r>
              <w:rPr>
                <w:rFonts w:hint="eastAsia"/>
                <w:kern w:val="2"/>
              </w:rPr>
              <w:t>32.07</w:t>
            </w:r>
          </w:p>
        </w:tc>
      </w:tr>
      <w:tr w:rsidR="00451968" w:rsidRPr="00491060" w14:paraId="3FC091C8" w14:textId="77777777" w:rsidTr="002675C8">
        <w:tc>
          <w:tcPr>
            <w:tcW w:w="642" w:type="pct"/>
            <w:vAlign w:val="center"/>
          </w:tcPr>
          <w:p w14:paraId="7DB47B13" w14:textId="77777777" w:rsidR="00451968" w:rsidRDefault="00451968" w:rsidP="002675C8">
            <w:r>
              <w:rPr>
                <w:rFonts w:hint="eastAsia"/>
              </w:rPr>
              <w:t>陈俊仁</w:t>
            </w:r>
          </w:p>
        </w:tc>
        <w:tc>
          <w:tcPr>
            <w:tcW w:w="1719" w:type="pct"/>
          </w:tcPr>
          <w:p w14:paraId="0FE28C74" w14:textId="77777777" w:rsidR="00451968" w:rsidRPr="00491060" w:rsidRDefault="00451968" w:rsidP="002675C8">
            <w:pPr>
              <w:rPr>
                <w:sz w:val="22"/>
              </w:rPr>
            </w:pPr>
            <w:r w:rsidRPr="00491060">
              <w:rPr>
                <w:rFonts w:ascii="Times New Roman" w:hAnsi="Times New Roman" w:cs="Times New Roman" w:hint="eastAsia"/>
                <w:sz w:val="22"/>
                <w:szCs w:val="24"/>
              </w:rPr>
              <w:t>配置</w:t>
            </w:r>
            <w:r w:rsidRPr="00491060">
              <w:rPr>
                <w:rFonts w:ascii="Times New Roman" w:hAnsi="Times New Roman" w:cs="Times New Roman"/>
                <w:sz w:val="22"/>
                <w:szCs w:val="24"/>
              </w:rPr>
              <w:t>管理员</w:t>
            </w:r>
          </w:p>
        </w:tc>
        <w:tc>
          <w:tcPr>
            <w:tcW w:w="1181" w:type="pct"/>
          </w:tcPr>
          <w:p w14:paraId="0132FE0F" w14:textId="77777777" w:rsidR="00451968" w:rsidRPr="00491060" w:rsidRDefault="00451968" w:rsidP="002675C8">
            <w:pPr>
              <w:rPr>
                <w:sz w:val="22"/>
              </w:rPr>
            </w:pPr>
            <w:r>
              <w:rPr>
                <w:rFonts w:hint="eastAsia"/>
                <w:kern w:val="2"/>
              </w:rPr>
              <w:t>32.07</w:t>
            </w:r>
          </w:p>
        </w:tc>
        <w:tc>
          <w:tcPr>
            <w:tcW w:w="1458" w:type="pct"/>
          </w:tcPr>
          <w:p w14:paraId="1C49369B" w14:textId="77777777" w:rsidR="00451968" w:rsidRPr="00491060" w:rsidRDefault="00451968" w:rsidP="002675C8">
            <w:pPr>
              <w:rPr>
                <w:sz w:val="22"/>
              </w:rPr>
            </w:pPr>
            <w:r>
              <w:rPr>
                <w:rFonts w:hint="eastAsia"/>
                <w:kern w:val="2"/>
              </w:rPr>
              <w:t>32.07</w:t>
            </w:r>
          </w:p>
        </w:tc>
      </w:tr>
      <w:tr w:rsidR="00451968" w:rsidRPr="00491060" w14:paraId="2CA2DDA5" w14:textId="77777777" w:rsidTr="002675C8">
        <w:tc>
          <w:tcPr>
            <w:tcW w:w="642" w:type="pct"/>
            <w:vAlign w:val="center"/>
          </w:tcPr>
          <w:p w14:paraId="59A570D8" w14:textId="77777777" w:rsidR="00451968" w:rsidRDefault="00451968" w:rsidP="002675C8">
            <w:r>
              <w:rPr>
                <w:rFonts w:hint="eastAsia"/>
              </w:rPr>
              <w:t>吕迪</w:t>
            </w:r>
          </w:p>
        </w:tc>
        <w:tc>
          <w:tcPr>
            <w:tcW w:w="1719" w:type="pct"/>
          </w:tcPr>
          <w:p w14:paraId="3AE7060E" w14:textId="77777777" w:rsidR="00451968" w:rsidRPr="00491060" w:rsidRDefault="00451968" w:rsidP="002675C8">
            <w:pPr>
              <w:rPr>
                <w:sz w:val="22"/>
              </w:rPr>
            </w:pPr>
            <w:r w:rsidRPr="00491060">
              <w:rPr>
                <w:rFonts w:ascii="Times New Roman" w:hAnsi="Times New Roman" w:cs="Times New Roman" w:hint="eastAsia"/>
                <w:sz w:val="22"/>
                <w:szCs w:val="24"/>
              </w:rPr>
              <w:t>会议</w:t>
            </w:r>
            <w:r w:rsidRPr="00491060">
              <w:rPr>
                <w:rFonts w:ascii="Times New Roman" w:hAnsi="Times New Roman" w:cs="Times New Roman"/>
                <w:sz w:val="22"/>
                <w:szCs w:val="24"/>
              </w:rPr>
              <w:t>记录员</w:t>
            </w:r>
          </w:p>
        </w:tc>
        <w:tc>
          <w:tcPr>
            <w:tcW w:w="1181" w:type="pct"/>
          </w:tcPr>
          <w:p w14:paraId="4BE01D07" w14:textId="77777777" w:rsidR="00451968" w:rsidRPr="00491060" w:rsidRDefault="00451968" w:rsidP="002675C8">
            <w:pPr>
              <w:rPr>
                <w:sz w:val="22"/>
              </w:rPr>
            </w:pPr>
            <w:r>
              <w:rPr>
                <w:rFonts w:hint="eastAsia"/>
                <w:kern w:val="2"/>
              </w:rPr>
              <w:t>32.07</w:t>
            </w:r>
          </w:p>
        </w:tc>
        <w:tc>
          <w:tcPr>
            <w:tcW w:w="1458" w:type="pct"/>
          </w:tcPr>
          <w:p w14:paraId="6FC67C7E" w14:textId="77777777" w:rsidR="00451968" w:rsidRPr="00491060" w:rsidRDefault="00451968" w:rsidP="002675C8">
            <w:pPr>
              <w:rPr>
                <w:sz w:val="22"/>
              </w:rPr>
            </w:pPr>
            <w:r>
              <w:rPr>
                <w:rFonts w:hint="eastAsia"/>
                <w:kern w:val="2"/>
              </w:rPr>
              <w:t>32.07</w:t>
            </w:r>
          </w:p>
        </w:tc>
      </w:tr>
      <w:tr w:rsidR="00451968" w:rsidRPr="00491060" w14:paraId="706DBB5D" w14:textId="77777777" w:rsidTr="002675C8">
        <w:tc>
          <w:tcPr>
            <w:tcW w:w="642" w:type="pct"/>
            <w:vAlign w:val="center"/>
          </w:tcPr>
          <w:p w14:paraId="7F1DBDC2" w14:textId="77777777" w:rsidR="00451968" w:rsidRDefault="00451968" w:rsidP="002675C8">
            <w:r>
              <w:rPr>
                <w:rFonts w:hint="eastAsia"/>
              </w:rPr>
              <w:t>陈苏民</w:t>
            </w:r>
          </w:p>
        </w:tc>
        <w:tc>
          <w:tcPr>
            <w:tcW w:w="1719" w:type="pct"/>
          </w:tcPr>
          <w:p w14:paraId="3305ABDF" w14:textId="77777777" w:rsidR="00451968" w:rsidRPr="00491060" w:rsidRDefault="00451968" w:rsidP="002675C8">
            <w:pPr>
              <w:rPr>
                <w:sz w:val="22"/>
              </w:rPr>
            </w:pPr>
            <w:r>
              <w:rPr>
                <w:rFonts w:ascii="Times New Roman" w:hAnsi="Times New Roman" w:cs="Times New Roman" w:hint="eastAsia"/>
                <w:sz w:val="22"/>
                <w:szCs w:val="24"/>
              </w:rPr>
              <w:t>文件管理员</w:t>
            </w:r>
          </w:p>
        </w:tc>
        <w:tc>
          <w:tcPr>
            <w:tcW w:w="1181" w:type="pct"/>
          </w:tcPr>
          <w:p w14:paraId="7B9F4F2B" w14:textId="77777777" w:rsidR="00451968" w:rsidRPr="00491060" w:rsidRDefault="00451968" w:rsidP="002675C8">
            <w:pPr>
              <w:rPr>
                <w:sz w:val="22"/>
              </w:rPr>
            </w:pPr>
            <w:r>
              <w:rPr>
                <w:rFonts w:hint="eastAsia"/>
                <w:kern w:val="2"/>
              </w:rPr>
              <w:t>32.07</w:t>
            </w:r>
          </w:p>
        </w:tc>
        <w:tc>
          <w:tcPr>
            <w:tcW w:w="1458" w:type="pct"/>
          </w:tcPr>
          <w:p w14:paraId="29AD1790" w14:textId="77777777" w:rsidR="00451968" w:rsidRPr="00491060" w:rsidRDefault="00451968" w:rsidP="002675C8">
            <w:pPr>
              <w:rPr>
                <w:sz w:val="22"/>
              </w:rPr>
            </w:pPr>
            <w:r>
              <w:rPr>
                <w:rFonts w:hint="eastAsia"/>
                <w:kern w:val="2"/>
              </w:rPr>
              <w:t>32.07</w:t>
            </w:r>
          </w:p>
        </w:tc>
      </w:tr>
    </w:tbl>
    <w:p w14:paraId="70F51A7D" w14:textId="77777777" w:rsidR="00D47152" w:rsidRPr="005751B6" w:rsidRDefault="00D47152" w:rsidP="00D47152"/>
    <w:p w14:paraId="06061364" w14:textId="256373D0" w:rsidR="00D47152" w:rsidRPr="00350370" w:rsidRDefault="00D47152" w:rsidP="00D47152">
      <w:r>
        <w:rPr>
          <w:rFonts w:hint="eastAsia"/>
        </w:rPr>
        <w:t>根据</w:t>
      </w:r>
      <w:r w:rsidR="00451968">
        <w:rPr>
          <w:rFonts w:hint="eastAsia"/>
        </w:rPr>
        <w:t>201</w:t>
      </w:r>
      <w:r w:rsidR="00451968">
        <w:t>8</w:t>
      </w:r>
      <w:r>
        <w:rPr>
          <w:rFonts w:hint="eastAsia"/>
        </w:rPr>
        <w:t>最新劳动人员平均工资为</w:t>
      </w:r>
      <w:r w:rsidR="00451968">
        <w:rPr>
          <w:rFonts w:hint="eastAsia"/>
        </w:rPr>
        <w:t>3</w:t>
      </w:r>
      <w:r w:rsidR="00451968">
        <w:t>2.07</w:t>
      </w:r>
      <w:r>
        <w:rPr>
          <w:rFonts w:hint="eastAsia"/>
        </w:rPr>
        <w:t>元/小时</w:t>
      </w:r>
    </w:p>
    <w:p w14:paraId="32229F0C" w14:textId="0C3F97F9" w:rsidR="00D47152" w:rsidRDefault="00D47152" w:rsidP="00D47152">
      <w:pPr>
        <w:pStyle w:val="a1"/>
      </w:pPr>
      <w:bookmarkStart w:id="230" w:name="_Toc496991637"/>
      <w:bookmarkStart w:id="231" w:name="_Toc527652980"/>
      <w:r>
        <w:rPr>
          <w:rFonts w:hint="eastAsia"/>
        </w:rPr>
        <w:t>预算</w:t>
      </w:r>
      <w:bookmarkEnd w:id="230"/>
      <w:bookmarkEnd w:id="231"/>
    </w:p>
    <w:tbl>
      <w:tblPr>
        <w:tblW w:w="9187" w:type="dxa"/>
        <w:tblInd w:w="113" w:type="dxa"/>
        <w:tblLook w:val="04A0" w:firstRow="1" w:lastRow="0" w:firstColumn="1" w:lastColumn="0" w:noHBand="0" w:noVBand="1"/>
      </w:tblPr>
      <w:tblGrid>
        <w:gridCol w:w="2010"/>
        <w:gridCol w:w="1220"/>
        <w:gridCol w:w="1591"/>
        <w:gridCol w:w="1186"/>
        <w:gridCol w:w="3180"/>
      </w:tblGrid>
      <w:tr w:rsidR="00E852C3" w:rsidRPr="00597320" w14:paraId="65F2B8AE" w14:textId="77777777" w:rsidTr="005C4CBC">
        <w:trPr>
          <w:trHeight w:val="280"/>
        </w:trPr>
        <w:tc>
          <w:tcPr>
            <w:tcW w:w="201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06038E1C" w14:textId="77777777" w:rsidR="00E852C3" w:rsidRPr="00597320" w:rsidRDefault="00E852C3" w:rsidP="008E48F7">
            <w:pPr>
              <w:jc w:val="center"/>
              <w:rPr>
                <w:rFonts w:ascii="等线" w:eastAsia="等线" w:hAnsi="等线"/>
                <w:color w:val="000000"/>
                <w:sz w:val="22"/>
              </w:rPr>
            </w:pPr>
            <w:bookmarkStart w:id="232" w:name="_Hlk497346302"/>
            <w:r w:rsidRPr="00597320">
              <w:rPr>
                <w:rFonts w:ascii="等线" w:eastAsia="等线" w:hAnsi="等线" w:hint="eastAsia"/>
                <w:color w:val="000000"/>
                <w:sz w:val="22"/>
              </w:rPr>
              <w:t>项目进程</w:t>
            </w:r>
          </w:p>
        </w:tc>
        <w:tc>
          <w:tcPr>
            <w:tcW w:w="122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16F7CB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行列</w:t>
            </w:r>
          </w:p>
        </w:tc>
        <w:tc>
          <w:tcPr>
            <w:tcW w:w="277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3D0F9F2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1B59FAAE"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备注</w:t>
            </w:r>
          </w:p>
        </w:tc>
      </w:tr>
      <w:tr w:rsidR="00E852C3" w:rsidRPr="00597320" w14:paraId="1BA53334" w14:textId="77777777" w:rsidTr="005C4CBC">
        <w:trPr>
          <w:trHeight w:val="280"/>
        </w:trPr>
        <w:tc>
          <w:tcPr>
            <w:tcW w:w="201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BA3D264" w14:textId="77777777" w:rsidR="00E852C3" w:rsidRPr="00597320" w:rsidRDefault="00E852C3" w:rsidP="008E48F7">
            <w:pPr>
              <w:rPr>
                <w:rFonts w:ascii="等线" w:eastAsia="等线" w:hAnsi="等线"/>
                <w:color w:val="000000"/>
                <w:sz w:val="22"/>
              </w:rPr>
            </w:pPr>
          </w:p>
        </w:tc>
        <w:tc>
          <w:tcPr>
            <w:tcW w:w="122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46CAFE60" w14:textId="77777777" w:rsidR="00E852C3" w:rsidRPr="00597320" w:rsidRDefault="00E852C3" w:rsidP="008E48F7">
            <w:pPr>
              <w:rPr>
                <w:rFonts w:ascii="等线" w:eastAsia="等线" w:hAnsi="等线"/>
                <w:color w:val="000000"/>
                <w:sz w:val="22"/>
              </w:rPr>
            </w:pPr>
          </w:p>
        </w:tc>
        <w:tc>
          <w:tcPr>
            <w:tcW w:w="1591" w:type="dxa"/>
            <w:tcBorders>
              <w:top w:val="nil"/>
              <w:left w:val="nil"/>
              <w:bottom w:val="single" w:sz="4" w:space="0" w:color="auto"/>
              <w:right w:val="single" w:sz="4" w:space="0" w:color="auto"/>
            </w:tcBorders>
            <w:shd w:val="clear" w:color="000000" w:fill="FFE699"/>
            <w:noWrap/>
            <w:vAlign w:val="center"/>
            <w:hideMark/>
          </w:tcPr>
          <w:p w14:paraId="748D7D9E"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月度计划</w:t>
            </w:r>
          </w:p>
        </w:tc>
        <w:tc>
          <w:tcPr>
            <w:tcW w:w="1186" w:type="dxa"/>
            <w:tcBorders>
              <w:top w:val="nil"/>
              <w:left w:val="nil"/>
              <w:bottom w:val="single" w:sz="4" w:space="0" w:color="auto"/>
              <w:right w:val="single" w:sz="4" w:space="0" w:color="auto"/>
            </w:tcBorders>
            <w:shd w:val="clear" w:color="000000" w:fill="FFE699"/>
            <w:noWrap/>
            <w:vAlign w:val="center"/>
            <w:hideMark/>
          </w:tcPr>
          <w:p w14:paraId="731900F2"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年度计划</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21462925" w14:textId="77777777" w:rsidR="00E852C3" w:rsidRPr="00597320" w:rsidRDefault="00E852C3" w:rsidP="008E48F7">
            <w:pPr>
              <w:rPr>
                <w:rFonts w:ascii="等线" w:eastAsia="等线" w:hAnsi="等线"/>
                <w:color w:val="000000"/>
                <w:sz w:val="22"/>
              </w:rPr>
            </w:pPr>
          </w:p>
        </w:tc>
      </w:tr>
      <w:tr w:rsidR="00E852C3" w:rsidRPr="00597320" w14:paraId="0DC299B5"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2BAA25A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一、初期投入资金</w:t>
            </w:r>
          </w:p>
        </w:tc>
        <w:tc>
          <w:tcPr>
            <w:tcW w:w="1220" w:type="dxa"/>
            <w:tcBorders>
              <w:top w:val="nil"/>
              <w:left w:val="nil"/>
              <w:bottom w:val="single" w:sz="4" w:space="0" w:color="auto"/>
              <w:right w:val="single" w:sz="4" w:space="0" w:color="auto"/>
            </w:tcBorders>
            <w:shd w:val="clear" w:color="000000" w:fill="E7E6E6"/>
            <w:noWrap/>
            <w:vAlign w:val="center"/>
            <w:hideMark/>
          </w:tcPr>
          <w:p w14:paraId="3973A115"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3F7708E"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6A5CDD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1D61A7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526EBAAA"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D8F70F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（1）电子书</w:t>
            </w:r>
          </w:p>
        </w:tc>
        <w:tc>
          <w:tcPr>
            <w:tcW w:w="1220" w:type="dxa"/>
            <w:tcBorders>
              <w:top w:val="nil"/>
              <w:left w:val="nil"/>
              <w:bottom w:val="single" w:sz="4" w:space="0" w:color="auto"/>
              <w:right w:val="single" w:sz="4" w:space="0" w:color="auto"/>
            </w:tcBorders>
            <w:shd w:val="clear" w:color="000000" w:fill="E7E6E6"/>
            <w:noWrap/>
            <w:vAlign w:val="center"/>
            <w:hideMark/>
          </w:tcPr>
          <w:p w14:paraId="02EED8F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2006CFD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060C0A7"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ACBAB12" w14:textId="77777777" w:rsidR="00E852C3" w:rsidRPr="00597320" w:rsidRDefault="00E852C3" w:rsidP="008E48F7">
            <w:pPr>
              <w:rPr>
                <w:rFonts w:ascii="等线" w:eastAsia="等线" w:hAnsi="等线"/>
                <w:color w:val="000000"/>
                <w:sz w:val="22"/>
              </w:rPr>
            </w:pPr>
            <w:r>
              <w:rPr>
                <w:rFonts w:ascii="等线" w:eastAsia="等线" w:hAnsi="等线" w:hint="eastAsia"/>
                <w:color w:val="000000"/>
                <w:sz w:val="22"/>
              </w:rPr>
              <w:t>学习工作使用</w:t>
            </w:r>
          </w:p>
        </w:tc>
      </w:tr>
      <w:tr w:rsidR="00E852C3" w:rsidRPr="00597320" w14:paraId="5ACB5F65"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488AEEA"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（3）UML建模工具</w:t>
            </w:r>
          </w:p>
        </w:tc>
        <w:tc>
          <w:tcPr>
            <w:tcW w:w="1220" w:type="dxa"/>
            <w:tcBorders>
              <w:top w:val="nil"/>
              <w:left w:val="nil"/>
              <w:bottom w:val="single" w:sz="4" w:space="0" w:color="auto"/>
              <w:right w:val="single" w:sz="4" w:space="0" w:color="auto"/>
            </w:tcBorders>
            <w:shd w:val="clear" w:color="000000" w:fill="E7E6E6"/>
            <w:noWrap/>
            <w:vAlign w:val="center"/>
            <w:hideMark/>
          </w:tcPr>
          <w:p w14:paraId="1AAB2FFC"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345C9C62"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FE81A2A"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640B0C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27EACDDE"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4717850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lastRenderedPageBreak/>
              <w:t>（4）</w:t>
            </w:r>
            <w:proofErr w:type="spellStart"/>
            <w:r w:rsidRPr="00597320">
              <w:rPr>
                <w:rFonts w:ascii="等线" w:eastAsia="等线" w:hAnsi="等线" w:hint="eastAsia"/>
                <w:color w:val="000000"/>
                <w:sz w:val="22"/>
              </w:rPr>
              <w:t>AxureRP</w:t>
            </w:r>
            <w:proofErr w:type="spellEnd"/>
          </w:p>
        </w:tc>
        <w:tc>
          <w:tcPr>
            <w:tcW w:w="1220" w:type="dxa"/>
            <w:tcBorders>
              <w:top w:val="nil"/>
              <w:left w:val="nil"/>
              <w:bottom w:val="single" w:sz="4" w:space="0" w:color="auto"/>
              <w:right w:val="single" w:sz="4" w:space="0" w:color="auto"/>
            </w:tcBorders>
            <w:shd w:val="clear" w:color="000000" w:fill="E7E6E6"/>
            <w:noWrap/>
            <w:vAlign w:val="center"/>
            <w:hideMark/>
          </w:tcPr>
          <w:p w14:paraId="6C562CA3"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0FB48A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31FD83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7B64E67"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5C585C56"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75E87F35"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（5）Office</w:t>
            </w:r>
          </w:p>
        </w:tc>
        <w:tc>
          <w:tcPr>
            <w:tcW w:w="1220" w:type="dxa"/>
            <w:tcBorders>
              <w:top w:val="nil"/>
              <w:left w:val="nil"/>
              <w:bottom w:val="single" w:sz="4" w:space="0" w:color="auto"/>
              <w:right w:val="single" w:sz="4" w:space="0" w:color="auto"/>
            </w:tcBorders>
            <w:shd w:val="clear" w:color="000000" w:fill="E7E6E6"/>
            <w:noWrap/>
            <w:vAlign w:val="center"/>
            <w:hideMark/>
          </w:tcPr>
          <w:p w14:paraId="736511F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076FC29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589172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74A66D8"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3E71C35F"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44DB3059"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（6）IBM Rational Software Architect</w:t>
            </w:r>
          </w:p>
        </w:tc>
        <w:tc>
          <w:tcPr>
            <w:tcW w:w="1220" w:type="dxa"/>
            <w:tcBorders>
              <w:top w:val="nil"/>
              <w:left w:val="nil"/>
              <w:bottom w:val="single" w:sz="4" w:space="0" w:color="auto"/>
              <w:right w:val="single" w:sz="4" w:space="0" w:color="auto"/>
            </w:tcBorders>
            <w:shd w:val="clear" w:color="000000" w:fill="E7E6E6"/>
            <w:noWrap/>
            <w:vAlign w:val="center"/>
            <w:hideMark/>
          </w:tcPr>
          <w:p w14:paraId="27DAAFC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0B956EC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EC6D4AD"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CD9E6A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2331122A"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vAlign w:val="center"/>
            <w:hideMark/>
          </w:tcPr>
          <w:p w14:paraId="2D60EA48"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（7）个人电脑及其windows操作系统</w:t>
            </w:r>
          </w:p>
        </w:tc>
        <w:tc>
          <w:tcPr>
            <w:tcW w:w="1220" w:type="dxa"/>
            <w:tcBorders>
              <w:top w:val="nil"/>
              <w:left w:val="nil"/>
              <w:bottom w:val="single" w:sz="4" w:space="0" w:color="auto"/>
              <w:right w:val="single" w:sz="4" w:space="0" w:color="auto"/>
            </w:tcBorders>
            <w:shd w:val="clear" w:color="000000" w:fill="E7E6E6"/>
            <w:noWrap/>
            <w:vAlign w:val="center"/>
            <w:hideMark/>
          </w:tcPr>
          <w:p w14:paraId="7A088CA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3509650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475560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472CD0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365CE95A"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C928FB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（8）</w:t>
            </w:r>
            <w:proofErr w:type="spellStart"/>
            <w:r w:rsidRPr="00597320">
              <w:rPr>
                <w:rFonts w:ascii="等线" w:eastAsia="等线" w:hAnsi="等线" w:hint="eastAsia"/>
                <w:color w:val="000000"/>
                <w:sz w:val="22"/>
              </w:rPr>
              <w:t>Vmware</w:t>
            </w:r>
            <w:proofErr w:type="spellEnd"/>
          </w:p>
        </w:tc>
        <w:tc>
          <w:tcPr>
            <w:tcW w:w="1220" w:type="dxa"/>
            <w:tcBorders>
              <w:top w:val="nil"/>
              <w:left w:val="nil"/>
              <w:bottom w:val="single" w:sz="4" w:space="0" w:color="auto"/>
              <w:right w:val="single" w:sz="4" w:space="0" w:color="auto"/>
            </w:tcBorders>
            <w:shd w:val="clear" w:color="000000" w:fill="E7E6E6"/>
            <w:noWrap/>
            <w:vAlign w:val="center"/>
            <w:hideMark/>
          </w:tcPr>
          <w:p w14:paraId="0D9FB9F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1</w:t>
            </w:r>
          </w:p>
        </w:tc>
        <w:tc>
          <w:tcPr>
            <w:tcW w:w="1591" w:type="dxa"/>
            <w:tcBorders>
              <w:top w:val="nil"/>
              <w:left w:val="nil"/>
              <w:bottom w:val="single" w:sz="4" w:space="0" w:color="auto"/>
              <w:right w:val="single" w:sz="4" w:space="0" w:color="auto"/>
            </w:tcBorders>
            <w:shd w:val="clear" w:color="auto" w:fill="auto"/>
            <w:noWrap/>
            <w:vAlign w:val="center"/>
            <w:hideMark/>
          </w:tcPr>
          <w:p w14:paraId="43AD2C51"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589EA21"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6E7D17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学习工作使用</w:t>
            </w:r>
          </w:p>
        </w:tc>
      </w:tr>
      <w:tr w:rsidR="00E852C3" w:rsidRPr="00597320" w14:paraId="162541D4"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2570F10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二、初期必要支出</w:t>
            </w:r>
          </w:p>
        </w:tc>
        <w:tc>
          <w:tcPr>
            <w:tcW w:w="1220" w:type="dxa"/>
            <w:tcBorders>
              <w:top w:val="nil"/>
              <w:left w:val="nil"/>
              <w:bottom w:val="single" w:sz="4" w:space="0" w:color="auto"/>
              <w:right w:val="single" w:sz="4" w:space="0" w:color="auto"/>
            </w:tcBorders>
            <w:shd w:val="clear" w:color="000000" w:fill="FCE4D6"/>
            <w:noWrap/>
            <w:vAlign w:val="center"/>
            <w:hideMark/>
          </w:tcPr>
          <w:p w14:paraId="78DC1A8B"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2EF347C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61450F7"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472E0C2"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06353689"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E5B233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（1）域名</w:t>
            </w:r>
          </w:p>
        </w:tc>
        <w:tc>
          <w:tcPr>
            <w:tcW w:w="1220" w:type="dxa"/>
            <w:tcBorders>
              <w:top w:val="nil"/>
              <w:left w:val="nil"/>
              <w:bottom w:val="single" w:sz="4" w:space="0" w:color="auto"/>
              <w:right w:val="single" w:sz="4" w:space="0" w:color="auto"/>
            </w:tcBorders>
            <w:shd w:val="clear" w:color="000000" w:fill="FCE4D6"/>
            <w:noWrap/>
            <w:vAlign w:val="center"/>
            <w:hideMark/>
          </w:tcPr>
          <w:p w14:paraId="79625CC7"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2</w:t>
            </w:r>
          </w:p>
        </w:tc>
        <w:tc>
          <w:tcPr>
            <w:tcW w:w="1591" w:type="dxa"/>
            <w:tcBorders>
              <w:top w:val="nil"/>
              <w:left w:val="nil"/>
              <w:bottom w:val="single" w:sz="4" w:space="0" w:color="auto"/>
              <w:right w:val="single" w:sz="4" w:space="0" w:color="auto"/>
            </w:tcBorders>
            <w:shd w:val="clear" w:color="auto" w:fill="auto"/>
            <w:noWrap/>
            <w:vAlign w:val="center"/>
            <w:hideMark/>
          </w:tcPr>
          <w:p w14:paraId="4D8E24CB"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61266C2A" w14:textId="77777777" w:rsidR="00E852C3" w:rsidRPr="00597320" w:rsidRDefault="00E852C3" w:rsidP="008E48F7">
            <w:pPr>
              <w:ind w:right="440"/>
              <w:rPr>
                <w:rFonts w:ascii="等线" w:eastAsia="等线" w:hAnsi="等线"/>
                <w:color w:val="000000"/>
                <w:sz w:val="22"/>
              </w:rPr>
            </w:pPr>
            <w:r>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A108118" w14:textId="77777777" w:rsidR="00E852C3" w:rsidRPr="00597320" w:rsidRDefault="00E852C3" w:rsidP="008E48F7">
            <w:pPr>
              <w:rPr>
                <w:rFonts w:ascii="等线" w:eastAsia="等线" w:hAnsi="等线"/>
                <w:color w:val="000000"/>
                <w:sz w:val="22"/>
              </w:rPr>
            </w:pPr>
            <w:r>
              <w:rPr>
                <w:rFonts w:ascii="等线" w:eastAsia="等线" w:hAnsi="等线" w:hint="eastAsia"/>
                <w:color w:val="000000"/>
                <w:sz w:val="22"/>
              </w:rPr>
              <w:t>由学校分配</w:t>
            </w:r>
          </w:p>
        </w:tc>
      </w:tr>
      <w:tr w:rsidR="00E852C3" w:rsidRPr="00597320" w14:paraId="52F5BBFE"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0FE938D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三、过程性支出</w:t>
            </w:r>
          </w:p>
        </w:tc>
        <w:tc>
          <w:tcPr>
            <w:tcW w:w="1220" w:type="dxa"/>
            <w:tcBorders>
              <w:top w:val="nil"/>
              <w:left w:val="nil"/>
              <w:bottom w:val="single" w:sz="4" w:space="0" w:color="auto"/>
              <w:right w:val="single" w:sz="4" w:space="0" w:color="auto"/>
            </w:tcBorders>
            <w:shd w:val="clear" w:color="000000" w:fill="E7E6E6"/>
            <w:noWrap/>
            <w:vAlign w:val="center"/>
            <w:hideMark/>
          </w:tcPr>
          <w:p w14:paraId="0135A4E3"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02034EB8"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53EF897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778738D"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143F2F60"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3839DBF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（1）电费</w:t>
            </w:r>
          </w:p>
        </w:tc>
        <w:tc>
          <w:tcPr>
            <w:tcW w:w="1220" w:type="dxa"/>
            <w:tcBorders>
              <w:top w:val="nil"/>
              <w:left w:val="nil"/>
              <w:bottom w:val="single" w:sz="4" w:space="0" w:color="auto"/>
              <w:right w:val="single" w:sz="4" w:space="0" w:color="auto"/>
            </w:tcBorders>
            <w:shd w:val="clear" w:color="000000" w:fill="E7E6E6"/>
            <w:noWrap/>
            <w:vAlign w:val="center"/>
            <w:hideMark/>
          </w:tcPr>
          <w:p w14:paraId="1EB83A4C"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1CA1257E" w14:textId="20D9CAB4" w:rsidR="00E852C3" w:rsidRPr="00597320" w:rsidRDefault="003A134F" w:rsidP="00451968">
            <w:pPr>
              <w:jc w:val="right"/>
              <w:rPr>
                <w:rFonts w:ascii="等线" w:eastAsia="等线" w:hAnsi="等线"/>
                <w:color w:val="000000"/>
                <w:sz w:val="22"/>
              </w:rPr>
            </w:pPr>
            <w:r>
              <w:rPr>
                <w:rFonts w:ascii="等线" w:eastAsia="等线" w:hAnsi="等线" w:hint="eastAsia"/>
                <w:color w:val="000000"/>
                <w:sz w:val="22"/>
              </w:rPr>
              <w:t>-</w:t>
            </w:r>
            <w:r w:rsidR="00451968">
              <w:rPr>
                <w:rFonts w:ascii="等线" w:eastAsia="等线" w:hAnsi="等线"/>
                <w:color w:val="000000"/>
                <w:sz w:val="22"/>
              </w:rPr>
              <w:t>100</w:t>
            </w:r>
          </w:p>
        </w:tc>
        <w:tc>
          <w:tcPr>
            <w:tcW w:w="1186" w:type="dxa"/>
            <w:tcBorders>
              <w:top w:val="nil"/>
              <w:left w:val="nil"/>
              <w:bottom w:val="single" w:sz="4" w:space="0" w:color="auto"/>
              <w:right w:val="single" w:sz="4" w:space="0" w:color="auto"/>
            </w:tcBorders>
            <w:shd w:val="clear" w:color="auto" w:fill="auto"/>
            <w:noWrap/>
            <w:vAlign w:val="center"/>
            <w:hideMark/>
          </w:tcPr>
          <w:p w14:paraId="6D2808DF" w14:textId="0397FF11" w:rsidR="00E852C3" w:rsidRPr="00597320" w:rsidRDefault="00E852C3" w:rsidP="00451968">
            <w:pPr>
              <w:jc w:val="right"/>
              <w:rPr>
                <w:rFonts w:ascii="等线" w:eastAsia="等线" w:hAnsi="等线"/>
                <w:color w:val="000000"/>
                <w:sz w:val="22"/>
              </w:rPr>
            </w:pPr>
            <w:r w:rsidRPr="00597320">
              <w:rPr>
                <w:rFonts w:ascii="等线" w:eastAsia="等线" w:hAnsi="等线" w:hint="eastAsia"/>
                <w:color w:val="000000"/>
                <w:sz w:val="22"/>
              </w:rPr>
              <w:t>-</w:t>
            </w:r>
            <w:r w:rsidR="00451968">
              <w:rPr>
                <w:rFonts w:ascii="等线" w:eastAsia="等线" w:hAnsi="等线"/>
                <w:color w:val="000000"/>
                <w:sz w:val="22"/>
              </w:rPr>
              <w:t>1000</w:t>
            </w:r>
          </w:p>
        </w:tc>
        <w:tc>
          <w:tcPr>
            <w:tcW w:w="3180" w:type="dxa"/>
            <w:tcBorders>
              <w:top w:val="nil"/>
              <w:left w:val="nil"/>
              <w:bottom w:val="single" w:sz="4" w:space="0" w:color="auto"/>
              <w:right w:val="single" w:sz="4" w:space="0" w:color="auto"/>
            </w:tcBorders>
            <w:shd w:val="clear" w:color="auto" w:fill="auto"/>
            <w:vAlign w:val="center"/>
          </w:tcPr>
          <w:p w14:paraId="33E93266" w14:textId="77777777" w:rsidR="00E852C3" w:rsidRPr="00597320" w:rsidRDefault="00E852C3" w:rsidP="008E48F7">
            <w:pPr>
              <w:rPr>
                <w:rFonts w:ascii="等线" w:eastAsia="等线" w:hAnsi="等线"/>
                <w:color w:val="000000"/>
                <w:sz w:val="22"/>
              </w:rPr>
            </w:pPr>
            <w:r>
              <w:rPr>
                <w:rFonts w:ascii="等线" w:eastAsia="等线" w:hAnsi="等线" w:hint="eastAsia"/>
                <w:color w:val="000000"/>
                <w:sz w:val="22"/>
              </w:rPr>
              <w:t>由学校提供</w:t>
            </w:r>
          </w:p>
        </w:tc>
      </w:tr>
      <w:tr w:rsidR="00E852C3" w:rsidRPr="00597320" w14:paraId="1584DDC1"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570931D1"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（2）宽带费用</w:t>
            </w:r>
          </w:p>
        </w:tc>
        <w:tc>
          <w:tcPr>
            <w:tcW w:w="1220" w:type="dxa"/>
            <w:tcBorders>
              <w:top w:val="nil"/>
              <w:left w:val="nil"/>
              <w:bottom w:val="single" w:sz="4" w:space="0" w:color="auto"/>
              <w:right w:val="single" w:sz="4" w:space="0" w:color="auto"/>
            </w:tcBorders>
            <w:shd w:val="clear" w:color="000000" w:fill="E7E6E6"/>
            <w:noWrap/>
            <w:vAlign w:val="center"/>
            <w:hideMark/>
          </w:tcPr>
          <w:p w14:paraId="16C904C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38C8342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386C145"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3B157E0"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内网运行无宽带费用</w:t>
            </w:r>
          </w:p>
        </w:tc>
      </w:tr>
      <w:tr w:rsidR="00751C20" w:rsidRPr="00597320" w14:paraId="49ADE015" w14:textId="77777777" w:rsidTr="008E48F7">
        <w:trPr>
          <w:trHeight w:val="560"/>
        </w:trPr>
        <w:tc>
          <w:tcPr>
            <w:tcW w:w="2010" w:type="dxa"/>
            <w:tcBorders>
              <w:top w:val="nil"/>
              <w:left w:val="single" w:sz="4" w:space="0" w:color="auto"/>
              <w:bottom w:val="single" w:sz="4" w:space="0" w:color="auto"/>
              <w:right w:val="single" w:sz="4" w:space="0" w:color="auto"/>
            </w:tcBorders>
            <w:shd w:val="clear" w:color="000000" w:fill="E2EFDA"/>
            <w:noWrap/>
            <w:vAlign w:val="center"/>
            <w:hideMark/>
          </w:tcPr>
          <w:p w14:paraId="253C037E" w14:textId="77777777" w:rsidR="00751C20" w:rsidRPr="00597320" w:rsidRDefault="00751C20" w:rsidP="00751C20">
            <w:pPr>
              <w:rPr>
                <w:rFonts w:ascii="等线" w:eastAsia="等线" w:hAnsi="等线"/>
                <w:color w:val="000000"/>
                <w:sz w:val="22"/>
              </w:rPr>
            </w:pPr>
            <w:r w:rsidRPr="00597320">
              <w:rPr>
                <w:rFonts w:ascii="等线" w:eastAsia="等线" w:hAnsi="等线" w:hint="eastAsia"/>
                <w:color w:val="000000"/>
                <w:sz w:val="22"/>
              </w:rPr>
              <w:t>（3）人力支出</w:t>
            </w:r>
          </w:p>
        </w:tc>
        <w:tc>
          <w:tcPr>
            <w:tcW w:w="1220" w:type="dxa"/>
            <w:tcBorders>
              <w:top w:val="nil"/>
              <w:left w:val="nil"/>
              <w:bottom w:val="single" w:sz="4" w:space="0" w:color="auto"/>
              <w:right w:val="single" w:sz="4" w:space="0" w:color="auto"/>
            </w:tcBorders>
            <w:shd w:val="clear" w:color="000000" w:fill="E7E6E6"/>
            <w:noWrap/>
            <w:vAlign w:val="center"/>
            <w:hideMark/>
          </w:tcPr>
          <w:p w14:paraId="0A5EAC1A" w14:textId="77777777" w:rsidR="00751C20" w:rsidRPr="00597320" w:rsidRDefault="00751C20" w:rsidP="00751C20">
            <w:pPr>
              <w:jc w:val="center"/>
              <w:rPr>
                <w:rFonts w:ascii="等线" w:eastAsia="等线" w:hAnsi="等线"/>
                <w:color w:val="000000"/>
                <w:sz w:val="22"/>
              </w:rPr>
            </w:pPr>
            <w:r w:rsidRPr="00597320">
              <w:rPr>
                <w:rFonts w:ascii="等线" w:eastAsia="等线" w:hAnsi="等线" w:hint="eastAsia"/>
                <w:color w:val="000000"/>
                <w:sz w:val="22"/>
              </w:rPr>
              <w:t>3</w:t>
            </w:r>
          </w:p>
        </w:tc>
        <w:tc>
          <w:tcPr>
            <w:tcW w:w="1591" w:type="dxa"/>
            <w:tcBorders>
              <w:top w:val="nil"/>
              <w:left w:val="nil"/>
              <w:bottom w:val="single" w:sz="4" w:space="0" w:color="auto"/>
              <w:right w:val="single" w:sz="4" w:space="0" w:color="auto"/>
            </w:tcBorders>
            <w:shd w:val="clear" w:color="auto" w:fill="auto"/>
            <w:noWrap/>
            <w:vAlign w:val="center"/>
            <w:hideMark/>
          </w:tcPr>
          <w:p w14:paraId="6CFD252E" w14:textId="7080D72F" w:rsidR="00751C20" w:rsidRPr="00597320" w:rsidRDefault="00451968" w:rsidP="00751C20">
            <w:pPr>
              <w:jc w:val="right"/>
              <w:rPr>
                <w:rFonts w:ascii="等线" w:eastAsia="等线" w:hAnsi="等线"/>
                <w:color w:val="000000"/>
                <w:sz w:val="22"/>
              </w:rPr>
            </w:pPr>
            <w:r>
              <w:rPr>
                <w:rFonts w:ascii="等线" w:eastAsia="等线" w:hAnsi="等线" w:hint="eastAsia"/>
                <w:color w:val="000000"/>
                <w:kern w:val="2"/>
                <w:sz w:val="22"/>
              </w:rPr>
              <w:t>-</w:t>
            </w:r>
            <w:r>
              <w:rPr>
                <w:rFonts w:ascii="等线" w:eastAsia="等线" w:hAnsi="等线"/>
                <w:color w:val="000000"/>
                <w:kern w:val="2"/>
                <w:sz w:val="22"/>
              </w:rPr>
              <w:t>6734.7</w:t>
            </w:r>
          </w:p>
        </w:tc>
        <w:tc>
          <w:tcPr>
            <w:tcW w:w="1186" w:type="dxa"/>
            <w:tcBorders>
              <w:top w:val="nil"/>
              <w:left w:val="nil"/>
              <w:bottom w:val="single" w:sz="4" w:space="0" w:color="auto"/>
              <w:right w:val="single" w:sz="4" w:space="0" w:color="auto"/>
            </w:tcBorders>
            <w:shd w:val="clear" w:color="auto" w:fill="auto"/>
            <w:noWrap/>
            <w:vAlign w:val="center"/>
            <w:hideMark/>
          </w:tcPr>
          <w:p w14:paraId="46883758" w14:textId="51854D6A" w:rsidR="00751C20" w:rsidRPr="00597320" w:rsidRDefault="00751C20" w:rsidP="00451968">
            <w:pPr>
              <w:jc w:val="right"/>
              <w:rPr>
                <w:rFonts w:ascii="等线" w:eastAsia="等线" w:hAnsi="等线"/>
                <w:color w:val="000000"/>
                <w:sz w:val="22"/>
              </w:rPr>
            </w:pPr>
            <w:r>
              <w:rPr>
                <w:rFonts w:ascii="等线" w:eastAsia="等线" w:hAnsi="等线" w:hint="eastAsia"/>
                <w:color w:val="000000"/>
                <w:kern w:val="2"/>
                <w:sz w:val="22"/>
              </w:rPr>
              <w:t>-</w:t>
            </w:r>
            <w:r w:rsidR="00451968">
              <w:rPr>
                <w:rFonts w:ascii="等线" w:eastAsia="等线" w:hAnsi="等线"/>
                <w:color w:val="000000"/>
                <w:kern w:val="2"/>
                <w:sz w:val="22"/>
              </w:rPr>
              <w:t>67347</w:t>
            </w:r>
          </w:p>
        </w:tc>
        <w:tc>
          <w:tcPr>
            <w:tcW w:w="3180" w:type="dxa"/>
            <w:tcBorders>
              <w:top w:val="nil"/>
              <w:left w:val="nil"/>
              <w:bottom w:val="single" w:sz="4" w:space="0" w:color="auto"/>
              <w:right w:val="single" w:sz="4" w:space="0" w:color="auto"/>
            </w:tcBorders>
            <w:shd w:val="clear" w:color="auto" w:fill="auto"/>
            <w:vAlign w:val="center"/>
            <w:hideMark/>
          </w:tcPr>
          <w:p w14:paraId="72BFF884" w14:textId="5995CDB4" w:rsidR="00751C20" w:rsidRPr="00597320" w:rsidRDefault="00751C20" w:rsidP="00751C20">
            <w:pPr>
              <w:rPr>
                <w:rFonts w:ascii="等线" w:eastAsia="等线" w:hAnsi="等线"/>
                <w:color w:val="000000"/>
                <w:sz w:val="22"/>
              </w:rPr>
            </w:pPr>
            <w:r>
              <w:rPr>
                <w:rFonts w:hint="eastAsia"/>
                <w:kern w:val="2"/>
              </w:rPr>
              <w:t>根据</w:t>
            </w:r>
            <w:r w:rsidR="00FA3BC1">
              <w:rPr>
                <w:rFonts w:hint="eastAsia"/>
                <w:kern w:val="2"/>
              </w:rPr>
              <w:t>201</w:t>
            </w:r>
            <w:r w:rsidR="00FA3BC1">
              <w:rPr>
                <w:kern w:val="2"/>
              </w:rPr>
              <w:t>8</w:t>
            </w:r>
            <w:r>
              <w:rPr>
                <w:rFonts w:hint="eastAsia"/>
                <w:kern w:val="2"/>
              </w:rPr>
              <w:t>最新劳动人员平均工资为</w:t>
            </w:r>
            <w:r w:rsidR="00FA3BC1">
              <w:rPr>
                <w:rFonts w:hint="eastAsia"/>
                <w:kern w:val="2"/>
              </w:rPr>
              <w:t>3</w:t>
            </w:r>
            <w:r w:rsidR="00FA3BC1">
              <w:rPr>
                <w:kern w:val="2"/>
              </w:rPr>
              <w:t>2</w:t>
            </w:r>
            <w:r w:rsidR="00FA3BC1">
              <w:rPr>
                <w:rFonts w:hint="eastAsia"/>
                <w:kern w:val="2"/>
              </w:rPr>
              <w:t>.</w:t>
            </w:r>
            <w:r w:rsidR="00FA3BC1">
              <w:rPr>
                <w:kern w:val="2"/>
              </w:rPr>
              <w:t>0</w:t>
            </w:r>
            <w:r>
              <w:rPr>
                <w:rFonts w:hint="eastAsia"/>
                <w:kern w:val="2"/>
              </w:rPr>
              <w:t>7元/小时，每月的平均工作日共计约21天。因为是课程项目故人力支出不计入总支出。</w:t>
            </w:r>
          </w:p>
        </w:tc>
      </w:tr>
      <w:tr w:rsidR="00E852C3" w:rsidRPr="00597320" w14:paraId="0E6E31D0"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2E7A507C"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四、增资情况</w:t>
            </w:r>
          </w:p>
        </w:tc>
        <w:tc>
          <w:tcPr>
            <w:tcW w:w="1220" w:type="dxa"/>
            <w:tcBorders>
              <w:top w:val="nil"/>
              <w:left w:val="nil"/>
              <w:bottom w:val="single" w:sz="4" w:space="0" w:color="auto"/>
              <w:right w:val="single" w:sz="4" w:space="0" w:color="auto"/>
            </w:tcBorders>
            <w:shd w:val="clear" w:color="000000" w:fill="FCE4D6"/>
            <w:noWrap/>
            <w:vAlign w:val="center"/>
            <w:hideMark/>
          </w:tcPr>
          <w:p w14:paraId="256E6A22"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4</w:t>
            </w:r>
          </w:p>
        </w:tc>
        <w:tc>
          <w:tcPr>
            <w:tcW w:w="1591" w:type="dxa"/>
            <w:tcBorders>
              <w:top w:val="nil"/>
              <w:left w:val="nil"/>
              <w:bottom w:val="single" w:sz="4" w:space="0" w:color="auto"/>
              <w:right w:val="single" w:sz="4" w:space="0" w:color="auto"/>
            </w:tcBorders>
            <w:shd w:val="clear" w:color="auto" w:fill="auto"/>
            <w:noWrap/>
            <w:vAlign w:val="center"/>
            <w:hideMark/>
          </w:tcPr>
          <w:p w14:paraId="17EA5FF6"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15703065"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BFD45D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4A9F8051" w14:textId="77777777" w:rsidTr="008E48F7">
        <w:trPr>
          <w:trHeight w:val="280"/>
        </w:trPr>
        <w:tc>
          <w:tcPr>
            <w:tcW w:w="2010" w:type="dxa"/>
            <w:tcBorders>
              <w:top w:val="nil"/>
              <w:left w:val="single" w:sz="4" w:space="0" w:color="auto"/>
              <w:bottom w:val="single" w:sz="4" w:space="0" w:color="auto"/>
              <w:right w:val="single" w:sz="4" w:space="0" w:color="auto"/>
            </w:tcBorders>
            <w:shd w:val="clear" w:color="000000" w:fill="FFE699"/>
            <w:noWrap/>
            <w:vAlign w:val="center"/>
            <w:hideMark/>
          </w:tcPr>
          <w:p w14:paraId="3479BC1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五、其他款项</w:t>
            </w:r>
          </w:p>
        </w:tc>
        <w:tc>
          <w:tcPr>
            <w:tcW w:w="1220" w:type="dxa"/>
            <w:tcBorders>
              <w:top w:val="nil"/>
              <w:left w:val="nil"/>
              <w:bottom w:val="single" w:sz="4" w:space="0" w:color="auto"/>
              <w:right w:val="single" w:sz="4" w:space="0" w:color="auto"/>
            </w:tcBorders>
            <w:shd w:val="clear" w:color="000000" w:fill="E7E6E6"/>
            <w:noWrap/>
            <w:vAlign w:val="center"/>
            <w:hideMark/>
          </w:tcPr>
          <w:p w14:paraId="3D30F1A1" w14:textId="77777777" w:rsidR="00E852C3" w:rsidRPr="00597320" w:rsidRDefault="00E852C3" w:rsidP="008E48F7">
            <w:pPr>
              <w:jc w:val="center"/>
              <w:rPr>
                <w:rFonts w:ascii="等线" w:eastAsia="等线" w:hAnsi="等线"/>
                <w:color w:val="000000"/>
                <w:sz w:val="22"/>
              </w:rPr>
            </w:pPr>
            <w:r w:rsidRPr="00597320">
              <w:rPr>
                <w:rFonts w:ascii="等线" w:eastAsia="等线" w:hAnsi="等线" w:hint="eastAsia"/>
                <w:color w:val="000000"/>
                <w:sz w:val="22"/>
              </w:rPr>
              <w:t>5</w:t>
            </w:r>
          </w:p>
        </w:tc>
        <w:tc>
          <w:tcPr>
            <w:tcW w:w="1591" w:type="dxa"/>
            <w:tcBorders>
              <w:top w:val="nil"/>
              <w:left w:val="nil"/>
              <w:bottom w:val="single" w:sz="4" w:space="0" w:color="auto"/>
              <w:right w:val="single" w:sz="4" w:space="0" w:color="auto"/>
            </w:tcBorders>
            <w:shd w:val="clear" w:color="auto" w:fill="auto"/>
            <w:noWrap/>
            <w:vAlign w:val="center"/>
            <w:hideMark/>
          </w:tcPr>
          <w:p w14:paraId="19B28754"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70FE732F"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C95D1D3" w14:textId="7777777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w:t>
            </w:r>
          </w:p>
        </w:tc>
      </w:tr>
      <w:tr w:rsidR="00E852C3" w:rsidRPr="00597320" w14:paraId="3AEF1825" w14:textId="77777777" w:rsidTr="008E48F7">
        <w:trPr>
          <w:trHeight w:val="280"/>
        </w:trPr>
        <w:tc>
          <w:tcPr>
            <w:tcW w:w="9187" w:type="dxa"/>
            <w:gridSpan w:val="5"/>
            <w:tcBorders>
              <w:top w:val="nil"/>
              <w:left w:val="single" w:sz="4" w:space="0" w:color="auto"/>
              <w:bottom w:val="single" w:sz="4" w:space="0" w:color="auto"/>
              <w:right w:val="single" w:sz="4" w:space="0" w:color="auto"/>
            </w:tcBorders>
            <w:shd w:val="clear" w:color="auto" w:fill="auto"/>
            <w:noWrap/>
            <w:vAlign w:val="center"/>
            <w:hideMark/>
          </w:tcPr>
          <w:p w14:paraId="3E256060" w14:textId="5C4CCBC7" w:rsidR="00E852C3" w:rsidRPr="00597320" w:rsidRDefault="00E852C3" w:rsidP="008E48F7">
            <w:pPr>
              <w:rPr>
                <w:rFonts w:ascii="等线" w:eastAsia="等线" w:hAnsi="等线"/>
                <w:color w:val="000000"/>
                <w:sz w:val="22"/>
              </w:rPr>
            </w:pPr>
            <w:r w:rsidRPr="00597320">
              <w:rPr>
                <w:rFonts w:ascii="等线" w:eastAsia="等线" w:hAnsi="等线" w:hint="eastAsia"/>
                <w:color w:val="000000"/>
                <w:sz w:val="22"/>
              </w:rPr>
              <w:t>财务负责人：</w:t>
            </w:r>
            <w:r w:rsidR="00451968" w:rsidRPr="00451968">
              <w:rPr>
                <w:rFonts w:ascii="等线" w:eastAsia="等线" w:hAnsi="等线" w:hint="eastAsia"/>
                <w:color w:val="000000"/>
                <w:sz w:val="22"/>
              </w:rPr>
              <w:t>陈俊仁</w:t>
            </w:r>
          </w:p>
        </w:tc>
      </w:tr>
      <w:bookmarkEnd w:id="232"/>
    </w:tbl>
    <w:p w14:paraId="2AB0A3F8" w14:textId="77777777" w:rsidR="00E852C3" w:rsidRPr="00E852C3" w:rsidRDefault="00E852C3" w:rsidP="00E852C3"/>
    <w:p w14:paraId="528DEAFC" w14:textId="218232C7" w:rsidR="00E534D0" w:rsidRPr="00E534D0" w:rsidRDefault="00526095" w:rsidP="00526095">
      <w:pPr>
        <w:pStyle w:val="a"/>
      </w:pPr>
      <w:bookmarkStart w:id="233" w:name="_Toc527652981"/>
      <w:r>
        <w:rPr>
          <w:rFonts w:hint="eastAsia"/>
        </w:rPr>
        <w:t>采购</w:t>
      </w:r>
      <w:r>
        <w:t>管理计划</w:t>
      </w:r>
      <w:bookmarkEnd w:id="233"/>
    </w:p>
    <w:p w14:paraId="1C39E9C2" w14:textId="77777777" w:rsidR="00526095" w:rsidRDefault="00526095" w:rsidP="00526095">
      <w:pPr>
        <w:pStyle w:val="a0"/>
      </w:pPr>
      <w:bookmarkStart w:id="234" w:name="_Toc496991943"/>
      <w:bookmarkStart w:id="235" w:name="_Toc527652982"/>
      <w:r>
        <w:rPr>
          <w:rFonts w:hint="eastAsia"/>
        </w:rPr>
        <w:t>采购内容</w:t>
      </w:r>
      <w:bookmarkEnd w:id="234"/>
      <w:bookmarkEnd w:id="235"/>
    </w:p>
    <w:tbl>
      <w:tblPr>
        <w:tblW w:w="7967" w:type="dxa"/>
        <w:tblInd w:w="113" w:type="dxa"/>
        <w:tblLook w:val="04A0" w:firstRow="1" w:lastRow="0" w:firstColumn="1" w:lastColumn="0" w:noHBand="0" w:noVBand="1"/>
      </w:tblPr>
      <w:tblGrid>
        <w:gridCol w:w="2150"/>
        <w:gridCol w:w="1451"/>
        <w:gridCol w:w="1186"/>
        <w:gridCol w:w="3180"/>
      </w:tblGrid>
      <w:tr w:rsidR="00526095" w:rsidRPr="00597320" w14:paraId="453B441A" w14:textId="77777777" w:rsidTr="003F38CD">
        <w:trPr>
          <w:trHeight w:val="280"/>
        </w:trPr>
        <w:tc>
          <w:tcPr>
            <w:tcW w:w="215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74C98938"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采购内容</w:t>
            </w:r>
          </w:p>
        </w:tc>
        <w:tc>
          <w:tcPr>
            <w:tcW w:w="2637" w:type="dxa"/>
            <w:gridSpan w:val="2"/>
            <w:tcBorders>
              <w:top w:val="single" w:sz="4" w:space="0" w:color="auto"/>
              <w:left w:val="nil"/>
              <w:bottom w:val="single" w:sz="4" w:space="0" w:color="auto"/>
              <w:right w:val="single" w:sz="4" w:space="0" w:color="auto"/>
            </w:tcBorders>
            <w:shd w:val="clear" w:color="auto" w:fill="BDD6EE" w:themeFill="accent1" w:themeFillTint="66"/>
            <w:noWrap/>
            <w:vAlign w:val="center"/>
            <w:hideMark/>
          </w:tcPr>
          <w:p w14:paraId="72A23010"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货币资金</w:t>
            </w:r>
          </w:p>
        </w:tc>
        <w:tc>
          <w:tcPr>
            <w:tcW w:w="3180" w:type="dxa"/>
            <w:vMerge w:val="restart"/>
            <w:tcBorders>
              <w:top w:val="single" w:sz="4" w:space="0" w:color="auto"/>
              <w:left w:val="single" w:sz="4" w:space="0" w:color="auto"/>
              <w:bottom w:val="single" w:sz="4" w:space="0" w:color="auto"/>
              <w:right w:val="single" w:sz="4" w:space="0" w:color="auto"/>
            </w:tcBorders>
            <w:shd w:val="clear" w:color="auto" w:fill="BDD6EE" w:themeFill="accent1" w:themeFillTint="66"/>
            <w:noWrap/>
            <w:vAlign w:val="center"/>
            <w:hideMark/>
          </w:tcPr>
          <w:p w14:paraId="531AC66E" w14:textId="77777777" w:rsidR="00526095" w:rsidRPr="009952FA" w:rsidRDefault="00526095" w:rsidP="00832347">
            <w:pPr>
              <w:jc w:val="center"/>
              <w:rPr>
                <w:rFonts w:ascii="等线" w:eastAsia="等线" w:hAnsi="等线"/>
                <w:b/>
                <w:color w:val="000000"/>
                <w:sz w:val="22"/>
              </w:rPr>
            </w:pPr>
            <w:r w:rsidRPr="009952FA">
              <w:rPr>
                <w:rFonts w:ascii="等线" w:eastAsia="等线" w:hAnsi="等线" w:hint="eastAsia"/>
                <w:b/>
                <w:color w:val="000000"/>
                <w:sz w:val="22"/>
              </w:rPr>
              <w:t>备注</w:t>
            </w:r>
          </w:p>
        </w:tc>
      </w:tr>
      <w:tr w:rsidR="00526095" w:rsidRPr="00597320" w14:paraId="3EF3516A" w14:textId="77777777" w:rsidTr="003F38CD">
        <w:trPr>
          <w:trHeight w:val="280"/>
        </w:trPr>
        <w:tc>
          <w:tcPr>
            <w:tcW w:w="215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0DB060A1" w14:textId="77777777" w:rsidR="00526095" w:rsidRPr="00597320" w:rsidRDefault="00526095" w:rsidP="00832347">
            <w:pPr>
              <w:rPr>
                <w:rFonts w:ascii="等线" w:eastAsia="等线" w:hAnsi="等线"/>
                <w:color w:val="000000"/>
                <w:sz w:val="22"/>
              </w:rPr>
            </w:pPr>
          </w:p>
        </w:tc>
        <w:tc>
          <w:tcPr>
            <w:tcW w:w="1451" w:type="dxa"/>
            <w:tcBorders>
              <w:top w:val="nil"/>
              <w:left w:val="nil"/>
              <w:bottom w:val="single" w:sz="4" w:space="0" w:color="auto"/>
              <w:right w:val="single" w:sz="4" w:space="0" w:color="auto"/>
            </w:tcBorders>
            <w:shd w:val="clear" w:color="000000" w:fill="FFE699"/>
            <w:noWrap/>
            <w:vAlign w:val="center"/>
            <w:hideMark/>
          </w:tcPr>
          <w:p w14:paraId="4277C965" w14:textId="77777777" w:rsidR="00526095" w:rsidRPr="00597320" w:rsidRDefault="00526095" w:rsidP="00832347">
            <w:pPr>
              <w:rPr>
                <w:rFonts w:ascii="等线" w:eastAsia="等线" w:hAnsi="等线"/>
                <w:color w:val="000000"/>
                <w:sz w:val="22"/>
              </w:rPr>
            </w:pPr>
            <w:proofErr w:type="gramStart"/>
            <w:r>
              <w:rPr>
                <w:rFonts w:ascii="等线" w:eastAsia="等线" w:hAnsi="等线" w:hint="eastAsia"/>
                <w:color w:val="000000"/>
                <w:sz w:val="22"/>
              </w:rPr>
              <w:t>月投入</w:t>
            </w:r>
            <w:proofErr w:type="gramEnd"/>
          </w:p>
        </w:tc>
        <w:tc>
          <w:tcPr>
            <w:tcW w:w="1186" w:type="dxa"/>
            <w:tcBorders>
              <w:top w:val="nil"/>
              <w:left w:val="nil"/>
              <w:bottom w:val="single" w:sz="4" w:space="0" w:color="auto"/>
              <w:right w:val="single" w:sz="4" w:space="0" w:color="auto"/>
            </w:tcBorders>
            <w:shd w:val="clear" w:color="000000" w:fill="FFE699"/>
            <w:noWrap/>
            <w:vAlign w:val="center"/>
            <w:hideMark/>
          </w:tcPr>
          <w:p w14:paraId="0875F76B" w14:textId="77777777" w:rsidR="00526095" w:rsidRPr="00597320" w:rsidRDefault="00526095" w:rsidP="00832347">
            <w:pPr>
              <w:rPr>
                <w:rFonts w:ascii="等线" w:eastAsia="等线" w:hAnsi="等线"/>
                <w:color w:val="000000"/>
                <w:sz w:val="22"/>
              </w:rPr>
            </w:pPr>
            <w:r>
              <w:rPr>
                <w:rFonts w:ascii="等线" w:eastAsia="等线" w:hAnsi="等线" w:hint="eastAsia"/>
                <w:color w:val="000000"/>
                <w:sz w:val="22"/>
              </w:rPr>
              <w:t>年投入</w:t>
            </w:r>
          </w:p>
        </w:tc>
        <w:tc>
          <w:tcPr>
            <w:tcW w:w="3180" w:type="dxa"/>
            <w:vMerge/>
            <w:tcBorders>
              <w:top w:val="single" w:sz="4" w:space="0" w:color="auto"/>
              <w:left w:val="single" w:sz="4" w:space="0" w:color="auto"/>
              <w:bottom w:val="single" w:sz="4" w:space="0" w:color="auto"/>
              <w:right w:val="single" w:sz="4" w:space="0" w:color="auto"/>
            </w:tcBorders>
            <w:shd w:val="clear" w:color="auto" w:fill="BDD6EE" w:themeFill="accent1" w:themeFillTint="66"/>
            <w:vAlign w:val="center"/>
            <w:hideMark/>
          </w:tcPr>
          <w:p w14:paraId="30A1818A" w14:textId="77777777" w:rsidR="00526095" w:rsidRPr="00597320" w:rsidRDefault="00526095" w:rsidP="00832347">
            <w:pPr>
              <w:rPr>
                <w:rFonts w:ascii="等线" w:eastAsia="等线" w:hAnsi="等线"/>
                <w:color w:val="000000"/>
                <w:sz w:val="22"/>
              </w:rPr>
            </w:pPr>
          </w:p>
        </w:tc>
      </w:tr>
      <w:tr w:rsidR="003F38CD" w:rsidRPr="00597320" w14:paraId="6CD314F1"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178737E3" w14:textId="41AE5B07"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一、初期投入资金</w:t>
            </w:r>
          </w:p>
        </w:tc>
        <w:tc>
          <w:tcPr>
            <w:tcW w:w="1451" w:type="dxa"/>
            <w:tcBorders>
              <w:top w:val="nil"/>
              <w:left w:val="nil"/>
              <w:bottom w:val="single" w:sz="4" w:space="0" w:color="auto"/>
              <w:right w:val="single" w:sz="4" w:space="0" w:color="auto"/>
            </w:tcBorders>
            <w:shd w:val="clear" w:color="auto" w:fill="auto"/>
            <w:noWrap/>
            <w:vAlign w:val="center"/>
            <w:hideMark/>
          </w:tcPr>
          <w:p w14:paraId="3977B3EA" w14:textId="6B845119" w:rsidR="003F38CD" w:rsidRPr="00597320" w:rsidRDefault="00A375DA" w:rsidP="003F38CD">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403DF78B" w14:textId="6E1FB064"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244E59AD" w14:textId="46E3F665" w:rsidR="003F38CD" w:rsidRPr="00597320" w:rsidRDefault="003F38CD" w:rsidP="003F38CD">
            <w:pPr>
              <w:rPr>
                <w:rFonts w:ascii="等线" w:eastAsia="等线" w:hAnsi="等线"/>
                <w:color w:val="000000"/>
                <w:sz w:val="22"/>
              </w:rPr>
            </w:pPr>
            <w:r w:rsidRPr="00597320">
              <w:rPr>
                <w:rFonts w:ascii="等线" w:eastAsia="等线" w:hAnsi="等线" w:hint="eastAsia"/>
                <w:color w:val="000000"/>
                <w:sz w:val="22"/>
              </w:rPr>
              <w:t>/</w:t>
            </w:r>
          </w:p>
        </w:tc>
      </w:tr>
      <w:tr w:rsidR="00A375DA" w:rsidRPr="00597320" w14:paraId="21179B20"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8D74C3F" w14:textId="1C5EF8C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（1）电子书</w:t>
            </w:r>
          </w:p>
        </w:tc>
        <w:tc>
          <w:tcPr>
            <w:tcW w:w="1451" w:type="dxa"/>
            <w:tcBorders>
              <w:top w:val="nil"/>
              <w:left w:val="nil"/>
              <w:bottom w:val="single" w:sz="4" w:space="0" w:color="auto"/>
              <w:right w:val="single" w:sz="4" w:space="0" w:color="auto"/>
            </w:tcBorders>
            <w:shd w:val="clear" w:color="auto" w:fill="auto"/>
            <w:noWrap/>
            <w:vAlign w:val="center"/>
            <w:hideMark/>
          </w:tcPr>
          <w:p w14:paraId="7694FFE6" w14:textId="5083038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D2A13DD" w14:textId="003E900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248E21F" w14:textId="7C1CD0A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118D88D"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21A6E8A1" w14:textId="5A2E57B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2</w:t>
            </w:r>
            <w:r w:rsidRPr="00597320">
              <w:rPr>
                <w:rFonts w:ascii="等线" w:eastAsia="等线" w:hAnsi="等线" w:hint="eastAsia"/>
                <w:color w:val="000000"/>
                <w:sz w:val="22"/>
              </w:rPr>
              <w:t>）UML建模工具</w:t>
            </w:r>
          </w:p>
        </w:tc>
        <w:tc>
          <w:tcPr>
            <w:tcW w:w="1451" w:type="dxa"/>
            <w:tcBorders>
              <w:top w:val="nil"/>
              <w:left w:val="nil"/>
              <w:bottom w:val="single" w:sz="4" w:space="0" w:color="auto"/>
              <w:right w:val="single" w:sz="4" w:space="0" w:color="auto"/>
            </w:tcBorders>
            <w:shd w:val="clear" w:color="auto" w:fill="auto"/>
            <w:noWrap/>
            <w:vAlign w:val="center"/>
            <w:hideMark/>
          </w:tcPr>
          <w:p w14:paraId="1B371F57" w14:textId="46AF047F" w:rsidR="00A375DA" w:rsidRPr="00597320" w:rsidRDefault="00A375DA" w:rsidP="00A375DA">
            <w:pPr>
              <w:ind w:right="880"/>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CB9FE96" w14:textId="63BBDBC8" w:rsidR="00A375DA" w:rsidRPr="00597320" w:rsidRDefault="00A375DA" w:rsidP="00A375DA">
            <w:pPr>
              <w:ind w:right="880"/>
              <w:jc w:val="cente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66879E2" w14:textId="19998E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C22DEE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51386007" w14:textId="1E6ED989"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3</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AxureRP</w:t>
            </w:r>
            <w:proofErr w:type="spellEnd"/>
          </w:p>
        </w:tc>
        <w:tc>
          <w:tcPr>
            <w:tcW w:w="1451" w:type="dxa"/>
            <w:tcBorders>
              <w:top w:val="nil"/>
              <w:left w:val="nil"/>
              <w:bottom w:val="single" w:sz="4" w:space="0" w:color="auto"/>
              <w:right w:val="single" w:sz="4" w:space="0" w:color="auto"/>
            </w:tcBorders>
            <w:shd w:val="clear" w:color="auto" w:fill="auto"/>
            <w:noWrap/>
            <w:vAlign w:val="center"/>
            <w:hideMark/>
          </w:tcPr>
          <w:p w14:paraId="7AC8DF54" w14:textId="0938FAC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72CA436" w14:textId="0DB16A25"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6A4677C" w14:textId="4BC63DA1"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12FC3318"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60CE4278" w14:textId="1A853D81"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4</w:t>
            </w:r>
            <w:r w:rsidRPr="00597320">
              <w:rPr>
                <w:rFonts w:ascii="等线" w:eastAsia="等线" w:hAnsi="等线" w:hint="eastAsia"/>
                <w:color w:val="000000"/>
                <w:sz w:val="22"/>
              </w:rPr>
              <w:t>）Office</w:t>
            </w:r>
          </w:p>
        </w:tc>
        <w:tc>
          <w:tcPr>
            <w:tcW w:w="1451" w:type="dxa"/>
            <w:tcBorders>
              <w:top w:val="nil"/>
              <w:left w:val="nil"/>
              <w:bottom w:val="single" w:sz="4" w:space="0" w:color="auto"/>
              <w:right w:val="single" w:sz="4" w:space="0" w:color="auto"/>
            </w:tcBorders>
            <w:shd w:val="clear" w:color="auto" w:fill="auto"/>
            <w:noWrap/>
            <w:vAlign w:val="center"/>
            <w:hideMark/>
          </w:tcPr>
          <w:p w14:paraId="63D8EDDA" w14:textId="6A30ECA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1429B27E" w14:textId="4A35836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1EB14DA3" w14:textId="1A2212DE"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5A565327"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7040E121" w14:textId="6D6AD290"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5</w:t>
            </w:r>
            <w:r w:rsidRPr="00597320">
              <w:rPr>
                <w:rFonts w:ascii="等线" w:eastAsia="等线" w:hAnsi="等线" w:hint="eastAsia"/>
                <w:color w:val="000000"/>
                <w:sz w:val="22"/>
              </w:rPr>
              <w:t>）IBM Rational Software Architect</w:t>
            </w:r>
          </w:p>
        </w:tc>
        <w:tc>
          <w:tcPr>
            <w:tcW w:w="1451" w:type="dxa"/>
            <w:tcBorders>
              <w:top w:val="nil"/>
              <w:left w:val="nil"/>
              <w:bottom w:val="single" w:sz="4" w:space="0" w:color="auto"/>
              <w:right w:val="single" w:sz="4" w:space="0" w:color="auto"/>
            </w:tcBorders>
            <w:shd w:val="clear" w:color="auto" w:fill="auto"/>
            <w:noWrap/>
            <w:vAlign w:val="center"/>
            <w:hideMark/>
          </w:tcPr>
          <w:p w14:paraId="04099EC9" w14:textId="0B4C6E64"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001D38CD" w14:textId="713E210B"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7C18B14A" w14:textId="0C2D1699"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22C612BC"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3CC0DD5A" w14:textId="6D3A361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6</w:t>
            </w:r>
            <w:r w:rsidRPr="00597320">
              <w:rPr>
                <w:rFonts w:ascii="等线" w:eastAsia="等线" w:hAnsi="等线" w:hint="eastAsia"/>
                <w:color w:val="000000"/>
                <w:sz w:val="22"/>
              </w:rPr>
              <w:t>）个人电脑及其windows操作系统</w:t>
            </w:r>
          </w:p>
        </w:tc>
        <w:tc>
          <w:tcPr>
            <w:tcW w:w="1451" w:type="dxa"/>
            <w:tcBorders>
              <w:top w:val="nil"/>
              <w:left w:val="nil"/>
              <w:bottom w:val="single" w:sz="4" w:space="0" w:color="auto"/>
              <w:right w:val="single" w:sz="4" w:space="0" w:color="auto"/>
            </w:tcBorders>
            <w:shd w:val="clear" w:color="auto" w:fill="auto"/>
            <w:noWrap/>
            <w:vAlign w:val="center"/>
            <w:hideMark/>
          </w:tcPr>
          <w:p w14:paraId="4DF8ABE6" w14:textId="78778D7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57E7671A" w14:textId="772420C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636B3466" w14:textId="680AFAA4"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7F83CE39" w14:textId="77777777" w:rsidTr="003F38CD">
        <w:trPr>
          <w:trHeight w:val="560"/>
        </w:trPr>
        <w:tc>
          <w:tcPr>
            <w:tcW w:w="2150" w:type="dxa"/>
            <w:tcBorders>
              <w:top w:val="nil"/>
              <w:left w:val="single" w:sz="4" w:space="0" w:color="auto"/>
              <w:bottom w:val="single" w:sz="4" w:space="0" w:color="auto"/>
              <w:right w:val="single" w:sz="4" w:space="0" w:color="auto"/>
            </w:tcBorders>
            <w:shd w:val="clear" w:color="000000" w:fill="E2EFDA"/>
            <w:vAlign w:val="center"/>
            <w:hideMark/>
          </w:tcPr>
          <w:p w14:paraId="23C97C6F" w14:textId="19641738"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r>
              <w:rPr>
                <w:rFonts w:ascii="等线" w:eastAsia="等线" w:hAnsi="等线" w:hint="eastAsia"/>
                <w:color w:val="000000"/>
                <w:sz w:val="22"/>
              </w:rPr>
              <w:t>7</w:t>
            </w:r>
            <w:r w:rsidRPr="00597320">
              <w:rPr>
                <w:rFonts w:ascii="等线" w:eastAsia="等线" w:hAnsi="等线" w:hint="eastAsia"/>
                <w:color w:val="000000"/>
                <w:sz w:val="22"/>
              </w:rPr>
              <w:t>）</w:t>
            </w:r>
            <w:proofErr w:type="spellStart"/>
            <w:r w:rsidRPr="00597320">
              <w:rPr>
                <w:rFonts w:ascii="等线" w:eastAsia="等线" w:hAnsi="等线" w:hint="eastAsia"/>
                <w:color w:val="000000"/>
                <w:sz w:val="22"/>
              </w:rPr>
              <w:t>Vmware</w:t>
            </w:r>
            <w:proofErr w:type="spellEnd"/>
          </w:p>
        </w:tc>
        <w:tc>
          <w:tcPr>
            <w:tcW w:w="1451" w:type="dxa"/>
            <w:tcBorders>
              <w:top w:val="nil"/>
              <w:left w:val="nil"/>
              <w:bottom w:val="single" w:sz="4" w:space="0" w:color="auto"/>
              <w:right w:val="single" w:sz="4" w:space="0" w:color="auto"/>
            </w:tcBorders>
            <w:shd w:val="clear" w:color="auto" w:fill="auto"/>
            <w:noWrap/>
            <w:vAlign w:val="center"/>
            <w:hideMark/>
          </w:tcPr>
          <w:p w14:paraId="03B76267" w14:textId="145A2B3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2D46C61D" w14:textId="41273993"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0F2AFEF6" w14:textId="74DAC863" w:rsidR="00A375DA" w:rsidRPr="00597320" w:rsidRDefault="00A375DA" w:rsidP="00A375DA">
            <w:pPr>
              <w:rPr>
                <w:rFonts w:ascii="等线" w:eastAsia="等线" w:hAnsi="等线"/>
                <w:color w:val="000000"/>
                <w:sz w:val="22"/>
              </w:rPr>
            </w:pPr>
            <w:r>
              <w:rPr>
                <w:rFonts w:ascii="等线" w:eastAsia="等线" w:hAnsi="等线" w:hint="eastAsia"/>
                <w:color w:val="000000"/>
                <w:sz w:val="22"/>
              </w:rPr>
              <w:t>网上资源</w:t>
            </w:r>
            <w:r w:rsidRPr="00597320">
              <w:rPr>
                <w:rFonts w:ascii="等线" w:eastAsia="等线" w:hAnsi="等线" w:hint="eastAsia"/>
                <w:color w:val="000000"/>
                <w:sz w:val="22"/>
              </w:rPr>
              <w:t>学习使用</w:t>
            </w:r>
            <w:r>
              <w:rPr>
                <w:rFonts w:ascii="等线" w:eastAsia="等线" w:hAnsi="等线" w:hint="eastAsia"/>
                <w:color w:val="000000"/>
                <w:sz w:val="22"/>
              </w:rPr>
              <w:t>暂无费用</w:t>
            </w:r>
          </w:p>
        </w:tc>
      </w:tr>
      <w:tr w:rsidR="00A375DA" w:rsidRPr="00597320" w14:paraId="0E410873"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FFE699"/>
            <w:noWrap/>
            <w:vAlign w:val="center"/>
            <w:hideMark/>
          </w:tcPr>
          <w:p w14:paraId="3C155926" w14:textId="060103AE"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二、初期必要支出</w:t>
            </w:r>
          </w:p>
        </w:tc>
        <w:tc>
          <w:tcPr>
            <w:tcW w:w="1451" w:type="dxa"/>
            <w:tcBorders>
              <w:top w:val="nil"/>
              <w:left w:val="nil"/>
              <w:bottom w:val="single" w:sz="4" w:space="0" w:color="auto"/>
              <w:right w:val="single" w:sz="4" w:space="0" w:color="auto"/>
            </w:tcBorders>
            <w:shd w:val="clear" w:color="auto" w:fill="auto"/>
            <w:noWrap/>
            <w:vAlign w:val="center"/>
            <w:hideMark/>
          </w:tcPr>
          <w:p w14:paraId="1A09E13F" w14:textId="02B248E3" w:rsidR="00A375DA" w:rsidRPr="00597320" w:rsidRDefault="00A375DA" w:rsidP="00A375DA">
            <w:pPr>
              <w:rPr>
                <w:rFonts w:ascii="等线" w:eastAsia="等线" w:hAnsi="等线"/>
                <w:color w:val="000000"/>
                <w:sz w:val="22"/>
              </w:rPr>
            </w:pPr>
            <w:r>
              <w:rPr>
                <w:rFonts w:ascii="等线" w:eastAsia="等线" w:hAnsi="等线"/>
                <w:color w:val="000000"/>
                <w:sz w:val="22"/>
              </w:rPr>
              <w:t>/</w:t>
            </w:r>
          </w:p>
        </w:tc>
        <w:tc>
          <w:tcPr>
            <w:tcW w:w="1186" w:type="dxa"/>
            <w:tcBorders>
              <w:top w:val="nil"/>
              <w:left w:val="nil"/>
              <w:bottom w:val="single" w:sz="4" w:space="0" w:color="auto"/>
              <w:right w:val="single" w:sz="4" w:space="0" w:color="auto"/>
            </w:tcBorders>
            <w:shd w:val="clear" w:color="auto" w:fill="auto"/>
            <w:noWrap/>
            <w:vAlign w:val="center"/>
            <w:hideMark/>
          </w:tcPr>
          <w:p w14:paraId="0812EA95" w14:textId="03A40FEA"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58BE0E8C" w14:textId="3F435868" w:rsidR="00A375DA" w:rsidRPr="00597320" w:rsidRDefault="00A375DA" w:rsidP="00A375DA">
            <w:pPr>
              <w:rPr>
                <w:rFonts w:ascii="等线" w:eastAsia="等线" w:hAnsi="等线"/>
                <w:color w:val="000000"/>
                <w:sz w:val="22"/>
              </w:rPr>
            </w:pPr>
            <w:r>
              <w:rPr>
                <w:rFonts w:ascii="等线" w:eastAsia="等线" w:hAnsi="等线" w:hint="eastAsia"/>
                <w:color w:val="000000"/>
                <w:sz w:val="22"/>
              </w:rPr>
              <w:t>/</w:t>
            </w:r>
          </w:p>
        </w:tc>
      </w:tr>
      <w:tr w:rsidR="00A375DA" w:rsidRPr="00597320" w14:paraId="0413D88B" w14:textId="77777777" w:rsidTr="003F38CD">
        <w:trPr>
          <w:trHeight w:val="280"/>
        </w:trPr>
        <w:tc>
          <w:tcPr>
            <w:tcW w:w="2150" w:type="dxa"/>
            <w:tcBorders>
              <w:top w:val="nil"/>
              <w:left w:val="single" w:sz="4" w:space="0" w:color="auto"/>
              <w:bottom w:val="single" w:sz="4" w:space="0" w:color="auto"/>
              <w:right w:val="single" w:sz="4" w:space="0" w:color="auto"/>
            </w:tcBorders>
            <w:shd w:val="clear" w:color="000000" w:fill="E2EFDA"/>
            <w:noWrap/>
            <w:vAlign w:val="center"/>
            <w:hideMark/>
          </w:tcPr>
          <w:p w14:paraId="47A10173" w14:textId="06EE41A2"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r>
              <w:rPr>
                <w:rFonts w:ascii="等线" w:eastAsia="等线" w:hAnsi="等线" w:hint="eastAsia"/>
                <w:color w:val="000000"/>
                <w:sz w:val="22"/>
              </w:rPr>
              <w:t>网络</w:t>
            </w:r>
          </w:p>
        </w:tc>
        <w:tc>
          <w:tcPr>
            <w:tcW w:w="1451" w:type="dxa"/>
            <w:tcBorders>
              <w:top w:val="nil"/>
              <w:left w:val="nil"/>
              <w:bottom w:val="single" w:sz="4" w:space="0" w:color="auto"/>
              <w:right w:val="single" w:sz="4" w:space="0" w:color="auto"/>
            </w:tcBorders>
            <w:shd w:val="clear" w:color="auto" w:fill="auto"/>
            <w:noWrap/>
            <w:vAlign w:val="center"/>
            <w:hideMark/>
          </w:tcPr>
          <w:p w14:paraId="06C1844E" w14:textId="147635BC"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1</w:t>
            </w:r>
          </w:p>
        </w:tc>
        <w:tc>
          <w:tcPr>
            <w:tcW w:w="1186" w:type="dxa"/>
            <w:tcBorders>
              <w:top w:val="nil"/>
              <w:left w:val="nil"/>
              <w:bottom w:val="single" w:sz="4" w:space="0" w:color="auto"/>
              <w:right w:val="single" w:sz="4" w:space="0" w:color="auto"/>
            </w:tcBorders>
            <w:shd w:val="clear" w:color="auto" w:fill="auto"/>
            <w:noWrap/>
            <w:vAlign w:val="center"/>
            <w:hideMark/>
          </w:tcPr>
          <w:p w14:paraId="48FD4A8D" w14:textId="6B16BD36" w:rsidR="00A375DA" w:rsidRPr="00597320" w:rsidRDefault="00A375DA" w:rsidP="00A375DA">
            <w:pPr>
              <w:rPr>
                <w:rFonts w:ascii="等线" w:eastAsia="等线" w:hAnsi="等线"/>
                <w:color w:val="000000"/>
                <w:sz w:val="22"/>
              </w:rPr>
            </w:pPr>
            <w:r w:rsidRPr="00597320">
              <w:rPr>
                <w:rFonts w:ascii="等线" w:eastAsia="等线" w:hAnsi="等线" w:hint="eastAsia"/>
                <w:color w:val="000000"/>
                <w:sz w:val="22"/>
              </w:rPr>
              <w:t>/</w:t>
            </w:r>
          </w:p>
        </w:tc>
        <w:tc>
          <w:tcPr>
            <w:tcW w:w="3180" w:type="dxa"/>
            <w:tcBorders>
              <w:top w:val="nil"/>
              <w:left w:val="nil"/>
              <w:bottom w:val="single" w:sz="4" w:space="0" w:color="auto"/>
              <w:right w:val="single" w:sz="4" w:space="0" w:color="auto"/>
            </w:tcBorders>
            <w:shd w:val="clear" w:color="auto" w:fill="auto"/>
            <w:noWrap/>
            <w:vAlign w:val="center"/>
            <w:hideMark/>
          </w:tcPr>
          <w:p w14:paraId="3821CF20" w14:textId="11871B1B" w:rsidR="00A375DA" w:rsidRPr="00597320" w:rsidRDefault="00A375DA" w:rsidP="00A375DA">
            <w:pPr>
              <w:rPr>
                <w:rFonts w:ascii="等线" w:eastAsia="等线" w:hAnsi="等线"/>
                <w:color w:val="000000"/>
                <w:sz w:val="22"/>
              </w:rPr>
            </w:pPr>
            <w:r>
              <w:rPr>
                <w:rFonts w:ascii="等线" w:eastAsia="等线" w:hAnsi="等线" w:hint="eastAsia"/>
                <w:color w:val="000000"/>
                <w:sz w:val="22"/>
              </w:rPr>
              <w:t>由学校分配</w:t>
            </w:r>
          </w:p>
        </w:tc>
      </w:tr>
    </w:tbl>
    <w:p w14:paraId="64D4E5C8" w14:textId="77777777" w:rsidR="00526095" w:rsidRPr="005D07BC" w:rsidRDefault="00526095" w:rsidP="00526095"/>
    <w:p w14:paraId="56800F2F" w14:textId="77777777" w:rsidR="00526095" w:rsidRDefault="00526095" w:rsidP="00526095">
      <w:pPr>
        <w:pStyle w:val="a0"/>
      </w:pPr>
      <w:bookmarkStart w:id="236" w:name="_Toc496991944"/>
      <w:bookmarkStart w:id="237" w:name="_Toc527652983"/>
      <w:r>
        <w:rPr>
          <w:rFonts w:hint="eastAsia"/>
        </w:rPr>
        <w:t>采购</w:t>
      </w:r>
      <w:r>
        <w:t>计划的关键因素</w:t>
      </w:r>
      <w:bookmarkEnd w:id="236"/>
      <w:bookmarkEnd w:id="237"/>
    </w:p>
    <w:tbl>
      <w:tblPr>
        <w:tblStyle w:val="21"/>
        <w:tblW w:w="8466" w:type="dxa"/>
        <w:tblLayout w:type="fixed"/>
        <w:tblLook w:val="04A0" w:firstRow="1" w:lastRow="0" w:firstColumn="1" w:lastColumn="0" w:noHBand="0" w:noVBand="1"/>
      </w:tblPr>
      <w:tblGrid>
        <w:gridCol w:w="1696"/>
        <w:gridCol w:w="3232"/>
        <w:gridCol w:w="1234"/>
        <w:gridCol w:w="1267"/>
        <w:gridCol w:w="1037"/>
      </w:tblGrid>
      <w:tr w:rsidR="00A375DA" w:rsidRPr="00A375DA" w14:paraId="22396DBB" w14:textId="77777777" w:rsidTr="00A375DA">
        <w:tc>
          <w:tcPr>
            <w:tcW w:w="1696" w:type="dxa"/>
            <w:shd w:val="clear" w:color="auto" w:fill="B8CCE4"/>
          </w:tcPr>
          <w:p w14:paraId="646BB89C"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lastRenderedPageBreak/>
              <w:t>风险名称</w:t>
            </w:r>
          </w:p>
        </w:tc>
        <w:tc>
          <w:tcPr>
            <w:tcW w:w="3232" w:type="dxa"/>
            <w:shd w:val="clear" w:color="auto" w:fill="B8CCE4"/>
          </w:tcPr>
          <w:p w14:paraId="13962A7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解决方案</w:t>
            </w:r>
          </w:p>
        </w:tc>
        <w:tc>
          <w:tcPr>
            <w:tcW w:w="1234" w:type="dxa"/>
            <w:shd w:val="clear" w:color="auto" w:fill="B8CCE4"/>
          </w:tcPr>
          <w:p w14:paraId="02E8D3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发生概率</w:t>
            </w:r>
          </w:p>
        </w:tc>
        <w:tc>
          <w:tcPr>
            <w:tcW w:w="1267" w:type="dxa"/>
            <w:shd w:val="clear" w:color="auto" w:fill="B8CCE4"/>
          </w:tcPr>
          <w:p w14:paraId="391529B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影响程度</w:t>
            </w:r>
          </w:p>
        </w:tc>
        <w:tc>
          <w:tcPr>
            <w:tcW w:w="1037" w:type="dxa"/>
            <w:shd w:val="clear" w:color="auto" w:fill="B8CCE4"/>
          </w:tcPr>
          <w:p w14:paraId="7BEF310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优先级</w:t>
            </w:r>
          </w:p>
        </w:tc>
      </w:tr>
      <w:tr w:rsidR="00A375DA" w:rsidRPr="00A375DA" w14:paraId="266972C4" w14:textId="77777777" w:rsidTr="00A62D11">
        <w:tc>
          <w:tcPr>
            <w:tcW w:w="1696" w:type="dxa"/>
          </w:tcPr>
          <w:p w14:paraId="103366CB"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资源缺乏</w:t>
            </w:r>
          </w:p>
        </w:tc>
        <w:tc>
          <w:tcPr>
            <w:tcW w:w="3232" w:type="dxa"/>
          </w:tcPr>
          <w:p w14:paraId="1EFB34A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color w:val="000000"/>
                <w:sz w:val="22"/>
              </w:rPr>
              <w:t>共同上网寻找资源</w:t>
            </w:r>
          </w:p>
        </w:tc>
        <w:tc>
          <w:tcPr>
            <w:tcW w:w="1234" w:type="dxa"/>
          </w:tcPr>
          <w:p w14:paraId="261F4894"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193016CE"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037" w:type="dxa"/>
          </w:tcPr>
          <w:p w14:paraId="64E7A9C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3F495DD3" w14:textId="77777777" w:rsidTr="00A62D11">
        <w:tc>
          <w:tcPr>
            <w:tcW w:w="1696" w:type="dxa"/>
          </w:tcPr>
          <w:p w14:paraId="36648E83"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设计不合理</w:t>
            </w:r>
          </w:p>
        </w:tc>
        <w:tc>
          <w:tcPr>
            <w:tcW w:w="3232" w:type="dxa"/>
          </w:tcPr>
          <w:p w14:paraId="4ABC121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寻找有经验的</w:t>
            </w: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设计师了解详细</w:t>
            </w:r>
          </w:p>
        </w:tc>
        <w:tc>
          <w:tcPr>
            <w:tcW w:w="1234" w:type="dxa"/>
          </w:tcPr>
          <w:p w14:paraId="2C0F5978"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c>
          <w:tcPr>
            <w:tcW w:w="1267" w:type="dxa"/>
          </w:tcPr>
          <w:p w14:paraId="63E82B4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5CD0549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低</w:t>
            </w:r>
          </w:p>
        </w:tc>
      </w:tr>
      <w:tr w:rsidR="00A375DA" w:rsidRPr="00A375DA" w14:paraId="6B0E5C27" w14:textId="77777777" w:rsidTr="00A62D11">
        <w:tc>
          <w:tcPr>
            <w:tcW w:w="1696" w:type="dxa"/>
          </w:tcPr>
          <w:p w14:paraId="7CA139FF"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UI</w:t>
            </w:r>
            <w:r w:rsidRPr="00A375DA">
              <w:rPr>
                <w:rFonts w:ascii="Times New Roman" w:hAnsi="Times New Roman" w:cs="Times New Roman" w:hint="eastAsia"/>
                <w:color w:val="000000"/>
                <w:sz w:val="22"/>
              </w:rPr>
              <w:t>设计跟不上进度</w:t>
            </w:r>
          </w:p>
        </w:tc>
        <w:tc>
          <w:tcPr>
            <w:tcW w:w="3232" w:type="dxa"/>
          </w:tcPr>
          <w:p w14:paraId="503ADD61"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投入更多的人力进行</w:t>
            </w:r>
            <w:proofErr w:type="spellStart"/>
            <w:r w:rsidRPr="00A375DA">
              <w:rPr>
                <w:rFonts w:ascii="Times New Roman" w:hAnsi="Times New Roman" w:cs="Times New Roman" w:hint="eastAsia"/>
                <w:color w:val="000000"/>
                <w:sz w:val="22"/>
              </w:rPr>
              <w:t>ui</w:t>
            </w:r>
            <w:proofErr w:type="spellEnd"/>
            <w:r w:rsidRPr="00A375DA">
              <w:rPr>
                <w:rFonts w:ascii="Times New Roman" w:hAnsi="Times New Roman" w:cs="Times New Roman" w:hint="eastAsia"/>
                <w:color w:val="000000"/>
                <w:sz w:val="22"/>
              </w:rPr>
              <w:t>的学习和设计</w:t>
            </w:r>
          </w:p>
        </w:tc>
        <w:tc>
          <w:tcPr>
            <w:tcW w:w="1234" w:type="dxa"/>
          </w:tcPr>
          <w:p w14:paraId="7D4BA1E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98E5E86"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037" w:type="dxa"/>
          </w:tcPr>
          <w:p w14:paraId="45CD2B99"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r>
      <w:tr w:rsidR="00A375DA" w:rsidRPr="00A375DA" w14:paraId="4214CB00" w14:textId="77777777" w:rsidTr="00A62D11">
        <w:tc>
          <w:tcPr>
            <w:tcW w:w="1696" w:type="dxa"/>
          </w:tcPr>
          <w:p w14:paraId="20F240A0"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项目质量不过关</w:t>
            </w:r>
          </w:p>
        </w:tc>
        <w:tc>
          <w:tcPr>
            <w:tcW w:w="3232" w:type="dxa"/>
          </w:tcPr>
          <w:p w14:paraId="08A608BA"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由</w:t>
            </w:r>
            <w:r w:rsidRPr="00A375DA">
              <w:rPr>
                <w:rFonts w:ascii="Times New Roman" w:hAnsi="Times New Roman" w:cs="Times New Roman" w:hint="eastAsia"/>
                <w:color w:val="000000"/>
                <w:sz w:val="22"/>
              </w:rPr>
              <w:t>SQA</w:t>
            </w:r>
            <w:r w:rsidRPr="00A375DA">
              <w:rPr>
                <w:rFonts w:ascii="Times New Roman" w:hAnsi="Times New Roman" w:cs="Times New Roman" w:hint="eastAsia"/>
                <w:color w:val="000000"/>
                <w:sz w:val="22"/>
              </w:rPr>
              <w:t>质量保障小组联合评审</w:t>
            </w:r>
          </w:p>
        </w:tc>
        <w:tc>
          <w:tcPr>
            <w:tcW w:w="1234" w:type="dxa"/>
          </w:tcPr>
          <w:p w14:paraId="64A98FCD"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中</w:t>
            </w:r>
          </w:p>
        </w:tc>
        <w:tc>
          <w:tcPr>
            <w:tcW w:w="1267" w:type="dxa"/>
          </w:tcPr>
          <w:p w14:paraId="57FE8935"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c>
          <w:tcPr>
            <w:tcW w:w="1037" w:type="dxa"/>
          </w:tcPr>
          <w:p w14:paraId="5AE29902" w14:textId="77777777" w:rsidR="00A375DA" w:rsidRPr="00A375DA" w:rsidRDefault="00A375DA" w:rsidP="00A375DA">
            <w:pPr>
              <w:widowControl w:val="0"/>
              <w:jc w:val="both"/>
              <w:rPr>
                <w:rFonts w:ascii="Times New Roman" w:hAnsi="Times New Roman" w:cs="Times New Roman"/>
                <w:color w:val="000000"/>
                <w:sz w:val="22"/>
              </w:rPr>
            </w:pPr>
            <w:r w:rsidRPr="00A375DA">
              <w:rPr>
                <w:rFonts w:ascii="Times New Roman" w:hAnsi="Times New Roman" w:cs="Times New Roman" w:hint="eastAsia"/>
                <w:color w:val="000000"/>
                <w:sz w:val="22"/>
              </w:rPr>
              <w:t>高</w:t>
            </w:r>
          </w:p>
        </w:tc>
      </w:tr>
    </w:tbl>
    <w:p w14:paraId="66A38F1F" w14:textId="08D74E1E" w:rsidR="00C50EEC" w:rsidRPr="00EF609A" w:rsidRDefault="00C50EEC" w:rsidP="00810050">
      <w:pPr>
        <w:pStyle w:val="a"/>
        <w:numPr>
          <w:ilvl w:val="0"/>
          <w:numId w:val="0"/>
        </w:numPr>
      </w:pPr>
    </w:p>
    <w:sectPr w:rsidR="00C50EEC" w:rsidRPr="00EF609A" w:rsidSect="005F0667">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8" w:author="PLANE" w:date="2017-10-15T19:05:00Z" w:initials="P">
    <w:p w14:paraId="19C01084" w14:textId="77777777" w:rsidR="00581F5D" w:rsidRDefault="00581F5D" w:rsidP="00A73AA9">
      <w:r>
        <w:annotationRef/>
      </w:r>
      <w:r>
        <w:rPr>
          <w:rFonts w:hint="eastAsia"/>
        </w:rPr>
        <w:t>这个</w:t>
      </w:r>
      <w:r>
        <w:t>地方</w:t>
      </w:r>
      <w:r>
        <w:rPr>
          <w:rFonts w:hint="eastAsia"/>
        </w:rPr>
        <w:t>到时候</w:t>
      </w:r>
      <w:r>
        <w:t>要</w:t>
      </w:r>
      <w:r>
        <w:rPr>
          <w:rFonts w:hint="eastAsia"/>
        </w:rPr>
        <w:t>补充</w:t>
      </w:r>
      <w:r>
        <w:t>哦</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C010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C01084" w16cid:durableId="1D9CD9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6E9A7" w14:textId="77777777" w:rsidR="00B26355" w:rsidRDefault="00B26355" w:rsidP="00835DF5">
      <w:r>
        <w:separator/>
      </w:r>
    </w:p>
  </w:endnote>
  <w:endnote w:type="continuationSeparator" w:id="0">
    <w:p w14:paraId="6C7D11FF" w14:textId="77777777" w:rsidR="00B26355" w:rsidRDefault="00B26355" w:rsidP="00835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Helvetica Neue">
    <w:altName w:val="Corbel"/>
    <w:charset w:val="00"/>
    <w:family w:val="auto"/>
    <w:pitch w:val="variable"/>
    <w:sig w:usb0="00000003"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F49AF5" w14:textId="77777777" w:rsidR="00581F5D" w:rsidRDefault="00581F5D">
    <w:pPr>
      <w:pStyle w:val="aff5"/>
      <w:ind w:left="105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0231345"/>
      <w:docPartObj>
        <w:docPartGallery w:val="Page Numbers (Bottom of Page)"/>
        <w:docPartUnique/>
      </w:docPartObj>
    </w:sdtPr>
    <w:sdtContent>
      <w:sdt>
        <w:sdtPr>
          <w:id w:val="-1705238520"/>
          <w:docPartObj>
            <w:docPartGallery w:val="Page Numbers (Top of Page)"/>
            <w:docPartUnique/>
          </w:docPartObj>
        </w:sdtPr>
        <w:sdtContent>
          <w:p w14:paraId="3FD0D552" w14:textId="252B6B3B" w:rsidR="00581F5D" w:rsidRDefault="00581F5D" w:rsidP="005F0667">
            <w:pPr>
              <w:jc w:val="center"/>
            </w:pPr>
            <w:r w:rsidRPr="005F0667">
              <w:rPr>
                <w:lang w:val="zh-CN"/>
              </w:rPr>
              <w:t xml:space="preserve"> </w:t>
            </w:r>
            <w:r w:rsidRPr="005F0667">
              <w:rPr>
                <w:b/>
                <w:bCs/>
              </w:rPr>
              <w:fldChar w:fldCharType="begin"/>
            </w:r>
            <w:r w:rsidRPr="005F0667">
              <w:rPr>
                <w:b/>
                <w:bCs/>
              </w:rPr>
              <w:instrText>PAGE</w:instrText>
            </w:r>
            <w:r w:rsidRPr="005F0667">
              <w:rPr>
                <w:b/>
                <w:bCs/>
              </w:rPr>
              <w:fldChar w:fldCharType="separate"/>
            </w:r>
            <w:r>
              <w:rPr>
                <w:b/>
                <w:bCs/>
                <w:noProof/>
              </w:rPr>
              <w:t>33</w:t>
            </w:r>
            <w:r w:rsidRPr="005F0667">
              <w:rPr>
                <w:b/>
                <w:bCs/>
              </w:rPr>
              <w:fldChar w:fldCharType="end"/>
            </w:r>
            <w:r w:rsidRPr="005F0667">
              <w:rPr>
                <w:lang w:val="zh-CN"/>
              </w:rPr>
              <w:t xml:space="preserve"> </w:t>
            </w:r>
            <w:r w:rsidRPr="005F0667">
              <w:rPr>
                <w:lang w:val="zh-CN"/>
              </w:rPr>
              <w:t xml:space="preserve">/ </w:t>
            </w:r>
            <w:r w:rsidRPr="005F0667">
              <w:rPr>
                <w:b/>
                <w:bCs/>
              </w:rPr>
              <w:fldChar w:fldCharType="begin"/>
            </w:r>
            <w:r w:rsidRPr="005F0667">
              <w:rPr>
                <w:b/>
                <w:bCs/>
              </w:rPr>
              <w:instrText>NUMPAGES</w:instrText>
            </w:r>
            <w:r w:rsidRPr="005F0667">
              <w:rPr>
                <w:b/>
                <w:bCs/>
              </w:rPr>
              <w:fldChar w:fldCharType="separate"/>
            </w:r>
            <w:r>
              <w:rPr>
                <w:b/>
                <w:bCs/>
                <w:noProof/>
              </w:rPr>
              <w:t>33</w:t>
            </w:r>
            <w:r w:rsidRPr="005F0667">
              <w:rPr>
                <w:b/>
                <w:bCs/>
              </w:rPr>
              <w:fldChar w:fldCharType="end"/>
            </w:r>
          </w:p>
        </w:sdtContent>
      </w:sdt>
    </w:sdtContent>
  </w:sdt>
  <w:p w14:paraId="49947471" w14:textId="77777777" w:rsidR="00581F5D" w:rsidRDefault="00581F5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7B08D" w14:textId="77777777" w:rsidR="00581F5D" w:rsidRDefault="00581F5D">
    <w:pPr>
      <w:pStyle w:val="aff5"/>
      <w:ind w:left="105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F2822" w14:textId="77777777" w:rsidR="00B26355" w:rsidRDefault="00B26355" w:rsidP="00835DF5">
      <w:r>
        <w:separator/>
      </w:r>
    </w:p>
  </w:footnote>
  <w:footnote w:type="continuationSeparator" w:id="0">
    <w:p w14:paraId="5C78CB23" w14:textId="77777777" w:rsidR="00B26355" w:rsidRDefault="00B26355" w:rsidP="00835D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4ABA7" w14:textId="77777777" w:rsidR="00581F5D" w:rsidRDefault="00581F5D">
    <w:r>
      <w:rPr>
        <w:noProof/>
      </w:rPr>
      <w:pict w14:anchorId="7D6686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8" o:spid="_x0000_s2063" type="#_x0000_t75" style="position:absolute;margin-left:0;margin-top:0;width:399.75pt;height:399.75pt;z-index:-251657216;mso-position-horizontal:center;mso-position-horizontal-relative:margin;mso-position-vertical:center;mso-position-vertical-relative:margin" o:allowincell="f">
          <v:imagedata r:id="rId1" o:title="TIM图片2017101410513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B3160" w14:textId="396049DD" w:rsidR="00581F5D" w:rsidRDefault="00581F5D">
    <w:r>
      <w:rPr>
        <w:noProof/>
      </w:rPr>
      <w:pict w14:anchorId="6139A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9" o:spid="_x0000_s2064" type="#_x0000_t75" style="position:absolute;margin-left:0;margin-top:0;width:399.75pt;height:399.75pt;z-index:-251656192;mso-position-horizontal:center;mso-position-horizontal-relative:margin;mso-position-vertical:center;mso-position-vertical-relative:margin" o:allowincell="f">
          <v:imagedata r:id="rId1" o:title="TIM图片20171014105131" gain="19661f" blacklevel="22938f"/>
          <w10:wrap anchorx="margin" anchory="margin"/>
        </v:shape>
      </w:pict>
    </w:r>
    <w:r>
      <w:rPr>
        <w:rFonts w:hint="eastAsia"/>
      </w:rPr>
      <w:t>PRD-201</w:t>
    </w:r>
    <w:r>
      <w:t>8</w:t>
    </w:r>
    <w:r>
      <w:rPr>
        <w:rFonts w:hint="eastAsia"/>
      </w:rPr>
      <w:t>-G1</w:t>
    </w:r>
    <w:r>
      <w:t>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4573966"/>
      <w:docPartObj>
        <w:docPartGallery w:val="Watermarks"/>
        <w:docPartUnique/>
      </w:docPartObj>
    </w:sdtPr>
    <w:sdtContent>
      <w:p w14:paraId="4F1133E6" w14:textId="77777777" w:rsidR="00581F5D" w:rsidRDefault="00581F5D">
        <w:r>
          <w:rPr>
            <w:noProof/>
          </w:rPr>
          <w:pict w14:anchorId="7C52D6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804687" o:spid="_x0000_s2062" type="#_x0000_t75" style="position:absolute;margin-left:0;margin-top:0;width:399.75pt;height:399.75pt;z-index:-251658240;mso-position-horizontal:center;mso-position-horizontal-relative:margin;mso-position-vertical:center;mso-position-vertical-relative:margin" o:allowincell="f">
              <v:imagedata r:id="rId1" o:title="TIM图片20171014105131" gain="19661f" blacklevel="22938f"/>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multilevel"/>
    <w:tmpl w:val="B0A2D784"/>
    <w:lvl w:ilvl="0">
      <w:start w:val="1"/>
      <w:numFmt w:val="decimal"/>
      <w:lvlText w:val="%1."/>
      <w:lvlJc w:val="left"/>
      <w:pPr>
        <w:tabs>
          <w:tab w:val="num" w:pos="432"/>
        </w:tabs>
        <w:ind w:left="432" w:hanging="432"/>
      </w:pPr>
      <w:rPr>
        <w:rFonts w:ascii="Times New Roman" w:hAnsi="Times New Roman" w:cs="Times New Roman" w:hint="default"/>
      </w:rPr>
    </w:lvl>
    <w:lvl w:ilvl="1">
      <w:start w:val="1"/>
      <w:numFmt w:val="decimal"/>
      <w:lvlText w:val="%1.%2."/>
      <w:lvlJc w:val="left"/>
      <w:pPr>
        <w:tabs>
          <w:tab w:val="num" w:pos="576"/>
        </w:tabs>
        <w:ind w:left="576" w:hanging="576"/>
      </w:pPr>
      <w:rPr>
        <w:rFonts w:ascii="Times New Roman" w:hAnsi="Times New Roman" w:cs="Times New Roman" w:hint="default"/>
        <w:sz w:val="30"/>
        <w:szCs w:val="30"/>
      </w:rPr>
    </w:lvl>
    <w:lvl w:ilvl="2">
      <w:start w:val="1"/>
      <w:numFmt w:val="decimal"/>
      <w:lvlText w:val="%1.%2.%3."/>
      <w:lvlJc w:val="left"/>
      <w:pPr>
        <w:tabs>
          <w:tab w:val="num" w:pos="108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57D3F36"/>
    <w:multiLevelType w:val="hybridMultilevel"/>
    <w:tmpl w:val="67AE1A40"/>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89D07AC"/>
    <w:multiLevelType w:val="hybridMultilevel"/>
    <w:tmpl w:val="0CD813B2"/>
    <w:lvl w:ilvl="0" w:tplc="573089A0">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1502E9B"/>
    <w:multiLevelType w:val="hybridMultilevel"/>
    <w:tmpl w:val="65A4D9F4"/>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4" w15:restartNumberingAfterBreak="0">
    <w:nsid w:val="246905F9"/>
    <w:multiLevelType w:val="hybridMultilevel"/>
    <w:tmpl w:val="903018DE"/>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5" w15:restartNumberingAfterBreak="0">
    <w:nsid w:val="27231EF9"/>
    <w:multiLevelType w:val="hybridMultilevel"/>
    <w:tmpl w:val="C2945C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3C05494B"/>
    <w:multiLevelType w:val="hybridMultilevel"/>
    <w:tmpl w:val="740EA874"/>
    <w:lvl w:ilvl="0" w:tplc="F9E2E40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3E6029F2"/>
    <w:multiLevelType w:val="hybridMultilevel"/>
    <w:tmpl w:val="A5427B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40314F30"/>
    <w:multiLevelType w:val="hybridMultilevel"/>
    <w:tmpl w:val="5D3889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46101738"/>
    <w:multiLevelType w:val="hybridMultilevel"/>
    <w:tmpl w:val="F1CE0A16"/>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0" w15:restartNumberingAfterBreak="0">
    <w:nsid w:val="54E64099"/>
    <w:multiLevelType w:val="multilevel"/>
    <w:tmpl w:val="0770BDB0"/>
    <w:lvl w:ilvl="0">
      <w:start w:val="1"/>
      <w:numFmt w:val="decimal"/>
      <w:pStyle w:val="a"/>
      <w:lvlText w:val="%1"/>
      <w:lvlJc w:val="left"/>
      <w:pPr>
        <w:ind w:left="425" w:hanging="425"/>
      </w:pPr>
      <w:rPr>
        <w:rFonts w:hint="eastAsia"/>
      </w:rPr>
    </w:lvl>
    <w:lvl w:ilvl="1">
      <w:start w:val="1"/>
      <w:numFmt w:val="decimal"/>
      <w:pStyle w:val="a0"/>
      <w:lvlText w:val="%1.%2"/>
      <w:lvlJc w:val="left"/>
      <w:pPr>
        <w:ind w:left="709" w:hanging="709"/>
      </w:pPr>
      <w:rPr>
        <w:rFonts w:hint="eastAsia"/>
      </w:rPr>
    </w:lvl>
    <w:lvl w:ilvl="2">
      <w:start w:val="1"/>
      <w:numFmt w:val="decimal"/>
      <w:pStyle w:val="a1"/>
      <w:lvlText w:val="%1.%2.%3"/>
      <w:lvlJc w:val="left"/>
      <w:pPr>
        <w:ind w:left="992" w:hanging="992"/>
      </w:pPr>
      <w:rPr>
        <w:rFonts w:hint="eastAsia"/>
      </w:rPr>
    </w:lvl>
    <w:lvl w:ilvl="3">
      <w:start w:val="1"/>
      <w:numFmt w:val="decimal"/>
      <w:pStyle w:val="a2"/>
      <w:lvlText w:val="%1.%2.%3.%4"/>
      <w:lvlJc w:val="left"/>
      <w:pPr>
        <w:ind w:left="1276" w:hanging="1276"/>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58D94094"/>
    <w:multiLevelType w:val="hybridMultilevel"/>
    <w:tmpl w:val="CCE4E2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D1D7871"/>
    <w:multiLevelType w:val="hybridMultilevel"/>
    <w:tmpl w:val="1CBE17BE"/>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6071226F"/>
    <w:multiLevelType w:val="hybridMultilevel"/>
    <w:tmpl w:val="8AAED2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A394B86"/>
    <w:multiLevelType w:val="hybridMultilevel"/>
    <w:tmpl w:val="435EFD9C"/>
    <w:lvl w:ilvl="0" w:tplc="04090001">
      <w:start w:val="1"/>
      <w:numFmt w:val="bullet"/>
      <w:lvlText w:val=""/>
      <w:lvlJc w:val="left"/>
      <w:pPr>
        <w:tabs>
          <w:tab w:val="num" w:pos="1050"/>
        </w:tabs>
        <w:ind w:left="1050" w:hanging="420"/>
      </w:pPr>
      <w:rPr>
        <w:rFonts w:ascii="Wingdings" w:hAnsi="Wingdings" w:hint="default"/>
      </w:rPr>
    </w:lvl>
    <w:lvl w:ilvl="1" w:tplc="04090003" w:tentative="1">
      <w:start w:val="1"/>
      <w:numFmt w:val="bullet"/>
      <w:lvlText w:val=""/>
      <w:lvlJc w:val="left"/>
      <w:pPr>
        <w:tabs>
          <w:tab w:val="num" w:pos="1470"/>
        </w:tabs>
        <w:ind w:left="1470" w:hanging="420"/>
      </w:pPr>
      <w:rPr>
        <w:rFonts w:ascii="Wingdings" w:hAnsi="Wingdings" w:hint="default"/>
      </w:rPr>
    </w:lvl>
    <w:lvl w:ilvl="2" w:tplc="04090005" w:tentative="1">
      <w:start w:val="1"/>
      <w:numFmt w:val="bullet"/>
      <w:lvlText w:val=""/>
      <w:lvlJc w:val="left"/>
      <w:pPr>
        <w:tabs>
          <w:tab w:val="num" w:pos="1890"/>
        </w:tabs>
        <w:ind w:left="1890" w:hanging="420"/>
      </w:pPr>
      <w:rPr>
        <w:rFonts w:ascii="Wingdings" w:hAnsi="Wingdings" w:hint="default"/>
      </w:rPr>
    </w:lvl>
    <w:lvl w:ilvl="3" w:tplc="04090001" w:tentative="1">
      <w:start w:val="1"/>
      <w:numFmt w:val="bullet"/>
      <w:lvlText w:val=""/>
      <w:lvlJc w:val="left"/>
      <w:pPr>
        <w:tabs>
          <w:tab w:val="num" w:pos="2310"/>
        </w:tabs>
        <w:ind w:left="2310" w:hanging="420"/>
      </w:pPr>
      <w:rPr>
        <w:rFonts w:ascii="Wingdings" w:hAnsi="Wingdings" w:hint="default"/>
      </w:rPr>
    </w:lvl>
    <w:lvl w:ilvl="4" w:tplc="04090003" w:tentative="1">
      <w:start w:val="1"/>
      <w:numFmt w:val="bullet"/>
      <w:lvlText w:val=""/>
      <w:lvlJc w:val="left"/>
      <w:pPr>
        <w:tabs>
          <w:tab w:val="num" w:pos="2730"/>
        </w:tabs>
        <w:ind w:left="2730" w:hanging="420"/>
      </w:pPr>
      <w:rPr>
        <w:rFonts w:ascii="Wingdings" w:hAnsi="Wingdings" w:hint="default"/>
      </w:rPr>
    </w:lvl>
    <w:lvl w:ilvl="5" w:tplc="04090005" w:tentative="1">
      <w:start w:val="1"/>
      <w:numFmt w:val="bullet"/>
      <w:lvlText w:val=""/>
      <w:lvlJc w:val="left"/>
      <w:pPr>
        <w:tabs>
          <w:tab w:val="num" w:pos="3150"/>
        </w:tabs>
        <w:ind w:left="3150" w:hanging="420"/>
      </w:pPr>
      <w:rPr>
        <w:rFonts w:ascii="Wingdings" w:hAnsi="Wingdings" w:hint="default"/>
      </w:rPr>
    </w:lvl>
    <w:lvl w:ilvl="6" w:tplc="04090001" w:tentative="1">
      <w:start w:val="1"/>
      <w:numFmt w:val="bullet"/>
      <w:lvlText w:val=""/>
      <w:lvlJc w:val="left"/>
      <w:pPr>
        <w:tabs>
          <w:tab w:val="num" w:pos="3570"/>
        </w:tabs>
        <w:ind w:left="3570" w:hanging="420"/>
      </w:pPr>
      <w:rPr>
        <w:rFonts w:ascii="Wingdings" w:hAnsi="Wingdings" w:hint="default"/>
      </w:rPr>
    </w:lvl>
    <w:lvl w:ilvl="7" w:tplc="04090003" w:tentative="1">
      <w:start w:val="1"/>
      <w:numFmt w:val="bullet"/>
      <w:lvlText w:val=""/>
      <w:lvlJc w:val="left"/>
      <w:pPr>
        <w:tabs>
          <w:tab w:val="num" w:pos="3990"/>
        </w:tabs>
        <w:ind w:left="3990" w:hanging="420"/>
      </w:pPr>
      <w:rPr>
        <w:rFonts w:ascii="Wingdings" w:hAnsi="Wingdings" w:hint="default"/>
      </w:rPr>
    </w:lvl>
    <w:lvl w:ilvl="8" w:tplc="04090005" w:tentative="1">
      <w:start w:val="1"/>
      <w:numFmt w:val="bullet"/>
      <w:lvlText w:val=""/>
      <w:lvlJc w:val="left"/>
      <w:pPr>
        <w:tabs>
          <w:tab w:val="num" w:pos="4410"/>
        </w:tabs>
        <w:ind w:left="4410" w:hanging="420"/>
      </w:pPr>
      <w:rPr>
        <w:rFonts w:ascii="Wingdings" w:hAnsi="Wingdings" w:hint="default"/>
      </w:rPr>
    </w:lvl>
  </w:abstractNum>
  <w:abstractNum w:abstractNumId="15" w15:restartNumberingAfterBreak="0">
    <w:nsid w:val="6D680815"/>
    <w:multiLevelType w:val="hybridMultilevel"/>
    <w:tmpl w:val="D40EB902"/>
    <w:lvl w:ilvl="0" w:tplc="D96824B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8D96A0E"/>
    <w:multiLevelType w:val="hybridMultilevel"/>
    <w:tmpl w:val="240E76AA"/>
    <w:lvl w:ilvl="0" w:tplc="B17C898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3"/>
  </w:num>
  <w:num w:numId="3">
    <w:abstractNumId w:val="9"/>
  </w:num>
  <w:num w:numId="4">
    <w:abstractNumId w:val="4"/>
  </w:num>
  <w:num w:numId="5">
    <w:abstractNumId w:val="14"/>
  </w:num>
  <w:num w:numId="6">
    <w:abstractNumId w:val="10"/>
  </w:num>
  <w:num w:numId="7">
    <w:abstractNumId w:val="10"/>
  </w:num>
  <w:num w:numId="8">
    <w:abstractNumId w:val="10"/>
  </w:num>
  <w:num w:numId="9">
    <w:abstractNumId w:val="10"/>
  </w:num>
  <w:num w:numId="10">
    <w:abstractNumId w:val="13"/>
  </w:num>
  <w:num w:numId="11">
    <w:abstractNumId w:val="7"/>
  </w:num>
  <w:num w:numId="12">
    <w:abstractNumId w:val="8"/>
  </w:num>
  <w:num w:numId="13">
    <w:abstractNumId w:val="12"/>
  </w:num>
  <w:num w:numId="14">
    <w:abstractNumId w:val="15"/>
  </w:num>
  <w:num w:numId="15">
    <w:abstractNumId w:val="1"/>
  </w:num>
  <w:num w:numId="16">
    <w:abstractNumId w:val="2"/>
  </w:num>
  <w:num w:numId="17">
    <w:abstractNumId w:val="6"/>
  </w:num>
  <w:num w:numId="18">
    <w:abstractNumId w:val="11"/>
  </w:num>
  <w:num w:numId="19">
    <w:abstractNumId w:val="5"/>
  </w:num>
  <w:num w:numId="2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LANE">
    <w15:presenceInfo w15:providerId="None" w15:userId="PL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6606"/>
    <w:rsid w:val="00021BB3"/>
    <w:rsid w:val="00037DFF"/>
    <w:rsid w:val="0006540A"/>
    <w:rsid w:val="00070632"/>
    <w:rsid w:val="00071335"/>
    <w:rsid w:val="00082457"/>
    <w:rsid w:val="000839C0"/>
    <w:rsid w:val="00083FAF"/>
    <w:rsid w:val="000A7BA2"/>
    <w:rsid w:val="000A7D7E"/>
    <w:rsid w:val="000D1D22"/>
    <w:rsid w:val="00122E0F"/>
    <w:rsid w:val="00123D76"/>
    <w:rsid w:val="00136752"/>
    <w:rsid w:val="00152B7E"/>
    <w:rsid w:val="001577A4"/>
    <w:rsid w:val="00164536"/>
    <w:rsid w:val="00166548"/>
    <w:rsid w:val="001731A6"/>
    <w:rsid w:val="0018304E"/>
    <w:rsid w:val="001A1ECE"/>
    <w:rsid w:val="001A258F"/>
    <w:rsid w:val="001A3E8F"/>
    <w:rsid w:val="001A7610"/>
    <w:rsid w:val="001B43AF"/>
    <w:rsid w:val="001C7EE8"/>
    <w:rsid w:val="001F14BD"/>
    <w:rsid w:val="001F22CC"/>
    <w:rsid w:val="00217195"/>
    <w:rsid w:val="00243EE5"/>
    <w:rsid w:val="00255676"/>
    <w:rsid w:val="00257CAF"/>
    <w:rsid w:val="0026337A"/>
    <w:rsid w:val="002675C8"/>
    <w:rsid w:val="0029459B"/>
    <w:rsid w:val="002956B7"/>
    <w:rsid w:val="002E3090"/>
    <w:rsid w:val="002E5A13"/>
    <w:rsid w:val="002E7385"/>
    <w:rsid w:val="0031205D"/>
    <w:rsid w:val="003129BF"/>
    <w:rsid w:val="00323A13"/>
    <w:rsid w:val="00323D5F"/>
    <w:rsid w:val="00326FD8"/>
    <w:rsid w:val="0033711B"/>
    <w:rsid w:val="00350A5D"/>
    <w:rsid w:val="00355927"/>
    <w:rsid w:val="0037588C"/>
    <w:rsid w:val="0037689D"/>
    <w:rsid w:val="00397D2D"/>
    <w:rsid w:val="003A134F"/>
    <w:rsid w:val="003A7831"/>
    <w:rsid w:val="003B54DA"/>
    <w:rsid w:val="003B7700"/>
    <w:rsid w:val="003C13D9"/>
    <w:rsid w:val="003C2C1B"/>
    <w:rsid w:val="003C4E82"/>
    <w:rsid w:val="003F06F2"/>
    <w:rsid w:val="003F3569"/>
    <w:rsid w:val="003F38CD"/>
    <w:rsid w:val="003F4B17"/>
    <w:rsid w:val="0040197B"/>
    <w:rsid w:val="004072CE"/>
    <w:rsid w:val="004206CE"/>
    <w:rsid w:val="00426C8D"/>
    <w:rsid w:val="0044356D"/>
    <w:rsid w:val="00451968"/>
    <w:rsid w:val="0046483C"/>
    <w:rsid w:val="004651D2"/>
    <w:rsid w:val="004823C5"/>
    <w:rsid w:val="004958FA"/>
    <w:rsid w:val="004A1264"/>
    <w:rsid w:val="004D36CF"/>
    <w:rsid w:val="004D5AA9"/>
    <w:rsid w:val="004E040D"/>
    <w:rsid w:val="004E4C97"/>
    <w:rsid w:val="004E674A"/>
    <w:rsid w:val="004F18CF"/>
    <w:rsid w:val="004F18EA"/>
    <w:rsid w:val="004F2316"/>
    <w:rsid w:val="004F2D4B"/>
    <w:rsid w:val="00513F78"/>
    <w:rsid w:val="005205D2"/>
    <w:rsid w:val="00526095"/>
    <w:rsid w:val="00544588"/>
    <w:rsid w:val="00555B7B"/>
    <w:rsid w:val="00556DD0"/>
    <w:rsid w:val="00557325"/>
    <w:rsid w:val="00570C88"/>
    <w:rsid w:val="00581F5D"/>
    <w:rsid w:val="005870B4"/>
    <w:rsid w:val="00591928"/>
    <w:rsid w:val="005B7999"/>
    <w:rsid w:val="005C4CBC"/>
    <w:rsid w:val="005F01E4"/>
    <w:rsid w:val="005F0667"/>
    <w:rsid w:val="005F1B2F"/>
    <w:rsid w:val="005F7C0A"/>
    <w:rsid w:val="00611CC4"/>
    <w:rsid w:val="00614D4E"/>
    <w:rsid w:val="006210E5"/>
    <w:rsid w:val="00624D50"/>
    <w:rsid w:val="00630978"/>
    <w:rsid w:val="00635203"/>
    <w:rsid w:val="00644E82"/>
    <w:rsid w:val="006460BA"/>
    <w:rsid w:val="00677527"/>
    <w:rsid w:val="00677F8B"/>
    <w:rsid w:val="006B1DC2"/>
    <w:rsid w:val="006D1752"/>
    <w:rsid w:val="006E3AAE"/>
    <w:rsid w:val="00700EB7"/>
    <w:rsid w:val="007222D1"/>
    <w:rsid w:val="007359D4"/>
    <w:rsid w:val="00751C20"/>
    <w:rsid w:val="00755548"/>
    <w:rsid w:val="00757711"/>
    <w:rsid w:val="0076408F"/>
    <w:rsid w:val="0076415D"/>
    <w:rsid w:val="00765DAC"/>
    <w:rsid w:val="00777E8E"/>
    <w:rsid w:val="007A6122"/>
    <w:rsid w:val="007B473F"/>
    <w:rsid w:val="007C3C28"/>
    <w:rsid w:val="007C4B48"/>
    <w:rsid w:val="007F047A"/>
    <w:rsid w:val="00810050"/>
    <w:rsid w:val="00825B64"/>
    <w:rsid w:val="00830431"/>
    <w:rsid w:val="00832347"/>
    <w:rsid w:val="00835DF5"/>
    <w:rsid w:val="00835E85"/>
    <w:rsid w:val="008541D6"/>
    <w:rsid w:val="00874940"/>
    <w:rsid w:val="00883581"/>
    <w:rsid w:val="00884E04"/>
    <w:rsid w:val="008A3201"/>
    <w:rsid w:val="008C55CC"/>
    <w:rsid w:val="008D4435"/>
    <w:rsid w:val="008E48F7"/>
    <w:rsid w:val="008F5560"/>
    <w:rsid w:val="008F7F4A"/>
    <w:rsid w:val="00920C00"/>
    <w:rsid w:val="00921D08"/>
    <w:rsid w:val="00931EBF"/>
    <w:rsid w:val="009339E7"/>
    <w:rsid w:val="00937DF2"/>
    <w:rsid w:val="00942D1F"/>
    <w:rsid w:val="009502E1"/>
    <w:rsid w:val="009730D3"/>
    <w:rsid w:val="00975EE6"/>
    <w:rsid w:val="0099194F"/>
    <w:rsid w:val="00992DC0"/>
    <w:rsid w:val="009A6CAD"/>
    <w:rsid w:val="00A10999"/>
    <w:rsid w:val="00A2138B"/>
    <w:rsid w:val="00A27F79"/>
    <w:rsid w:val="00A3431B"/>
    <w:rsid w:val="00A375DA"/>
    <w:rsid w:val="00A51AA3"/>
    <w:rsid w:val="00A57BD8"/>
    <w:rsid w:val="00A62D11"/>
    <w:rsid w:val="00A659A5"/>
    <w:rsid w:val="00A73AA9"/>
    <w:rsid w:val="00A83C56"/>
    <w:rsid w:val="00AC01C6"/>
    <w:rsid w:val="00AD1308"/>
    <w:rsid w:val="00AE0347"/>
    <w:rsid w:val="00B1244E"/>
    <w:rsid w:val="00B1662E"/>
    <w:rsid w:val="00B26355"/>
    <w:rsid w:val="00B306C0"/>
    <w:rsid w:val="00B64493"/>
    <w:rsid w:val="00B66C33"/>
    <w:rsid w:val="00B70946"/>
    <w:rsid w:val="00B7134F"/>
    <w:rsid w:val="00B90818"/>
    <w:rsid w:val="00B94FF5"/>
    <w:rsid w:val="00BA32FD"/>
    <w:rsid w:val="00BB05BD"/>
    <w:rsid w:val="00BB7D70"/>
    <w:rsid w:val="00BC4278"/>
    <w:rsid w:val="00BC5CF9"/>
    <w:rsid w:val="00BC6D25"/>
    <w:rsid w:val="00BE19A2"/>
    <w:rsid w:val="00BF54C6"/>
    <w:rsid w:val="00C50EEC"/>
    <w:rsid w:val="00C71E98"/>
    <w:rsid w:val="00C8389A"/>
    <w:rsid w:val="00CA13A5"/>
    <w:rsid w:val="00CA2516"/>
    <w:rsid w:val="00CD0E28"/>
    <w:rsid w:val="00CD0E41"/>
    <w:rsid w:val="00CE3475"/>
    <w:rsid w:val="00CF1D93"/>
    <w:rsid w:val="00D00191"/>
    <w:rsid w:val="00D179F0"/>
    <w:rsid w:val="00D2503E"/>
    <w:rsid w:val="00D40F53"/>
    <w:rsid w:val="00D47152"/>
    <w:rsid w:val="00D47DC9"/>
    <w:rsid w:val="00D56AF2"/>
    <w:rsid w:val="00D636BC"/>
    <w:rsid w:val="00D63D10"/>
    <w:rsid w:val="00D7049C"/>
    <w:rsid w:val="00D72E8D"/>
    <w:rsid w:val="00D72EE2"/>
    <w:rsid w:val="00D76606"/>
    <w:rsid w:val="00DA30AF"/>
    <w:rsid w:val="00DA4D1C"/>
    <w:rsid w:val="00E03FD4"/>
    <w:rsid w:val="00E05552"/>
    <w:rsid w:val="00E05C36"/>
    <w:rsid w:val="00E119E2"/>
    <w:rsid w:val="00E534D0"/>
    <w:rsid w:val="00E852C3"/>
    <w:rsid w:val="00E95D65"/>
    <w:rsid w:val="00ED7747"/>
    <w:rsid w:val="00EE2597"/>
    <w:rsid w:val="00EF39F2"/>
    <w:rsid w:val="00EF4732"/>
    <w:rsid w:val="00EF609A"/>
    <w:rsid w:val="00F038B2"/>
    <w:rsid w:val="00F2050D"/>
    <w:rsid w:val="00F20BBF"/>
    <w:rsid w:val="00F25C4A"/>
    <w:rsid w:val="00F43048"/>
    <w:rsid w:val="00F513B4"/>
    <w:rsid w:val="00F52AE7"/>
    <w:rsid w:val="00F57AE7"/>
    <w:rsid w:val="00F647F7"/>
    <w:rsid w:val="00F9144F"/>
    <w:rsid w:val="00F92F77"/>
    <w:rsid w:val="00FA3BC1"/>
    <w:rsid w:val="00FD530C"/>
    <w:rsid w:val="00FE0D1C"/>
    <w:rsid w:val="00FF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4:docId w14:val="7BDF927D"/>
  <w15:docId w15:val="{A79D3ADC-4B32-4022-A1E8-B971ECE12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3">
    <w:name w:val="Normal"/>
    <w:qFormat/>
    <w:rsid w:val="002675C8"/>
    <w:rPr>
      <w:rFonts w:ascii="宋体" w:eastAsia="宋体" w:hAnsi="宋体" w:cs="宋体"/>
      <w:kern w:val="0"/>
    </w:rPr>
  </w:style>
  <w:style w:type="paragraph" w:styleId="1">
    <w:name w:val="heading 1"/>
    <w:basedOn w:val="a3"/>
    <w:next w:val="a3"/>
    <w:link w:val="10"/>
    <w:uiPriority w:val="9"/>
    <w:qFormat/>
    <w:rsid w:val="0076408F"/>
    <w:pPr>
      <w:keepNext/>
      <w:keepLines/>
      <w:spacing w:before="240"/>
      <w:outlineLvl w:val="0"/>
    </w:pPr>
    <w:rPr>
      <w:rFonts w:ascii="Calibri Light" w:hAnsi="Calibri Light" w:cs="Times New Roman"/>
      <w:b/>
      <w:sz w:val="44"/>
      <w:szCs w:val="32"/>
    </w:rPr>
  </w:style>
  <w:style w:type="paragraph" w:styleId="2">
    <w:name w:val="heading 2"/>
    <w:basedOn w:val="a3"/>
    <w:next w:val="a3"/>
    <w:link w:val="20"/>
    <w:uiPriority w:val="9"/>
    <w:unhideWhenUsed/>
    <w:qFormat/>
    <w:rsid w:val="0076408F"/>
    <w:pPr>
      <w:keepNext/>
      <w:keepLines/>
      <w:spacing w:before="40"/>
      <w:outlineLvl w:val="1"/>
    </w:pPr>
    <w:rPr>
      <w:rFonts w:ascii="Calibri Light" w:hAnsi="Calibri Light" w:cs="Times New Roman"/>
      <w:b/>
      <w:sz w:val="32"/>
      <w:szCs w:val="28"/>
    </w:rPr>
  </w:style>
  <w:style w:type="paragraph" w:styleId="3">
    <w:name w:val="heading 3"/>
    <w:basedOn w:val="a3"/>
    <w:next w:val="a3"/>
    <w:link w:val="30"/>
    <w:uiPriority w:val="9"/>
    <w:unhideWhenUsed/>
    <w:qFormat/>
    <w:rsid w:val="0076408F"/>
    <w:pPr>
      <w:keepNext/>
      <w:keepLines/>
      <w:spacing w:before="40"/>
      <w:outlineLvl w:val="2"/>
    </w:pPr>
    <w:rPr>
      <w:rFonts w:ascii="Calibri Light" w:hAnsi="Calibri Light" w:cs="Times New Roman"/>
      <w:b/>
      <w:sz w:val="28"/>
      <w:szCs w:val="24"/>
    </w:rPr>
  </w:style>
  <w:style w:type="paragraph" w:styleId="4">
    <w:name w:val="heading 4"/>
    <w:basedOn w:val="a3"/>
    <w:next w:val="a3"/>
    <w:link w:val="40"/>
    <w:uiPriority w:val="9"/>
    <w:unhideWhenUsed/>
    <w:qFormat/>
    <w:rsid w:val="0076408F"/>
    <w:pPr>
      <w:keepNext/>
      <w:keepLines/>
      <w:spacing w:before="40"/>
      <w:outlineLvl w:val="3"/>
    </w:pPr>
    <w:rPr>
      <w:rFonts w:ascii="Calibri Light" w:hAnsi="Calibri Light" w:cs="Times New Roman"/>
      <w:b/>
      <w:iCs/>
    </w:rPr>
  </w:style>
  <w:style w:type="paragraph" w:styleId="5">
    <w:name w:val="heading 5"/>
    <w:basedOn w:val="a3"/>
    <w:next w:val="a3"/>
    <w:link w:val="50"/>
    <w:uiPriority w:val="9"/>
    <w:unhideWhenUsed/>
    <w:qFormat/>
    <w:rsid w:val="0076408F"/>
    <w:pPr>
      <w:keepNext/>
      <w:keepLines/>
      <w:spacing w:before="40"/>
      <w:outlineLvl w:val="4"/>
    </w:pPr>
    <w:rPr>
      <w:rFonts w:ascii="Calibri Light" w:hAnsi="Calibri Light" w:cs="Times New Roman"/>
      <w:color w:val="2E74B5"/>
    </w:rPr>
  </w:style>
  <w:style w:type="paragraph" w:styleId="6">
    <w:name w:val="heading 6"/>
    <w:basedOn w:val="a3"/>
    <w:next w:val="a3"/>
    <w:link w:val="60"/>
    <w:uiPriority w:val="9"/>
    <w:unhideWhenUsed/>
    <w:qFormat/>
    <w:rsid w:val="0076408F"/>
    <w:pPr>
      <w:keepNext/>
      <w:keepLines/>
      <w:spacing w:before="40"/>
      <w:outlineLvl w:val="5"/>
    </w:pPr>
    <w:rPr>
      <w:rFonts w:ascii="Calibri Light" w:hAnsi="Calibri Light" w:cs="Times New Roman"/>
      <w:color w:val="1F4E79"/>
    </w:rPr>
  </w:style>
  <w:style w:type="paragraph" w:styleId="7">
    <w:name w:val="heading 7"/>
    <w:basedOn w:val="a3"/>
    <w:next w:val="a3"/>
    <w:link w:val="70"/>
    <w:uiPriority w:val="9"/>
    <w:unhideWhenUsed/>
    <w:qFormat/>
    <w:rsid w:val="0076408F"/>
    <w:pPr>
      <w:keepNext/>
      <w:keepLines/>
      <w:spacing w:before="40"/>
      <w:outlineLvl w:val="6"/>
    </w:pPr>
    <w:rPr>
      <w:rFonts w:ascii="Calibri Light" w:hAnsi="Calibri Light" w:cs="Times New Roman"/>
      <w:i/>
      <w:iCs/>
      <w:color w:val="1F4E79"/>
    </w:rPr>
  </w:style>
  <w:style w:type="paragraph" w:styleId="8">
    <w:name w:val="heading 8"/>
    <w:basedOn w:val="a3"/>
    <w:next w:val="a3"/>
    <w:link w:val="80"/>
    <w:uiPriority w:val="9"/>
    <w:unhideWhenUsed/>
    <w:qFormat/>
    <w:rsid w:val="0076408F"/>
    <w:pPr>
      <w:keepNext/>
      <w:keepLines/>
      <w:spacing w:before="40"/>
      <w:outlineLvl w:val="7"/>
    </w:pPr>
    <w:rPr>
      <w:rFonts w:ascii="Calibri Light" w:hAnsi="Calibri Light" w:cs="Times New Roman"/>
      <w:color w:val="262626"/>
      <w:szCs w:val="21"/>
    </w:rPr>
  </w:style>
  <w:style w:type="paragraph" w:styleId="9">
    <w:name w:val="heading 9"/>
    <w:basedOn w:val="a3"/>
    <w:next w:val="a3"/>
    <w:link w:val="90"/>
    <w:uiPriority w:val="9"/>
    <w:unhideWhenUsed/>
    <w:qFormat/>
    <w:rsid w:val="0076408F"/>
    <w:pPr>
      <w:keepNext/>
      <w:keepLines/>
      <w:spacing w:before="40"/>
      <w:outlineLvl w:val="8"/>
    </w:pPr>
    <w:rPr>
      <w:rFonts w:ascii="Calibri Light" w:hAnsi="Calibri Light" w:cs="Times New Roman"/>
      <w:i/>
      <w:iCs/>
      <w:color w:val="262626"/>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Style2">
    <w:name w:val="_Style 2"/>
    <w:basedOn w:val="a3"/>
    <w:next w:val="a3"/>
    <w:uiPriority w:val="34"/>
    <w:qFormat/>
    <w:rsid w:val="0076408F"/>
    <w:pPr>
      <w:ind w:firstLineChars="200" w:firstLine="420"/>
    </w:pPr>
    <w:rPr>
      <w:rFonts w:ascii="等线" w:eastAsia="等线" w:hAnsi="等线" w:cs="Times New Roman"/>
      <w:kern w:val="2"/>
      <w:sz w:val="18"/>
      <w:szCs w:val="18"/>
    </w:rPr>
  </w:style>
  <w:style w:type="paragraph" w:customStyle="1" w:styleId="Style5">
    <w:name w:val="_Style 5"/>
    <w:basedOn w:val="a3"/>
    <w:uiPriority w:val="34"/>
    <w:qFormat/>
    <w:rsid w:val="0076408F"/>
    <w:pPr>
      <w:ind w:firstLineChars="200" w:firstLine="420"/>
    </w:pPr>
    <w:rPr>
      <w:rFonts w:ascii="等线" w:eastAsia="等线" w:hAnsi="等线" w:cs="Times New Roman"/>
      <w:kern w:val="2"/>
      <w:sz w:val="18"/>
      <w:szCs w:val="18"/>
    </w:rPr>
  </w:style>
  <w:style w:type="paragraph" w:customStyle="1" w:styleId="Default">
    <w:name w:val="Default"/>
    <w:rsid w:val="0076408F"/>
    <w:pPr>
      <w:widowControl w:val="0"/>
      <w:autoSpaceDE w:val="0"/>
      <w:autoSpaceDN w:val="0"/>
      <w:adjustRightInd w:val="0"/>
      <w:spacing w:after="160" w:line="259" w:lineRule="auto"/>
    </w:pPr>
    <w:rPr>
      <w:rFonts w:ascii="Times New Roman" w:eastAsia="宋体" w:hAnsi="Times New Roman" w:cs="Times New Roman"/>
      <w:color w:val="000000"/>
      <w:kern w:val="0"/>
      <w:sz w:val="24"/>
      <w:szCs w:val="24"/>
    </w:rPr>
  </w:style>
  <w:style w:type="paragraph" w:styleId="TOC">
    <w:name w:val="TOC Heading"/>
    <w:basedOn w:val="1"/>
    <w:next w:val="a3"/>
    <w:uiPriority w:val="39"/>
    <w:unhideWhenUsed/>
    <w:qFormat/>
    <w:rsid w:val="0076408F"/>
    <w:pPr>
      <w:spacing w:before="340" w:after="330" w:line="578" w:lineRule="auto"/>
      <w:outlineLvl w:val="9"/>
    </w:pPr>
    <w:rPr>
      <w:rFonts w:ascii="宋体" w:hAnsi="宋体" w:cs="宋体"/>
      <w:bCs/>
      <w:kern w:val="44"/>
      <w:szCs w:val="44"/>
    </w:rPr>
  </w:style>
  <w:style w:type="paragraph" w:styleId="a7">
    <w:name w:val="Title"/>
    <w:basedOn w:val="a3"/>
    <w:next w:val="a3"/>
    <w:link w:val="a8"/>
    <w:uiPriority w:val="10"/>
    <w:qFormat/>
    <w:rsid w:val="0076408F"/>
    <w:pPr>
      <w:spacing w:line="720" w:lineRule="auto"/>
      <w:contextualSpacing/>
      <w:jc w:val="center"/>
      <w:textAlignment w:val="center"/>
    </w:pPr>
    <w:rPr>
      <w:rFonts w:ascii="Calibri Light" w:hAnsi="Calibri Light" w:cs="Times New Roman"/>
      <w:b/>
      <w:spacing w:val="-10"/>
      <w:sz w:val="44"/>
      <w:szCs w:val="56"/>
    </w:rPr>
  </w:style>
  <w:style w:type="character" w:customStyle="1" w:styleId="10">
    <w:name w:val="标题 1 字符"/>
    <w:link w:val="1"/>
    <w:uiPriority w:val="9"/>
    <w:rsid w:val="0076408F"/>
    <w:rPr>
      <w:rFonts w:ascii="Calibri Light" w:eastAsia="宋体" w:hAnsi="Calibri Light" w:cs="Times New Roman"/>
      <w:b/>
      <w:kern w:val="0"/>
      <w:sz w:val="44"/>
      <w:szCs w:val="32"/>
    </w:rPr>
  </w:style>
  <w:style w:type="character" w:customStyle="1" w:styleId="20">
    <w:name w:val="标题 2 字符"/>
    <w:link w:val="2"/>
    <w:uiPriority w:val="9"/>
    <w:rsid w:val="0076408F"/>
    <w:rPr>
      <w:rFonts w:ascii="Calibri Light" w:eastAsia="宋体" w:hAnsi="Calibri Light" w:cs="Times New Roman"/>
      <w:b/>
      <w:kern w:val="0"/>
      <w:sz w:val="32"/>
      <w:szCs w:val="28"/>
    </w:rPr>
  </w:style>
  <w:style w:type="character" w:customStyle="1" w:styleId="a8">
    <w:name w:val="标题 字符"/>
    <w:link w:val="a7"/>
    <w:uiPriority w:val="10"/>
    <w:rsid w:val="0076408F"/>
    <w:rPr>
      <w:rFonts w:ascii="Calibri Light" w:eastAsia="宋体" w:hAnsi="Calibri Light" w:cs="Times New Roman"/>
      <w:b/>
      <w:spacing w:val="-10"/>
      <w:kern w:val="0"/>
      <w:sz w:val="44"/>
      <w:szCs w:val="56"/>
    </w:rPr>
  </w:style>
  <w:style w:type="character" w:customStyle="1" w:styleId="30">
    <w:name w:val="标题 3 字符"/>
    <w:link w:val="3"/>
    <w:uiPriority w:val="9"/>
    <w:rsid w:val="0076408F"/>
    <w:rPr>
      <w:rFonts w:ascii="Calibri Light" w:eastAsia="宋体" w:hAnsi="Calibri Light" w:cs="Times New Roman"/>
      <w:b/>
      <w:kern w:val="0"/>
      <w:sz w:val="28"/>
      <w:szCs w:val="24"/>
    </w:rPr>
  </w:style>
  <w:style w:type="character" w:customStyle="1" w:styleId="40">
    <w:name w:val="标题 4 字符"/>
    <w:link w:val="4"/>
    <w:uiPriority w:val="9"/>
    <w:rsid w:val="0076408F"/>
    <w:rPr>
      <w:rFonts w:ascii="Calibri Light" w:eastAsia="宋体" w:hAnsi="Calibri Light" w:cs="Times New Roman"/>
      <w:b/>
      <w:iCs/>
      <w:kern w:val="0"/>
    </w:rPr>
  </w:style>
  <w:style w:type="character" w:customStyle="1" w:styleId="50">
    <w:name w:val="标题 5 字符"/>
    <w:link w:val="5"/>
    <w:uiPriority w:val="9"/>
    <w:rsid w:val="0076408F"/>
    <w:rPr>
      <w:rFonts w:ascii="Calibri Light" w:eastAsia="宋体" w:hAnsi="Calibri Light" w:cs="Times New Roman"/>
      <w:color w:val="2E74B5"/>
      <w:kern w:val="0"/>
    </w:rPr>
  </w:style>
  <w:style w:type="character" w:customStyle="1" w:styleId="60">
    <w:name w:val="标题 6 字符"/>
    <w:link w:val="6"/>
    <w:uiPriority w:val="9"/>
    <w:rsid w:val="0076408F"/>
    <w:rPr>
      <w:rFonts w:ascii="Calibri Light" w:eastAsia="宋体" w:hAnsi="Calibri Light" w:cs="Times New Roman"/>
      <w:color w:val="1F4E79"/>
      <w:kern w:val="0"/>
    </w:rPr>
  </w:style>
  <w:style w:type="character" w:customStyle="1" w:styleId="70">
    <w:name w:val="标题 7 字符"/>
    <w:link w:val="7"/>
    <w:uiPriority w:val="9"/>
    <w:rsid w:val="0076408F"/>
    <w:rPr>
      <w:rFonts w:ascii="Calibri Light" w:eastAsia="宋体" w:hAnsi="Calibri Light" w:cs="Times New Roman"/>
      <w:i/>
      <w:iCs/>
      <w:color w:val="1F4E79"/>
      <w:kern w:val="0"/>
    </w:rPr>
  </w:style>
  <w:style w:type="character" w:customStyle="1" w:styleId="80">
    <w:name w:val="标题 8 字符"/>
    <w:link w:val="8"/>
    <w:uiPriority w:val="9"/>
    <w:rsid w:val="0076408F"/>
    <w:rPr>
      <w:rFonts w:ascii="Calibri Light" w:eastAsia="宋体" w:hAnsi="Calibri Light" w:cs="Times New Roman"/>
      <w:color w:val="262626"/>
      <w:kern w:val="0"/>
      <w:szCs w:val="21"/>
    </w:rPr>
  </w:style>
  <w:style w:type="character" w:customStyle="1" w:styleId="90">
    <w:name w:val="标题 9 字符"/>
    <w:link w:val="9"/>
    <w:uiPriority w:val="9"/>
    <w:rsid w:val="0076408F"/>
    <w:rPr>
      <w:rFonts w:ascii="Calibri Light" w:eastAsia="宋体" w:hAnsi="Calibri Light" w:cs="Times New Roman"/>
      <w:i/>
      <w:iCs/>
      <w:color w:val="262626"/>
      <w:kern w:val="0"/>
      <w:szCs w:val="21"/>
    </w:rPr>
  </w:style>
  <w:style w:type="paragraph" w:customStyle="1" w:styleId="a9">
    <w:name w:val="表格"/>
    <w:rsid w:val="0076408F"/>
    <w:rPr>
      <w:rFonts w:ascii="Times New Roman" w:eastAsia="宋体" w:hAnsi="Times New Roman" w:cs="Times New Roman"/>
      <w:b/>
      <w:kern w:val="0"/>
      <w:szCs w:val="20"/>
    </w:rPr>
  </w:style>
  <w:style w:type="character" w:styleId="aa">
    <w:name w:val="Hyperlink"/>
    <w:basedOn w:val="a4"/>
    <w:uiPriority w:val="99"/>
    <w:unhideWhenUsed/>
    <w:rsid w:val="0076408F"/>
    <w:rPr>
      <w:color w:val="0000FF"/>
      <w:u w:val="single"/>
    </w:rPr>
  </w:style>
  <w:style w:type="paragraph" w:styleId="ab">
    <w:name w:val="Plain Text"/>
    <w:basedOn w:val="a3"/>
    <w:link w:val="ac"/>
    <w:uiPriority w:val="99"/>
    <w:unhideWhenUsed/>
    <w:rsid w:val="0076408F"/>
    <w:pPr>
      <w:widowControl w:val="0"/>
      <w:spacing w:line="276" w:lineRule="auto"/>
      <w:jc w:val="both"/>
    </w:pPr>
    <w:rPr>
      <w:rFonts w:asciiTheme="minorEastAsia" w:eastAsiaTheme="minorEastAsia" w:hAnsi="Courier New" w:cs="Courier New"/>
      <w:color w:val="000000" w:themeColor="text1"/>
      <w:kern w:val="2"/>
    </w:rPr>
  </w:style>
  <w:style w:type="character" w:customStyle="1" w:styleId="ac">
    <w:name w:val="纯文本 字符"/>
    <w:basedOn w:val="a4"/>
    <w:link w:val="ab"/>
    <w:uiPriority w:val="99"/>
    <w:rsid w:val="0076408F"/>
    <w:rPr>
      <w:rFonts w:asciiTheme="minorEastAsia" w:hAnsi="Courier New" w:cs="Courier New"/>
      <w:color w:val="000000" w:themeColor="text1"/>
    </w:rPr>
  </w:style>
  <w:style w:type="paragraph" w:customStyle="1" w:styleId="a">
    <w:name w:val="一级标题"/>
    <w:next w:val="a3"/>
    <w:link w:val="ad"/>
    <w:autoRedefine/>
    <w:qFormat/>
    <w:rsid w:val="00D76606"/>
    <w:pPr>
      <w:numPr>
        <w:numId w:val="9"/>
      </w:numPr>
      <w:outlineLvl w:val="0"/>
    </w:pPr>
    <w:rPr>
      <w:rFonts w:eastAsia="宋体"/>
      <w:b/>
      <w:color w:val="000000" w:themeColor="text1"/>
      <w:sz w:val="32"/>
    </w:rPr>
  </w:style>
  <w:style w:type="character" w:customStyle="1" w:styleId="ad">
    <w:name w:val="一级标题 字符"/>
    <w:basedOn w:val="a4"/>
    <w:link w:val="a"/>
    <w:rsid w:val="00D76606"/>
    <w:rPr>
      <w:rFonts w:eastAsia="宋体"/>
      <w:b/>
      <w:color w:val="000000" w:themeColor="text1"/>
      <w:sz w:val="32"/>
    </w:rPr>
  </w:style>
  <w:style w:type="paragraph" w:customStyle="1" w:styleId="a0">
    <w:name w:val="二级标题"/>
    <w:basedOn w:val="a"/>
    <w:next w:val="a3"/>
    <w:link w:val="ae"/>
    <w:autoRedefine/>
    <w:qFormat/>
    <w:rsid w:val="006E3AAE"/>
    <w:pPr>
      <w:numPr>
        <w:ilvl w:val="1"/>
        <w:numId w:val="6"/>
      </w:numPr>
      <w:outlineLvl w:val="1"/>
    </w:pPr>
    <w:rPr>
      <w:sz w:val="30"/>
    </w:rPr>
  </w:style>
  <w:style w:type="character" w:customStyle="1" w:styleId="ae">
    <w:name w:val="二级标题 字符"/>
    <w:basedOn w:val="a4"/>
    <w:link w:val="a0"/>
    <w:qFormat/>
    <w:rsid w:val="006E3AAE"/>
    <w:rPr>
      <w:rFonts w:eastAsia="宋体"/>
      <w:b/>
      <w:color w:val="000000" w:themeColor="text1"/>
      <w:sz w:val="30"/>
    </w:rPr>
  </w:style>
  <w:style w:type="character" w:styleId="af">
    <w:name w:val="FollowedHyperlink"/>
    <w:basedOn w:val="a4"/>
    <w:uiPriority w:val="99"/>
    <w:unhideWhenUsed/>
    <w:rsid w:val="0076408F"/>
    <w:rPr>
      <w:color w:val="800080"/>
      <w:u w:val="single"/>
    </w:rPr>
  </w:style>
  <w:style w:type="paragraph" w:styleId="af0">
    <w:name w:val="Subtitle"/>
    <w:basedOn w:val="a7"/>
    <w:next w:val="a3"/>
    <w:link w:val="af1"/>
    <w:uiPriority w:val="11"/>
    <w:qFormat/>
    <w:rsid w:val="0076408F"/>
    <w:pPr>
      <w:numPr>
        <w:ilvl w:val="1"/>
      </w:numPr>
    </w:pPr>
    <w:rPr>
      <w:spacing w:val="15"/>
      <w:sz w:val="32"/>
    </w:rPr>
  </w:style>
  <w:style w:type="character" w:customStyle="1" w:styleId="af1">
    <w:name w:val="副标题 字符"/>
    <w:link w:val="af0"/>
    <w:uiPriority w:val="11"/>
    <w:rsid w:val="0076408F"/>
    <w:rPr>
      <w:rFonts w:ascii="Calibri Light" w:eastAsia="宋体" w:hAnsi="Calibri Light" w:cs="Times New Roman"/>
      <w:b/>
      <w:spacing w:val="15"/>
      <w:kern w:val="0"/>
      <w:sz w:val="32"/>
      <w:szCs w:val="56"/>
    </w:rPr>
  </w:style>
  <w:style w:type="paragraph" w:styleId="af2">
    <w:name w:val="List"/>
    <w:basedOn w:val="a3"/>
    <w:rsid w:val="0076408F"/>
    <w:pPr>
      <w:spacing w:beforeLines="50" w:before="50" w:afterLines="50" w:after="50"/>
      <w:ind w:left="200" w:hangingChars="200" w:hanging="200"/>
    </w:pPr>
    <w:rPr>
      <w:rFonts w:ascii="Times New Roman" w:hAnsi="Times New Roman"/>
      <w:szCs w:val="24"/>
    </w:rPr>
  </w:style>
  <w:style w:type="paragraph" w:styleId="af3">
    <w:name w:val="List Paragraph"/>
    <w:basedOn w:val="a3"/>
    <w:uiPriority w:val="34"/>
    <w:qFormat/>
    <w:rsid w:val="0076408F"/>
    <w:pPr>
      <w:widowControl w:val="0"/>
      <w:spacing w:line="276" w:lineRule="auto"/>
      <w:ind w:firstLineChars="200" w:firstLine="420"/>
      <w:jc w:val="both"/>
    </w:pPr>
    <w:rPr>
      <w:rFonts w:asciiTheme="minorHAnsi" w:hAnsiTheme="minorHAnsi" w:cstheme="minorBidi"/>
      <w:color w:val="000000" w:themeColor="text1"/>
      <w:kern w:val="2"/>
    </w:rPr>
  </w:style>
  <w:style w:type="paragraph" w:customStyle="1" w:styleId="11">
    <w:name w:val="列出段落1"/>
    <w:basedOn w:val="a3"/>
    <w:uiPriority w:val="34"/>
    <w:rsid w:val="0076408F"/>
    <w:pPr>
      <w:ind w:firstLineChars="200" w:firstLine="420"/>
    </w:pPr>
  </w:style>
  <w:style w:type="paragraph" w:styleId="TOC1">
    <w:name w:val="toc 1"/>
    <w:basedOn w:val="a3"/>
    <w:next w:val="a3"/>
    <w:uiPriority w:val="39"/>
    <w:unhideWhenUsed/>
    <w:rsid w:val="0076408F"/>
  </w:style>
  <w:style w:type="paragraph" w:styleId="TOC2">
    <w:name w:val="toc 2"/>
    <w:basedOn w:val="a3"/>
    <w:next w:val="a3"/>
    <w:uiPriority w:val="39"/>
    <w:rsid w:val="0076408F"/>
    <w:pPr>
      <w:ind w:leftChars="200" w:left="420"/>
    </w:pPr>
  </w:style>
  <w:style w:type="paragraph" w:styleId="TOC3">
    <w:name w:val="toc 3"/>
    <w:basedOn w:val="a3"/>
    <w:next w:val="a3"/>
    <w:uiPriority w:val="39"/>
    <w:rsid w:val="0076408F"/>
    <w:pPr>
      <w:ind w:leftChars="400" w:left="840"/>
    </w:pPr>
  </w:style>
  <w:style w:type="paragraph" w:styleId="TOC4">
    <w:name w:val="toc 4"/>
    <w:basedOn w:val="a3"/>
    <w:next w:val="a3"/>
    <w:uiPriority w:val="39"/>
    <w:unhideWhenUsed/>
    <w:rsid w:val="0076408F"/>
    <w:pPr>
      <w:ind w:leftChars="600" w:left="1260"/>
    </w:pPr>
  </w:style>
  <w:style w:type="paragraph" w:styleId="TOC5">
    <w:name w:val="toc 5"/>
    <w:basedOn w:val="a3"/>
    <w:next w:val="a3"/>
    <w:uiPriority w:val="39"/>
    <w:unhideWhenUsed/>
    <w:rsid w:val="0076408F"/>
    <w:pPr>
      <w:ind w:leftChars="800" w:left="1680"/>
    </w:pPr>
  </w:style>
  <w:style w:type="paragraph" w:styleId="TOC6">
    <w:name w:val="toc 6"/>
    <w:basedOn w:val="a3"/>
    <w:next w:val="a3"/>
    <w:uiPriority w:val="39"/>
    <w:unhideWhenUsed/>
    <w:rsid w:val="0076408F"/>
    <w:pPr>
      <w:ind w:leftChars="1000" w:left="2100"/>
    </w:pPr>
  </w:style>
  <w:style w:type="paragraph" w:styleId="TOC7">
    <w:name w:val="toc 7"/>
    <w:basedOn w:val="a3"/>
    <w:next w:val="a3"/>
    <w:uiPriority w:val="39"/>
    <w:unhideWhenUsed/>
    <w:rsid w:val="0076408F"/>
    <w:pPr>
      <w:ind w:leftChars="1200" w:left="2520"/>
    </w:pPr>
  </w:style>
  <w:style w:type="paragraph" w:styleId="TOC8">
    <w:name w:val="toc 8"/>
    <w:basedOn w:val="a3"/>
    <w:next w:val="a3"/>
    <w:uiPriority w:val="39"/>
    <w:unhideWhenUsed/>
    <w:rsid w:val="0076408F"/>
    <w:pPr>
      <w:ind w:leftChars="1400" w:left="2940"/>
    </w:pPr>
  </w:style>
  <w:style w:type="paragraph" w:styleId="TOC9">
    <w:name w:val="toc 9"/>
    <w:basedOn w:val="a3"/>
    <w:next w:val="a3"/>
    <w:uiPriority w:val="39"/>
    <w:unhideWhenUsed/>
    <w:rsid w:val="0076408F"/>
    <w:pPr>
      <w:ind w:leftChars="1600" w:left="3360"/>
    </w:pPr>
  </w:style>
  <w:style w:type="paragraph" w:styleId="af4">
    <w:name w:val="Balloon Text"/>
    <w:basedOn w:val="a3"/>
    <w:link w:val="af5"/>
    <w:uiPriority w:val="99"/>
    <w:unhideWhenUsed/>
    <w:rsid w:val="0076408F"/>
    <w:rPr>
      <w:sz w:val="18"/>
      <w:szCs w:val="18"/>
    </w:rPr>
  </w:style>
  <w:style w:type="character" w:customStyle="1" w:styleId="af5">
    <w:name w:val="批注框文本 字符"/>
    <w:link w:val="af4"/>
    <w:uiPriority w:val="99"/>
    <w:rsid w:val="0076408F"/>
    <w:rPr>
      <w:rFonts w:ascii="宋体" w:eastAsia="宋体" w:hAnsi="宋体" w:cs="宋体"/>
      <w:kern w:val="0"/>
      <w:sz w:val="18"/>
      <w:szCs w:val="18"/>
    </w:rPr>
  </w:style>
  <w:style w:type="paragraph" w:styleId="af6">
    <w:name w:val="annotation text"/>
    <w:basedOn w:val="a3"/>
    <w:link w:val="af7"/>
    <w:uiPriority w:val="99"/>
    <w:unhideWhenUsed/>
    <w:rsid w:val="0076408F"/>
    <w:pPr>
      <w:spacing w:line="360" w:lineRule="auto"/>
    </w:pPr>
    <w:rPr>
      <w:rFonts w:ascii="Times New Roman" w:eastAsia="仿宋_GB2312" w:hAnsi="Times New Roman"/>
      <w:sz w:val="24"/>
      <w:szCs w:val="24"/>
    </w:rPr>
  </w:style>
  <w:style w:type="character" w:customStyle="1" w:styleId="af7">
    <w:name w:val="批注文字 字符"/>
    <w:link w:val="af6"/>
    <w:uiPriority w:val="99"/>
    <w:rsid w:val="0076408F"/>
    <w:rPr>
      <w:rFonts w:ascii="Times New Roman" w:eastAsia="仿宋_GB2312" w:hAnsi="Times New Roman" w:cs="宋体"/>
      <w:kern w:val="0"/>
      <w:sz w:val="24"/>
      <w:szCs w:val="24"/>
    </w:rPr>
  </w:style>
  <w:style w:type="character" w:styleId="af8">
    <w:name w:val="annotation reference"/>
    <w:uiPriority w:val="99"/>
    <w:unhideWhenUsed/>
    <w:rsid w:val="0076408F"/>
    <w:rPr>
      <w:sz w:val="21"/>
      <w:szCs w:val="21"/>
    </w:rPr>
  </w:style>
  <w:style w:type="paragraph" w:styleId="af9">
    <w:name w:val="Normal (Web)"/>
    <w:basedOn w:val="a3"/>
    <w:uiPriority w:val="99"/>
    <w:unhideWhenUsed/>
    <w:rsid w:val="0076408F"/>
    <w:pPr>
      <w:spacing w:before="100" w:beforeAutospacing="1" w:after="100" w:afterAutospacing="1" w:line="276" w:lineRule="auto"/>
    </w:pPr>
    <w:rPr>
      <w:color w:val="000000" w:themeColor="text1"/>
      <w:sz w:val="24"/>
      <w:szCs w:val="24"/>
    </w:rPr>
  </w:style>
  <w:style w:type="character" w:styleId="afa">
    <w:name w:val="Emphasis"/>
    <w:uiPriority w:val="20"/>
    <w:qFormat/>
    <w:rsid w:val="0076408F"/>
    <w:rPr>
      <w:i/>
      <w:iCs/>
      <w:color w:val="auto"/>
    </w:rPr>
  </w:style>
  <w:style w:type="paragraph" w:styleId="afb">
    <w:name w:val="Date"/>
    <w:basedOn w:val="a3"/>
    <w:next w:val="a3"/>
    <w:link w:val="afc"/>
    <w:uiPriority w:val="99"/>
    <w:unhideWhenUsed/>
    <w:rsid w:val="0076408F"/>
    <w:pPr>
      <w:widowControl w:val="0"/>
      <w:spacing w:line="276" w:lineRule="auto"/>
      <w:ind w:leftChars="2500" w:left="100"/>
      <w:jc w:val="both"/>
    </w:pPr>
    <w:rPr>
      <w:rFonts w:asciiTheme="minorHAnsi" w:hAnsiTheme="minorHAnsi" w:cstheme="minorBidi"/>
      <w:color w:val="000000" w:themeColor="text1"/>
      <w:kern w:val="2"/>
    </w:rPr>
  </w:style>
  <w:style w:type="character" w:customStyle="1" w:styleId="afc">
    <w:name w:val="日期 字符"/>
    <w:basedOn w:val="a4"/>
    <w:link w:val="afb"/>
    <w:uiPriority w:val="99"/>
    <w:rsid w:val="0076408F"/>
    <w:rPr>
      <w:rFonts w:eastAsia="宋体"/>
      <w:color w:val="000000" w:themeColor="text1"/>
    </w:rPr>
  </w:style>
  <w:style w:type="paragraph" w:customStyle="1" w:styleId="a1">
    <w:name w:val="三级标题"/>
    <w:basedOn w:val="a0"/>
    <w:next w:val="a3"/>
    <w:link w:val="afd"/>
    <w:autoRedefine/>
    <w:qFormat/>
    <w:rsid w:val="00D76606"/>
    <w:pPr>
      <w:numPr>
        <w:ilvl w:val="2"/>
      </w:numPr>
      <w:outlineLvl w:val="2"/>
    </w:pPr>
    <w:rPr>
      <w:rFonts w:ascii="宋体" w:hAnsi="宋体"/>
      <w:noProof/>
      <w:sz w:val="28"/>
    </w:rPr>
  </w:style>
  <w:style w:type="character" w:customStyle="1" w:styleId="afd">
    <w:name w:val="三级标题 字符"/>
    <w:basedOn w:val="a4"/>
    <w:link w:val="a1"/>
    <w:rsid w:val="00D76606"/>
    <w:rPr>
      <w:rFonts w:ascii="宋体" w:eastAsia="宋体" w:hAnsi="宋体"/>
      <w:b/>
      <w:noProof/>
      <w:color w:val="000000" w:themeColor="text1"/>
      <w:sz w:val="28"/>
    </w:rPr>
  </w:style>
  <w:style w:type="paragraph" w:customStyle="1" w:styleId="a2">
    <w:name w:val="四级标题"/>
    <w:basedOn w:val="a1"/>
    <w:next w:val="a3"/>
    <w:link w:val="afe"/>
    <w:qFormat/>
    <w:rsid w:val="00D76606"/>
    <w:pPr>
      <w:numPr>
        <w:ilvl w:val="3"/>
      </w:numPr>
      <w:outlineLvl w:val="3"/>
    </w:pPr>
    <w:rPr>
      <w:sz w:val="24"/>
    </w:rPr>
  </w:style>
  <w:style w:type="character" w:customStyle="1" w:styleId="afe">
    <w:name w:val="四级标题 字符"/>
    <w:basedOn w:val="afd"/>
    <w:link w:val="a2"/>
    <w:rsid w:val="00D76606"/>
    <w:rPr>
      <w:rFonts w:ascii="宋体" w:eastAsia="宋体" w:hAnsi="宋体"/>
      <w:b/>
      <w:noProof/>
      <w:color w:val="000000" w:themeColor="text1"/>
      <w:sz w:val="24"/>
    </w:rPr>
  </w:style>
  <w:style w:type="paragraph" w:styleId="aff">
    <w:name w:val="caption"/>
    <w:basedOn w:val="a3"/>
    <w:next w:val="a3"/>
    <w:uiPriority w:val="35"/>
    <w:unhideWhenUsed/>
    <w:qFormat/>
    <w:rsid w:val="0076408F"/>
    <w:pPr>
      <w:spacing w:after="200"/>
    </w:pPr>
    <w:rPr>
      <w:iCs/>
      <w:sz w:val="18"/>
      <w:szCs w:val="18"/>
    </w:rPr>
  </w:style>
  <w:style w:type="paragraph" w:styleId="aff0">
    <w:name w:val="table of figures"/>
    <w:basedOn w:val="a3"/>
    <w:next w:val="a3"/>
    <w:uiPriority w:val="99"/>
    <w:rsid w:val="0076408F"/>
    <w:pPr>
      <w:ind w:leftChars="200" w:left="200" w:hangingChars="200" w:hanging="200"/>
    </w:pPr>
  </w:style>
  <w:style w:type="table" w:styleId="aff1">
    <w:name w:val="Table Grid"/>
    <w:basedOn w:val="a5"/>
    <w:qFormat/>
    <w:rsid w:val="0076408F"/>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2">
    <w:name w:val="No Spacing"/>
    <w:uiPriority w:val="1"/>
    <w:qFormat/>
    <w:rsid w:val="0076408F"/>
    <w:pPr>
      <w:widowControl w:val="0"/>
      <w:jc w:val="both"/>
    </w:pPr>
    <w:rPr>
      <w:rFonts w:eastAsia="宋体"/>
      <w:color w:val="000000" w:themeColor="text1"/>
    </w:rPr>
  </w:style>
  <w:style w:type="paragraph" w:customStyle="1" w:styleId="12">
    <w:name w:val="无间隔1"/>
    <w:uiPriority w:val="1"/>
    <w:qFormat/>
    <w:rsid w:val="0076408F"/>
    <w:pPr>
      <w:widowControl w:val="0"/>
      <w:jc w:val="both"/>
    </w:pPr>
    <w:rPr>
      <w:rFonts w:eastAsia="宋体"/>
      <w:color w:val="000000" w:themeColor="text1"/>
    </w:rPr>
  </w:style>
  <w:style w:type="paragraph" w:customStyle="1" w:styleId="aff3">
    <w:name w:val="小四正文"/>
    <w:basedOn w:val="ab"/>
    <w:rsid w:val="0076408F"/>
    <w:pPr>
      <w:spacing w:line="400" w:lineRule="exact"/>
      <w:ind w:firstLineChars="200" w:firstLine="200"/>
    </w:pPr>
    <w:rPr>
      <w:rFonts w:ascii="Times New Roman" w:eastAsia="宋体" w:hAnsi="Times New Roman" w:cs="宋体"/>
      <w:color w:val="auto"/>
      <w:sz w:val="24"/>
      <w:szCs w:val="21"/>
    </w:rPr>
  </w:style>
  <w:style w:type="character" w:styleId="aff4">
    <w:name w:val="Strong"/>
    <w:uiPriority w:val="22"/>
    <w:qFormat/>
    <w:rsid w:val="0076408F"/>
    <w:rPr>
      <w:b/>
      <w:bCs/>
      <w:color w:val="auto"/>
    </w:rPr>
  </w:style>
  <w:style w:type="paragraph" w:styleId="aff5">
    <w:name w:val="footer"/>
    <w:basedOn w:val="a3"/>
    <w:link w:val="aff6"/>
    <w:uiPriority w:val="99"/>
    <w:unhideWhenUsed/>
    <w:qFormat/>
    <w:rsid w:val="0076408F"/>
    <w:pPr>
      <w:tabs>
        <w:tab w:val="center" w:pos="4153"/>
        <w:tab w:val="right" w:pos="8306"/>
      </w:tabs>
      <w:snapToGrid w:val="0"/>
      <w:ind w:leftChars="500" w:left="500"/>
    </w:pPr>
    <w:rPr>
      <w:sz w:val="16"/>
      <w:szCs w:val="18"/>
    </w:rPr>
  </w:style>
  <w:style w:type="character" w:customStyle="1" w:styleId="aff6">
    <w:name w:val="页脚 字符"/>
    <w:link w:val="aff5"/>
    <w:uiPriority w:val="99"/>
    <w:rsid w:val="0076408F"/>
    <w:rPr>
      <w:rFonts w:ascii="宋体" w:eastAsia="宋体" w:hAnsi="宋体" w:cs="宋体"/>
      <w:kern w:val="0"/>
      <w:sz w:val="16"/>
      <w:szCs w:val="18"/>
    </w:rPr>
  </w:style>
  <w:style w:type="character" w:styleId="aff7">
    <w:name w:val="page number"/>
    <w:basedOn w:val="a4"/>
    <w:uiPriority w:val="99"/>
    <w:unhideWhenUsed/>
    <w:rsid w:val="0076408F"/>
    <w:rPr>
      <w:rFonts w:ascii="Times New Roman" w:eastAsia="宋体" w:hAnsi="Times New Roman"/>
      <w:sz w:val="16"/>
    </w:rPr>
  </w:style>
  <w:style w:type="paragraph" w:styleId="aff8">
    <w:name w:val="header"/>
    <w:basedOn w:val="a3"/>
    <w:link w:val="aff9"/>
    <w:unhideWhenUsed/>
    <w:qFormat/>
    <w:rsid w:val="0076408F"/>
    <w:pPr>
      <w:pBdr>
        <w:bottom w:val="single" w:sz="6" w:space="1" w:color="auto"/>
      </w:pBdr>
      <w:tabs>
        <w:tab w:val="center" w:pos="4153"/>
        <w:tab w:val="right" w:pos="8306"/>
      </w:tabs>
      <w:snapToGrid w:val="0"/>
      <w:jc w:val="center"/>
    </w:pPr>
    <w:rPr>
      <w:sz w:val="16"/>
      <w:szCs w:val="18"/>
    </w:rPr>
  </w:style>
  <w:style w:type="character" w:customStyle="1" w:styleId="aff9">
    <w:name w:val="页眉 字符"/>
    <w:link w:val="aff8"/>
    <w:rsid w:val="0076408F"/>
    <w:rPr>
      <w:rFonts w:ascii="宋体" w:eastAsia="宋体" w:hAnsi="宋体" w:cs="宋体"/>
      <w:kern w:val="0"/>
      <w:sz w:val="16"/>
      <w:szCs w:val="18"/>
    </w:rPr>
  </w:style>
  <w:style w:type="paragraph" w:customStyle="1" w:styleId="affa">
    <w:name w:val="引用标志"/>
    <w:basedOn w:val="a3"/>
    <w:next w:val="a3"/>
    <w:rsid w:val="0076408F"/>
  </w:style>
  <w:style w:type="paragraph" w:styleId="affb">
    <w:name w:val="Normal Indent"/>
    <w:basedOn w:val="a3"/>
    <w:uiPriority w:val="99"/>
    <w:unhideWhenUsed/>
    <w:rsid w:val="0076408F"/>
    <w:pPr>
      <w:ind w:firstLineChars="200" w:firstLine="420"/>
    </w:pPr>
    <w:rPr>
      <w:kern w:val="2"/>
    </w:rPr>
  </w:style>
  <w:style w:type="paragraph" w:styleId="affc">
    <w:name w:val="Body Text"/>
    <w:basedOn w:val="a3"/>
    <w:link w:val="affd"/>
    <w:rsid w:val="0076408F"/>
    <w:pPr>
      <w:widowControl w:val="0"/>
      <w:spacing w:after="120"/>
      <w:jc w:val="both"/>
    </w:pPr>
    <w:rPr>
      <w:rFonts w:ascii="Times New Roman" w:hAnsi="Times New Roman" w:cs="Times New Roman"/>
      <w:kern w:val="2"/>
      <w:szCs w:val="20"/>
    </w:rPr>
  </w:style>
  <w:style w:type="character" w:customStyle="1" w:styleId="affd">
    <w:name w:val="正文文本 字符"/>
    <w:basedOn w:val="a4"/>
    <w:link w:val="affc"/>
    <w:rsid w:val="0076408F"/>
    <w:rPr>
      <w:rFonts w:ascii="Times New Roman" w:eastAsia="宋体" w:hAnsi="Times New Roman" w:cs="Times New Roman"/>
      <w:szCs w:val="20"/>
    </w:rPr>
  </w:style>
  <w:style w:type="table" w:customStyle="1" w:styleId="13">
    <w:name w:val="网格型1"/>
    <w:basedOn w:val="a5"/>
    <w:next w:val="aff1"/>
    <w:qFormat/>
    <w:rsid w:val="00883581"/>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4">
    <w:name w:val="未处理的提及1"/>
    <w:basedOn w:val="a4"/>
    <w:uiPriority w:val="99"/>
    <w:semiHidden/>
    <w:unhideWhenUsed/>
    <w:rsid w:val="00DA4D1C"/>
    <w:rPr>
      <w:color w:val="808080"/>
      <w:shd w:val="clear" w:color="auto" w:fill="E6E6E6"/>
    </w:rPr>
  </w:style>
  <w:style w:type="table" w:customStyle="1" w:styleId="21">
    <w:name w:val="网格型2"/>
    <w:basedOn w:val="a5"/>
    <w:next w:val="aff1"/>
    <w:qFormat/>
    <w:rsid w:val="00A375DA"/>
    <w:rPr>
      <w:rFonts w:ascii="Times New Roman" w:eastAsia="宋体" w:hAnsi="Times New Roman"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3824576">
      <w:bodyDiv w:val="1"/>
      <w:marLeft w:val="0"/>
      <w:marRight w:val="0"/>
      <w:marTop w:val="0"/>
      <w:marBottom w:val="0"/>
      <w:divBdr>
        <w:top w:val="none" w:sz="0" w:space="0" w:color="auto"/>
        <w:left w:val="none" w:sz="0" w:space="0" w:color="auto"/>
        <w:bottom w:val="none" w:sz="0" w:space="0" w:color="auto"/>
        <w:right w:val="none" w:sz="0" w:space="0" w:color="auto"/>
      </w:divBdr>
      <w:divsChild>
        <w:div w:id="844982234">
          <w:marLeft w:val="0"/>
          <w:marRight w:val="0"/>
          <w:marTop w:val="0"/>
          <w:marBottom w:val="0"/>
          <w:divBdr>
            <w:top w:val="none" w:sz="0" w:space="0" w:color="auto"/>
            <w:left w:val="none" w:sz="0" w:space="0" w:color="auto"/>
            <w:bottom w:val="none" w:sz="0" w:space="0" w:color="auto"/>
            <w:right w:val="none" w:sz="0" w:space="0" w:color="auto"/>
          </w:divBdr>
        </w:div>
      </w:divsChild>
    </w:div>
    <w:div w:id="179136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1/relationships/commentsExtended" Target="commentsExtended.xml"/><Relationship Id="rId18" Type="http://schemas.openxmlformats.org/officeDocument/2006/relationships/hyperlink" Target="mailto:31601390@stu.zucc.edu.cn"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mailto:yangc@zucc.edu.c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Documents/Tencent%20Files/1103057282/Image/C2C/%5bY%7dH$)K511~JHFGU%7dQL%608%250.p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angc@zucc.edu.cn"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hyperlink" Target="mailto:houhl@zucc.edu.c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yangc@zucc.edu.cn" TargetMode="External"/><Relationship Id="rId14" Type="http://schemas.microsoft.com/office/2016/09/relationships/commentsIds" Target="commentsIds.xml"/><Relationship Id="rId22" Type="http://schemas.openxmlformats.org/officeDocument/2006/relationships/footer" Target="footer2.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55B6D-8B0A-4E18-BAD0-B31486C23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PRD-2017-G01-文档编写说明</Template>
  <TotalTime>238</TotalTime>
  <Pages>1</Pages>
  <Words>3658</Words>
  <Characters>20855</Characters>
  <Application>Microsoft Office Word</Application>
  <DocSecurity>0</DocSecurity>
  <Lines>173</Lines>
  <Paragraphs>48</Paragraphs>
  <ScaleCrop>false</ScaleCrop>
  <Company/>
  <LinksUpToDate>false</LinksUpToDate>
  <CharactersWithSpaces>24465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374955336@qq.com</cp:lastModifiedBy>
  <cp:revision>11</cp:revision>
  <dcterms:created xsi:type="dcterms:W3CDTF">2018-10-14T04:44:00Z</dcterms:created>
  <dcterms:modified xsi:type="dcterms:W3CDTF">2018-10-18T11:52:00Z</dcterms:modified>
</cp:coreProperties>
</file>