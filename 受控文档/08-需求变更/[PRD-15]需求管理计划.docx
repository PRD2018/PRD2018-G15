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659CE485" w:rsidR="007D1C36" w:rsidRDefault="007D1C36" w:rsidP="00A51AA3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4EF7AC90" wp14:editId="0EA3FFE2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35222768" w:rsidR="001A3E8F" w:rsidRDefault="001A3E8F" w:rsidP="001A3E8F">
            <w:r>
              <w:rPr>
                <w:rFonts w:hint="eastAsia"/>
              </w:rPr>
              <w:t xml:space="preserve">　[</w:t>
            </w:r>
            <w:r w:rsidR="009567DB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2262364" w14:textId="49A39909" w:rsidR="001A3E8F" w:rsidRDefault="001A3E8F" w:rsidP="001A3E8F">
            <w:r>
              <w:rPr>
                <w:rFonts w:hint="eastAsia"/>
              </w:rPr>
              <w:t xml:space="preserve">　[</w:t>
            </w:r>
            <w:r w:rsidR="009567DB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56B21E0F" w:rsidR="001A3E8F" w:rsidRPr="00F52AE7" w:rsidRDefault="003D3B77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7D1C36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7D1C36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-RMP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4E790035" w:rsidR="001A3E8F" w:rsidRPr="00F52AE7" w:rsidRDefault="00C075AF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762DD7FE" w:rsidR="001A3E8F" w:rsidRPr="00F52AE7" w:rsidRDefault="007D1C36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陈俊仁,黄叶轩，陈苏民，吕迪，徐双铅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2728233F" w:rsidR="001A3E8F" w:rsidRPr="00F52AE7" w:rsidRDefault="00FA44E3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A95EBF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 w:rsidR="007D1C3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7D1C36">
              <w:rPr>
                <w:rFonts w:hint="eastAsia"/>
                <w:szCs w:val="21"/>
              </w:rPr>
              <w:t>7</w:t>
            </w:r>
          </w:p>
        </w:tc>
      </w:tr>
    </w:tbl>
    <w:p w14:paraId="008EEF54" w14:textId="4FA78C5E" w:rsidR="00164536" w:rsidRDefault="0098000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需求管理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187F41F6" w:rsidR="00164536" w:rsidRDefault="00A13C5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7D1C3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2B265D2D" w:rsidR="00021BB3" w:rsidRPr="00F52AE7" w:rsidRDefault="007D1C36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3ABB349" w14:textId="3850D2C1" w:rsidR="00021BB3" w:rsidRPr="00F52AE7" w:rsidRDefault="007D1C36" w:rsidP="00DE59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1D09EB70" w14:textId="528F1845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 w:rsidR="00133581">
              <w:rPr>
                <w:rFonts w:hint="eastAsia"/>
                <w:szCs w:val="21"/>
              </w:rPr>
              <w:t>01</w:t>
            </w:r>
            <w:r w:rsidR="00A95EBF">
              <w:rPr>
                <w:szCs w:val="21"/>
              </w:rPr>
              <w:t>9</w:t>
            </w:r>
            <w:r w:rsidR="00133581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6</w:t>
            </w:r>
            <w:r w:rsidR="00133581">
              <w:rPr>
                <w:rFonts w:hint="eastAsia"/>
                <w:szCs w:val="21"/>
              </w:rPr>
              <w:t>-201</w:t>
            </w:r>
            <w:r w:rsidR="00A95EBF">
              <w:rPr>
                <w:szCs w:val="21"/>
              </w:rPr>
              <w:t>9</w:t>
            </w:r>
            <w:r w:rsidR="00133581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7D1C36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7D1C3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8C9051" w14:textId="5981AA4F" w:rsidR="009262A6" w:rsidRDefault="009262A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6F88DE" w14:textId="77777777" w:rsidR="009262A6" w:rsidRDefault="009262A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36FFC6BB" w14:textId="77777777" w:rsidR="004206CE" w:rsidRDefault="004206CE">
          <w:r>
            <w:rPr>
              <w:lang w:val="zh-CN"/>
            </w:rPr>
            <w:t>目录</w:t>
          </w:r>
        </w:p>
        <w:p w14:paraId="4EEC8C4F" w14:textId="764070BE" w:rsidR="00C80601" w:rsidRDefault="004206C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28458" w:history="1"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80601" w:rsidRPr="009A48AE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_Toc502228458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3CF9B39" w14:textId="0494DD93" w:rsidR="00C80601" w:rsidRDefault="00B62E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59" w:history="1">
            <w:r w:rsidR="00C80601" w:rsidRPr="009A48AE">
              <w:rPr>
                <w:rStyle w:val="aa"/>
                <w:noProof/>
              </w:rPr>
              <w:t>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引言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_Toc502228459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E82C275" w14:textId="6B5DF2B0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0" w:history="1">
            <w:r w:rsidR="00C80601" w:rsidRPr="009A48AE">
              <w:rPr>
                <w:rStyle w:val="aa"/>
                <w:noProof/>
              </w:rPr>
              <w:t>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编写目的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96AD9CB" w14:textId="2BB328AC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1" w:history="1">
            <w:r w:rsidR="00C80601" w:rsidRPr="009A48AE">
              <w:rPr>
                <w:rStyle w:val="aa"/>
                <w:noProof/>
              </w:rPr>
              <w:t>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背景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332320A" w14:textId="37CC9216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2" w:history="1">
            <w:r w:rsidR="00C80601" w:rsidRPr="009A48AE">
              <w:rPr>
                <w:rStyle w:val="aa"/>
                <w:noProof/>
              </w:rPr>
              <w:t>1.2.1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项目名称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4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7B675AF" w14:textId="093B2B82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3" w:history="1">
            <w:r w:rsidR="00C80601" w:rsidRPr="009A48AE">
              <w:rPr>
                <w:rStyle w:val="aa"/>
                <w:noProof/>
              </w:rPr>
              <w:t>1.2.2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项目提出者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5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DCDA26D" w14:textId="55083467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4" w:history="1">
            <w:r w:rsidR="00C80601" w:rsidRPr="009A48AE">
              <w:rPr>
                <w:rStyle w:val="aa"/>
                <w:noProof/>
              </w:rPr>
              <w:t>1.2.3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项目开发团队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5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4DD0025" w14:textId="4D42BFDF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5" w:history="1">
            <w:r w:rsidR="00C80601" w:rsidRPr="009A48AE">
              <w:rPr>
                <w:rStyle w:val="aa"/>
                <w:noProof/>
              </w:rPr>
              <w:t>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参考资料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D5B6F65" w14:textId="0F1652BA" w:rsidR="00C80601" w:rsidRDefault="00B62E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6" w:history="1">
            <w:r w:rsidR="00C80601" w:rsidRPr="009A48AE">
              <w:rPr>
                <w:rStyle w:val="aa"/>
                <w:noProof/>
              </w:rPr>
              <w:t>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7CD5B5E" w14:textId="64445651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7" w:history="1">
            <w:r w:rsidR="00C80601" w:rsidRPr="009A48AE">
              <w:rPr>
                <w:rStyle w:val="aa"/>
                <w:noProof/>
              </w:rPr>
              <w:t>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组织、职责和接口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C3711B8" w14:textId="4CAB4D96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8" w:history="1">
            <w:r w:rsidR="00C80601" w:rsidRPr="009A48AE">
              <w:rPr>
                <w:rStyle w:val="aa"/>
                <w:noProof/>
              </w:rPr>
              <w:t>2.1.1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客户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7AFA13F" w14:textId="6E540A88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69" w:history="1">
            <w:r w:rsidR="00C80601" w:rsidRPr="009A48AE">
              <w:rPr>
                <w:rStyle w:val="aa"/>
                <w:noProof/>
              </w:rPr>
              <w:t>2.1.2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用户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_Toc502228469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7C9F330" w14:textId="7BCAB67A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0" w:history="1">
            <w:r w:rsidR="00C80601" w:rsidRPr="009A48AE">
              <w:rPr>
                <w:rStyle w:val="aa"/>
                <w:noProof/>
              </w:rPr>
              <w:t>2.1.3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项目经理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6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9833150" w14:textId="06BAA0C5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1" w:history="1">
            <w:r w:rsidR="00C80601" w:rsidRPr="009A48AE">
              <w:rPr>
                <w:rStyle w:val="aa"/>
                <w:noProof/>
              </w:rPr>
              <w:t>2.1.4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质量保证人员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907785F" w14:textId="2EAD18AD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2" w:history="1">
            <w:r w:rsidR="00C80601" w:rsidRPr="009A48AE">
              <w:rPr>
                <w:rStyle w:val="aa"/>
                <w:noProof/>
              </w:rPr>
              <w:t>2.1.5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开发商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EA191BA" w14:textId="5EDE6EFB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3" w:history="1">
            <w:r w:rsidR="00C80601" w:rsidRPr="009A48AE">
              <w:rPr>
                <w:rStyle w:val="aa"/>
                <w:noProof/>
              </w:rPr>
              <w:t>2.1.6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配置管理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76075C6" w14:textId="1502004A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4" w:history="1">
            <w:r w:rsidR="00C80601" w:rsidRPr="009A48AE">
              <w:rPr>
                <w:rStyle w:val="aa"/>
                <w:noProof/>
              </w:rPr>
              <w:t>2.2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工具、环境、基础设施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A92E14D" w14:textId="17F1E685" w:rsidR="00C80601" w:rsidRDefault="00B62E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5" w:history="1">
            <w:r w:rsidR="00C80601" w:rsidRPr="009A48AE">
              <w:rPr>
                <w:rStyle w:val="aa"/>
                <w:noProof/>
              </w:rPr>
              <w:t>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需求规格定义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7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FDA45E7" w14:textId="2E8C8F41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6" w:history="1">
            <w:r w:rsidR="00C80601" w:rsidRPr="009A48AE">
              <w:rPr>
                <w:rStyle w:val="aa"/>
                <w:noProof/>
              </w:rPr>
              <w:t>3.1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文档描述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3B87D39" w14:textId="5DD93402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7" w:history="1">
            <w:r w:rsidR="00C80601" w:rsidRPr="009A48AE">
              <w:rPr>
                <w:rStyle w:val="aa"/>
                <w:noProof/>
              </w:rPr>
              <w:t>3.1.1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文档种类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7A8A011" w14:textId="10837C90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8" w:history="1">
            <w:r w:rsidR="00C80601" w:rsidRPr="009A48AE">
              <w:rPr>
                <w:rStyle w:val="aa"/>
                <w:noProof/>
              </w:rPr>
              <w:t>3.1.2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需求种类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8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B117409" w14:textId="091B796D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79" w:history="1">
            <w:r w:rsidR="00C80601" w:rsidRPr="009A48AE">
              <w:rPr>
                <w:rStyle w:val="aa"/>
                <w:noProof/>
              </w:rPr>
              <w:t>3.1.3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列表值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_Toc502228479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9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79D382A" w14:textId="49514A0C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0" w:history="1">
            <w:r w:rsidR="00C80601" w:rsidRPr="009A48AE">
              <w:rPr>
                <w:rStyle w:val="aa"/>
                <w:noProof/>
              </w:rPr>
              <w:t>3.2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可追溯性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5807442" w14:textId="32B159D9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1" w:history="1">
            <w:r w:rsidR="00C80601" w:rsidRPr="009A48AE">
              <w:rPr>
                <w:rStyle w:val="aa"/>
                <w:noProof/>
              </w:rPr>
              <w:t>3.2.1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需求类型的课跟踪标准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BF8C904" w14:textId="7DAC61BD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2" w:history="1">
            <w:r w:rsidR="00C80601" w:rsidRPr="009A48AE">
              <w:rPr>
                <w:rStyle w:val="aa"/>
                <w:noProof/>
              </w:rPr>
              <w:t>3.3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报告和措施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22446B68" w14:textId="7C8B1184" w:rsidR="00C80601" w:rsidRDefault="00B62E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3" w:history="1">
            <w:r w:rsidR="00C80601" w:rsidRPr="009A48AE">
              <w:rPr>
                <w:rStyle w:val="aa"/>
                <w:noProof/>
              </w:rPr>
              <w:t>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需求变更管理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5D93D2A" w14:textId="36FDBC36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4" w:history="1">
            <w:r w:rsidR="00C80601" w:rsidRPr="009A48AE">
              <w:rPr>
                <w:rStyle w:val="aa"/>
                <w:noProof/>
              </w:rPr>
              <w:t>4.1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更改请求处理和批准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10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A0C3990" w14:textId="4BFFBE55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5" w:history="1">
            <w:r w:rsidR="00C80601" w:rsidRPr="009A48AE">
              <w:rPr>
                <w:rStyle w:val="aa"/>
                <w:noProof/>
              </w:rPr>
              <w:t>4.1.1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由利益相关者提出的更改请求，增强请求或修正缺陷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2094A30" w14:textId="465AE43C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6" w:history="1">
            <w:r w:rsidR="00C80601" w:rsidRPr="009A48AE">
              <w:rPr>
                <w:rStyle w:val="aa"/>
                <w:noProof/>
              </w:rPr>
              <w:t>4.1.2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CCB会审查对影响，花费和时间的影响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96FFD75" w14:textId="1462E262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7" w:history="1">
            <w:r w:rsidR="00C80601" w:rsidRPr="009A48AE">
              <w:rPr>
                <w:rStyle w:val="aa"/>
                <w:noProof/>
              </w:rPr>
              <w:t>4.1.3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接受更改后如何进行实现与测试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085B729C" w14:textId="02BB67D4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8" w:history="1">
            <w:r w:rsidR="00C80601" w:rsidRPr="009A48AE">
              <w:rPr>
                <w:rStyle w:val="aa"/>
                <w:noProof/>
              </w:rPr>
              <w:t>4.1.4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需求变更已被验证并关闭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_Toc502228488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7487CE0" w14:textId="2BDCA60F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89" w:history="1">
            <w:r w:rsidR="00C80601" w:rsidRPr="009A48AE">
              <w:rPr>
                <w:rStyle w:val="aa"/>
                <w:noProof/>
              </w:rPr>
              <w:t>4.1.5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CCB控制变更流程及人员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_Toc502228489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11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72EB6BAC" w14:textId="7A9C04EB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0" w:history="1">
            <w:r w:rsidR="00C80601" w:rsidRPr="009A48AE">
              <w:rPr>
                <w:rStyle w:val="aa"/>
                <w:noProof/>
              </w:rPr>
              <w:t>4.1.6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项目基线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_Toc502228490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C8E9E91" w14:textId="367F7149" w:rsidR="00C80601" w:rsidRDefault="00B62E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1" w:history="1">
            <w:r w:rsidR="00C80601" w:rsidRPr="009A48AE">
              <w:rPr>
                <w:rStyle w:val="aa"/>
                <w:noProof/>
              </w:rPr>
              <w:t>5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里程碑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_Toc502228491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6660EE6" w14:textId="000858EB" w:rsidR="00C80601" w:rsidRDefault="00B62E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2" w:history="1">
            <w:r w:rsidR="00C80601" w:rsidRPr="009A48AE">
              <w:rPr>
                <w:rStyle w:val="aa"/>
                <w:noProof/>
              </w:rPr>
              <w:t>6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培训和资源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_Toc502228492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4564872" w14:textId="06792D0B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3" w:history="1">
            <w:r w:rsidR="00C80601" w:rsidRPr="009A48AE">
              <w:rPr>
                <w:rStyle w:val="aa"/>
                <w:noProof/>
              </w:rPr>
              <w:t>6.1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_Toc502228493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5D2634C6" w14:textId="6E91FFF4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4" w:history="1">
            <w:r w:rsidR="00C80601" w:rsidRPr="009A48AE">
              <w:rPr>
                <w:rStyle w:val="aa"/>
                <w:noProof/>
              </w:rPr>
              <w:t>6.1.1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参与人员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_Toc502228494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1DC37755" w14:textId="6D8EA04D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5" w:history="1">
            <w:r w:rsidR="00C80601" w:rsidRPr="009A48AE">
              <w:rPr>
                <w:rStyle w:val="aa"/>
                <w:noProof/>
              </w:rPr>
              <w:t>6.1.2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培训计划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_Toc502228495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6EC5C4D4" w14:textId="2D61D691" w:rsidR="00C80601" w:rsidRDefault="00B62E0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6" w:history="1">
            <w:r w:rsidR="00C80601" w:rsidRPr="009A48AE">
              <w:rPr>
                <w:rStyle w:val="aa"/>
                <w:noProof/>
              </w:rPr>
              <w:t>6.1.3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风险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_Toc502228496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341CE7C3" w14:textId="2166E424" w:rsidR="00C80601" w:rsidRDefault="00B62E0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2228497" w:history="1">
            <w:r w:rsidR="00C80601" w:rsidRPr="009A48AE">
              <w:rPr>
                <w:rStyle w:val="aa"/>
                <w:noProof/>
              </w:rPr>
              <w:t>6.2</w:t>
            </w:r>
            <w:r w:rsidR="00C8060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80601" w:rsidRPr="009A48AE">
              <w:rPr>
                <w:rStyle w:val="aa"/>
                <w:noProof/>
              </w:rPr>
              <w:t>资源</w:t>
            </w:r>
            <w:r w:rsidR="00C80601">
              <w:rPr>
                <w:noProof/>
                <w:webHidden/>
              </w:rPr>
              <w:tab/>
            </w:r>
            <w:r w:rsidR="00C80601">
              <w:rPr>
                <w:noProof/>
                <w:webHidden/>
              </w:rPr>
              <w:fldChar w:fldCharType="begin"/>
            </w:r>
            <w:r w:rsidR="00C80601">
              <w:rPr>
                <w:noProof/>
                <w:webHidden/>
              </w:rPr>
              <w:instrText xml:space="preserve"> PAGEREF _Toc502228497 \h </w:instrText>
            </w:r>
            <w:r w:rsidR="00C80601">
              <w:rPr>
                <w:noProof/>
                <w:webHidden/>
              </w:rPr>
            </w:r>
            <w:r w:rsidR="00C80601">
              <w:rPr>
                <w:noProof/>
                <w:webHidden/>
              </w:rPr>
              <w:fldChar w:fldCharType="separate"/>
            </w:r>
            <w:r w:rsidR="00C80601">
              <w:rPr>
                <w:noProof/>
                <w:webHidden/>
              </w:rPr>
              <w:t>12</w:t>
            </w:r>
            <w:r w:rsidR="00C80601">
              <w:rPr>
                <w:noProof/>
                <w:webHidden/>
              </w:rPr>
              <w:fldChar w:fldCharType="end"/>
            </w:r>
          </w:hyperlink>
        </w:p>
        <w:p w14:paraId="4E41D455" w14:textId="6E0AB06E" w:rsidR="00164536" w:rsidRPr="009262A6" w:rsidRDefault="004206CE" w:rsidP="009262A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00CFC4EB" w14:textId="77777777" w:rsidR="00413E11" w:rsidRDefault="00413E11" w:rsidP="00413E11">
      <w:pPr>
        <w:pStyle w:val="a"/>
        <w:numPr>
          <w:ilvl w:val="0"/>
          <w:numId w:val="6"/>
        </w:numPr>
      </w:pPr>
      <w:bookmarkStart w:id="9" w:name="_Toc498726664"/>
      <w:bookmarkStart w:id="10" w:name="_Toc501246296"/>
      <w:bookmarkStart w:id="11" w:name="_Toc502228459"/>
      <w:r>
        <w:rPr>
          <w:rFonts w:hint="eastAsia"/>
        </w:rPr>
        <w:t>引言</w:t>
      </w:r>
      <w:bookmarkEnd w:id="9"/>
      <w:bookmarkEnd w:id="10"/>
      <w:bookmarkEnd w:id="11"/>
    </w:p>
    <w:p w14:paraId="3DC21914" w14:textId="77777777" w:rsidR="00413E11" w:rsidRDefault="00413E11" w:rsidP="00413E11">
      <w:pPr>
        <w:pStyle w:val="a0"/>
        <w:numPr>
          <w:ilvl w:val="1"/>
          <w:numId w:val="6"/>
        </w:numPr>
      </w:pPr>
      <w:bookmarkStart w:id="12" w:name="_Toc498726665"/>
      <w:bookmarkStart w:id="13" w:name="_Toc501246297"/>
      <w:bookmarkStart w:id="14" w:name="_Toc502228460"/>
      <w:r w:rsidRPr="00525C93">
        <w:rPr>
          <w:rFonts w:hint="eastAsia"/>
        </w:rPr>
        <w:t>编写目的</w:t>
      </w:r>
      <w:bookmarkEnd w:id="12"/>
      <w:bookmarkEnd w:id="13"/>
      <w:bookmarkEnd w:id="14"/>
    </w:p>
    <w:p w14:paraId="5A48E676" w14:textId="2F0E40A9" w:rsidR="00413E11" w:rsidRPr="00DE1C19" w:rsidRDefault="00DE1C19" w:rsidP="00892792">
      <w:pPr>
        <w:ind w:firstLineChars="200" w:firstLine="420"/>
        <w:rPr>
          <w:szCs w:val="21"/>
        </w:rPr>
      </w:pPr>
      <w:r w:rsidRPr="00DE1C19">
        <w:rPr>
          <w:rFonts w:hint="eastAsia"/>
          <w:szCs w:val="21"/>
        </w:rPr>
        <w:t>本文档的主要目的是为了</w:t>
      </w:r>
      <w:r w:rsidR="00B52DD0">
        <w:rPr>
          <w:rFonts w:hint="eastAsia"/>
          <w:szCs w:val="21"/>
        </w:rPr>
        <w:t>需求</w:t>
      </w:r>
      <w:r w:rsidRPr="00DE1C19">
        <w:rPr>
          <w:rFonts w:hint="eastAsia"/>
          <w:szCs w:val="21"/>
        </w:rPr>
        <w:t>管理控制，项目用户提出的需求变更而建立的文档，主要包含需求变更的编号、请求，已经相关的影响，主要是为了记录用户需求变更历史，为以后的需求获取与分析留下记录。</w:t>
      </w:r>
    </w:p>
    <w:p w14:paraId="39BE2C23" w14:textId="77777777" w:rsidR="00413E11" w:rsidRPr="003D026A" w:rsidRDefault="00413E11" w:rsidP="00413E11"/>
    <w:p w14:paraId="4FB00A70" w14:textId="77777777" w:rsidR="00413E11" w:rsidRDefault="00413E11" w:rsidP="00413E11">
      <w:pPr>
        <w:pStyle w:val="a0"/>
        <w:numPr>
          <w:ilvl w:val="1"/>
          <w:numId w:val="6"/>
        </w:numPr>
      </w:pPr>
      <w:bookmarkStart w:id="15" w:name="_Toc498726666"/>
      <w:bookmarkStart w:id="16" w:name="_Toc501246298"/>
      <w:bookmarkStart w:id="17" w:name="_Toc502228461"/>
      <w:r w:rsidRPr="00525C93">
        <w:t>背景</w:t>
      </w:r>
      <w:bookmarkEnd w:id="15"/>
      <w:bookmarkEnd w:id="16"/>
      <w:bookmarkEnd w:id="17"/>
    </w:p>
    <w:p w14:paraId="2F8D4EB8" w14:textId="77777777" w:rsidR="00413E11" w:rsidRDefault="00413E11" w:rsidP="00413E11">
      <w:pPr>
        <w:pStyle w:val="a1"/>
        <w:numPr>
          <w:ilvl w:val="2"/>
          <w:numId w:val="6"/>
        </w:numPr>
      </w:pPr>
      <w:bookmarkStart w:id="18" w:name="_Toc498726667"/>
      <w:bookmarkStart w:id="19" w:name="_Toc501246299"/>
      <w:bookmarkStart w:id="20" w:name="_Toc502228462"/>
      <w:r w:rsidRPr="00525C93">
        <w:t>项目名称</w:t>
      </w:r>
      <w:bookmarkEnd w:id="18"/>
      <w:bookmarkEnd w:id="19"/>
      <w:bookmarkEnd w:id="20"/>
    </w:p>
    <w:p w14:paraId="5B11AF20" w14:textId="77777777" w:rsidR="00413E11" w:rsidRPr="00723450" w:rsidRDefault="00413E11" w:rsidP="00413E11">
      <w:pPr>
        <w:ind w:leftChars="200" w:left="420"/>
      </w:pPr>
      <w:r w:rsidRPr="00452D51">
        <w:rPr>
          <w:rFonts w:hint="eastAsia"/>
        </w:rPr>
        <w:t>软件工程系列课程教学辅助网站</w:t>
      </w:r>
    </w:p>
    <w:p w14:paraId="50784700" w14:textId="77777777" w:rsidR="00413E11" w:rsidRDefault="00413E11" w:rsidP="00413E11">
      <w:pPr>
        <w:pStyle w:val="a1"/>
        <w:numPr>
          <w:ilvl w:val="2"/>
          <w:numId w:val="6"/>
        </w:numPr>
      </w:pPr>
      <w:bookmarkStart w:id="21" w:name="_Toc498642446"/>
      <w:bookmarkStart w:id="22" w:name="_Toc501246300"/>
      <w:bookmarkStart w:id="23" w:name="_Toc502228463"/>
      <w:r>
        <w:rPr>
          <w:rFonts w:hint="eastAsia"/>
        </w:rPr>
        <w:t>项目提出者</w:t>
      </w:r>
      <w:bookmarkEnd w:id="21"/>
      <w:bookmarkEnd w:id="22"/>
      <w:bookmarkEnd w:id="23"/>
    </w:p>
    <w:p w14:paraId="3148A5D0" w14:textId="099C4875" w:rsidR="00413E11" w:rsidRDefault="00413E11" w:rsidP="00413E11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1C36" w14:paraId="24E53834" w14:textId="77777777" w:rsidTr="007D1C36">
        <w:tc>
          <w:tcPr>
            <w:tcW w:w="1668" w:type="dxa"/>
            <w:shd w:val="clear" w:color="auto" w:fill="BDD6EE" w:themeFill="accent1" w:themeFillTint="66"/>
          </w:tcPr>
          <w:p w14:paraId="5786D61A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AD07E2E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5B85A9A3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1C9C70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1C36" w14:paraId="04C74D18" w14:textId="77777777" w:rsidTr="007D1C36">
        <w:tc>
          <w:tcPr>
            <w:tcW w:w="1668" w:type="dxa"/>
            <w:shd w:val="clear" w:color="auto" w:fill="auto"/>
          </w:tcPr>
          <w:p w14:paraId="08A9E282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786350DE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152244F8" w14:textId="77777777" w:rsidR="007D1C36" w:rsidRPr="00FA49F6" w:rsidRDefault="00B62E0D" w:rsidP="007D1C36">
            <w:hyperlink r:id="rId9" w:history="1">
              <w:r w:rsidR="007D1C3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EBC9C5C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1C36" w14:paraId="5709F5BE" w14:textId="77777777" w:rsidTr="007D1C36">
        <w:tc>
          <w:tcPr>
            <w:tcW w:w="1668" w:type="dxa"/>
            <w:shd w:val="clear" w:color="auto" w:fill="auto"/>
          </w:tcPr>
          <w:p w14:paraId="6CE532C2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2FD940A7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3C920A07" w14:textId="77777777" w:rsidR="007D1C36" w:rsidRPr="00FA49F6" w:rsidRDefault="00B62E0D" w:rsidP="007D1C36">
            <w:hyperlink r:id="rId10" w:history="1">
              <w:r w:rsidR="007D1C36" w:rsidRPr="00537EF0">
                <w:t>houhl@</w:t>
              </w:r>
              <w:r w:rsidR="007D1C36" w:rsidRPr="00537EF0">
                <w:rPr>
                  <w:rFonts w:hint="eastAsia"/>
                </w:rPr>
                <w:t>zucc</w:t>
              </w:r>
              <w:r w:rsidR="007D1C36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499793B2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4B946960" w14:textId="77777777" w:rsidR="007D1C36" w:rsidRPr="008F7194" w:rsidRDefault="007D1C36" w:rsidP="00413E11"/>
    <w:p w14:paraId="0427E40E" w14:textId="77777777" w:rsidR="00413E11" w:rsidRDefault="00413E11" w:rsidP="00413E11">
      <w:pPr>
        <w:pStyle w:val="a1"/>
        <w:numPr>
          <w:ilvl w:val="2"/>
          <w:numId w:val="6"/>
        </w:numPr>
      </w:pPr>
      <w:bookmarkStart w:id="24" w:name="_Toc498642447"/>
      <w:bookmarkStart w:id="25" w:name="_Toc501246301"/>
      <w:bookmarkStart w:id="26" w:name="_Toc502228464"/>
      <w:r>
        <w:rPr>
          <w:rFonts w:hint="eastAsia"/>
        </w:rPr>
        <w:t>项目</w:t>
      </w:r>
      <w:r>
        <w:t>开发团队</w:t>
      </w:r>
      <w:bookmarkEnd w:id="24"/>
      <w:bookmarkEnd w:id="25"/>
      <w:bookmarkEnd w:id="26"/>
    </w:p>
    <w:p w14:paraId="096497B9" w14:textId="77777777" w:rsidR="00413E11" w:rsidRPr="009818C8" w:rsidRDefault="00413E11" w:rsidP="00413E11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7" w:author="hyx" w:date="2018-11-10T14:13:00Z">
          <w:tblPr>
            <w:tblW w:w="85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0"/>
        <w:gridCol w:w="718"/>
        <w:gridCol w:w="1417"/>
        <w:gridCol w:w="1985"/>
        <w:gridCol w:w="1417"/>
        <w:gridCol w:w="1276"/>
        <w:gridCol w:w="759"/>
        <w:tblGridChange w:id="28">
          <w:tblGrid>
            <w:gridCol w:w="950"/>
            <w:gridCol w:w="718"/>
            <w:gridCol w:w="1417"/>
            <w:gridCol w:w="1742"/>
            <w:gridCol w:w="1862"/>
            <w:gridCol w:w="823"/>
            <w:gridCol w:w="251"/>
            <w:gridCol w:w="759"/>
          </w:tblGrid>
        </w:tblGridChange>
      </w:tblGrid>
      <w:tr w:rsidR="007D1C36" w14:paraId="4B869247" w14:textId="77777777" w:rsidTr="007D1C36">
        <w:tc>
          <w:tcPr>
            <w:tcW w:w="950" w:type="dxa"/>
            <w:shd w:val="clear" w:color="auto" w:fill="BDD6EE" w:themeFill="accent1" w:themeFillTint="66"/>
            <w:tcPrChange w:id="29" w:author="hyx" w:date="2018-11-10T14:13:00Z">
              <w:tcPr>
                <w:tcW w:w="950" w:type="dxa"/>
                <w:shd w:val="clear" w:color="auto" w:fill="BDD6EE" w:themeFill="accent1" w:themeFillTint="66"/>
              </w:tcPr>
            </w:tcPrChange>
          </w:tcPr>
          <w:p w14:paraId="51AF7AC7" w14:textId="77777777" w:rsidR="007D1C36" w:rsidRDefault="007D1C36">
            <w:pPr>
              <w:jc w:val="both"/>
              <w:rPr>
                <w:b/>
              </w:rPr>
              <w:pPrChange w:id="30" w:author="hyx" w:date="2018-11-10T14:09:00Z">
                <w:pPr>
                  <w:ind w:firstLine="422"/>
                </w:pPr>
              </w:pPrChange>
            </w:pPr>
            <w:bookmarkStart w:id="31" w:name="_Hlk534657556"/>
            <w:r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 w:themeFill="accent1" w:themeFillTint="66"/>
            <w:tcPrChange w:id="32" w:author="hyx" w:date="2018-11-10T14:13:00Z">
              <w:tcPr>
                <w:tcW w:w="718" w:type="dxa"/>
                <w:shd w:val="clear" w:color="auto" w:fill="BDD6EE" w:themeFill="accent1" w:themeFillTint="66"/>
              </w:tcPr>
            </w:tcPrChange>
          </w:tcPr>
          <w:p w14:paraId="54060A1F" w14:textId="77777777" w:rsidR="007D1C36" w:rsidRDefault="007D1C36">
            <w:pPr>
              <w:rPr>
                <w:b/>
              </w:rPr>
              <w:pPrChange w:id="33" w:author="hyx" w:date="2018-11-10T14:09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 w:themeFill="accent1" w:themeFillTint="66"/>
            <w:tcPrChange w:id="34" w:author="hyx" w:date="2018-11-10T14:13:00Z">
              <w:tcPr>
                <w:tcW w:w="1417" w:type="dxa"/>
                <w:shd w:val="clear" w:color="auto" w:fill="BDD6EE" w:themeFill="accent1" w:themeFillTint="66"/>
              </w:tcPr>
            </w:tcPrChange>
          </w:tcPr>
          <w:p w14:paraId="06BF1B56" w14:textId="77777777" w:rsidR="007D1C36" w:rsidRDefault="007D1C36">
            <w:pPr>
              <w:rPr>
                <w:b/>
              </w:rPr>
              <w:pPrChange w:id="35" w:author="hyx" w:date="2018-11-10T14:10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 w:themeFill="accent1" w:themeFillTint="66"/>
            <w:tcPrChange w:id="36" w:author="hyx" w:date="2018-11-10T14:13:00Z">
              <w:tcPr>
                <w:tcW w:w="1742" w:type="dxa"/>
                <w:shd w:val="clear" w:color="auto" w:fill="BDD6EE" w:themeFill="accent1" w:themeFillTint="66"/>
              </w:tcPr>
            </w:tcPrChange>
          </w:tcPr>
          <w:p w14:paraId="6C885E13" w14:textId="77777777" w:rsidR="007D1C36" w:rsidRDefault="007D1C36">
            <w:pPr>
              <w:rPr>
                <w:b/>
              </w:rPr>
              <w:pPrChange w:id="37" w:author="hyx" w:date="2018-11-10T14:13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17" w:type="dxa"/>
            <w:shd w:val="clear" w:color="auto" w:fill="BDD6EE" w:themeFill="accent1" w:themeFillTint="66"/>
            <w:tcPrChange w:id="38" w:author="hyx" w:date="2018-11-10T14:13:00Z">
              <w:tcPr>
                <w:tcW w:w="1862" w:type="dxa"/>
                <w:shd w:val="clear" w:color="auto" w:fill="BDD6EE" w:themeFill="accent1" w:themeFillTint="66"/>
              </w:tcPr>
            </w:tcPrChange>
          </w:tcPr>
          <w:p w14:paraId="468DE2B5" w14:textId="77777777" w:rsidR="007D1C36" w:rsidRDefault="007D1C36">
            <w:pPr>
              <w:rPr>
                <w:ins w:id="39" w:author="hyx" w:date="2018-11-10T14:10:00Z"/>
                <w:b/>
              </w:rPr>
              <w:pPrChange w:id="40" w:author="hyx" w:date="2018-11-10T14:13:00Z">
                <w:pPr>
                  <w:ind w:firstLine="422"/>
                </w:pPr>
              </w:pPrChange>
            </w:pPr>
            <w:proofErr w:type="gramStart"/>
            <w:ins w:id="41" w:author="hyx" w:date="2018-11-10T14:11:00Z">
              <w:r>
                <w:rPr>
                  <w:rFonts w:hint="eastAsia"/>
                  <w:b/>
                </w:rPr>
                <w:t>微信</w:t>
              </w:r>
            </w:ins>
            <w:proofErr w:type="gramEnd"/>
          </w:p>
        </w:tc>
        <w:tc>
          <w:tcPr>
            <w:tcW w:w="1276" w:type="dxa"/>
            <w:shd w:val="clear" w:color="auto" w:fill="BDD6EE" w:themeFill="accent1" w:themeFillTint="66"/>
            <w:tcPrChange w:id="42" w:author="hyx" w:date="2018-11-10T14:13:00Z">
              <w:tcPr>
                <w:tcW w:w="823" w:type="dxa"/>
                <w:shd w:val="clear" w:color="auto" w:fill="BDD6EE" w:themeFill="accent1" w:themeFillTint="66"/>
              </w:tcPr>
            </w:tcPrChange>
          </w:tcPr>
          <w:p w14:paraId="4C3F117F" w14:textId="77777777" w:rsidR="007D1C36" w:rsidRDefault="007D1C36">
            <w:pPr>
              <w:rPr>
                <w:ins w:id="43" w:author="hyx" w:date="2018-11-10T14:11:00Z"/>
                <w:b/>
              </w:rPr>
              <w:pPrChange w:id="44" w:author="hyx" w:date="2018-11-10T14:13:00Z">
                <w:pPr>
                  <w:ind w:firstLine="422"/>
                </w:pPr>
              </w:pPrChange>
            </w:pPr>
            <w:ins w:id="45" w:author="hyx" w:date="2018-11-10T14:12:00Z">
              <w:r>
                <w:rPr>
                  <w:rFonts w:hint="eastAsia"/>
                  <w:b/>
                </w:rPr>
                <w:t>QQ</w:t>
              </w:r>
            </w:ins>
          </w:p>
        </w:tc>
        <w:tc>
          <w:tcPr>
            <w:tcW w:w="759" w:type="dxa"/>
            <w:shd w:val="clear" w:color="auto" w:fill="BDD6EE" w:themeFill="accent1" w:themeFillTint="66"/>
            <w:tcPrChange w:id="46" w:author="hyx" w:date="2018-11-10T14:13:00Z">
              <w:tcPr>
                <w:tcW w:w="1010" w:type="dxa"/>
                <w:gridSpan w:val="2"/>
                <w:shd w:val="clear" w:color="auto" w:fill="BDD6EE" w:themeFill="accent1" w:themeFillTint="66"/>
              </w:tcPr>
            </w:tcPrChange>
          </w:tcPr>
          <w:p w14:paraId="2A8F0383" w14:textId="77777777" w:rsidR="007D1C36" w:rsidRDefault="007D1C36">
            <w:pPr>
              <w:rPr>
                <w:b/>
              </w:rPr>
              <w:pPrChange w:id="47" w:author="hyx" w:date="2018-11-10T14:12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地址</w:t>
            </w:r>
          </w:p>
        </w:tc>
      </w:tr>
      <w:tr w:rsidR="007D1C36" w14:paraId="4B00C79F" w14:textId="77777777" w:rsidTr="007D1C36">
        <w:tc>
          <w:tcPr>
            <w:tcW w:w="950" w:type="dxa"/>
            <w:shd w:val="clear" w:color="auto" w:fill="auto"/>
            <w:tcPrChange w:id="48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4A697E5" w14:textId="77777777" w:rsidR="007D1C36" w:rsidRDefault="007D1C36">
            <w:pPr>
              <w:pPrChange w:id="49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50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061DE777" w14:textId="77777777" w:rsidR="007D1C36" w:rsidRDefault="007D1C36">
            <w:pPr>
              <w:pPrChange w:id="51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52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44456758" w14:textId="77777777" w:rsidR="007D1C36" w:rsidRDefault="007D1C36" w:rsidP="007D1C36">
            <w:r>
              <w:t>13588899102</w:t>
            </w:r>
          </w:p>
        </w:tc>
        <w:tc>
          <w:tcPr>
            <w:tcW w:w="1985" w:type="dxa"/>
            <w:shd w:val="clear" w:color="auto" w:fill="auto"/>
            <w:tcPrChange w:id="53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59A6DC4" w14:textId="77777777" w:rsidR="007D1C36" w:rsidRDefault="007D1C36" w:rsidP="007D1C36">
            <w:pPr>
              <w:rPr>
                <w:ins w:id="54" w:author="hyx" w:date="2018-11-10T14:11:00Z"/>
              </w:rPr>
            </w:pPr>
            <w:r>
              <w:t>31601246</w:t>
            </w:r>
          </w:p>
          <w:p w14:paraId="0071C708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55" w:author="hyx" w:date="2018-11-10T14:13:00Z">
              <w:tcPr>
                <w:tcW w:w="1862" w:type="dxa"/>
              </w:tcPr>
            </w:tcPrChange>
          </w:tcPr>
          <w:p w14:paraId="27ED34AE" w14:textId="77777777" w:rsidR="007D1C36" w:rsidRDefault="007D1C36" w:rsidP="007D1C36">
            <w:pPr>
              <w:rPr>
                <w:ins w:id="56" w:author="hyx" w:date="2018-11-10T14:10:00Z"/>
              </w:rPr>
            </w:pPr>
            <w:proofErr w:type="spellStart"/>
            <w:ins w:id="57" w:author="hyx" w:date="2018-11-10T14:12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276" w:type="dxa"/>
            <w:tcPrChange w:id="58" w:author="hyx" w:date="2018-11-10T14:13:00Z">
              <w:tcPr>
                <w:tcW w:w="1074" w:type="dxa"/>
                <w:gridSpan w:val="2"/>
              </w:tcPr>
            </w:tcPrChange>
          </w:tcPr>
          <w:p w14:paraId="520AC895" w14:textId="77777777" w:rsidR="007D1C36" w:rsidRDefault="007D1C36" w:rsidP="007D1C36">
            <w:pPr>
              <w:rPr>
                <w:ins w:id="59" w:author="hyx" w:date="2018-11-10T14:11:00Z"/>
              </w:rPr>
            </w:pPr>
            <w:ins w:id="60" w:author="hyx" w:date="2018-11-10T14:1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61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02BDEB84" w14:textId="77777777" w:rsidR="007D1C36" w:rsidRDefault="007D1C36" w:rsidP="007D1C36">
            <w:r>
              <w:rPr>
                <w:rFonts w:hint="eastAsia"/>
              </w:rPr>
              <w:t>弘毅2-</w:t>
            </w:r>
            <w:r>
              <w:t>210</w:t>
            </w:r>
          </w:p>
        </w:tc>
      </w:tr>
      <w:tr w:rsidR="007D1C36" w14:paraId="58D3F09B" w14:textId="77777777" w:rsidTr="007D1C36">
        <w:tc>
          <w:tcPr>
            <w:tcW w:w="950" w:type="dxa"/>
            <w:shd w:val="clear" w:color="auto" w:fill="auto"/>
            <w:tcPrChange w:id="62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77F70018" w14:textId="77777777" w:rsidR="007D1C36" w:rsidRDefault="007D1C36">
            <w:pPr>
              <w:rPr>
                <w:sz w:val="24"/>
              </w:rPr>
              <w:pPrChange w:id="63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64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59CB87B0" w14:textId="77777777" w:rsidR="007D1C36" w:rsidRDefault="007D1C36">
            <w:pPr>
              <w:pPrChange w:id="65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66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70214539" w14:textId="77777777" w:rsidR="007D1C36" w:rsidRDefault="007D1C36" w:rsidP="007D1C36">
            <w:r>
              <w:t>17376503405</w:t>
            </w:r>
          </w:p>
        </w:tc>
        <w:tc>
          <w:tcPr>
            <w:tcW w:w="1985" w:type="dxa"/>
            <w:shd w:val="clear" w:color="auto" w:fill="auto"/>
            <w:tcPrChange w:id="67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47699730" w14:textId="77777777" w:rsidR="007D1C36" w:rsidRDefault="007D1C36" w:rsidP="007D1C36">
            <w:pPr>
              <w:rPr>
                <w:ins w:id="68" w:author="hyx" w:date="2018-11-10T14:11:00Z"/>
              </w:rPr>
            </w:pPr>
            <w:r>
              <w:t>31601241</w:t>
            </w:r>
          </w:p>
          <w:p w14:paraId="38D9F377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69" w:author="hyx" w:date="2018-11-10T14:13:00Z">
              <w:tcPr>
                <w:tcW w:w="1862" w:type="dxa"/>
              </w:tcPr>
            </w:tcPrChange>
          </w:tcPr>
          <w:p w14:paraId="1C5DECB5" w14:textId="77777777" w:rsidR="007D1C36" w:rsidRDefault="007D1C36" w:rsidP="007D1C36">
            <w:pPr>
              <w:rPr>
                <w:ins w:id="70" w:author="hyx" w:date="2018-11-10T14:10:00Z"/>
              </w:rPr>
            </w:pPr>
            <w:ins w:id="71" w:author="hyx" w:date="2018-11-10T14:13:00Z">
              <w:r>
                <w:t>chenjunren6745</w:t>
              </w:r>
            </w:ins>
          </w:p>
        </w:tc>
        <w:tc>
          <w:tcPr>
            <w:tcW w:w="1276" w:type="dxa"/>
            <w:tcPrChange w:id="72" w:author="hyx" w:date="2018-11-10T14:13:00Z">
              <w:tcPr>
                <w:tcW w:w="1074" w:type="dxa"/>
                <w:gridSpan w:val="2"/>
              </w:tcPr>
            </w:tcPrChange>
          </w:tcPr>
          <w:p w14:paraId="5A4E9260" w14:textId="77777777" w:rsidR="007D1C36" w:rsidRDefault="007D1C36" w:rsidP="007D1C36">
            <w:pPr>
              <w:rPr>
                <w:ins w:id="73" w:author="hyx" w:date="2018-11-10T14:11:00Z"/>
              </w:rPr>
            </w:pPr>
            <w:ins w:id="74" w:author="hyx" w:date="2018-11-10T14:14:00Z">
              <w:r>
                <w:t>374955336</w:t>
              </w:r>
            </w:ins>
          </w:p>
        </w:tc>
        <w:tc>
          <w:tcPr>
            <w:tcW w:w="759" w:type="dxa"/>
            <w:shd w:val="clear" w:color="auto" w:fill="auto"/>
            <w:tcPrChange w:id="75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35256AD" w14:textId="77777777" w:rsidR="007D1C36" w:rsidRDefault="007D1C36" w:rsidP="007D1C36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7D1C36" w14:paraId="54816F59" w14:textId="77777777" w:rsidTr="007D1C36">
        <w:tc>
          <w:tcPr>
            <w:tcW w:w="950" w:type="dxa"/>
            <w:shd w:val="clear" w:color="auto" w:fill="auto"/>
            <w:tcPrChange w:id="76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55C24845" w14:textId="77777777" w:rsidR="007D1C36" w:rsidRDefault="007D1C36">
            <w:pPr>
              <w:pPrChange w:id="77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78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95B505E" w14:textId="77777777" w:rsidR="007D1C36" w:rsidRDefault="007D1C36">
            <w:pPr>
              <w:pPrChange w:id="79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80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5F26DCB2" w14:textId="77777777" w:rsidR="007D1C36" w:rsidRDefault="007D1C36" w:rsidP="007D1C36">
            <w:r>
              <w:t>19967308296</w:t>
            </w:r>
          </w:p>
        </w:tc>
        <w:tc>
          <w:tcPr>
            <w:tcW w:w="1985" w:type="dxa"/>
            <w:shd w:val="clear" w:color="auto" w:fill="auto"/>
            <w:tcPrChange w:id="81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70ED7B7E" w14:textId="77777777" w:rsidR="007D1C36" w:rsidRDefault="007D1C36" w:rsidP="007D1C36">
            <w:pPr>
              <w:rPr>
                <w:ins w:id="82" w:author="hyx" w:date="2018-11-10T14:11:00Z"/>
              </w:rPr>
            </w:pPr>
            <w:r>
              <w:t>31602227</w:t>
            </w:r>
          </w:p>
          <w:p w14:paraId="61A78104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83" w:author="hyx" w:date="2018-11-10T14:13:00Z">
              <w:tcPr>
                <w:tcW w:w="1862" w:type="dxa"/>
              </w:tcPr>
            </w:tcPrChange>
          </w:tcPr>
          <w:p w14:paraId="720D5430" w14:textId="77777777" w:rsidR="007D1C36" w:rsidRDefault="007D1C36" w:rsidP="007D1C36">
            <w:pPr>
              <w:rPr>
                <w:ins w:id="84" w:author="hyx" w:date="2018-11-10T14:10:00Z"/>
              </w:rPr>
            </w:pPr>
            <w:ins w:id="85" w:author="hyx" w:date="2018-11-10T14:12:00Z">
              <w:r>
                <w:t>c96s1m4</w:t>
              </w:r>
            </w:ins>
          </w:p>
        </w:tc>
        <w:tc>
          <w:tcPr>
            <w:tcW w:w="1276" w:type="dxa"/>
            <w:tcPrChange w:id="86" w:author="hyx" w:date="2018-11-10T14:13:00Z">
              <w:tcPr>
                <w:tcW w:w="1074" w:type="dxa"/>
                <w:gridSpan w:val="2"/>
              </w:tcPr>
            </w:tcPrChange>
          </w:tcPr>
          <w:p w14:paraId="04639832" w14:textId="77777777" w:rsidR="007D1C36" w:rsidRDefault="007D1C36" w:rsidP="007D1C36">
            <w:pPr>
              <w:rPr>
                <w:ins w:id="87" w:author="hyx" w:date="2018-11-10T14:11:00Z"/>
              </w:rPr>
            </w:pPr>
            <w:ins w:id="88" w:author="hyx" w:date="2018-11-10T14:15:00Z">
              <w:r>
                <w:t>245023559</w:t>
              </w:r>
            </w:ins>
          </w:p>
        </w:tc>
        <w:tc>
          <w:tcPr>
            <w:tcW w:w="759" w:type="dxa"/>
            <w:shd w:val="clear" w:color="auto" w:fill="auto"/>
            <w:tcPrChange w:id="89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7BD27939" w14:textId="77777777" w:rsidR="007D1C36" w:rsidRDefault="007D1C36" w:rsidP="007D1C36">
            <w:r>
              <w:rPr>
                <w:rFonts w:hint="eastAsia"/>
              </w:rPr>
              <w:t>弘毅1-</w:t>
            </w:r>
            <w:r>
              <w:t>124</w:t>
            </w:r>
          </w:p>
        </w:tc>
      </w:tr>
      <w:tr w:rsidR="007D1C36" w14:paraId="600967F9" w14:textId="77777777" w:rsidTr="007D1C36">
        <w:tc>
          <w:tcPr>
            <w:tcW w:w="950" w:type="dxa"/>
            <w:shd w:val="clear" w:color="auto" w:fill="auto"/>
            <w:tcPrChange w:id="90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4999C0D" w14:textId="77777777" w:rsidR="007D1C36" w:rsidRDefault="007D1C36">
            <w:pPr>
              <w:pPrChange w:id="91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徐双铅</w:t>
            </w:r>
          </w:p>
        </w:tc>
        <w:tc>
          <w:tcPr>
            <w:tcW w:w="718" w:type="dxa"/>
            <w:shd w:val="clear" w:color="auto" w:fill="auto"/>
            <w:tcPrChange w:id="92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40455B9" w14:textId="77777777" w:rsidR="007D1C36" w:rsidRDefault="007D1C36">
            <w:pPr>
              <w:pPrChange w:id="93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94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5595A20" w14:textId="77777777" w:rsidR="007D1C36" w:rsidRDefault="007D1C36" w:rsidP="007D1C36">
            <w:r>
              <w:t>18094711647</w:t>
            </w:r>
          </w:p>
        </w:tc>
        <w:tc>
          <w:tcPr>
            <w:tcW w:w="1985" w:type="dxa"/>
            <w:shd w:val="clear" w:color="auto" w:fill="auto"/>
            <w:tcPrChange w:id="95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4FE32EC7" w14:textId="77777777" w:rsidR="007D1C36" w:rsidRDefault="007D1C36" w:rsidP="007D1C36">
            <w:pPr>
              <w:rPr>
                <w:ins w:id="96" w:author="hyx" w:date="2018-11-10T14:11:00Z"/>
              </w:rPr>
            </w:pPr>
            <w:r>
              <w:t>31601221</w:t>
            </w:r>
          </w:p>
          <w:p w14:paraId="59866820" w14:textId="77777777" w:rsidR="007D1C36" w:rsidRDefault="007D1C36" w:rsidP="007D1C36">
            <w:r>
              <w:t>@stu.zucc.edu.cn</w:t>
            </w:r>
          </w:p>
        </w:tc>
        <w:tc>
          <w:tcPr>
            <w:tcW w:w="1417" w:type="dxa"/>
            <w:tcPrChange w:id="97" w:author="hyx" w:date="2018-11-10T14:13:00Z">
              <w:tcPr>
                <w:tcW w:w="1862" w:type="dxa"/>
              </w:tcPr>
            </w:tcPrChange>
          </w:tcPr>
          <w:p w14:paraId="145579AE" w14:textId="77777777" w:rsidR="007D1C36" w:rsidRDefault="007D1C36" w:rsidP="007D1C36">
            <w:pPr>
              <w:rPr>
                <w:ins w:id="98" w:author="hyx" w:date="2018-11-10T14:10:00Z"/>
              </w:rPr>
            </w:pPr>
            <w:ins w:id="99" w:author="hyx" w:date="2018-11-10T14:12:00Z">
              <w:r>
                <w:t>CXM1064081300</w:t>
              </w:r>
            </w:ins>
          </w:p>
        </w:tc>
        <w:tc>
          <w:tcPr>
            <w:tcW w:w="1276" w:type="dxa"/>
            <w:tcPrChange w:id="100" w:author="hyx" w:date="2018-11-10T14:13:00Z">
              <w:tcPr>
                <w:tcW w:w="1074" w:type="dxa"/>
                <w:gridSpan w:val="2"/>
              </w:tcPr>
            </w:tcPrChange>
          </w:tcPr>
          <w:p w14:paraId="2E29CAD3" w14:textId="77777777" w:rsidR="007D1C36" w:rsidRDefault="007D1C36" w:rsidP="007D1C36">
            <w:pPr>
              <w:rPr>
                <w:ins w:id="101" w:author="hyx" w:date="2018-11-10T14:11:00Z"/>
              </w:rPr>
            </w:pPr>
            <w:ins w:id="102" w:author="hyx" w:date="2018-11-10T14:14:00Z">
              <w:r>
                <w:t>1227442409</w:t>
              </w:r>
            </w:ins>
          </w:p>
        </w:tc>
        <w:tc>
          <w:tcPr>
            <w:tcW w:w="759" w:type="dxa"/>
            <w:shd w:val="clear" w:color="auto" w:fill="auto"/>
            <w:tcPrChange w:id="103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456C67D" w14:textId="77777777" w:rsidR="007D1C36" w:rsidRDefault="007D1C36" w:rsidP="007D1C36">
            <w:r>
              <w:rPr>
                <w:rFonts w:hint="eastAsia"/>
              </w:rPr>
              <w:t>弘毅2-</w:t>
            </w:r>
            <w:r>
              <w:t>206</w:t>
            </w:r>
          </w:p>
        </w:tc>
      </w:tr>
      <w:tr w:rsidR="007D1C36" w14:paraId="16890E07" w14:textId="77777777" w:rsidTr="007D1C36">
        <w:tc>
          <w:tcPr>
            <w:tcW w:w="950" w:type="dxa"/>
            <w:shd w:val="clear" w:color="auto" w:fill="auto"/>
            <w:tcPrChange w:id="104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63E6AEFF" w14:textId="77777777" w:rsidR="007D1C36" w:rsidRDefault="007D1C36">
            <w:pPr>
              <w:pPrChange w:id="105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106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23D449ED" w14:textId="77777777" w:rsidR="007D1C36" w:rsidRDefault="007D1C36">
            <w:pPr>
              <w:pPrChange w:id="107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08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2224C20C" w14:textId="77777777" w:rsidR="007D1C36" w:rsidRDefault="007D1C36" w:rsidP="007D1C36">
            <w:r>
              <w:t>17306413358</w:t>
            </w:r>
          </w:p>
        </w:tc>
        <w:tc>
          <w:tcPr>
            <w:tcW w:w="1985" w:type="dxa"/>
            <w:shd w:val="clear" w:color="auto" w:fill="auto"/>
            <w:tcPrChange w:id="109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7734FBA1" w14:textId="77777777" w:rsidR="007D1C36" w:rsidRDefault="007D1C36" w:rsidP="007D1C36">
            <w:pPr>
              <w:rPr>
                <w:ins w:id="110" w:author="hyx" w:date="2018-11-10T14:11:00Z"/>
              </w:rPr>
            </w:pPr>
            <w:r>
              <w:t>31504051</w:t>
            </w:r>
          </w:p>
          <w:p w14:paraId="46A6554F" w14:textId="77777777" w:rsidR="007D1C36" w:rsidRDefault="007D1C36" w:rsidP="007D1C36"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417" w:type="dxa"/>
            <w:tcPrChange w:id="111" w:author="hyx" w:date="2018-11-10T14:13:00Z">
              <w:tcPr>
                <w:tcW w:w="1862" w:type="dxa"/>
              </w:tcPr>
            </w:tcPrChange>
          </w:tcPr>
          <w:p w14:paraId="7623A16C" w14:textId="77777777" w:rsidR="007D1C36" w:rsidRDefault="007D1C36" w:rsidP="007D1C36">
            <w:pPr>
              <w:rPr>
                <w:ins w:id="112" w:author="hyx" w:date="2018-11-10T14:10:00Z"/>
              </w:rPr>
            </w:pPr>
            <w:ins w:id="113" w:author="hyx" w:date="2018-11-10T14:12:00Z">
              <w:r>
                <w:t>di62289</w:t>
              </w:r>
            </w:ins>
          </w:p>
        </w:tc>
        <w:tc>
          <w:tcPr>
            <w:tcW w:w="1276" w:type="dxa"/>
            <w:tcPrChange w:id="114" w:author="hyx" w:date="2018-11-10T14:13:00Z">
              <w:tcPr>
                <w:tcW w:w="1074" w:type="dxa"/>
                <w:gridSpan w:val="2"/>
              </w:tcPr>
            </w:tcPrChange>
          </w:tcPr>
          <w:p w14:paraId="4FF49163" w14:textId="77777777" w:rsidR="007D1C36" w:rsidRDefault="007D1C36" w:rsidP="007D1C36">
            <w:pPr>
              <w:rPr>
                <w:ins w:id="115" w:author="hyx" w:date="2018-11-10T14:11:00Z"/>
              </w:rPr>
            </w:pPr>
            <w:ins w:id="116" w:author="hyx" w:date="2018-11-10T14:14:00Z">
              <w:r>
                <w:t>935162289</w:t>
              </w:r>
            </w:ins>
          </w:p>
        </w:tc>
        <w:tc>
          <w:tcPr>
            <w:tcW w:w="759" w:type="dxa"/>
            <w:shd w:val="clear" w:color="auto" w:fill="auto"/>
            <w:tcPrChange w:id="117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747A6531" w14:textId="77777777" w:rsidR="007D1C36" w:rsidRDefault="007D1C36" w:rsidP="007D1C36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  <w:bookmarkEnd w:id="31"/>
    </w:tbl>
    <w:p w14:paraId="649560CD" w14:textId="77777777" w:rsidR="007D1C36" w:rsidRDefault="007D1C36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</w:p>
    <w:p w14:paraId="3B2D6A91" w14:textId="1AC076AC" w:rsidR="00413E11" w:rsidRDefault="00413E11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为了成功地开发该网站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我们首先得得到教师和学院的支持和认可</w:t>
      </w:r>
      <w:r w:rsidRPr="0015684E"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还需要得到教师</w:t>
      </w:r>
      <w:r w:rsidRPr="0015684E"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同学的高度配合</w:t>
      </w:r>
      <w:r w:rsidRPr="0015684E"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其次我们团队有较好的合作精神，工作能力和有空余时间。</w:t>
      </w:r>
    </w:p>
    <w:p w14:paraId="585E122B" w14:textId="77777777" w:rsidR="00413E11" w:rsidRDefault="00413E11" w:rsidP="00413E11"/>
    <w:p w14:paraId="2BEBDF21" w14:textId="325723D7" w:rsidR="00413E11" w:rsidRDefault="00413E11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18" w:author="hyx" w:date="2018-11-10T19:08:00Z">
          <w:tblPr>
            <w:tblW w:w="8296" w:type="dxa"/>
            <w:jc w:val="righ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  <w:tblGridChange w:id="119">
          <w:tblGrid>
            <w:gridCol w:w="1068"/>
            <w:gridCol w:w="1050"/>
            <w:gridCol w:w="1051"/>
            <w:gridCol w:w="1051"/>
            <w:gridCol w:w="1052"/>
            <w:gridCol w:w="1052"/>
            <w:gridCol w:w="986"/>
            <w:gridCol w:w="986"/>
          </w:tblGrid>
        </w:tblGridChange>
      </w:tblGrid>
      <w:tr w:rsidR="007D1C36" w14:paraId="2D352AE7" w14:textId="77777777" w:rsidTr="007D1C36">
        <w:trPr>
          <w:jc w:val="right"/>
          <w:ins w:id="120" w:author="hyx" w:date="2018-11-10T19:07:00Z"/>
          <w:trPrChange w:id="121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22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DBA0BBC" w14:textId="77777777" w:rsidR="007D1C36" w:rsidRDefault="007D1C36" w:rsidP="007D1C36">
            <w:pPr>
              <w:rPr>
                <w:ins w:id="123" w:author="hyx" w:date="2018-11-10T19:07:00Z"/>
              </w:rPr>
            </w:pPr>
          </w:p>
        </w:tc>
        <w:tc>
          <w:tcPr>
            <w:tcW w:w="1050" w:type="dxa"/>
            <w:shd w:val="clear" w:color="auto" w:fill="9CC2E5" w:themeFill="accent1" w:themeFillTint="99"/>
            <w:tcPrChange w:id="124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5611B3E" w14:textId="77777777" w:rsidR="007D1C36" w:rsidRDefault="007D1C36" w:rsidP="007D1C36">
            <w:pPr>
              <w:rPr>
                <w:ins w:id="125" w:author="hyx" w:date="2018-11-10T19:07:00Z"/>
              </w:rPr>
            </w:pPr>
            <w:ins w:id="126" w:author="hyx" w:date="2018-11-10T19:07:00Z">
              <w:r>
                <w:rPr>
                  <w:rFonts w:hint="eastAsia"/>
                </w:rPr>
                <w:t>周一</w:t>
              </w:r>
            </w:ins>
          </w:p>
        </w:tc>
        <w:tc>
          <w:tcPr>
            <w:tcW w:w="1051" w:type="dxa"/>
            <w:shd w:val="clear" w:color="auto" w:fill="9CC2E5" w:themeFill="accent1" w:themeFillTint="99"/>
            <w:tcPrChange w:id="12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95EDB63" w14:textId="77777777" w:rsidR="007D1C36" w:rsidRDefault="007D1C36" w:rsidP="007D1C36">
            <w:pPr>
              <w:rPr>
                <w:ins w:id="128" w:author="hyx" w:date="2018-11-10T19:07:00Z"/>
              </w:rPr>
            </w:pPr>
            <w:ins w:id="129" w:author="hyx" w:date="2018-11-10T19:07:00Z">
              <w:r>
                <w:rPr>
                  <w:rFonts w:hint="eastAsia"/>
                </w:rPr>
                <w:t>周二</w:t>
              </w:r>
            </w:ins>
          </w:p>
        </w:tc>
        <w:tc>
          <w:tcPr>
            <w:tcW w:w="1051" w:type="dxa"/>
            <w:shd w:val="clear" w:color="auto" w:fill="9CC2E5" w:themeFill="accent1" w:themeFillTint="99"/>
            <w:tcPrChange w:id="13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71331D7" w14:textId="77777777" w:rsidR="007D1C36" w:rsidRDefault="007D1C36" w:rsidP="007D1C36">
            <w:pPr>
              <w:rPr>
                <w:ins w:id="131" w:author="hyx" w:date="2018-11-10T19:07:00Z"/>
              </w:rPr>
            </w:pPr>
            <w:ins w:id="132" w:author="hyx" w:date="2018-11-10T19:07:00Z">
              <w:r>
                <w:rPr>
                  <w:rFonts w:hint="eastAsia"/>
                </w:rPr>
                <w:t>周三</w:t>
              </w:r>
            </w:ins>
          </w:p>
        </w:tc>
        <w:tc>
          <w:tcPr>
            <w:tcW w:w="1052" w:type="dxa"/>
            <w:shd w:val="clear" w:color="auto" w:fill="9CC2E5" w:themeFill="accent1" w:themeFillTint="99"/>
            <w:tcPrChange w:id="13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6BECE2" w14:textId="77777777" w:rsidR="007D1C36" w:rsidRDefault="007D1C36" w:rsidP="007D1C36">
            <w:pPr>
              <w:rPr>
                <w:ins w:id="134" w:author="hyx" w:date="2018-11-10T19:07:00Z"/>
              </w:rPr>
            </w:pPr>
            <w:ins w:id="135" w:author="hyx" w:date="2018-11-10T19:07:00Z">
              <w:r>
                <w:rPr>
                  <w:rFonts w:hint="eastAsia"/>
                </w:rPr>
                <w:t>周四</w:t>
              </w:r>
            </w:ins>
          </w:p>
        </w:tc>
        <w:tc>
          <w:tcPr>
            <w:tcW w:w="1052" w:type="dxa"/>
            <w:shd w:val="clear" w:color="auto" w:fill="9CC2E5" w:themeFill="accent1" w:themeFillTint="99"/>
            <w:tcPrChange w:id="136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456B6388" w14:textId="77777777" w:rsidR="007D1C36" w:rsidRDefault="007D1C36" w:rsidP="007D1C36">
            <w:pPr>
              <w:rPr>
                <w:ins w:id="137" w:author="hyx" w:date="2018-11-10T19:07:00Z"/>
              </w:rPr>
            </w:pPr>
            <w:ins w:id="138" w:author="hyx" w:date="2018-11-10T19:07:00Z">
              <w:r>
                <w:rPr>
                  <w:rFonts w:hint="eastAsia"/>
                </w:rPr>
                <w:t>周五</w:t>
              </w:r>
            </w:ins>
          </w:p>
        </w:tc>
        <w:tc>
          <w:tcPr>
            <w:tcW w:w="986" w:type="dxa"/>
            <w:shd w:val="clear" w:color="auto" w:fill="9CC2E5" w:themeFill="accent1" w:themeFillTint="99"/>
            <w:tcPrChange w:id="13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3D6328C" w14:textId="77777777" w:rsidR="007D1C36" w:rsidRDefault="007D1C36" w:rsidP="007D1C36">
            <w:pPr>
              <w:rPr>
                <w:ins w:id="140" w:author="hyx" w:date="2018-11-10T19:07:00Z"/>
              </w:rPr>
            </w:pPr>
            <w:ins w:id="141" w:author="hyx" w:date="2018-11-10T19:07:00Z">
              <w:r>
                <w:rPr>
                  <w:rFonts w:hint="eastAsia"/>
                </w:rPr>
                <w:t>周六</w:t>
              </w:r>
            </w:ins>
          </w:p>
        </w:tc>
        <w:tc>
          <w:tcPr>
            <w:tcW w:w="986" w:type="dxa"/>
            <w:shd w:val="clear" w:color="auto" w:fill="9CC2E5" w:themeFill="accent1" w:themeFillTint="99"/>
            <w:tcPrChange w:id="14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B5DEC0B" w14:textId="77777777" w:rsidR="007D1C36" w:rsidRDefault="007D1C36" w:rsidP="007D1C36">
            <w:pPr>
              <w:rPr>
                <w:ins w:id="143" w:author="hyx" w:date="2018-11-10T19:07:00Z"/>
              </w:rPr>
            </w:pPr>
            <w:ins w:id="144" w:author="hyx" w:date="2018-11-10T19:07:00Z">
              <w:r>
                <w:rPr>
                  <w:rFonts w:hint="eastAsia"/>
                </w:rPr>
                <w:t>周日</w:t>
              </w:r>
            </w:ins>
          </w:p>
        </w:tc>
      </w:tr>
      <w:tr w:rsidR="007D1C36" w14:paraId="52A5CB09" w14:textId="77777777" w:rsidTr="007D1C36">
        <w:trPr>
          <w:jc w:val="right"/>
          <w:ins w:id="145" w:author="hyx" w:date="2018-11-10T19:07:00Z"/>
          <w:trPrChange w:id="146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47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BBBAFA4" w14:textId="77777777" w:rsidR="007D1C36" w:rsidRDefault="007D1C36" w:rsidP="007D1C36">
            <w:pPr>
              <w:rPr>
                <w:ins w:id="148" w:author="hyx" w:date="2018-11-10T19:07:00Z"/>
              </w:rPr>
            </w:pPr>
            <w:ins w:id="149" w:author="hyx" w:date="2018-11-10T19:07:00Z">
              <w:r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  <w:tcPrChange w:id="150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A4E0A9C" w14:textId="77777777" w:rsidR="007D1C36" w:rsidRDefault="007D1C36" w:rsidP="007D1C36">
            <w:pPr>
              <w:rPr>
                <w:ins w:id="151" w:author="hyx" w:date="2018-11-10T19:07:00Z"/>
              </w:rPr>
            </w:pPr>
            <w:proofErr w:type="gramStart"/>
            <w:ins w:id="15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EF9C908" w14:textId="77777777" w:rsidR="007D1C36" w:rsidRDefault="007D1C36" w:rsidP="007D1C36">
            <w:pPr>
              <w:rPr>
                <w:ins w:id="153" w:author="hyx" w:date="2018-11-10T19:07:00Z"/>
              </w:rPr>
            </w:pPr>
            <w:ins w:id="154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5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0FA200E4" w14:textId="77777777" w:rsidR="007D1C36" w:rsidRDefault="007D1C36" w:rsidP="007D1C36">
            <w:pPr>
              <w:rPr>
                <w:ins w:id="156" w:author="hyx" w:date="2018-11-10T19:07:00Z"/>
              </w:rPr>
            </w:pPr>
            <w:proofErr w:type="gramStart"/>
            <w:ins w:id="15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  <w:p w14:paraId="5508DB28" w14:textId="77777777" w:rsidR="007D1C36" w:rsidRDefault="007D1C36" w:rsidP="007D1C36">
            <w:pPr>
              <w:rPr>
                <w:ins w:id="158" w:author="hyx" w:date="2018-11-10T19:07:00Z"/>
              </w:rPr>
            </w:pPr>
            <w:ins w:id="159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6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FCC6D70" w14:textId="77777777" w:rsidR="007D1C36" w:rsidRDefault="007D1C36" w:rsidP="007D1C36">
            <w:pPr>
              <w:rPr>
                <w:ins w:id="161" w:author="hyx" w:date="2018-11-10T19:07:00Z"/>
              </w:rPr>
            </w:pPr>
            <w:proofErr w:type="gramStart"/>
            <w:ins w:id="16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</w:tc>
        <w:tc>
          <w:tcPr>
            <w:tcW w:w="1052" w:type="dxa"/>
            <w:shd w:val="clear" w:color="auto" w:fill="auto"/>
            <w:tcPrChange w:id="16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708F4EB5" w14:textId="77777777" w:rsidR="007D1C36" w:rsidRDefault="007D1C36" w:rsidP="007D1C36">
            <w:pPr>
              <w:rPr>
                <w:ins w:id="164" w:author="hyx" w:date="2018-11-10T19:07:00Z"/>
              </w:rPr>
            </w:pPr>
            <w:proofErr w:type="gramStart"/>
            <w:ins w:id="16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4CB5A9C" w14:textId="77777777" w:rsidR="007D1C36" w:rsidRDefault="007D1C36" w:rsidP="007D1C36">
            <w:pPr>
              <w:rPr>
                <w:ins w:id="166" w:author="hyx" w:date="2018-11-10T19:07:00Z"/>
              </w:rPr>
            </w:pPr>
            <w:ins w:id="167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  <w:tcPrChange w:id="168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485FD908" w14:textId="77777777" w:rsidR="007D1C36" w:rsidRDefault="007D1C36" w:rsidP="007D1C36">
            <w:pPr>
              <w:rPr>
                <w:ins w:id="169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7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015D0E4" w14:textId="77777777" w:rsidR="007D1C36" w:rsidRDefault="007D1C36" w:rsidP="007D1C36">
            <w:pPr>
              <w:rPr>
                <w:ins w:id="171" w:author="hyx" w:date="2018-11-10T19:07:00Z"/>
              </w:rPr>
            </w:pPr>
            <w:proofErr w:type="gramStart"/>
            <w:ins w:id="17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FFB6B27" w14:textId="77777777" w:rsidR="007D1C36" w:rsidRDefault="007D1C36" w:rsidP="007D1C36">
            <w:pPr>
              <w:rPr>
                <w:ins w:id="173" w:author="hyx" w:date="2018-11-10T19:07:00Z"/>
              </w:rPr>
            </w:pPr>
            <w:ins w:id="174" w:author="hyx" w:date="2018-11-10T19:07:00Z">
              <w:r>
                <w:rPr>
                  <w:rFonts w:hint="eastAsia"/>
                </w:rPr>
                <w:lastRenderedPageBreak/>
                <w:t>徐、陈1</w:t>
              </w:r>
            </w:ins>
          </w:p>
          <w:p w14:paraId="6B4ABD70" w14:textId="77777777" w:rsidR="007D1C36" w:rsidRDefault="007D1C36" w:rsidP="007D1C36">
            <w:pPr>
              <w:rPr>
                <w:ins w:id="175" w:author="hyx" w:date="2018-11-10T19:07:00Z"/>
              </w:rPr>
            </w:pPr>
            <w:ins w:id="176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77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D525EB6" w14:textId="77777777" w:rsidR="007D1C36" w:rsidRDefault="007D1C36" w:rsidP="007D1C36">
            <w:pPr>
              <w:rPr>
                <w:ins w:id="178" w:author="hyx" w:date="2018-11-10T19:07:00Z"/>
              </w:rPr>
            </w:pPr>
            <w:proofErr w:type="gramStart"/>
            <w:ins w:id="179" w:author="hyx" w:date="2018-11-10T19:07:00Z">
              <w:r>
                <w:rPr>
                  <w:rFonts w:hint="eastAsia"/>
                </w:rPr>
                <w:lastRenderedPageBreak/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C082AAF" w14:textId="77777777" w:rsidR="007D1C36" w:rsidRDefault="007D1C36" w:rsidP="007D1C36">
            <w:pPr>
              <w:rPr>
                <w:ins w:id="180" w:author="hyx" w:date="2018-11-10T19:07:00Z"/>
              </w:rPr>
            </w:pPr>
            <w:ins w:id="181" w:author="hyx" w:date="2018-11-10T19:07:00Z">
              <w:r>
                <w:rPr>
                  <w:rFonts w:hint="eastAsia"/>
                </w:rPr>
                <w:lastRenderedPageBreak/>
                <w:t>徐、陈1</w:t>
              </w:r>
            </w:ins>
          </w:p>
          <w:p w14:paraId="705A48BF" w14:textId="77777777" w:rsidR="007D1C36" w:rsidRDefault="007D1C36" w:rsidP="007D1C36">
            <w:pPr>
              <w:rPr>
                <w:ins w:id="182" w:author="hyx" w:date="2018-11-10T19:07:00Z"/>
              </w:rPr>
            </w:pPr>
            <w:ins w:id="183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69B4FDBE" w14:textId="77777777" w:rsidTr="007D1C36">
        <w:trPr>
          <w:jc w:val="right"/>
          <w:ins w:id="184" w:author="hyx" w:date="2018-11-10T19:07:00Z"/>
          <w:trPrChange w:id="185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186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3D6AF7A7" w14:textId="77777777" w:rsidR="007D1C36" w:rsidRDefault="007D1C36" w:rsidP="007D1C36">
            <w:pPr>
              <w:rPr>
                <w:ins w:id="187" w:author="hyx" w:date="2018-11-10T19:07:00Z"/>
              </w:rPr>
            </w:pPr>
            <w:ins w:id="188" w:author="hyx" w:date="2018-11-10T19:07:00Z">
              <w:r>
                <w:rPr>
                  <w:rFonts w:hint="eastAsia"/>
                </w:rPr>
                <w:lastRenderedPageBreak/>
                <w:t>上午-2</w:t>
              </w:r>
            </w:ins>
          </w:p>
        </w:tc>
        <w:tc>
          <w:tcPr>
            <w:tcW w:w="1050" w:type="dxa"/>
            <w:shd w:val="clear" w:color="auto" w:fill="auto"/>
            <w:tcPrChange w:id="189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4BABA446" w14:textId="77777777" w:rsidR="007D1C36" w:rsidRDefault="007D1C36" w:rsidP="007D1C36">
            <w:pPr>
              <w:rPr>
                <w:ins w:id="190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91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2C9ECC5" w14:textId="77777777" w:rsidR="007D1C36" w:rsidRDefault="007D1C36" w:rsidP="007D1C36">
            <w:pPr>
              <w:rPr>
                <w:ins w:id="192" w:author="hyx" w:date="2018-11-10T19:07:00Z"/>
              </w:rPr>
            </w:pPr>
            <w:proofErr w:type="gramStart"/>
            <w:ins w:id="19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94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678D0526" w14:textId="77777777" w:rsidR="007D1C36" w:rsidRDefault="007D1C36" w:rsidP="007D1C36">
            <w:pPr>
              <w:rPr>
                <w:ins w:id="195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96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80B7CDD" w14:textId="77777777" w:rsidR="007D1C36" w:rsidRDefault="007D1C36" w:rsidP="007D1C36">
            <w:pPr>
              <w:rPr>
                <w:ins w:id="197" w:author="hyx" w:date="2018-11-10T19:07:00Z"/>
              </w:rPr>
            </w:pPr>
            <w:proofErr w:type="gramStart"/>
            <w:ins w:id="19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BC20000" w14:textId="77777777" w:rsidR="007D1C36" w:rsidRDefault="007D1C36" w:rsidP="007D1C36">
            <w:pPr>
              <w:rPr>
                <w:ins w:id="199" w:author="hyx" w:date="2018-11-10T19:07:00Z"/>
              </w:rPr>
            </w:pPr>
            <w:ins w:id="200" w:author="hyx" w:date="2018-11-10T19:07:00Z">
              <w:r>
                <w:rPr>
                  <w:rFonts w:hint="eastAsia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  <w:tcPrChange w:id="20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C86F869" w14:textId="77777777" w:rsidR="007D1C36" w:rsidRDefault="007D1C36" w:rsidP="007D1C36">
            <w:pPr>
              <w:rPr>
                <w:ins w:id="202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03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0F4AA04" w14:textId="77777777" w:rsidR="007D1C36" w:rsidRDefault="007D1C36" w:rsidP="007D1C36">
            <w:pPr>
              <w:rPr>
                <w:ins w:id="204" w:author="hyx" w:date="2018-11-10T19:07:00Z"/>
              </w:rPr>
            </w:pPr>
            <w:proofErr w:type="gramStart"/>
            <w:ins w:id="20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652B1512" w14:textId="77777777" w:rsidR="007D1C36" w:rsidRDefault="007D1C36" w:rsidP="007D1C36">
            <w:pPr>
              <w:rPr>
                <w:ins w:id="206" w:author="hyx" w:date="2018-11-10T19:07:00Z"/>
              </w:rPr>
            </w:pPr>
            <w:ins w:id="20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40D44787" w14:textId="77777777" w:rsidR="007D1C36" w:rsidRDefault="007D1C36" w:rsidP="007D1C36">
            <w:pPr>
              <w:rPr>
                <w:ins w:id="208" w:author="hyx" w:date="2018-11-10T19:07:00Z"/>
              </w:rPr>
            </w:pPr>
            <w:ins w:id="20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21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AC8E6C7" w14:textId="77777777" w:rsidR="007D1C36" w:rsidRDefault="007D1C36" w:rsidP="007D1C36">
            <w:pPr>
              <w:rPr>
                <w:ins w:id="211" w:author="hyx" w:date="2018-11-10T19:07:00Z"/>
              </w:rPr>
            </w:pPr>
            <w:proofErr w:type="gramStart"/>
            <w:ins w:id="21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84A26DF" w14:textId="77777777" w:rsidR="007D1C36" w:rsidRDefault="007D1C36" w:rsidP="007D1C36">
            <w:pPr>
              <w:rPr>
                <w:ins w:id="213" w:author="hyx" w:date="2018-11-10T19:07:00Z"/>
              </w:rPr>
            </w:pPr>
            <w:ins w:id="21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4FC23D42" w14:textId="77777777" w:rsidR="007D1C36" w:rsidRDefault="007D1C36" w:rsidP="007D1C36">
            <w:pPr>
              <w:rPr>
                <w:ins w:id="215" w:author="hyx" w:date="2018-11-10T19:07:00Z"/>
              </w:rPr>
            </w:pPr>
            <w:ins w:id="216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40DFAC17" w14:textId="77777777" w:rsidTr="007D1C36">
        <w:trPr>
          <w:trHeight w:val="641"/>
          <w:jc w:val="right"/>
          <w:ins w:id="217" w:author="hyx" w:date="2018-11-10T19:07:00Z"/>
          <w:trPrChange w:id="218" w:author="hyx" w:date="2018-11-10T19:08:00Z">
            <w:trPr>
              <w:trHeight w:val="641"/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19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774A06" w14:textId="77777777" w:rsidR="007D1C36" w:rsidRDefault="007D1C36" w:rsidP="007D1C36">
            <w:pPr>
              <w:rPr>
                <w:ins w:id="220" w:author="hyx" w:date="2018-11-10T19:07:00Z"/>
              </w:rPr>
            </w:pPr>
            <w:ins w:id="221" w:author="hyx" w:date="2018-11-10T19:07:00Z">
              <w:r>
                <w:rPr>
                  <w:rFonts w:hint="eastAsia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  <w:tcPrChange w:id="222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7E5FA683" w14:textId="77777777" w:rsidR="007D1C36" w:rsidRDefault="007D1C36" w:rsidP="007D1C36">
            <w:pPr>
              <w:rPr>
                <w:ins w:id="223" w:author="hyx" w:date="2018-11-10T19:07:00Z"/>
              </w:rPr>
            </w:pPr>
            <w:proofErr w:type="gramStart"/>
            <w:ins w:id="22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</w:tc>
        <w:tc>
          <w:tcPr>
            <w:tcW w:w="1051" w:type="dxa"/>
            <w:shd w:val="clear" w:color="auto" w:fill="auto"/>
            <w:tcPrChange w:id="22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683E3BB" w14:textId="77777777" w:rsidR="007D1C36" w:rsidRDefault="007D1C36" w:rsidP="007D1C36">
            <w:pPr>
              <w:rPr>
                <w:ins w:id="226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22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7CC44563" w14:textId="77777777" w:rsidR="007D1C36" w:rsidRDefault="007D1C36" w:rsidP="007D1C36">
            <w:pPr>
              <w:rPr>
                <w:ins w:id="228" w:author="hyx" w:date="2018-11-10T19:07:00Z"/>
              </w:rPr>
            </w:pPr>
            <w:ins w:id="22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230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0A6D99C" w14:textId="77777777" w:rsidR="007D1C36" w:rsidRDefault="007D1C36" w:rsidP="007D1C36">
            <w:pPr>
              <w:rPr>
                <w:ins w:id="231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23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6BF6E5D9" w14:textId="77777777" w:rsidR="007D1C36" w:rsidRDefault="007D1C36" w:rsidP="007D1C36">
            <w:pPr>
              <w:rPr>
                <w:ins w:id="233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34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79DCAE2A" w14:textId="77777777" w:rsidR="007D1C36" w:rsidRDefault="007D1C36" w:rsidP="007D1C36">
            <w:pPr>
              <w:rPr>
                <w:ins w:id="235" w:author="hyx" w:date="2018-11-10T19:07:00Z"/>
              </w:rPr>
            </w:pPr>
            <w:proofErr w:type="gramStart"/>
            <w:ins w:id="23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21276AC" w14:textId="77777777" w:rsidR="007D1C36" w:rsidRDefault="007D1C36" w:rsidP="007D1C36">
            <w:pPr>
              <w:rPr>
                <w:ins w:id="237" w:author="hyx" w:date="2018-11-10T19:07:00Z"/>
              </w:rPr>
            </w:pPr>
            <w:ins w:id="23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95F703D" w14:textId="77777777" w:rsidR="007D1C36" w:rsidRDefault="007D1C36" w:rsidP="007D1C36">
            <w:pPr>
              <w:rPr>
                <w:ins w:id="239" w:author="hyx" w:date="2018-11-10T19:07:00Z"/>
              </w:rPr>
            </w:pPr>
            <w:ins w:id="24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24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D61A024" w14:textId="77777777" w:rsidR="007D1C36" w:rsidRDefault="007D1C36" w:rsidP="007D1C36">
            <w:pPr>
              <w:rPr>
                <w:ins w:id="242" w:author="hyx" w:date="2018-11-10T19:07:00Z"/>
              </w:rPr>
            </w:pPr>
            <w:proofErr w:type="gramStart"/>
            <w:ins w:id="24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5493F99" w14:textId="77777777" w:rsidR="007D1C36" w:rsidRDefault="007D1C36" w:rsidP="007D1C36">
            <w:pPr>
              <w:rPr>
                <w:ins w:id="244" w:author="hyx" w:date="2018-11-10T19:07:00Z"/>
              </w:rPr>
            </w:pPr>
            <w:ins w:id="24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619A51A" w14:textId="77777777" w:rsidR="007D1C36" w:rsidRDefault="007D1C36" w:rsidP="007D1C36">
            <w:pPr>
              <w:rPr>
                <w:ins w:id="246" w:author="hyx" w:date="2018-11-10T19:07:00Z"/>
              </w:rPr>
            </w:pPr>
            <w:ins w:id="247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364E0F0E" w14:textId="77777777" w:rsidTr="007D1C36">
        <w:trPr>
          <w:jc w:val="right"/>
          <w:ins w:id="248" w:author="hyx" w:date="2018-11-10T19:07:00Z"/>
          <w:trPrChange w:id="249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50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D9B96F" w14:textId="77777777" w:rsidR="007D1C36" w:rsidRDefault="007D1C36" w:rsidP="007D1C36">
            <w:pPr>
              <w:rPr>
                <w:ins w:id="251" w:author="hyx" w:date="2018-11-10T19:07:00Z"/>
              </w:rPr>
            </w:pPr>
            <w:ins w:id="252" w:author="hyx" w:date="2018-11-10T19:07:00Z">
              <w:r>
                <w:rPr>
                  <w:rFonts w:hint="eastAsia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  <w:tcPrChange w:id="25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EABB150" w14:textId="77777777" w:rsidR="007D1C36" w:rsidRDefault="007D1C36" w:rsidP="007D1C36">
            <w:pPr>
              <w:rPr>
                <w:ins w:id="254" w:author="hyx" w:date="2018-11-10T19:07:00Z"/>
              </w:rPr>
            </w:pPr>
            <w:proofErr w:type="gramStart"/>
            <w:ins w:id="25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25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BBE29AB" w14:textId="77777777" w:rsidR="007D1C36" w:rsidRDefault="007D1C36" w:rsidP="007D1C36">
            <w:pPr>
              <w:rPr>
                <w:ins w:id="257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258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29517CA2" w14:textId="77777777" w:rsidR="007D1C36" w:rsidRDefault="007D1C36" w:rsidP="007D1C36">
            <w:pPr>
              <w:rPr>
                <w:ins w:id="259" w:author="hyx" w:date="2018-11-10T19:07:00Z"/>
              </w:rPr>
            </w:pPr>
            <w:ins w:id="260" w:author="hyx" w:date="2018-11-10T19:07:00Z">
              <w:r>
                <w:rPr>
                  <w:rFonts w:hint="eastAsia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  <w:tcPrChange w:id="26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62721D4" w14:textId="77777777" w:rsidR="007D1C36" w:rsidRDefault="007D1C36" w:rsidP="007D1C36">
            <w:pPr>
              <w:rPr>
                <w:ins w:id="262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263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4986BA" w14:textId="77777777" w:rsidR="007D1C36" w:rsidRDefault="007D1C36" w:rsidP="007D1C36">
            <w:pPr>
              <w:rPr>
                <w:ins w:id="264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265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DC256B4" w14:textId="77777777" w:rsidR="007D1C36" w:rsidRDefault="007D1C36" w:rsidP="007D1C36">
            <w:pPr>
              <w:rPr>
                <w:ins w:id="266" w:author="hyx" w:date="2018-11-10T19:07:00Z"/>
              </w:rPr>
            </w:pPr>
            <w:proofErr w:type="gramStart"/>
            <w:ins w:id="26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384F5A8" w14:textId="77777777" w:rsidR="007D1C36" w:rsidRDefault="007D1C36" w:rsidP="007D1C36">
            <w:pPr>
              <w:rPr>
                <w:ins w:id="268" w:author="hyx" w:date="2018-11-10T19:07:00Z"/>
              </w:rPr>
            </w:pPr>
            <w:ins w:id="26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ED105B2" w14:textId="77777777" w:rsidR="007D1C36" w:rsidRDefault="007D1C36" w:rsidP="007D1C36">
            <w:pPr>
              <w:rPr>
                <w:ins w:id="270" w:author="hyx" w:date="2018-11-10T19:07:00Z"/>
              </w:rPr>
            </w:pPr>
            <w:ins w:id="271" w:author="hyx" w:date="2018-11-10T19:07:00Z">
              <w:r>
                <w:rPr>
                  <w:rFonts w:hint="eastAsia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  <w:tcPrChange w:id="27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3D46B70" w14:textId="77777777" w:rsidR="007D1C36" w:rsidRDefault="007D1C36" w:rsidP="007D1C36">
            <w:pPr>
              <w:rPr>
                <w:ins w:id="273" w:author="hyx" w:date="2018-11-10T19:07:00Z"/>
              </w:rPr>
            </w:pPr>
            <w:proofErr w:type="gramStart"/>
            <w:ins w:id="27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72A5F22" w14:textId="77777777" w:rsidR="007D1C36" w:rsidRDefault="007D1C36" w:rsidP="007D1C36">
            <w:pPr>
              <w:rPr>
                <w:ins w:id="275" w:author="hyx" w:date="2018-11-10T19:07:00Z"/>
              </w:rPr>
            </w:pPr>
            <w:ins w:id="27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F908514" w14:textId="77777777" w:rsidR="007D1C36" w:rsidRDefault="007D1C36" w:rsidP="007D1C36">
            <w:pPr>
              <w:rPr>
                <w:ins w:id="277" w:author="hyx" w:date="2018-11-10T19:07:00Z"/>
              </w:rPr>
            </w:pPr>
            <w:ins w:id="278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7D1C36" w14:paraId="3E8A1B28" w14:textId="77777777" w:rsidTr="007D1C36">
        <w:trPr>
          <w:jc w:val="right"/>
          <w:ins w:id="279" w:author="hyx" w:date="2018-11-10T19:07:00Z"/>
          <w:trPrChange w:id="280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9CC2E5" w:themeFill="accent1" w:themeFillTint="99"/>
            <w:tcPrChange w:id="281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BA46E2A" w14:textId="77777777" w:rsidR="007D1C36" w:rsidRDefault="007D1C36" w:rsidP="007D1C36">
            <w:pPr>
              <w:rPr>
                <w:ins w:id="282" w:author="hyx" w:date="2018-11-10T19:07:00Z"/>
              </w:rPr>
            </w:pPr>
            <w:ins w:id="283" w:author="hyx" w:date="2018-11-10T19:07:00Z">
              <w:r>
                <w:rPr>
                  <w:rFonts w:hint="eastAsia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  <w:tcPrChange w:id="284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E23388C" w14:textId="77777777" w:rsidR="007D1C36" w:rsidRDefault="007D1C36" w:rsidP="007D1C36">
            <w:pPr>
              <w:rPr>
                <w:ins w:id="285" w:author="hyx" w:date="2018-11-10T19:07:00Z"/>
              </w:rPr>
            </w:pPr>
            <w:proofErr w:type="gramStart"/>
            <w:ins w:id="28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83D0CEE" w14:textId="77777777" w:rsidR="007D1C36" w:rsidRDefault="007D1C36" w:rsidP="007D1C36">
            <w:pPr>
              <w:rPr>
                <w:ins w:id="287" w:author="hyx" w:date="2018-11-10T19:07:00Z"/>
              </w:rPr>
            </w:pPr>
            <w:ins w:id="28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925D788" w14:textId="77777777" w:rsidR="007D1C36" w:rsidRDefault="007D1C36" w:rsidP="007D1C36">
            <w:pPr>
              <w:rPr>
                <w:ins w:id="289" w:author="hyx" w:date="2018-11-10T19:07:00Z"/>
              </w:rPr>
            </w:pPr>
            <w:ins w:id="29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291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6BCA6AC6" w14:textId="77777777" w:rsidR="007D1C36" w:rsidRDefault="007D1C36" w:rsidP="007D1C36">
            <w:pPr>
              <w:rPr>
                <w:ins w:id="292" w:author="hyx" w:date="2018-11-10T19:07:00Z"/>
              </w:rPr>
            </w:pPr>
            <w:proofErr w:type="gramStart"/>
            <w:ins w:id="29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F6F1D1F" w14:textId="77777777" w:rsidR="007D1C36" w:rsidRDefault="007D1C36" w:rsidP="007D1C36">
            <w:pPr>
              <w:rPr>
                <w:ins w:id="294" w:author="hyx" w:date="2018-11-10T19:07:00Z"/>
              </w:rPr>
            </w:pPr>
            <w:ins w:id="29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74BD1D61" w14:textId="77777777" w:rsidR="007D1C36" w:rsidRDefault="007D1C36" w:rsidP="007D1C36">
            <w:pPr>
              <w:rPr>
                <w:ins w:id="296" w:author="hyx" w:date="2018-11-10T19:07:00Z"/>
              </w:rPr>
            </w:pPr>
            <w:ins w:id="297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298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61CFA64" w14:textId="77777777" w:rsidR="007D1C36" w:rsidRDefault="007D1C36" w:rsidP="007D1C36">
            <w:pPr>
              <w:rPr>
                <w:ins w:id="299" w:author="hyx" w:date="2018-11-10T19:07:00Z"/>
              </w:rPr>
            </w:pPr>
            <w:proofErr w:type="gramStart"/>
            <w:ins w:id="300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0BE9462" w14:textId="77777777" w:rsidR="007D1C36" w:rsidRDefault="007D1C36" w:rsidP="007D1C36">
            <w:pPr>
              <w:rPr>
                <w:ins w:id="301" w:author="hyx" w:date="2018-11-10T19:07:00Z"/>
              </w:rPr>
            </w:pPr>
            <w:ins w:id="302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A4F6D6F" w14:textId="77777777" w:rsidR="007D1C36" w:rsidRDefault="007D1C36" w:rsidP="007D1C36">
            <w:pPr>
              <w:rPr>
                <w:ins w:id="303" w:author="hyx" w:date="2018-11-10T19:07:00Z"/>
              </w:rPr>
            </w:pPr>
            <w:ins w:id="304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305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42622A7" w14:textId="77777777" w:rsidR="007D1C36" w:rsidRDefault="007D1C36" w:rsidP="007D1C36">
            <w:pPr>
              <w:rPr>
                <w:ins w:id="306" w:author="hyx" w:date="2018-11-10T19:07:00Z"/>
              </w:rPr>
            </w:pPr>
            <w:proofErr w:type="gramStart"/>
            <w:ins w:id="30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60C26A7" w14:textId="77777777" w:rsidR="007D1C36" w:rsidRDefault="007D1C36" w:rsidP="007D1C36">
            <w:pPr>
              <w:rPr>
                <w:ins w:id="308" w:author="hyx" w:date="2018-11-10T19:07:00Z"/>
              </w:rPr>
            </w:pPr>
            <w:ins w:id="30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B33A12C" w14:textId="77777777" w:rsidR="007D1C36" w:rsidRDefault="007D1C36" w:rsidP="007D1C36">
            <w:pPr>
              <w:rPr>
                <w:ins w:id="310" w:author="hyx" w:date="2018-11-10T19:07:00Z"/>
              </w:rPr>
            </w:pPr>
            <w:ins w:id="311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31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56BAD9EB" w14:textId="77777777" w:rsidR="007D1C36" w:rsidRDefault="007D1C36" w:rsidP="007D1C36">
            <w:pPr>
              <w:rPr>
                <w:ins w:id="313" w:author="hyx" w:date="2018-11-10T19:07:00Z"/>
              </w:rPr>
            </w:pPr>
            <w:proofErr w:type="gramStart"/>
            <w:ins w:id="31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5946EA68" w14:textId="77777777" w:rsidR="007D1C36" w:rsidRDefault="007D1C36" w:rsidP="007D1C36">
            <w:pPr>
              <w:rPr>
                <w:ins w:id="315" w:author="hyx" w:date="2018-11-10T19:07:00Z"/>
              </w:rPr>
            </w:pPr>
            <w:ins w:id="31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9B700D" w14:textId="77777777" w:rsidR="007D1C36" w:rsidRDefault="007D1C36" w:rsidP="007D1C36">
            <w:pPr>
              <w:rPr>
                <w:ins w:id="317" w:author="hyx" w:date="2018-11-10T19:07:00Z"/>
              </w:rPr>
            </w:pPr>
            <w:ins w:id="31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31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36265526" w14:textId="77777777" w:rsidR="007D1C36" w:rsidRDefault="007D1C36" w:rsidP="007D1C36">
            <w:pPr>
              <w:rPr>
                <w:ins w:id="320" w:author="hyx" w:date="2018-11-10T19:07:00Z"/>
              </w:rPr>
            </w:pPr>
            <w:proofErr w:type="gramStart"/>
            <w:ins w:id="32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79D7602" w14:textId="77777777" w:rsidR="007D1C36" w:rsidRDefault="007D1C36" w:rsidP="007D1C36">
            <w:pPr>
              <w:rPr>
                <w:ins w:id="322" w:author="hyx" w:date="2018-11-10T19:07:00Z"/>
              </w:rPr>
            </w:pPr>
            <w:ins w:id="32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EC51772" w14:textId="77777777" w:rsidR="007D1C36" w:rsidRDefault="007D1C36" w:rsidP="007D1C36">
            <w:pPr>
              <w:rPr>
                <w:ins w:id="324" w:author="hyx" w:date="2018-11-10T19:07:00Z"/>
              </w:rPr>
            </w:pPr>
            <w:ins w:id="325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326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1A215FD6" w14:textId="77777777" w:rsidR="007D1C36" w:rsidRDefault="007D1C36" w:rsidP="007D1C36">
            <w:pPr>
              <w:rPr>
                <w:ins w:id="327" w:author="hyx" w:date="2018-11-10T19:07:00Z"/>
              </w:rPr>
            </w:pPr>
            <w:proofErr w:type="gramStart"/>
            <w:ins w:id="32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D664C1E" w14:textId="77777777" w:rsidR="007D1C36" w:rsidRDefault="007D1C36" w:rsidP="007D1C36">
            <w:pPr>
              <w:rPr>
                <w:ins w:id="329" w:author="hyx" w:date="2018-11-10T19:07:00Z"/>
              </w:rPr>
            </w:pPr>
            <w:ins w:id="330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882D74B" w14:textId="77777777" w:rsidR="007D1C36" w:rsidRDefault="007D1C36" w:rsidP="007D1C36">
            <w:pPr>
              <w:rPr>
                <w:ins w:id="331" w:author="hyx" w:date="2018-11-10T19:07:00Z"/>
              </w:rPr>
            </w:pPr>
            <w:ins w:id="332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</w:tbl>
    <w:p w14:paraId="5406BE61" w14:textId="77777777" w:rsidR="007D1C36" w:rsidRDefault="007D1C36" w:rsidP="00413E11">
      <w:pPr>
        <w:autoSpaceDE w:val="0"/>
        <w:autoSpaceDN w:val="0"/>
        <w:adjustRightInd w:val="0"/>
        <w:ind w:firstLine="420"/>
        <w:rPr>
          <w:szCs w:val="21"/>
          <w:lang w:val="zh-CN"/>
        </w:rPr>
      </w:pPr>
    </w:p>
    <w:p w14:paraId="44FBFF90" w14:textId="7B47BB3E" w:rsidR="00413E11" w:rsidRDefault="009356E9" w:rsidP="009356E9">
      <w:pPr>
        <w:pStyle w:val="a0"/>
      </w:pPr>
      <w:bookmarkStart w:id="333" w:name="_Toc502228465"/>
      <w:r>
        <w:rPr>
          <w:rFonts w:hint="eastAsia"/>
        </w:rPr>
        <w:t>参考</w:t>
      </w:r>
      <w:r>
        <w:t>资料</w:t>
      </w:r>
      <w:bookmarkEnd w:id="333"/>
    </w:p>
    <w:p w14:paraId="24834B8D" w14:textId="3ACC9DE6" w:rsidR="006D3CF7" w:rsidRDefault="006D3CF7" w:rsidP="006D3CF7">
      <w:r>
        <w:t>[1] C2-PRD-项目描述-201</w:t>
      </w:r>
      <w:r w:rsidR="007D1C36">
        <w:rPr>
          <w:rFonts w:hint="eastAsia"/>
        </w:rPr>
        <w:t>8</w:t>
      </w:r>
    </w:p>
    <w:p w14:paraId="5BF637E3" w14:textId="42B8B429" w:rsidR="006D3CF7" w:rsidRDefault="006D3CF7" w:rsidP="006D3CF7">
      <w:r>
        <w:t>[2]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-文档编写说明</w:t>
      </w:r>
    </w:p>
    <w:p w14:paraId="0FCAED3D" w14:textId="77777777" w:rsidR="006D3CF7" w:rsidRDefault="006D3CF7" w:rsidP="006D3CF7">
      <w:r>
        <w:t xml:space="preserve">[3] 张海藩,牟永敏.软件工程导论（第六版） </w:t>
      </w:r>
    </w:p>
    <w:p w14:paraId="76FBF49B" w14:textId="77777777" w:rsidR="006D3CF7" w:rsidRDefault="006D3CF7" w:rsidP="006D3CF7">
      <w:r>
        <w:t>[4] GB+T-8567-2006.国标《计算机软件文档编制规范》</w:t>
      </w:r>
    </w:p>
    <w:p w14:paraId="3AE3C808" w14:textId="77777777" w:rsidR="006D3CF7" w:rsidRDefault="006D3CF7" w:rsidP="006D3CF7">
      <w:r>
        <w:t>[5] GB/T19000—2008/ISO9000.国标《质量管理体系 基础和术语》</w:t>
      </w:r>
    </w:p>
    <w:p w14:paraId="4F7DC022" w14:textId="5683EA7D" w:rsidR="006D3CF7" w:rsidRDefault="006D3CF7" w:rsidP="006D3CF7">
      <w:r>
        <w:t>[6]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-文档</w:t>
      </w:r>
    </w:p>
    <w:p w14:paraId="2640C167" w14:textId="0D82585F" w:rsidR="006D3CF7" w:rsidRDefault="006D3CF7" w:rsidP="006D3CF7">
      <w:r>
        <w:t>[7] PRD-201</w:t>
      </w:r>
      <w:r w:rsidR="007D1C36">
        <w:rPr>
          <w:rFonts w:hint="eastAsia"/>
        </w:rPr>
        <w:t>8</w:t>
      </w:r>
      <w:r>
        <w:t>-G1</w:t>
      </w:r>
      <w:r w:rsidR="007D1C36">
        <w:rPr>
          <w:rFonts w:hint="eastAsia"/>
        </w:rPr>
        <w:t>5</w:t>
      </w:r>
      <w:r>
        <w:t>-配置管理</w:t>
      </w:r>
    </w:p>
    <w:p w14:paraId="1D485939" w14:textId="64AF770D" w:rsidR="006D3CF7" w:rsidRDefault="006D3CF7" w:rsidP="006D3CF7">
      <w:r>
        <w:t>[8] SE201</w:t>
      </w:r>
      <w:r w:rsidR="007D1C36">
        <w:rPr>
          <w:rFonts w:hint="eastAsia"/>
        </w:rPr>
        <w:t>8</w:t>
      </w:r>
      <w:r>
        <w:t>-G</w:t>
      </w:r>
      <w:r w:rsidR="007D1C36">
        <w:rPr>
          <w:rFonts w:hint="eastAsia"/>
        </w:rPr>
        <w:t>15</w:t>
      </w:r>
      <w:r>
        <w:t>-可行性研究报告v2</w:t>
      </w:r>
    </w:p>
    <w:p w14:paraId="7B939A26" w14:textId="77777777" w:rsidR="006D3CF7" w:rsidRDefault="006D3CF7" w:rsidP="006D3CF7">
      <w:r>
        <w:t>[9] 项目管理知识体系指南（PMBOK 指南)/项目管理协会</w:t>
      </w:r>
    </w:p>
    <w:p w14:paraId="09E73C21" w14:textId="688D97B7" w:rsidR="006D3CF7" w:rsidRPr="006D3CF7" w:rsidRDefault="006D3CF7" w:rsidP="006D3CF7">
      <w:r>
        <w:t>[10] 软件项目管理（原书第5版） [Software Project Management Fifth Edition]</w:t>
      </w:r>
    </w:p>
    <w:p w14:paraId="7701B565" w14:textId="6F58401D" w:rsidR="00413E11" w:rsidRDefault="00FB3B4C" w:rsidP="009356E9">
      <w:pPr>
        <w:pStyle w:val="a"/>
      </w:pPr>
      <w:bookmarkStart w:id="334" w:name="_Toc502228466"/>
      <w:r>
        <w:rPr>
          <w:rFonts w:hint="eastAsia"/>
        </w:rPr>
        <w:t>需求管理</w:t>
      </w:r>
      <w:bookmarkEnd w:id="334"/>
    </w:p>
    <w:p w14:paraId="27A0907F" w14:textId="3A4E37BB" w:rsidR="00FB3B4C" w:rsidRDefault="00FB3B4C" w:rsidP="009356E9">
      <w:pPr>
        <w:pStyle w:val="a0"/>
      </w:pPr>
      <w:bookmarkStart w:id="335" w:name="_Toc502228467"/>
      <w:r>
        <w:rPr>
          <w:rFonts w:hint="eastAsia"/>
        </w:rPr>
        <w:t>组织、</w:t>
      </w:r>
      <w:r>
        <w:t>职责</w:t>
      </w:r>
      <w:r>
        <w:rPr>
          <w:rFonts w:hint="eastAsia"/>
        </w:rPr>
        <w:t>和接</w:t>
      </w:r>
      <w:r>
        <w:t>口</w:t>
      </w:r>
      <w:bookmarkEnd w:id="335"/>
    </w:p>
    <w:p w14:paraId="65BCE543" w14:textId="717357FA" w:rsidR="00FB3B4C" w:rsidRDefault="00FB3B4C" w:rsidP="009356E9">
      <w:pPr>
        <w:pStyle w:val="a1"/>
      </w:pPr>
      <w:bookmarkStart w:id="336" w:name="_Toc502228468"/>
      <w:r>
        <w:rPr>
          <w:rFonts w:hint="eastAsia"/>
        </w:rPr>
        <w:t>客户</w:t>
      </w:r>
      <w:bookmarkEnd w:id="33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1C36" w14:paraId="4C7CA2CF" w14:textId="77777777" w:rsidTr="007D1C36">
        <w:tc>
          <w:tcPr>
            <w:tcW w:w="1668" w:type="dxa"/>
            <w:shd w:val="clear" w:color="auto" w:fill="BDD6EE" w:themeFill="accent1" w:themeFillTint="66"/>
          </w:tcPr>
          <w:p w14:paraId="35E8C65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3E0DCB87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245BE4E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38A27C05" w14:textId="77777777" w:rsidR="007D1C36" w:rsidRPr="002C70E3" w:rsidRDefault="007D1C36" w:rsidP="007D1C3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1C36" w14:paraId="377082D5" w14:textId="77777777" w:rsidTr="007D1C36">
        <w:tc>
          <w:tcPr>
            <w:tcW w:w="1668" w:type="dxa"/>
            <w:shd w:val="clear" w:color="auto" w:fill="auto"/>
          </w:tcPr>
          <w:p w14:paraId="647EB49E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6BE3EDEF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222BD02E" w14:textId="77777777" w:rsidR="007D1C36" w:rsidRPr="00FA49F6" w:rsidRDefault="00B62E0D" w:rsidP="007D1C36">
            <w:hyperlink r:id="rId11" w:history="1">
              <w:r w:rsidR="007D1C3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05DE2CFC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7D1C36" w14:paraId="254BFED2" w14:textId="77777777" w:rsidTr="007D1C36">
        <w:tc>
          <w:tcPr>
            <w:tcW w:w="1668" w:type="dxa"/>
            <w:shd w:val="clear" w:color="auto" w:fill="auto"/>
          </w:tcPr>
          <w:p w14:paraId="72580390" w14:textId="77777777" w:rsidR="007D1C36" w:rsidRPr="002C70E3" w:rsidRDefault="007D1C36" w:rsidP="007D1C36">
            <w:pPr>
              <w:ind w:firstLine="420"/>
            </w:pPr>
            <w:r w:rsidRPr="002C70E3">
              <w:rPr>
                <w:rFonts w:hint="eastAsia"/>
              </w:rPr>
              <w:lastRenderedPageBreak/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58D9184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13144581" w14:textId="77777777" w:rsidR="007D1C36" w:rsidRPr="00FA49F6" w:rsidRDefault="00B62E0D" w:rsidP="007D1C36">
            <w:hyperlink r:id="rId12" w:history="1">
              <w:r w:rsidR="007D1C36" w:rsidRPr="00537EF0">
                <w:t>houhl@</w:t>
              </w:r>
              <w:r w:rsidR="007D1C36" w:rsidRPr="00537EF0">
                <w:rPr>
                  <w:rFonts w:hint="eastAsia"/>
                </w:rPr>
                <w:t>zucc</w:t>
              </w:r>
              <w:r w:rsidR="007D1C36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0BBB2375" w14:textId="77777777" w:rsidR="007D1C36" w:rsidRPr="00FA49F6" w:rsidRDefault="007D1C36" w:rsidP="007D1C3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71030BA7" w14:textId="77777777" w:rsidR="00F850AD" w:rsidRPr="00F850AD" w:rsidRDefault="00F850AD" w:rsidP="00F850AD"/>
    <w:p w14:paraId="0529ED91" w14:textId="7A808430" w:rsidR="00FB3B4C" w:rsidRDefault="00FB3B4C" w:rsidP="009356E9">
      <w:pPr>
        <w:pStyle w:val="a1"/>
      </w:pPr>
      <w:bookmarkStart w:id="337" w:name="_Toc502228469"/>
      <w:r>
        <w:rPr>
          <w:rFonts w:hint="eastAsia"/>
        </w:rPr>
        <w:t>用户</w:t>
      </w:r>
      <w:bookmarkEnd w:id="337"/>
    </w:p>
    <w:tbl>
      <w:tblPr>
        <w:tblW w:w="554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1360"/>
        <w:gridCol w:w="1360"/>
        <w:gridCol w:w="1660"/>
        <w:gridCol w:w="1208"/>
        <w:gridCol w:w="1508"/>
        <w:gridCol w:w="1202"/>
      </w:tblGrid>
      <w:tr w:rsidR="007D1C36" w:rsidRPr="00345968" w14:paraId="5D239809" w14:textId="77777777" w:rsidTr="007D1C36">
        <w:trPr>
          <w:trHeight w:val="514"/>
        </w:trPr>
        <w:tc>
          <w:tcPr>
            <w:tcW w:w="492" w:type="pct"/>
            <w:shd w:val="clear" w:color="auto" w:fill="BDD6EE" w:themeFill="accent1" w:themeFillTint="66"/>
          </w:tcPr>
          <w:p w14:paraId="685CB232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bookmarkStart w:id="338" w:name="_Hlk534659657"/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739" w:type="pct"/>
            <w:shd w:val="clear" w:color="auto" w:fill="BDD6EE" w:themeFill="accent1" w:themeFillTint="66"/>
          </w:tcPr>
          <w:p w14:paraId="472D27B1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用户身份</w:t>
            </w:r>
          </w:p>
        </w:tc>
        <w:tc>
          <w:tcPr>
            <w:tcW w:w="739" w:type="pct"/>
            <w:shd w:val="clear" w:color="auto" w:fill="BDD6EE" w:themeFill="accent1" w:themeFillTint="66"/>
          </w:tcPr>
          <w:p w14:paraId="2A5890FC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902" w:type="pct"/>
            <w:shd w:val="clear" w:color="auto" w:fill="BDD6EE" w:themeFill="accent1" w:themeFillTint="66"/>
          </w:tcPr>
          <w:p w14:paraId="22BEEBAA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656" w:type="pct"/>
            <w:shd w:val="clear" w:color="auto" w:fill="BDD6EE" w:themeFill="accent1" w:themeFillTint="66"/>
          </w:tcPr>
          <w:p w14:paraId="1163A39D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819" w:type="pct"/>
            <w:shd w:val="clear" w:color="auto" w:fill="BDD6EE" w:themeFill="accent1" w:themeFillTint="66"/>
          </w:tcPr>
          <w:p w14:paraId="3688831F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653" w:type="pct"/>
            <w:shd w:val="clear" w:color="auto" w:fill="BDD6EE" w:themeFill="accent1" w:themeFillTint="66"/>
          </w:tcPr>
          <w:p w14:paraId="2E1B01DF" w14:textId="77777777" w:rsidR="007D1C36" w:rsidRPr="00345968" w:rsidRDefault="007D1C36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7D1C36" w:rsidRPr="00345968" w14:paraId="4543E703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398C6ACF" w14:textId="25DC9B24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陈尚辉</w:t>
            </w:r>
          </w:p>
        </w:tc>
        <w:tc>
          <w:tcPr>
            <w:tcW w:w="739" w:type="pct"/>
            <w:shd w:val="clear" w:color="auto" w:fill="FFFFFF" w:themeFill="background1"/>
          </w:tcPr>
          <w:p w14:paraId="5AEA635C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管理员用户</w:t>
            </w:r>
          </w:p>
        </w:tc>
        <w:tc>
          <w:tcPr>
            <w:tcW w:w="739" w:type="pct"/>
            <w:shd w:val="clear" w:color="auto" w:fill="FFFFFF" w:themeFill="background1"/>
          </w:tcPr>
          <w:p w14:paraId="6CF2AA4B" w14:textId="6DAECF88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18782934858</w:t>
            </w:r>
          </w:p>
        </w:tc>
        <w:tc>
          <w:tcPr>
            <w:tcW w:w="902" w:type="pct"/>
            <w:shd w:val="clear" w:color="auto" w:fill="FFFFFF" w:themeFill="background1"/>
          </w:tcPr>
          <w:p w14:paraId="347BF256" w14:textId="0F536484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287256264</w:t>
            </w:r>
            <w:r w:rsidRPr="009262A6">
              <w:rPr>
                <w:rFonts w:hint="eastAsia"/>
                <w:kern w:val="2"/>
                <w:szCs w:val="21"/>
              </w:rPr>
              <w:t>@qq</w:t>
            </w:r>
            <w:r w:rsidRPr="009262A6">
              <w:rPr>
                <w:kern w:val="2"/>
                <w:szCs w:val="21"/>
              </w:rPr>
              <w:t>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120CA716" w14:textId="5E64764F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287256264</w:t>
            </w:r>
          </w:p>
        </w:tc>
        <w:tc>
          <w:tcPr>
            <w:tcW w:w="819" w:type="pct"/>
            <w:shd w:val="clear" w:color="auto" w:fill="FFFFFF" w:themeFill="background1"/>
          </w:tcPr>
          <w:p w14:paraId="0A72A24E" w14:textId="2C050C64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csui_26</w:t>
            </w:r>
          </w:p>
        </w:tc>
        <w:tc>
          <w:tcPr>
            <w:tcW w:w="653" w:type="pct"/>
            <w:shd w:val="clear" w:color="auto" w:fill="FFFFFF" w:themeFill="background1"/>
          </w:tcPr>
          <w:p w14:paraId="6AC93D5C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理四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506</w:t>
            </w:r>
            <w:proofErr w:type="gramEnd"/>
          </w:p>
        </w:tc>
      </w:tr>
      <w:tr w:rsidR="007D1C36" w:rsidRPr="00345968" w14:paraId="4BDE3863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590229D7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杨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枨</w:t>
            </w:r>
            <w:proofErr w:type="gramEnd"/>
          </w:p>
        </w:tc>
        <w:tc>
          <w:tcPr>
            <w:tcW w:w="739" w:type="pct"/>
            <w:shd w:val="clear" w:color="auto" w:fill="FFFFFF" w:themeFill="background1"/>
          </w:tcPr>
          <w:p w14:paraId="430C0F7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客户</w:t>
            </w:r>
            <w:r w:rsidRPr="009262A6">
              <w:rPr>
                <w:kern w:val="2"/>
                <w:szCs w:val="21"/>
              </w:rPr>
              <w:t>&amp;教师</w:t>
            </w:r>
          </w:p>
        </w:tc>
        <w:tc>
          <w:tcPr>
            <w:tcW w:w="739" w:type="pct"/>
            <w:shd w:val="clear" w:color="auto" w:fill="FFFFFF" w:themeFill="background1"/>
          </w:tcPr>
          <w:p w14:paraId="40B9694C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13357102333</w:t>
            </w:r>
          </w:p>
        </w:tc>
        <w:tc>
          <w:tcPr>
            <w:tcW w:w="902" w:type="pct"/>
            <w:shd w:val="clear" w:color="auto" w:fill="FFFFFF" w:themeFill="background1"/>
          </w:tcPr>
          <w:p w14:paraId="24095D21" w14:textId="77777777" w:rsidR="007D1C36" w:rsidRPr="009262A6" w:rsidRDefault="00B62E0D" w:rsidP="007D1C36">
            <w:pPr>
              <w:rPr>
                <w:kern w:val="2"/>
                <w:szCs w:val="21"/>
              </w:rPr>
            </w:pPr>
            <w:hyperlink r:id="rId13" w:history="1">
              <w:r w:rsidR="007D1C36" w:rsidRPr="009262A6">
                <w:rPr>
                  <w:szCs w:val="21"/>
                </w:rPr>
                <w:t>yangc@zucc.edu.cn</w:t>
              </w:r>
            </w:hyperlink>
          </w:p>
        </w:tc>
        <w:tc>
          <w:tcPr>
            <w:tcW w:w="656" w:type="pct"/>
            <w:shd w:val="clear" w:color="auto" w:fill="FFFFFF" w:themeFill="background1"/>
          </w:tcPr>
          <w:p w14:paraId="164690A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3407837159</w:t>
            </w:r>
          </w:p>
        </w:tc>
        <w:tc>
          <w:tcPr>
            <w:tcW w:w="819" w:type="pct"/>
            <w:shd w:val="clear" w:color="auto" w:fill="FFFFFF" w:themeFill="background1"/>
          </w:tcPr>
          <w:p w14:paraId="2C2761EE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proofErr w:type="spellStart"/>
            <w:r w:rsidRPr="009262A6">
              <w:rPr>
                <w:rFonts w:hint="eastAsia"/>
                <w:kern w:val="2"/>
                <w:szCs w:val="21"/>
              </w:rPr>
              <w:t>Holley</w:t>
            </w:r>
            <w:r w:rsidRPr="009262A6">
              <w:rPr>
                <w:kern w:val="2"/>
                <w:szCs w:val="21"/>
              </w:rPr>
              <w:t>Yang</w:t>
            </w:r>
            <w:proofErr w:type="spellEnd"/>
          </w:p>
        </w:tc>
        <w:tc>
          <w:tcPr>
            <w:tcW w:w="653" w:type="pct"/>
            <w:shd w:val="clear" w:color="auto" w:fill="FFFFFF" w:themeFill="background1"/>
          </w:tcPr>
          <w:p w14:paraId="7DE4C17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理四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504</w:t>
            </w:r>
            <w:proofErr w:type="gramEnd"/>
          </w:p>
        </w:tc>
      </w:tr>
      <w:tr w:rsidR="007D1C36" w:rsidRPr="00345968" w14:paraId="34FDDF98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2725FF1D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侯宏仑</w:t>
            </w:r>
          </w:p>
        </w:tc>
        <w:tc>
          <w:tcPr>
            <w:tcW w:w="739" w:type="pct"/>
            <w:shd w:val="clear" w:color="auto" w:fill="FFFFFF" w:themeFill="background1"/>
          </w:tcPr>
          <w:p w14:paraId="77B8CA82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客户</w:t>
            </w:r>
          </w:p>
        </w:tc>
        <w:tc>
          <w:tcPr>
            <w:tcW w:w="739" w:type="pct"/>
            <w:shd w:val="clear" w:color="auto" w:fill="FFFFFF" w:themeFill="background1"/>
          </w:tcPr>
          <w:p w14:paraId="073DC84E" w14:textId="77777777" w:rsidR="007D1C36" w:rsidRPr="009262A6" w:rsidRDefault="007D1C36" w:rsidP="007D1C36">
            <w:pPr>
              <w:rPr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13071858629</w:t>
            </w:r>
          </w:p>
        </w:tc>
        <w:tc>
          <w:tcPr>
            <w:tcW w:w="902" w:type="pct"/>
            <w:shd w:val="clear" w:color="auto" w:fill="FFFFFF" w:themeFill="background1"/>
          </w:tcPr>
          <w:p w14:paraId="6839FB2D" w14:textId="77777777" w:rsidR="007D1C36" w:rsidRPr="009262A6" w:rsidRDefault="00B62E0D" w:rsidP="007D1C36">
            <w:pPr>
              <w:rPr>
                <w:kern w:val="2"/>
                <w:szCs w:val="21"/>
              </w:rPr>
            </w:pPr>
            <w:hyperlink r:id="rId14" w:history="1">
              <w:r w:rsidR="007D1C36" w:rsidRPr="009262A6">
                <w:rPr>
                  <w:szCs w:val="21"/>
                </w:rPr>
                <w:t>houhl@</w:t>
              </w:r>
              <w:r w:rsidR="007D1C36" w:rsidRPr="009262A6">
                <w:rPr>
                  <w:rFonts w:hint="eastAsia"/>
                  <w:szCs w:val="21"/>
                </w:rPr>
                <w:t>zucc</w:t>
              </w:r>
              <w:r w:rsidR="007D1C36" w:rsidRPr="009262A6">
                <w:rPr>
                  <w:szCs w:val="21"/>
                </w:rPr>
                <w:t>.edu.cn</w:t>
              </w:r>
            </w:hyperlink>
          </w:p>
        </w:tc>
        <w:tc>
          <w:tcPr>
            <w:tcW w:w="656" w:type="pct"/>
            <w:shd w:val="clear" w:color="auto" w:fill="FFFFFF" w:themeFill="background1"/>
          </w:tcPr>
          <w:p w14:paraId="1365D8F3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56689824</w:t>
            </w:r>
          </w:p>
        </w:tc>
        <w:tc>
          <w:tcPr>
            <w:tcW w:w="819" w:type="pct"/>
            <w:shd w:val="clear" w:color="auto" w:fill="FFFFFF" w:themeFill="background1"/>
          </w:tcPr>
          <w:p w14:paraId="45408F76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proofErr w:type="spellStart"/>
            <w:r w:rsidRPr="009262A6">
              <w:rPr>
                <w:kern w:val="2"/>
                <w:szCs w:val="21"/>
              </w:rPr>
              <w:t>tuuuuuuudou</w:t>
            </w:r>
            <w:proofErr w:type="spellEnd"/>
          </w:p>
        </w:tc>
        <w:tc>
          <w:tcPr>
            <w:tcW w:w="653" w:type="pct"/>
            <w:shd w:val="clear" w:color="auto" w:fill="FFFFFF" w:themeFill="background1"/>
          </w:tcPr>
          <w:p w14:paraId="58CC69A6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理四</w:t>
            </w:r>
            <w:proofErr w:type="gramStart"/>
            <w:r w:rsidRPr="009262A6">
              <w:rPr>
                <w:rFonts w:hint="eastAsia"/>
                <w:kern w:val="2"/>
                <w:szCs w:val="21"/>
              </w:rPr>
              <w:t>501</w:t>
            </w:r>
            <w:proofErr w:type="gramEnd"/>
          </w:p>
        </w:tc>
      </w:tr>
      <w:tr w:rsidR="007D1C36" w:rsidRPr="00345968" w14:paraId="1A5205B0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0A779F57" w14:textId="287317A7" w:rsidR="007D1C36" w:rsidRPr="009262A6" w:rsidRDefault="009262A6" w:rsidP="007D1C36">
            <w:pPr>
              <w:rPr>
                <w:kern w:val="2"/>
                <w:szCs w:val="21"/>
              </w:rPr>
            </w:pPr>
            <w:proofErr w:type="gramStart"/>
            <w:r>
              <w:rPr>
                <w:rFonts w:hint="eastAsia"/>
                <w:kern w:val="2"/>
                <w:szCs w:val="21"/>
              </w:rPr>
              <w:t>方琦</w:t>
            </w:r>
            <w:proofErr w:type="gramEnd"/>
          </w:p>
        </w:tc>
        <w:tc>
          <w:tcPr>
            <w:tcW w:w="739" w:type="pct"/>
            <w:shd w:val="clear" w:color="auto" w:fill="FFFFFF" w:themeFill="background1"/>
          </w:tcPr>
          <w:p w14:paraId="2A288D45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游客</w:t>
            </w:r>
          </w:p>
        </w:tc>
        <w:tc>
          <w:tcPr>
            <w:tcW w:w="739" w:type="pct"/>
            <w:shd w:val="clear" w:color="auto" w:fill="FFFFFF" w:themeFill="background1"/>
          </w:tcPr>
          <w:p w14:paraId="70C06089" w14:textId="1124B34D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13357108172</w:t>
            </w:r>
          </w:p>
        </w:tc>
        <w:tc>
          <w:tcPr>
            <w:tcW w:w="902" w:type="pct"/>
            <w:shd w:val="clear" w:color="auto" w:fill="FFFFFF" w:themeFill="background1"/>
          </w:tcPr>
          <w:p w14:paraId="1F446B1F" w14:textId="2E782669" w:rsidR="007D1C36" w:rsidRPr="009262A6" w:rsidRDefault="007D1C36" w:rsidP="007D1C36">
            <w:pPr>
              <w:rPr>
                <w:szCs w:val="21"/>
              </w:rPr>
            </w:pPr>
            <w:r w:rsidRPr="009262A6">
              <w:rPr>
                <w:szCs w:val="21"/>
              </w:rPr>
              <w:t>391125515@qq.com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1ECE47C6" w14:textId="1BB0C3D6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391125515</w:t>
            </w:r>
          </w:p>
        </w:tc>
        <w:tc>
          <w:tcPr>
            <w:tcW w:w="819" w:type="pct"/>
            <w:shd w:val="clear" w:color="auto" w:fill="FFFFFF" w:themeFill="background1"/>
          </w:tcPr>
          <w:p w14:paraId="6AA443A7" w14:textId="780C0143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wxid_rqef3cclllz322</w:t>
            </w:r>
          </w:p>
        </w:tc>
        <w:tc>
          <w:tcPr>
            <w:tcW w:w="653" w:type="pct"/>
            <w:shd w:val="clear" w:color="auto" w:fill="FFFFFF" w:themeFill="background1"/>
          </w:tcPr>
          <w:p w14:paraId="3AC45DDF" w14:textId="13455E40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szCs w:val="21"/>
              </w:rPr>
              <w:t>弘毅2-</w:t>
            </w:r>
            <w:r w:rsidRPr="009262A6">
              <w:rPr>
                <w:szCs w:val="21"/>
              </w:rPr>
              <w:t>210</w:t>
            </w:r>
          </w:p>
        </w:tc>
      </w:tr>
      <w:tr w:rsidR="007D1C36" w:rsidRPr="00345968" w14:paraId="0E9192A4" w14:textId="77777777" w:rsidTr="007D1C36">
        <w:trPr>
          <w:trHeight w:val="514"/>
        </w:trPr>
        <w:tc>
          <w:tcPr>
            <w:tcW w:w="492" w:type="pct"/>
            <w:shd w:val="clear" w:color="auto" w:fill="FFFFFF" w:themeFill="background1"/>
          </w:tcPr>
          <w:p w14:paraId="57B0E3F6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黄为波</w:t>
            </w:r>
          </w:p>
        </w:tc>
        <w:tc>
          <w:tcPr>
            <w:tcW w:w="739" w:type="pct"/>
            <w:shd w:val="clear" w:color="auto" w:fill="FFFFFF" w:themeFill="background1"/>
          </w:tcPr>
          <w:p w14:paraId="382648F5" w14:textId="77777777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学生</w:t>
            </w:r>
          </w:p>
        </w:tc>
        <w:tc>
          <w:tcPr>
            <w:tcW w:w="739" w:type="pct"/>
            <w:shd w:val="clear" w:color="auto" w:fill="FFFFFF" w:themeFill="background1"/>
          </w:tcPr>
          <w:p w14:paraId="2FC9AAC2" w14:textId="21213480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15336551730</w:t>
            </w:r>
          </w:p>
        </w:tc>
        <w:tc>
          <w:tcPr>
            <w:tcW w:w="902" w:type="pct"/>
            <w:shd w:val="clear" w:color="auto" w:fill="FFFFFF" w:themeFill="background1"/>
          </w:tcPr>
          <w:p w14:paraId="66A8A074" w14:textId="078FF879" w:rsidR="007D1C36" w:rsidRPr="009262A6" w:rsidRDefault="000C0BB1" w:rsidP="007D1C36">
            <w:pPr>
              <w:rPr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3</w:t>
            </w:r>
            <w:r w:rsidRPr="009262A6">
              <w:rPr>
                <w:kern w:val="2"/>
                <w:szCs w:val="21"/>
              </w:rPr>
              <w:t>69874151@qq.com</w:t>
            </w:r>
          </w:p>
        </w:tc>
        <w:tc>
          <w:tcPr>
            <w:tcW w:w="656" w:type="pct"/>
            <w:shd w:val="clear" w:color="auto" w:fill="FFFFFF" w:themeFill="background1"/>
          </w:tcPr>
          <w:p w14:paraId="6E206305" w14:textId="4AE7B6DE" w:rsidR="007D1C36" w:rsidRPr="009262A6" w:rsidRDefault="000C0BB1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3</w:t>
            </w:r>
            <w:r w:rsidRPr="009262A6">
              <w:rPr>
                <w:kern w:val="2"/>
                <w:szCs w:val="21"/>
              </w:rPr>
              <w:t>69874151</w:t>
            </w:r>
          </w:p>
        </w:tc>
        <w:tc>
          <w:tcPr>
            <w:tcW w:w="819" w:type="pct"/>
            <w:shd w:val="clear" w:color="auto" w:fill="FFFFFF" w:themeFill="background1"/>
          </w:tcPr>
          <w:p w14:paraId="6B83B1B2" w14:textId="25ECB89B" w:rsidR="007D1C36" w:rsidRPr="009262A6" w:rsidRDefault="000C0BB1" w:rsidP="007D1C36">
            <w:pPr>
              <w:rPr>
                <w:kern w:val="2"/>
                <w:szCs w:val="21"/>
              </w:rPr>
            </w:pPr>
            <w:r w:rsidRPr="009262A6">
              <w:rPr>
                <w:kern w:val="2"/>
                <w:szCs w:val="21"/>
              </w:rPr>
              <w:t>Hwb54891</w:t>
            </w:r>
          </w:p>
        </w:tc>
        <w:tc>
          <w:tcPr>
            <w:tcW w:w="653" w:type="pct"/>
            <w:shd w:val="clear" w:color="auto" w:fill="FFFFFF" w:themeFill="background1"/>
          </w:tcPr>
          <w:p w14:paraId="3644F5AC" w14:textId="26378759" w:rsidR="007D1C36" w:rsidRPr="009262A6" w:rsidRDefault="007D1C36" w:rsidP="007D1C36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弘毅</w:t>
            </w:r>
            <w:r w:rsidRPr="009262A6">
              <w:rPr>
                <w:kern w:val="2"/>
                <w:szCs w:val="21"/>
              </w:rPr>
              <w:t>1-602</w:t>
            </w:r>
          </w:p>
        </w:tc>
      </w:tr>
      <w:bookmarkEnd w:id="338"/>
    </w:tbl>
    <w:p w14:paraId="2F5C1D79" w14:textId="77777777" w:rsidR="001A2405" w:rsidRPr="001A2405" w:rsidRDefault="001A2405" w:rsidP="001A2405"/>
    <w:p w14:paraId="32AF3CCE" w14:textId="7AC01C1F" w:rsidR="00FB3B4C" w:rsidRDefault="00FB3B4C" w:rsidP="009356E9">
      <w:pPr>
        <w:pStyle w:val="a1"/>
      </w:pPr>
      <w:bookmarkStart w:id="339" w:name="_Toc502228470"/>
      <w:r>
        <w:rPr>
          <w:rFonts w:hint="eastAsia"/>
        </w:rPr>
        <w:t>项目</w:t>
      </w:r>
      <w:r>
        <w:t>经理</w:t>
      </w:r>
      <w:bookmarkEnd w:id="339"/>
    </w:p>
    <w:tbl>
      <w:tblPr>
        <w:tblW w:w="53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1529"/>
        <w:gridCol w:w="1865"/>
        <w:gridCol w:w="1358"/>
        <w:gridCol w:w="1694"/>
        <w:gridCol w:w="1350"/>
      </w:tblGrid>
      <w:tr w:rsidR="00AF4D67" w:rsidRPr="00345968" w14:paraId="43F78C90" w14:textId="77777777" w:rsidTr="007D1C36">
        <w:trPr>
          <w:trHeight w:val="447"/>
        </w:trPr>
        <w:tc>
          <w:tcPr>
            <w:tcW w:w="578" w:type="pct"/>
            <w:shd w:val="clear" w:color="auto" w:fill="BDD6EE" w:themeFill="accent1" w:themeFillTint="66"/>
          </w:tcPr>
          <w:p w14:paraId="5C1476C1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867" w:type="pct"/>
            <w:shd w:val="clear" w:color="auto" w:fill="BDD6EE" w:themeFill="accent1" w:themeFillTint="66"/>
          </w:tcPr>
          <w:p w14:paraId="228D627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058" w:type="pct"/>
            <w:shd w:val="clear" w:color="auto" w:fill="BDD6EE" w:themeFill="accent1" w:themeFillTint="66"/>
          </w:tcPr>
          <w:p w14:paraId="2507CD18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770" w:type="pct"/>
            <w:shd w:val="clear" w:color="auto" w:fill="BDD6EE" w:themeFill="accent1" w:themeFillTint="66"/>
          </w:tcPr>
          <w:p w14:paraId="3753E557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2892095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766" w:type="pct"/>
            <w:shd w:val="clear" w:color="auto" w:fill="BDD6EE" w:themeFill="accent1" w:themeFillTint="66"/>
          </w:tcPr>
          <w:p w14:paraId="057DBE3B" w14:textId="77777777" w:rsidR="00AF4D67" w:rsidRPr="00345968" w:rsidRDefault="00AF4D67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7D1C36" w:rsidRPr="007D1C36" w14:paraId="21F66EB0" w14:textId="77777777" w:rsidTr="007D1C36">
        <w:trPr>
          <w:trHeight w:val="447"/>
        </w:trPr>
        <w:tc>
          <w:tcPr>
            <w:tcW w:w="578" w:type="pct"/>
            <w:shd w:val="clear" w:color="auto" w:fill="FFFFFF" w:themeFill="background1"/>
          </w:tcPr>
          <w:p w14:paraId="0AD853D2" w14:textId="0514146C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67" w:type="pct"/>
            <w:shd w:val="clear" w:color="auto" w:fill="FFFFFF" w:themeFill="background1"/>
          </w:tcPr>
          <w:p w14:paraId="2FF9EC64" w14:textId="74FF1529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058" w:type="pct"/>
            <w:shd w:val="clear" w:color="auto" w:fill="FFFFFF" w:themeFill="background1"/>
          </w:tcPr>
          <w:p w14:paraId="21EE9085" w14:textId="56A2EAC7" w:rsidR="007D1C36" w:rsidRPr="009262A6" w:rsidRDefault="007D1C36" w:rsidP="007D1C36">
            <w:pPr>
              <w:rPr>
                <w:rFonts w:ascii="Times New Roman" w:hAnsi="Times New Roman" w:cs="Times New Roman"/>
                <w:szCs w:val="24"/>
              </w:rPr>
            </w:pPr>
            <w:r w:rsidRPr="009262A6">
              <w:rPr>
                <w:rFonts w:ascii="Times New Roman" w:hAnsi="Times New Roman" w:cs="Times New Roman"/>
                <w:szCs w:val="24"/>
              </w:rPr>
              <w:t>31601246@stu.zucc.edu.cn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582B1023" w14:textId="2CA33A46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ins w:id="340" w:author="hyx" w:date="2018-11-10T14:23:00Z">
              <w:r w:rsidRPr="009262A6">
                <w:rPr>
                  <w:rFonts w:hint="eastAsia"/>
                </w:rPr>
                <w:t>1</w:t>
              </w:r>
              <w:r w:rsidRPr="009262A6">
                <w:t>103057282</w:t>
              </w:r>
            </w:ins>
          </w:p>
        </w:tc>
        <w:tc>
          <w:tcPr>
            <w:tcW w:w="961" w:type="pct"/>
            <w:shd w:val="clear" w:color="auto" w:fill="FFFFFF" w:themeFill="background1"/>
          </w:tcPr>
          <w:p w14:paraId="0716F60B" w14:textId="4B3987E6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proofErr w:type="spellStart"/>
            <w:ins w:id="341" w:author="hyx" w:date="2018-11-10T14:23:00Z">
              <w:r w:rsidRPr="009262A6">
                <w:rPr>
                  <w:rFonts w:hint="eastAsia"/>
                </w:rPr>
                <w:t>H</w:t>
              </w:r>
              <w:r w:rsidRPr="009262A6">
                <w:t>yxzucc</w:t>
              </w:r>
            </w:ins>
            <w:proofErr w:type="spellEnd"/>
          </w:p>
        </w:tc>
        <w:tc>
          <w:tcPr>
            <w:tcW w:w="766" w:type="pct"/>
            <w:shd w:val="clear" w:color="auto" w:fill="FFFFFF" w:themeFill="background1"/>
          </w:tcPr>
          <w:p w14:paraId="16E9C9FB" w14:textId="6108EF15" w:rsidR="007D1C36" w:rsidRPr="009262A6" w:rsidRDefault="007D1C36" w:rsidP="007D1C36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弘毅2-</w:t>
            </w:r>
            <w:r w:rsidRPr="009262A6">
              <w:t>210</w:t>
            </w:r>
          </w:p>
        </w:tc>
      </w:tr>
    </w:tbl>
    <w:p w14:paraId="3703BC43" w14:textId="77777777" w:rsidR="00AF4D67" w:rsidRPr="00AF4D67" w:rsidRDefault="00AF4D67" w:rsidP="00AF4D67"/>
    <w:p w14:paraId="3254AF42" w14:textId="4E790BE8" w:rsidR="00FB3B4C" w:rsidRDefault="00FB3B4C" w:rsidP="009356E9">
      <w:pPr>
        <w:pStyle w:val="a1"/>
      </w:pPr>
      <w:bookmarkStart w:id="342" w:name="_Toc502228471"/>
      <w:r>
        <w:rPr>
          <w:rFonts w:hint="eastAsia"/>
        </w:rPr>
        <w:t>质量</w:t>
      </w:r>
      <w:r>
        <w:t>保证人员</w:t>
      </w:r>
      <w:bookmarkEnd w:id="342"/>
    </w:p>
    <w:p w14:paraId="14CA9F12" w14:textId="14937931" w:rsidR="00A27EC2" w:rsidRDefault="00A27EC2" w:rsidP="00A27EC2">
      <w:r w:rsidRPr="00A27EC2">
        <w:rPr>
          <w:rFonts w:hint="eastAsia"/>
        </w:rPr>
        <w:t>质量保证的作用是责任（报告）的项目经理，负责确保项目的标准是正确和</w:t>
      </w:r>
      <w:proofErr w:type="gramStart"/>
      <w:r w:rsidRPr="00A27EC2">
        <w:rPr>
          <w:rFonts w:hint="eastAsia"/>
        </w:rPr>
        <w:t>可</w:t>
      </w:r>
      <w:proofErr w:type="gramEnd"/>
      <w:r w:rsidRPr="00A27EC2">
        <w:rPr>
          <w:rFonts w:hint="eastAsia"/>
        </w:rPr>
        <w:t>验证之后，所有工程人员。</w:t>
      </w:r>
    </w:p>
    <w:tbl>
      <w:tblPr>
        <w:tblW w:w="538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3"/>
        <w:gridCol w:w="1548"/>
        <w:gridCol w:w="1890"/>
        <w:gridCol w:w="1375"/>
        <w:gridCol w:w="1716"/>
        <w:gridCol w:w="1368"/>
      </w:tblGrid>
      <w:tr w:rsidR="00A27EC2" w:rsidRPr="00345968" w14:paraId="708AD63F" w14:textId="77777777" w:rsidTr="007D1C36">
        <w:trPr>
          <w:trHeight w:val="502"/>
        </w:trPr>
        <w:tc>
          <w:tcPr>
            <w:tcW w:w="578" w:type="pct"/>
            <w:shd w:val="clear" w:color="auto" w:fill="BDD6EE" w:themeFill="accent1" w:themeFillTint="66"/>
          </w:tcPr>
          <w:p w14:paraId="5E4D5BD8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867" w:type="pct"/>
            <w:shd w:val="clear" w:color="auto" w:fill="BDD6EE" w:themeFill="accent1" w:themeFillTint="66"/>
          </w:tcPr>
          <w:p w14:paraId="58C965A7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058" w:type="pct"/>
            <w:shd w:val="clear" w:color="auto" w:fill="BDD6EE" w:themeFill="accent1" w:themeFillTint="66"/>
          </w:tcPr>
          <w:p w14:paraId="414D9EFF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770" w:type="pct"/>
            <w:shd w:val="clear" w:color="auto" w:fill="BDD6EE" w:themeFill="accent1" w:themeFillTint="66"/>
          </w:tcPr>
          <w:p w14:paraId="59D9629E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03A93A44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proofErr w:type="gramStart"/>
            <w:r w:rsidRPr="00345968">
              <w:rPr>
                <w:b/>
                <w:kern w:val="2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766" w:type="pct"/>
            <w:shd w:val="clear" w:color="auto" w:fill="BDD6EE" w:themeFill="accent1" w:themeFillTint="66"/>
          </w:tcPr>
          <w:p w14:paraId="0E2D07A4" w14:textId="77777777" w:rsidR="00A27EC2" w:rsidRPr="00345968" w:rsidRDefault="00A27EC2" w:rsidP="00A6072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 w:rsidR="00A95EBF" w:rsidRPr="00345968" w14:paraId="1BA67DF4" w14:textId="77777777" w:rsidTr="007D1C36">
        <w:trPr>
          <w:trHeight w:val="502"/>
        </w:trPr>
        <w:tc>
          <w:tcPr>
            <w:tcW w:w="578" w:type="pct"/>
            <w:shd w:val="clear" w:color="auto" w:fill="FFFFFF" w:themeFill="background1"/>
          </w:tcPr>
          <w:p w14:paraId="194A2D85" w14:textId="794422AC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67" w:type="pct"/>
            <w:shd w:val="clear" w:color="auto" w:fill="FFFFFF" w:themeFill="background1"/>
          </w:tcPr>
          <w:p w14:paraId="4DC0F9E4" w14:textId="45F32050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058" w:type="pct"/>
            <w:shd w:val="clear" w:color="auto" w:fill="FFFFFF" w:themeFill="background1"/>
          </w:tcPr>
          <w:p w14:paraId="7F3F90F7" w14:textId="4315C91B" w:rsidR="00A95EBF" w:rsidRPr="009262A6" w:rsidRDefault="00A95EBF" w:rsidP="00A95EBF">
            <w:pPr>
              <w:rPr>
                <w:rFonts w:ascii="Times New Roman" w:hAnsi="Times New Roman" w:cs="Times New Roman"/>
                <w:szCs w:val="24"/>
              </w:rPr>
            </w:pPr>
            <w:r w:rsidRPr="009262A6">
              <w:rPr>
                <w:rFonts w:ascii="Times New Roman" w:hAnsi="Times New Roman" w:cs="Times New Roman"/>
                <w:szCs w:val="24"/>
              </w:rPr>
              <w:t>31601246@stu.zucc.edu.cn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44A95E93" w14:textId="2295A1CF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ins w:id="343" w:author="hyx" w:date="2018-11-10T14:23:00Z">
              <w:r w:rsidRPr="009262A6">
                <w:rPr>
                  <w:rFonts w:hint="eastAsia"/>
                </w:rPr>
                <w:t>1</w:t>
              </w:r>
              <w:r w:rsidRPr="009262A6">
                <w:t>103057282</w:t>
              </w:r>
            </w:ins>
          </w:p>
        </w:tc>
        <w:tc>
          <w:tcPr>
            <w:tcW w:w="961" w:type="pct"/>
            <w:shd w:val="clear" w:color="auto" w:fill="FFFFFF" w:themeFill="background1"/>
          </w:tcPr>
          <w:p w14:paraId="309DF735" w14:textId="616D3A05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proofErr w:type="spellStart"/>
            <w:ins w:id="344" w:author="hyx" w:date="2018-11-10T14:23:00Z">
              <w:r w:rsidRPr="009262A6">
                <w:rPr>
                  <w:rFonts w:hint="eastAsia"/>
                </w:rPr>
                <w:t>H</w:t>
              </w:r>
              <w:r w:rsidRPr="009262A6">
                <w:t>yxzucc</w:t>
              </w:r>
            </w:ins>
            <w:proofErr w:type="spellEnd"/>
          </w:p>
        </w:tc>
        <w:tc>
          <w:tcPr>
            <w:tcW w:w="766" w:type="pct"/>
            <w:shd w:val="clear" w:color="auto" w:fill="FFFFFF" w:themeFill="background1"/>
          </w:tcPr>
          <w:p w14:paraId="372182DF" w14:textId="3657B805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弘毅2-</w:t>
            </w:r>
            <w:r w:rsidRPr="009262A6">
              <w:t>210</w:t>
            </w:r>
          </w:p>
        </w:tc>
      </w:tr>
      <w:tr w:rsidR="00A95EBF" w:rsidRPr="00A95EBF" w14:paraId="654A1F02" w14:textId="77777777" w:rsidTr="007D1C36">
        <w:trPr>
          <w:trHeight w:val="502"/>
        </w:trPr>
        <w:tc>
          <w:tcPr>
            <w:tcW w:w="578" w:type="pct"/>
            <w:shd w:val="clear" w:color="auto" w:fill="FFFFFF" w:themeFill="background1"/>
          </w:tcPr>
          <w:p w14:paraId="477F4EE7" w14:textId="5FA68756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吕迪</w:t>
            </w:r>
          </w:p>
        </w:tc>
        <w:tc>
          <w:tcPr>
            <w:tcW w:w="867" w:type="pct"/>
            <w:shd w:val="clear" w:color="auto" w:fill="FFFFFF" w:themeFill="background1"/>
          </w:tcPr>
          <w:p w14:paraId="7A02DF36" w14:textId="67BBB026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t>17306413358</w:t>
            </w:r>
          </w:p>
        </w:tc>
        <w:tc>
          <w:tcPr>
            <w:tcW w:w="1058" w:type="pct"/>
            <w:shd w:val="clear" w:color="auto" w:fill="FFFFFF" w:themeFill="background1"/>
          </w:tcPr>
          <w:p w14:paraId="5B3A1F04" w14:textId="52AF4FF5" w:rsidR="00A95EBF" w:rsidRPr="009262A6" w:rsidRDefault="00A95EBF" w:rsidP="00A95EBF">
            <w:r w:rsidRPr="009262A6">
              <w:t>31504051</w:t>
            </w:r>
            <w:r w:rsidRPr="009262A6">
              <w:rPr>
                <w:rFonts w:hint="eastAsia"/>
              </w:rPr>
              <w:t>@stu</w:t>
            </w:r>
            <w:r w:rsidRPr="009262A6">
              <w:t>.zucc.edu.cn</w:t>
            </w:r>
          </w:p>
        </w:tc>
        <w:tc>
          <w:tcPr>
            <w:tcW w:w="770" w:type="pct"/>
            <w:shd w:val="clear" w:color="auto" w:fill="FFFFFF" w:themeFill="background1"/>
          </w:tcPr>
          <w:p w14:paraId="5FC4B4CB" w14:textId="3EC22EC5" w:rsidR="00A95EBF" w:rsidRPr="009262A6" w:rsidRDefault="00A95EBF" w:rsidP="00A95EBF">
            <w:pPr>
              <w:rPr>
                <w:kern w:val="2"/>
                <w:szCs w:val="21"/>
              </w:rPr>
            </w:pPr>
            <w:r w:rsidRPr="009262A6">
              <w:rPr>
                <w:rFonts w:hint="eastAsia"/>
                <w:kern w:val="2"/>
                <w:szCs w:val="21"/>
              </w:rPr>
              <w:t>1493152259</w:t>
            </w:r>
          </w:p>
        </w:tc>
        <w:tc>
          <w:tcPr>
            <w:tcW w:w="961" w:type="pct"/>
            <w:shd w:val="clear" w:color="auto" w:fill="FFFFFF" w:themeFill="background1"/>
          </w:tcPr>
          <w:p w14:paraId="1858AF82" w14:textId="009A3E7C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ins w:id="345" w:author="hyx" w:date="2018-11-10T14:12:00Z">
              <w:r w:rsidRPr="009262A6">
                <w:t>di62289</w:t>
              </w:r>
            </w:ins>
          </w:p>
        </w:tc>
        <w:tc>
          <w:tcPr>
            <w:tcW w:w="766" w:type="pct"/>
            <w:shd w:val="clear" w:color="auto" w:fill="FFFFFF" w:themeFill="background1"/>
          </w:tcPr>
          <w:p w14:paraId="1D51C6F3" w14:textId="100E4692" w:rsidR="00A95EBF" w:rsidRPr="009262A6" w:rsidRDefault="00A95EBF" w:rsidP="00A95EBF">
            <w:pPr>
              <w:rPr>
                <w:kern w:val="2"/>
                <w:sz w:val="18"/>
                <w:szCs w:val="18"/>
              </w:rPr>
            </w:pPr>
            <w:r w:rsidRPr="009262A6">
              <w:rPr>
                <w:rFonts w:hint="eastAsia"/>
              </w:rPr>
              <w:t>求真</w:t>
            </w:r>
            <w:r w:rsidRPr="009262A6">
              <w:t>1</w:t>
            </w:r>
            <w:r w:rsidRPr="009262A6">
              <w:rPr>
                <w:rFonts w:hint="eastAsia"/>
              </w:rPr>
              <w:t>-</w:t>
            </w:r>
            <w:r w:rsidRPr="009262A6">
              <w:t>125</w:t>
            </w:r>
          </w:p>
        </w:tc>
      </w:tr>
    </w:tbl>
    <w:p w14:paraId="789D13FB" w14:textId="77777777" w:rsidR="00A27EC2" w:rsidRPr="00A27EC2" w:rsidRDefault="00A27EC2" w:rsidP="00A27EC2"/>
    <w:p w14:paraId="7D182B79" w14:textId="640FEE88" w:rsidR="00FB3B4C" w:rsidRDefault="00FB3B4C" w:rsidP="009356E9">
      <w:pPr>
        <w:pStyle w:val="a1"/>
      </w:pPr>
      <w:bookmarkStart w:id="346" w:name="_Toc502228472"/>
      <w:r>
        <w:rPr>
          <w:rFonts w:hint="eastAsia"/>
        </w:rPr>
        <w:t>开发</w:t>
      </w:r>
      <w:r>
        <w:t>商</w:t>
      </w:r>
      <w:bookmarkEnd w:id="346"/>
    </w:p>
    <w:p w14:paraId="523ECF84" w14:textId="50F045F8" w:rsidR="0053095E" w:rsidRDefault="0053095E" w:rsidP="0053095E">
      <w:r w:rsidRPr="0053095E">
        <w:rPr>
          <w:rFonts w:hint="eastAsia"/>
        </w:rPr>
        <w:t>负责按照项目所采用的标准和程序开发所需功能的人员。这可以包括在任何需求、分析和设计、实现和测试学科中进行活动</w:t>
      </w:r>
      <w:r w:rsidRPr="0053095E">
        <w:t>。</w:t>
      </w:r>
    </w:p>
    <w:tbl>
      <w:tblPr>
        <w:tblpPr w:leftFromText="180" w:rightFromText="180" w:vertAnchor="text" w:horzAnchor="margin" w:tblpY="13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276"/>
        <w:gridCol w:w="1701"/>
        <w:gridCol w:w="1134"/>
        <w:gridCol w:w="1418"/>
        <w:gridCol w:w="1184"/>
        <w:tblGridChange w:id="347">
          <w:tblGrid>
            <w:gridCol w:w="425"/>
            <w:gridCol w:w="424"/>
            <w:gridCol w:w="110"/>
            <w:gridCol w:w="850"/>
            <w:gridCol w:w="1276"/>
            <w:gridCol w:w="284"/>
            <w:gridCol w:w="508"/>
            <w:gridCol w:w="909"/>
            <w:gridCol w:w="754"/>
            <w:gridCol w:w="380"/>
            <w:gridCol w:w="870"/>
            <w:gridCol w:w="548"/>
            <w:gridCol w:w="1184"/>
          </w:tblGrid>
        </w:tblGridChange>
      </w:tblGrid>
      <w:tr w:rsidR="00A95EBF" w14:paraId="7A2D0692" w14:textId="77777777" w:rsidTr="006556E2">
        <w:tc>
          <w:tcPr>
            <w:tcW w:w="959" w:type="dxa"/>
            <w:shd w:val="clear" w:color="auto" w:fill="BDD6EE"/>
          </w:tcPr>
          <w:p w14:paraId="353852F5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bookmarkStart w:id="348" w:name="OLE_LINK11"/>
            <w:bookmarkStart w:id="349" w:name="OLE_LINK10"/>
            <w:bookmarkStart w:id="350" w:name="OLE_LINK12"/>
            <w:bookmarkStart w:id="351" w:name="OLE_LINK13"/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850" w:type="dxa"/>
            <w:shd w:val="clear" w:color="auto" w:fill="BDD6EE"/>
          </w:tcPr>
          <w:p w14:paraId="4CD355AC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276" w:type="dxa"/>
            <w:shd w:val="clear" w:color="auto" w:fill="BDD6EE"/>
          </w:tcPr>
          <w:p w14:paraId="628A8B10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1701" w:type="dxa"/>
            <w:shd w:val="clear" w:color="auto" w:fill="BDD6EE"/>
          </w:tcPr>
          <w:p w14:paraId="7805CE02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134" w:type="dxa"/>
            <w:shd w:val="clear" w:color="auto" w:fill="BDD6EE"/>
          </w:tcPr>
          <w:p w14:paraId="11BD23D5" w14:textId="77777777" w:rsidR="00A95EBF" w:rsidRDefault="00A95EBF" w:rsidP="006556E2">
            <w:pPr>
              <w:rPr>
                <w:ins w:id="352" w:author="hyx" w:date="2018-11-10T14:21:00Z"/>
                <w:rFonts w:ascii="Times New Roman" w:hAnsi="Times New Roman" w:cs="Times New Roman"/>
                <w:b/>
                <w:szCs w:val="24"/>
              </w:rPr>
            </w:pPr>
            <w:proofErr w:type="gramStart"/>
            <w:ins w:id="353" w:author="hyx" w:date="2018-11-10T14:22:00Z">
              <w:r>
                <w:rPr>
                  <w:rFonts w:ascii="Times New Roman" w:hAnsi="Times New Roman" w:cs="Times New Roman" w:hint="eastAsia"/>
                  <w:b/>
                  <w:szCs w:val="24"/>
                </w:rPr>
                <w:t>微信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14:paraId="201454A8" w14:textId="77777777" w:rsidR="00A95EBF" w:rsidRDefault="00A95EBF" w:rsidP="006556E2">
            <w:pPr>
              <w:rPr>
                <w:ins w:id="354" w:author="hyx" w:date="2018-11-10T14:22:00Z"/>
                <w:rFonts w:ascii="Times New Roman" w:hAnsi="Times New Roman" w:cs="Times New Roman"/>
                <w:b/>
                <w:szCs w:val="24"/>
              </w:rPr>
            </w:pPr>
            <w:ins w:id="355" w:author="hyx" w:date="2018-11-10T14:22:00Z">
              <w:r>
                <w:rPr>
                  <w:rFonts w:ascii="Times New Roman" w:hAnsi="Times New Roman" w:cs="Times New Roman" w:hint="eastAsia"/>
                  <w:b/>
                  <w:szCs w:val="24"/>
                </w:rPr>
                <w:t>QQ</w:t>
              </w:r>
            </w:ins>
          </w:p>
        </w:tc>
        <w:tc>
          <w:tcPr>
            <w:tcW w:w="1184" w:type="dxa"/>
            <w:shd w:val="clear" w:color="auto" w:fill="BDD6EE"/>
          </w:tcPr>
          <w:p w14:paraId="4700864D" w14:textId="77777777" w:rsidR="00A95EBF" w:rsidRDefault="00A95EBF" w:rsidP="006556E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A95EBF" w14:paraId="54DDE4E0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56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57" w:author="hyx" w:date="2018-11-10T14:24:00Z">
              <w:tcPr>
                <w:tcW w:w="425" w:type="dxa"/>
              </w:tcPr>
            </w:tcPrChange>
          </w:tcPr>
          <w:p w14:paraId="2C61FD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850" w:type="dxa"/>
            <w:tcPrChange w:id="358" w:author="hyx" w:date="2018-11-10T14:24:00Z">
              <w:tcPr>
                <w:tcW w:w="424" w:type="dxa"/>
              </w:tcPr>
            </w:tcPrChange>
          </w:tcPr>
          <w:p w14:paraId="464C0D96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276" w:type="dxa"/>
            <w:tcPrChange w:id="359" w:author="hyx" w:date="2018-11-10T14:24:00Z">
              <w:tcPr>
                <w:tcW w:w="2520" w:type="dxa"/>
                <w:gridSpan w:val="4"/>
              </w:tcPr>
            </w:tcPrChange>
          </w:tcPr>
          <w:p w14:paraId="6EB2163F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1701" w:type="dxa"/>
            <w:tcPrChange w:id="360" w:author="hyx" w:date="2018-11-10T14:24:00Z">
              <w:tcPr>
                <w:tcW w:w="508" w:type="dxa"/>
              </w:tcPr>
            </w:tcPrChange>
          </w:tcPr>
          <w:p w14:paraId="410C5829" w14:textId="77777777" w:rsidR="00A95EBF" w:rsidRDefault="00A95EBF" w:rsidP="006556E2">
            <w:pPr>
              <w:rPr>
                <w:ins w:id="361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31601246</w:t>
            </w:r>
          </w:p>
          <w:p w14:paraId="119EFEAE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62" w:author="hyx" w:date="2018-11-10T14:24:00Z">
              <w:tcPr>
                <w:tcW w:w="1663" w:type="dxa"/>
                <w:gridSpan w:val="2"/>
              </w:tcPr>
            </w:tcPrChange>
          </w:tcPr>
          <w:p w14:paraId="1B9D0E43" w14:textId="77777777" w:rsidR="00A95EBF" w:rsidRDefault="00A95EBF" w:rsidP="006556E2">
            <w:pPr>
              <w:rPr>
                <w:ins w:id="363" w:author="hyx" w:date="2018-11-10T14:21:00Z"/>
                <w:rFonts w:ascii="Times New Roman" w:hAnsi="Times New Roman" w:cs="Times New Roman"/>
                <w:szCs w:val="24"/>
              </w:rPr>
            </w:pPr>
            <w:proofErr w:type="spellStart"/>
            <w:ins w:id="364" w:author="hyx" w:date="2018-11-10T14:23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418" w:type="dxa"/>
            <w:tcPrChange w:id="365" w:author="hyx" w:date="2018-11-10T14:24:00Z">
              <w:tcPr>
                <w:tcW w:w="1250" w:type="dxa"/>
                <w:gridSpan w:val="2"/>
              </w:tcPr>
            </w:tcPrChange>
          </w:tcPr>
          <w:p w14:paraId="7338EAE4" w14:textId="77777777" w:rsidR="00A95EBF" w:rsidRDefault="00A95EBF" w:rsidP="006556E2">
            <w:pPr>
              <w:rPr>
                <w:ins w:id="366" w:author="hyx" w:date="2018-11-10T14:22:00Z"/>
                <w:rFonts w:ascii="Times New Roman" w:hAnsi="Times New Roman" w:cs="Times New Roman"/>
                <w:szCs w:val="24"/>
              </w:rPr>
            </w:pPr>
            <w:ins w:id="367" w:author="hyx" w:date="2018-11-10T14:2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1184" w:type="dxa"/>
            <w:tcPrChange w:id="368" w:author="hyx" w:date="2018-11-10T14:24:00Z">
              <w:tcPr>
                <w:tcW w:w="1732" w:type="dxa"/>
                <w:gridSpan w:val="2"/>
              </w:tcPr>
            </w:tcPrChange>
          </w:tcPr>
          <w:p w14:paraId="699822C3" w14:textId="77777777" w:rsidR="00A95EBF" w:rsidRDefault="00A95EBF" w:rsidP="006556E2">
            <w:pPr>
              <w:rPr>
                <w:ins w:id="369" w:author="hyx" w:date="2018-11-10T14:24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Cs w:val="24"/>
              </w:rPr>
              <w:t>roject</w:t>
            </w:r>
          </w:p>
          <w:p w14:paraId="0C7A8F73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,JAVA</w:t>
            </w:r>
          </w:p>
        </w:tc>
      </w:tr>
      <w:tr w:rsidR="00A95EBF" w14:paraId="6E1AB5DD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70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71" w:author="hyx" w:date="2018-11-10T14:24:00Z">
              <w:tcPr>
                <w:tcW w:w="425" w:type="dxa"/>
              </w:tcPr>
            </w:tcPrChange>
          </w:tcPr>
          <w:p w14:paraId="5FA244C2" w14:textId="77777777" w:rsidR="00A95EBF" w:rsidRDefault="00A95EBF" w:rsidP="006556E2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陈苏民</w:t>
            </w:r>
          </w:p>
        </w:tc>
        <w:tc>
          <w:tcPr>
            <w:tcW w:w="850" w:type="dxa"/>
            <w:tcPrChange w:id="372" w:author="hyx" w:date="2018-11-10T14:24:00Z">
              <w:tcPr>
                <w:tcW w:w="424" w:type="dxa"/>
              </w:tcPr>
            </w:tcPrChange>
          </w:tcPr>
          <w:p w14:paraId="6F34A914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界面原型人员</w:t>
            </w:r>
          </w:p>
        </w:tc>
        <w:tc>
          <w:tcPr>
            <w:tcW w:w="1276" w:type="dxa"/>
            <w:tcPrChange w:id="373" w:author="hyx" w:date="2018-11-10T14:24:00Z">
              <w:tcPr>
                <w:tcW w:w="2520" w:type="dxa"/>
                <w:gridSpan w:val="4"/>
              </w:tcPr>
            </w:tcPrChange>
          </w:tcPr>
          <w:p w14:paraId="524765F7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3071869207</w:t>
            </w:r>
          </w:p>
        </w:tc>
        <w:tc>
          <w:tcPr>
            <w:tcW w:w="1701" w:type="dxa"/>
            <w:tcPrChange w:id="374" w:author="hyx" w:date="2018-11-10T14:24:00Z">
              <w:tcPr>
                <w:tcW w:w="508" w:type="dxa"/>
              </w:tcPr>
            </w:tcPrChange>
          </w:tcPr>
          <w:p w14:paraId="181F9EC2" w14:textId="77777777" w:rsidR="00A95EBF" w:rsidRDefault="00A95EBF" w:rsidP="006556E2">
            <w:pPr>
              <w:rPr>
                <w:ins w:id="375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31602227</w:t>
            </w:r>
          </w:p>
          <w:p w14:paraId="101A2CC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76" w:author="hyx" w:date="2018-11-10T14:24:00Z">
              <w:tcPr>
                <w:tcW w:w="1663" w:type="dxa"/>
                <w:gridSpan w:val="2"/>
              </w:tcPr>
            </w:tcPrChange>
          </w:tcPr>
          <w:p w14:paraId="57349FE4" w14:textId="77777777" w:rsidR="00A95EBF" w:rsidRDefault="00A95EBF" w:rsidP="006556E2">
            <w:pPr>
              <w:rPr>
                <w:ins w:id="377" w:author="hyx" w:date="2018-11-10T14:21:00Z"/>
                <w:rFonts w:ascii="Times New Roman" w:hAnsi="Times New Roman" w:cs="Times New Roman"/>
                <w:szCs w:val="24"/>
              </w:rPr>
            </w:pPr>
            <w:ins w:id="378" w:author="hyx" w:date="2018-11-10T14:23:00Z">
              <w:r>
                <w:t>chenjunren6745</w:t>
              </w:r>
            </w:ins>
          </w:p>
        </w:tc>
        <w:tc>
          <w:tcPr>
            <w:tcW w:w="1418" w:type="dxa"/>
            <w:tcPrChange w:id="379" w:author="hyx" w:date="2018-11-10T14:24:00Z">
              <w:tcPr>
                <w:tcW w:w="1250" w:type="dxa"/>
                <w:gridSpan w:val="2"/>
              </w:tcPr>
            </w:tcPrChange>
          </w:tcPr>
          <w:p w14:paraId="18E6C041" w14:textId="77777777" w:rsidR="00A95EBF" w:rsidRDefault="00A95EBF" w:rsidP="006556E2">
            <w:pPr>
              <w:rPr>
                <w:ins w:id="380" w:author="hyx" w:date="2018-11-10T14:22:00Z"/>
                <w:rFonts w:ascii="Times New Roman" w:hAnsi="Times New Roman" w:cs="Times New Roman"/>
                <w:szCs w:val="24"/>
              </w:rPr>
            </w:pPr>
            <w:ins w:id="381" w:author="hyx" w:date="2018-11-10T14:23:00Z">
              <w:r>
                <w:t>374955336</w:t>
              </w:r>
            </w:ins>
          </w:p>
        </w:tc>
        <w:tc>
          <w:tcPr>
            <w:tcW w:w="1184" w:type="dxa"/>
            <w:tcPrChange w:id="382" w:author="hyx" w:date="2018-11-10T14:24:00Z">
              <w:tcPr>
                <w:tcW w:w="1732" w:type="dxa"/>
                <w:gridSpan w:val="2"/>
              </w:tcPr>
            </w:tcPrChange>
          </w:tcPr>
          <w:p w14:paraId="676A299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proofErr w:type="spellEnd"/>
          </w:p>
          <w:p w14:paraId="6ECA9DF5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Visio</w:t>
            </w:r>
          </w:p>
        </w:tc>
      </w:tr>
      <w:tr w:rsidR="00A95EBF" w14:paraId="1FE5D70A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83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84" w:author="hyx" w:date="2018-11-10T14:24:00Z">
              <w:tcPr>
                <w:tcW w:w="425" w:type="dxa"/>
              </w:tcPr>
            </w:tcPrChange>
          </w:tcPr>
          <w:p w14:paraId="11BFD4DA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陈俊仁</w:t>
            </w:r>
          </w:p>
        </w:tc>
        <w:tc>
          <w:tcPr>
            <w:tcW w:w="850" w:type="dxa"/>
            <w:tcPrChange w:id="385" w:author="hyx" w:date="2018-11-10T14:24:00Z">
              <w:tcPr>
                <w:tcW w:w="424" w:type="dxa"/>
              </w:tcPr>
            </w:tcPrChange>
          </w:tcPr>
          <w:p w14:paraId="07556286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276" w:type="dxa"/>
            <w:tcPrChange w:id="386" w:author="hyx" w:date="2018-11-10T14:24:00Z">
              <w:tcPr>
                <w:tcW w:w="2520" w:type="dxa"/>
                <w:gridSpan w:val="4"/>
              </w:tcPr>
            </w:tcPrChange>
          </w:tcPr>
          <w:p w14:paraId="71B1726A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7376503405</w:t>
            </w:r>
          </w:p>
        </w:tc>
        <w:tc>
          <w:tcPr>
            <w:tcW w:w="1701" w:type="dxa"/>
            <w:tcPrChange w:id="387" w:author="hyx" w:date="2018-11-10T14:24:00Z">
              <w:tcPr>
                <w:tcW w:w="508" w:type="dxa"/>
              </w:tcPr>
            </w:tcPrChange>
          </w:tcPr>
          <w:p w14:paraId="3F7F2E24" w14:textId="77777777" w:rsidR="00A95EBF" w:rsidRDefault="00A95EBF" w:rsidP="006556E2">
            <w:pPr>
              <w:rPr>
                <w:ins w:id="388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31601241</w:t>
            </w:r>
          </w:p>
          <w:p w14:paraId="0D19E8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389" w:author="hyx" w:date="2018-11-10T14:24:00Z">
              <w:tcPr>
                <w:tcW w:w="1663" w:type="dxa"/>
                <w:gridSpan w:val="2"/>
              </w:tcPr>
            </w:tcPrChange>
          </w:tcPr>
          <w:p w14:paraId="35FE4241" w14:textId="77777777" w:rsidR="00A95EBF" w:rsidRDefault="00A95EBF" w:rsidP="006556E2">
            <w:pPr>
              <w:rPr>
                <w:ins w:id="390" w:author="hyx" w:date="2018-11-10T14:21:00Z"/>
                <w:rFonts w:ascii="Times New Roman" w:hAnsi="Times New Roman" w:cs="Times New Roman"/>
                <w:szCs w:val="24"/>
              </w:rPr>
            </w:pPr>
            <w:ins w:id="391" w:author="hyx" w:date="2018-11-10T14:23:00Z">
              <w:r>
                <w:t>c96s1m4</w:t>
              </w:r>
            </w:ins>
          </w:p>
        </w:tc>
        <w:tc>
          <w:tcPr>
            <w:tcW w:w="1418" w:type="dxa"/>
            <w:tcPrChange w:id="392" w:author="hyx" w:date="2018-11-10T14:24:00Z">
              <w:tcPr>
                <w:tcW w:w="1250" w:type="dxa"/>
                <w:gridSpan w:val="2"/>
              </w:tcPr>
            </w:tcPrChange>
          </w:tcPr>
          <w:p w14:paraId="76408250" w14:textId="77777777" w:rsidR="00A95EBF" w:rsidRDefault="00A95EBF" w:rsidP="006556E2">
            <w:pPr>
              <w:rPr>
                <w:ins w:id="393" w:author="hyx" w:date="2018-11-10T14:22:00Z"/>
                <w:rFonts w:ascii="Times New Roman" w:hAnsi="Times New Roman" w:cs="Times New Roman"/>
                <w:szCs w:val="24"/>
              </w:rPr>
            </w:pPr>
            <w:ins w:id="394" w:author="hyx" w:date="2018-11-10T14:23:00Z">
              <w:r>
                <w:t>245023559</w:t>
              </w:r>
            </w:ins>
          </w:p>
        </w:tc>
        <w:tc>
          <w:tcPr>
            <w:tcW w:w="1184" w:type="dxa"/>
            <w:tcPrChange w:id="395" w:author="hyx" w:date="2018-11-10T14:24:00Z">
              <w:tcPr>
                <w:tcW w:w="1732" w:type="dxa"/>
                <w:gridSpan w:val="2"/>
              </w:tcPr>
            </w:tcPrChange>
          </w:tcPr>
          <w:p w14:paraId="23D43AF0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>IT,JAVA</w:t>
            </w:r>
          </w:p>
        </w:tc>
      </w:tr>
      <w:tr w:rsidR="00A95EBF" w14:paraId="72F86265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96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397" w:author="hyx" w:date="2018-11-10T14:24:00Z">
              <w:tcPr>
                <w:tcW w:w="425" w:type="dxa"/>
              </w:tcPr>
            </w:tcPrChange>
          </w:tcPr>
          <w:p w14:paraId="4F7769E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吕迪</w:t>
            </w:r>
          </w:p>
        </w:tc>
        <w:tc>
          <w:tcPr>
            <w:tcW w:w="850" w:type="dxa"/>
            <w:tcPrChange w:id="398" w:author="hyx" w:date="2018-11-10T14:24:00Z">
              <w:tcPr>
                <w:tcW w:w="424" w:type="dxa"/>
              </w:tcPr>
            </w:tcPrChange>
          </w:tcPr>
          <w:p w14:paraId="3326C9DD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276" w:type="dxa"/>
            <w:tcPrChange w:id="399" w:author="hyx" w:date="2018-11-10T14:24:00Z">
              <w:tcPr>
                <w:tcW w:w="2520" w:type="dxa"/>
                <w:gridSpan w:val="4"/>
              </w:tcPr>
            </w:tcPrChange>
          </w:tcPr>
          <w:p w14:paraId="721B024B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7306413358</w:t>
            </w:r>
          </w:p>
        </w:tc>
        <w:tc>
          <w:tcPr>
            <w:tcW w:w="1701" w:type="dxa"/>
            <w:tcPrChange w:id="400" w:author="hyx" w:date="2018-11-10T14:24:00Z">
              <w:tcPr>
                <w:tcW w:w="508" w:type="dxa"/>
              </w:tcPr>
            </w:tcPrChange>
          </w:tcPr>
          <w:p w14:paraId="1133DD60" w14:textId="77777777" w:rsidR="00A95EBF" w:rsidRDefault="00A95EBF" w:rsidP="006556E2">
            <w:pPr>
              <w:rPr>
                <w:ins w:id="401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31504251</w:t>
            </w:r>
          </w:p>
          <w:p w14:paraId="0DC07588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402" w:author="hyx" w:date="2018-11-10T14:24:00Z">
              <w:tcPr>
                <w:tcW w:w="1663" w:type="dxa"/>
                <w:gridSpan w:val="2"/>
              </w:tcPr>
            </w:tcPrChange>
          </w:tcPr>
          <w:p w14:paraId="2B69AB17" w14:textId="77777777" w:rsidR="00A95EBF" w:rsidRDefault="00A95EBF" w:rsidP="006556E2">
            <w:pPr>
              <w:rPr>
                <w:ins w:id="403" w:author="hyx" w:date="2018-11-10T14:21:00Z"/>
                <w:rFonts w:ascii="Times New Roman" w:hAnsi="Times New Roman" w:cs="Times New Roman"/>
                <w:szCs w:val="24"/>
              </w:rPr>
            </w:pPr>
            <w:ins w:id="404" w:author="hyx" w:date="2018-11-10T14:23:00Z">
              <w:r>
                <w:t>CXM1064081300</w:t>
              </w:r>
            </w:ins>
          </w:p>
        </w:tc>
        <w:tc>
          <w:tcPr>
            <w:tcW w:w="1418" w:type="dxa"/>
            <w:tcPrChange w:id="405" w:author="hyx" w:date="2018-11-10T14:24:00Z">
              <w:tcPr>
                <w:tcW w:w="1250" w:type="dxa"/>
                <w:gridSpan w:val="2"/>
              </w:tcPr>
            </w:tcPrChange>
          </w:tcPr>
          <w:p w14:paraId="0FD54C2D" w14:textId="77777777" w:rsidR="00A95EBF" w:rsidRDefault="00A95EBF" w:rsidP="006556E2">
            <w:pPr>
              <w:rPr>
                <w:ins w:id="406" w:author="hyx" w:date="2018-11-10T14:22:00Z"/>
                <w:rFonts w:ascii="Times New Roman" w:hAnsi="Times New Roman" w:cs="Times New Roman"/>
                <w:szCs w:val="24"/>
              </w:rPr>
            </w:pPr>
            <w:ins w:id="407" w:author="hyx" w:date="2018-11-10T14:23:00Z">
              <w:r>
                <w:t>1227442409</w:t>
              </w:r>
            </w:ins>
          </w:p>
        </w:tc>
        <w:tc>
          <w:tcPr>
            <w:tcW w:w="1184" w:type="dxa"/>
            <w:tcPrChange w:id="408" w:author="hyx" w:date="2018-11-10T14:24:00Z">
              <w:tcPr>
                <w:tcW w:w="1732" w:type="dxa"/>
                <w:gridSpan w:val="2"/>
              </w:tcPr>
            </w:tcPrChange>
          </w:tcPr>
          <w:p w14:paraId="04D82461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>、</w:t>
            </w:r>
          </w:p>
        </w:tc>
      </w:tr>
      <w:tr w:rsidR="00A95EBF" w14:paraId="262CFFD1" w14:textId="77777777" w:rsidTr="006556E2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409" w:author="hyx" w:date="2018-11-10T14:24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9" w:type="dxa"/>
            <w:tcPrChange w:id="410" w:author="hyx" w:date="2018-11-10T14:24:00Z">
              <w:tcPr>
                <w:tcW w:w="425" w:type="dxa"/>
              </w:tcPr>
            </w:tcPrChange>
          </w:tcPr>
          <w:p w14:paraId="3DE3AFA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徐双铅</w:t>
            </w:r>
          </w:p>
        </w:tc>
        <w:tc>
          <w:tcPr>
            <w:tcW w:w="850" w:type="dxa"/>
            <w:tcPrChange w:id="411" w:author="hyx" w:date="2018-11-10T14:24:00Z">
              <w:tcPr>
                <w:tcW w:w="424" w:type="dxa"/>
              </w:tcPr>
            </w:tcPrChange>
          </w:tcPr>
          <w:p w14:paraId="62D5A5E7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需求分析员</w:t>
            </w:r>
          </w:p>
        </w:tc>
        <w:tc>
          <w:tcPr>
            <w:tcW w:w="1276" w:type="dxa"/>
            <w:tcPrChange w:id="412" w:author="hyx" w:date="2018-11-10T14:24:00Z">
              <w:tcPr>
                <w:tcW w:w="2520" w:type="dxa"/>
                <w:gridSpan w:val="4"/>
              </w:tcPr>
            </w:tcPrChange>
          </w:tcPr>
          <w:p w14:paraId="394A76C5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8094711647</w:t>
            </w:r>
          </w:p>
        </w:tc>
        <w:tc>
          <w:tcPr>
            <w:tcW w:w="1701" w:type="dxa"/>
            <w:tcPrChange w:id="413" w:author="hyx" w:date="2018-11-10T14:24:00Z">
              <w:tcPr>
                <w:tcW w:w="508" w:type="dxa"/>
              </w:tcPr>
            </w:tcPrChange>
          </w:tcPr>
          <w:p w14:paraId="78BB33F6" w14:textId="77777777" w:rsidR="00A95EBF" w:rsidRDefault="00A95EBF" w:rsidP="006556E2">
            <w:pPr>
              <w:rPr>
                <w:ins w:id="414" w:author="hyx" w:date="2018-11-10T14:22:00Z"/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31601221</w:t>
            </w:r>
          </w:p>
          <w:p w14:paraId="40C560C0" w14:textId="77777777" w:rsidR="00A95EBF" w:rsidRDefault="00A95EBF" w:rsidP="006556E2">
            <w:r>
              <w:rPr>
                <w:rFonts w:ascii="Times New Roman" w:hAnsi="Times New Roman" w:cs="Times New Roman"/>
                <w:szCs w:val="24"/>
              </w:rPr>
              <w:t>@stu.zucc.edu.cn</w:t>
            </w:r>
          </w:p>
        </w:tc>
        <w:tc>
          <w:tcPr>
            <w:tcW w:w="1134" w:type="dxa"/>
            <w:tcPrChange w:id="415" w:author="hyx" w:date="2018-11-10T14:24:00Z">
              <w:tcPr>
                <w:tcW w:w="1663" w:type="dxa"/>
                <w:gridSpan w:val="2"/>
              </w:tcPr>
            </w:tcPrChange>
          </w:tcPr>
          <w:p w14:paraId="6F1D6D4E" w14:textId="77777777" w:rsidR="00A95EBF" w:rsidRDefault="00A95EBF" w:rsidP="006556E2">
            <w:pPr>
              <w:rPr>
                <w:ins w:id="416" w:author="hyx" w:date="2018-11-10T14:21:00Z"/>
                <w:rFonts w:ascii="Times New Roman" w:hAnsi="Times New Roman" w:cs="Times New Roman"/>
                <w:szCs w:val="24"/>
              </w:rPr>
            </w:pPr>
            <w:ins w:id="417" w:author="hyx" w:date="2018-11-10T14:23:00Z">
              <w:r>
                <w:t>di62289</w:t>
              </w:r>
            </w:ins>
          </w:p>
        </w:tc>
        <w:tc>
          <w:tcPr>
            <w:tcW w:w="1418" w:type="dxa"/>
            <w:tcPrChange w:id="418" w:author="hyx" w:date="2018-11-10T14:24:00Z">
              <w:tcPr>
                <w:tcW w:w="1250" w:type="dxa"/>
                <w:gridSpan w:val="2"/>
              </w:tcPr>
            </w:tcPrChange>
          </w:tcPr>
          <w:p w14:paraId="56F73515" w14:textId="77777777" w:rsidR="00A95EBF" w:rsidRDefault="00A95EBF" w:rsidP="006556E2">
            <w:pPr>
              <w:rPr>
                <w:ins w:id="419" w:author="hyx" w:date="2018-11-10T14:22:00Z"/>
                <w:rFonts w:ascii="Times New Roman" w:hAnsi="Times New Roman" w:cs="Times New Roman"/>
                <w:szCs w:val="24"/>
              </w:rPr>
            </w:pPr>
            <w:ins w:id="420" w:author="hyx" w:date="2018-11-10T14:23:00Z">
              <w:r>
                <w:t>935162289</w:t>
              </w:r>
            </w:ins>
          </w:p>
        </w:tc>
        <w:tc>
          <w:tcPr>
            <w:tcW w:w="1184" w:type="dxa"/>
            <w:tcPrChange w:id="421" w:author="hyx" w:date="2018-11-10T14:24:00Z">
              <w:tcPr>
                <w:tcW w:w="1732" w:type="dxa"/>
                <w:gridSpan w:val="2"/>
              </w:tcPr>
            </w:tcPrChange>
          </w:tcPr>
          <w:p w14:paraId="64BC4842" w14:textId="77777777" w:rsidR="00A95EBF" w:rsidRDefault="00A95EBF" w:rsidP="006556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WEB</w:t>
            </w:r>
            <w:r>
              <w:rPr>
                <w:rFonts w:ascii="Times New Roman" w:hAnsi="Times New Roman" w:cs="Times New Roman" w:hint="eastAsia"/>
                <w:szCs w:val="24"/>
              </w:rPr>
              <w:t>，</w:t>
            </w:r>
            <w:r>
              <w:rPr>
                <w:rFonts w:ascii="Times New Roman" w:hAnsi="Times New Roman" w:cs="Times New Roman"/>
                <w:szCs w:val="24"/>
              </w:rPr>
              <w:t>java</w:t>
            </w:r>
          </w:p>
        </w:tc>
      </w:tr>
      <w:bookmarkEnd w:id="348"/>
      <w:bookmarkEnd w:id="349"/>
      <w:bookmarkEnd w:id="350"/>
      <w:bookmarkEnd w:id="351"/>
    </w:tbl>
    <w:p w14:paraId="2CB92C03" w14:textId="77777777" w:rsidR="00D63619" w:rsidRPr="0053095E" w:rsidRDefault="00D63619" w:rsidP="0053095E"/>
    <w:p w14:paraId="3069B9ED" w14:textId="6ED90E5E" w:rsidR="00FB3B4C" w:rsidRDefault="00FB3B4C" w:rsidP="009356E9">
      <w:pPr>
        <w:pStyle w:val="a1"/>
      </w:pPr>
      <w:bookmarkStart w:id="422" w:name="_Toc502228473"/>
      <w:r>
        <w:rPr>
          <w:rFonts w:hint="eastAsia"/>
        </w:rPr>
        <w:t>配置管理</w:t>
      </w:r>
      <w:bookmarkEnd w:id="422"/>
    </w:p>
    <w:p w14:paraId="18092F93" w14:textId="372E5CEA" w:rsidR="00991EB6" w:rsidRDefault="00991EB6" w:rsidP="00991EB6">
      <w:r w:rsidRPr="00991EB6">
        <w:rPr>
          <w:rFonts w:hint="eastAsia"/>
        </w:rPr>
        <w:t>配置经理负责变更管理系统建立产品结构，定义和开发人员分配的工作区，和集成。配置管理器还为项目经理提取适当的状态和度量报告</w:t>
      </w:r>
      <w:r w:rsidRPr="00991EB6">
        <w:t>。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547"/>
        <w:gridCol w:w="2560"/>
        <w:gridCol w:w="1555"/>
      </w:tblGrid>
      <w:tr w:rsidR="00B27282" w14:paraId="343B6262" w14:textId="77777777" w:rsidTr="00C10040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8B7AFB0" w14:textId="77777777" w:rsidR="00B27282" w:rsidRPr="00966B6F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09DBAECF" w14:textId="77777777" w:rsidR="00B27282" w:rsidRPr="00966B6F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4BCDF3B2" w14:textId="77777777" w:rsidR="00B27282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555" w:type="dxa"/>
            <w:shd w:val="clear" w:color="000000" w:fill="BDD7EE"/>
          </w:tcPr>
          <w:p w14:paraId="370ACBDB" w14:textId="77777777" w:rsidR="00B27282" w:rsidRDefault="00B27282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B27282" w14:paraId="5E2F4D2B" w14:textId="77777777" w:rsidTr="00C10040">
        <w:trPr>
          <w:trHeight w:val="260"/>
        </w:trPr>
        <w:tc>
          <w:tcPr>
            <w:tcW w:w="1447" w:type="dxa"/>
            <w:shd w:val="clear" w:color="auto" w:fill="FFFFFF" w:themeFill="background1"/>
            <w:noWrap/>
            <w:vAlign w:val="center"/>
            <w:hideMark/>
          </w:tcPr>
          <w:p w14:paraId="17AB6593" w14:textId="1BFC35B8" w:rsidR="00B27282" w:rsidRPr="00966B6F" w:rsidRDefault="00A95EBF" w:rsidP="007D1C3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陈俊仁</w:t>
            </w: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  <w:hideMark/>
          </w:tcPr>
          <w:p w14:paraId="25646B35" w14:textId="399284A0" w:rsidR="00B27282" w:rsidRPr="0055154F" w:rsidRDefault="00A95EBF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17376503405</w:t>
            </w:r>
          </w:p>
        </w:tc>
        <w:tc>
          <w:tcPr>
            <w:tcW w:w="2560" w:type="dxa"/>
            <w:shd w:val="clear" w:color="auto" w:fill="FFFFFF" w:themeFill="background1"/>
          </w:tcPr>
          <w:p w14:paraId="18718994" w14:textId="44C0CC49" w:rsidR="00B27282" w:rsidRDefault="00B27282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31</w:t>
            </w:r>
            <w:r w:rsidR="00A95EBF">
              <w:rPr>
                <w:rFonts w:asciiTheme="minorEastAsia" w:eastAsiaTheme="minorEastAsia" w:hAnsiTheme="minorEastAsia" w:hint="eastAsia"/>
                <w:sz w:val="20"/>
                <w:szCs w:val="20"/>
              </w:rPr>
              <w:t>601241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55" w:type="dxa"/>
            <w:shd w:val="clear" w:color="auto" w:fill="FFFFFF" w:themeFill="background1"/>
          </w:tcPr>
          <w:p w14:paraId="56B7A484" w14:textId="79F7BC97" w:rsidR="00B27282" w:rsidRDefault="00A95EBF" w:rsidP="007D1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弘毅2-209</w:t>
            </w:r>
          </w:p>
        </w:tc>
      </w:tr>
    </w:tbl>
    <w:p w14:paraId="08AF605E" w14:textId="77777777" w:rsidR="00B27282" w:rsidRDefault="00B27282" w:rsidP="00991EB6"/>
    <w:p w14:paraId="63650021" w14:textId="77777777" w:rsidR="00B27282" w:rsidRPr="00B27282" w:rsidRDefault="00B27282" w:rsidP="00991EB6"/>
    <w:p w14:paraId="63AF3319" w14:textId="73793FE6" w:rsidR="00FB3B4C" w:rsidRDefault="00FB3B4C" w:rsidP="009356E9">
      <w:pPr>
        <w:pStyle w:val="a0"/>
      </w:pPr>
      <w:bookmarkStart w:id="423" w:name="_Toc502228474"/>
      <w:r>
        <w:rPr>
          <w:rFonts w:hint="eastAsia"/>
        </w:rPr>
        <w:t>工具</w:t>
      </w:r>
      <w:r>
        <w:t>、环境、基础设施</w:t>
      </w:r>
      <w:bookmarkEnd w:id="423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06BC" w14:paraId="2ACDF2D9" w14:textId="77777777" w:rsidTr="002D31FC">
        <w:tc>
          <w:tcPr>
            <w:tcW w:w="4148" w:type="dxa"/>
            <w:shd w:val="clear" w:color="auto" w:fill="9CC2E5" w:themeFill="accent1" w:themeFillTint="99"/>
          </w:tcPr>
          <w:p w14:paraId="7E81F416" w14:textId="34559ADC" w:rsidR="009E06BC" w:rsidRDefault="009E06BC" w:rsidP="009E06BC">
            <w:r>
              <w:rPr>
                <w:rFonts w:hint="eastAsia"/>
              </w:rPr>
              <w:t>工具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14:paraId="5A7DE52E" w14:textId="0A0CA1F6" w:rsidR="009E06BC" w:rsidRDefault="009E06BC" w:rsidP="009E06BC">
            <w:r>
              <w:rPr>
                <w:rFonts w:hint="eastAsia"/>
              </w:rPr>
              <w:t>描述</w:t>
            </w:r>
          </w:p>
        </w:tc>
      </w:tr>
      <w:tr w:rsidR="009E06BC" w14:paraId="2DADDA47" w14:textId="77777777" w:rsidTr="009E06BC">
        <w:tc>
          <w:tcPr>
            <w:tcW w:w="4148" w:type="dxa"/>
          </w:tcPr>
          <w:p w14:paraId="39EA4034" w14:textId="0C3078A8" w:rsidR="009E06BC" w:rsidRDefault="009E06BC" w:rsidP="009E06BC">
            <w:proofErr w:type="spellStart"/>
            <w:r>
              <w:rPr>
                <w:rFonts w:hint="eastAsia"/>
              </w:rPr>
              <w:t>VW</w:t>
            </w:r>
            <w:r>
              <w:t>ware</w:t>
            </w:r>
            <w:proofErr w:type="spellEnd"/>
          </w:p>
        </w:tc>
        <w:tc>
          <w:tcPr>
            <w:tcW w:w="4148" w:type="dxa"/>
          </w:tcPr>
          <w:p w14:paraId="6AADEEC5" w14:textId="61510FB4" w:rsidR="009E06BC" w:rsidRDefault="009E06BC" w:rsidP="009E06BC">
            <w:r>
              <w:rPr>
                <w:rFonts w:hint="eastAsia"/>
              </w:rPr>
              <w:t>虚拟</w:t>
            </w:r>
            <w:r>
              <w:t>机环境</w:t>
            </w:r>
          </w:p>
        </w:tc>
      </w:tr>
      <w:tr w:rsidR="009E06BC" w14:paraId="246403D0" w14:textId="77777777" w:rsidTr="009E06BC">
        <w:tc>
          <w:tcPr>
            <w:tcW w:w="4148" w:type="dxa"/>
          </w:tcPr>
          <w:p w14:paraId="019BA00D" w14:textId="5F0BE744" w:rsidR="009E06BC" w:rsidRDefault="009E06BC" w:rsidP="009E06BC">
            <w:r>
              <w:t>O</w:t>
            </w:r>
            <w:r>
              <w:rPr>
                <w:rFonts w:hint="eastAsia"/>
              </w:rPr>
              <w:t>ffice</w:t>
            </w:r>
            <w:r>
              <w:t>2000</w:t>
            </w:r>
          </w:p>
        </w:tc>
        <w:tc>
          <w:tcPr>
            <w:tcW w:w="4148" w:type="dxa"/>
          </w:tcPr>
          <w:p w14:paraId="4A57C66C" w14:textId="274F1D81" w:rsidR="009E06BC" w:rsidRDefault="009E06BC" w:rsidP="009E06BC">
            <w:r>
              <w:rPr>
                <w:rFonts w:hint="eastAsia"/>
              </w:rPr>
              <w:t>配合</w:t>
            </w:r>
            <w:r>
              <w:t>需求管理工具</w:t>
            </w:r>
          </w:p>
        </w:tc>
      </w:tr>
      <w:tr w:rsidR="009E06BC" w14:paraId="469372B7" w14:textId="77777777" w:rsidTr="009E06BC">
        <w:tc>
          <w:tcPr>
            <w:tcW w:w="4148" w:type="dxa"/>
          </w:tcPr>
          <w:p w14:paraId="2BF31B0E" w14:textId="779F3F6B" w:rsidR="009E06BC" w:rsidRDefault="00A95EBF" w:rsidP="009E06BC">
            <w:r>
              <w:t>P</w:t>
            </w:r>
            <w:r>
              <w:rPr>
                <w:rFonts w:hint="eastAsia"/>
              </w:rPr>
              <w:t>rocess</w:t>
            </w:r>
            <w:r>
              <w:t xml:space="preserve"> On</w:t>
            </w:r>
          </w:p>
        </w:tc>
        <w:tc>
          <w:tcPr>
            <w:tcW w:w="4148" w:type="dxa"/>
          </w:tcPr>
          <w:p w14:paraId="2861AF6B" w14:textId="21C636AA" w:rsidR="009E06BC" w:rsidRDefault="00DB619D" w:rsidP="009E06BC">
            <w:r>
              <w:rPr>
                <w:rFonts w:hint="eastAsia"/>
              </w:rPr>
              <w:t>UML绘图</w:t>
            </w:r>
          </w:p>
        </w:tc>
      </w:tr>
      <w:tr w:rsidR="009E06BC" w14:paraId="741A300B" w14:textId="77777777" w:rsidTr="009E06BC">
        <w:tc>
          <w:tcPr>
            <w:tcW w:w="4148" w:type="dxa"/>
          </w:tcPr>
          <w:p w14:paraId="21A49DF7" w14:textId="2BCC4836" w:rsidR="009E06BC" w:rsidRDefault="00A95EBF" w:rsidP="009E06BC">
            <w:r>
              <w:t>Doors</w:t>
            </w:r>
          </w:p>
        </w:tc>
        <w:tc>
          <w:tcPr>
            <w:tcW w:w="4148" w:type="dxa"/>
          </w:tcPr>
          <w:p w14:paraId="434CCB25" w14:textId="6C1303B8" w:rsidR="009E06BC" w:rsidRDefault="00DB619D" w:rsidP="009E06BC">
            <w:r>
              <w:rPr>
                <w:rFonts w:hint="eastAsia"/>
              </w:rPr>
              <w:t>需求</w:t>
            </w:r>
            <w:r>
              <w:t>管理工具</w:t>
            </w:r>
          </w:p>
        </w:tc>
      </w:tr>
    </w:tbl>
    <w:p w14:paraId="0D953EE3" w14:textId="77777777" w:rsidR="009E06BC" w:rsidRPr="009E06BC" w:rsidRDefault="009E06BC" w:rsidP="009E06BC"/>
    <w:p w14:paraId="4A8BBE92" w14:textId="7C12B82B" w:rsidR="00FB3B4C" w:rsidRDefault="00FB3B4C" w:rsidP="009356E9">
      <w:pPr>
        <w:pStyle w:val="a"/>
      </w:pPr>
      <w:bookmarkStart w:id="424" w:name="_Toc502228475"/>
      <w:r>
        <w:rPr>
          <w:rFonts w:hint="eastAsia"/>
        </w:rPr>
        <w:t>需求</w:t>
      </w:r>
      <w:r>
        <w:t>规格</w:t>
      </w:r>
      <w:r>
        <w:rPr>
          <w:rFonts w:hint="eastAsia"/>
        </w:rPr>
        <w:t>定义</w:t>
      </w:r>
      <w:bookmarkEnd w:id="424"/>
    </w:p>
    <w:p w14:paraId="75304985" w14:textId="75C80518" w:rsidR="00FB3B4C" w:rsidRDefault="00FB3B4C" w:rsidP="009356E9">
      <w:pPr>
        <w:pStyle w:val="a0"/>
      </w:pPr>
      <w:bookmarkStart w:id="425" w:name="_Toc502228476"/>
      <w:r>
        <w:rPr>
          <w:rFonts w:hint="eastAsia"/>
        </w:rPr>
        <w:t>文档</w:t>
      </w:r>
      <w:r>
        <w:t>描述</w:t>
      </w:r>
      <w:bookmarkEnd w:id="425"/>
    </w:p>
    <w:p w14:paraId="15784E0D" w14:textId="59388CF2" w:rsidR="00FB3B4C" w:rsidRDefault="00FB3B4C" w:rsidP="009356E9">
      <w:pPr>
        <w:pStyle w:val="a1"/>
      </w:pPr>
      <w:bookmarkStart w:id="426" w:name="_Toc502228477"/>
      <w:r>
        <w:rPr>
          <w:rFonts w:hint="eastAsia"/>
        </w:rPr>
        <w:t>文档</w:t>
      </w:r>
      <w:r>
        <w:t>种类</w:t>
      </w:r>
      <w:bookmarkEnd w:id="426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4B7870" w:rsidRPr="004B7870" w14:paraId="2B1DED64" w14:textId="77777777" w:rsidTr="004B7870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4BB6F3A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文档类型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4AD20B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0CD9D72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默认要求类型</w:t>
            </w:r>
          </w:p>
        </w:tc>
      </w:tr>
      <w:tr w:rsidR="004B7870" w:rsidRPr="004B7870" w14:paraId="6234264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628DA0A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Stakeholder Requests (STR)</w:t>
            </w:r>
          </w:p>
        </w:tc>
        <w:tc>
          <w:tcPr>
            <w:tcW w:w="2924" w:type="dxa"/>
            <w:shd w:val="clear" w:color="auto" w:fill="auto"/>
          </w:tcPr>
          <w:p w14:paraId="58417AC3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关键利益相关者</w:t>
            </w:r>
          </w:p>
        </w:tc>
        <w:tc>
          <w:tcPr>
            <w:tcW w:w="2924" w:type="dxa"/>
            <w:shd w:val="clear" w:color="auto" w:fill="auto"/>
          </w:tcPr>
          <w:p w14:paraId="630F6F77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Stakeholder Request (STRQ)</w:t>
            </w:r>
          </w:p>
        </w:tc>
      </w:tr>
      <w:tr w:rsidR="004B7870" w:rsidRPr="004B7870" w14:paraId="3655949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5AC9FC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Vision (VIS)</w:t>
            </w:r>
          </w:p>
        </w:tc>
        <w:tc>
          <w:tcPr>
            <w:tcW w:w="2924" w:type="dxa"/>
            <w:shd w:val="clear" w:color="auto" w:fill="auto"/>
          </w:tcPr>
          <w:p w14:paraId="4A794032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描述本次项目的范围</w:t>
            </w:r>
            <w:proofErr w:type="gramStart"/>
            <w:r w:rsidRPr="004B7870">
              <w:rPr>
                <w:rFonts w:hint="eastAsia"/>
                <w:b/>
              </w:rPr>
              <w:t>和愿景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28A0A7E4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Feature (FEAT)</w:t>
            </w:r>
          </w:p>
        </w:tc>
      </w:tr>
      <w:tr w:rsidR="004B7870" w:rsidRPr="004B7870" w14:paraId="7006D21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C33537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 w14:paraId="2816669C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 w14:paraId="7E6B28B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Use Case (UC)</w:t>
            </w:r>
          </w:p>
        </w:tc>
      </w:tr>
      <w:tr w:rsidR="004B7870" w:rsidRPr="004B7870" w14:paraId="4778843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0B6D13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Glossary (GLS)</w:t>
            </w:r>
          </w:p>
        </w:tc>
        <w:tc>
          <w:tcPr>
            <w:tcW w:w="2924" w:type="dxa"/>
            <w:shd w:val="clear" w:color="auto" w:fill="auto"/>
          </w:tcPr>
          <w:p w14:paraId="1085E801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属于表描述</w:t>
            </w:r>
          </w:p>
        </w:tc>
        <w:tc>
          <w:tcPr>
            <w:tcW w:w="2924" w:type="dxa"/>
            <w:shd w:val="clear" w:color="auto" w:fill="auto"/>
          </w:tcPr>
          <w:p w14:paraId="7C2235D7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Glossary Item (TERM)</w:t>
            </w:r>
          </w:p>
        </w:tc>
      </w:tr>
      <w:tr w:rsidR="004B7870" w:rsidRPr="004B7870" w14:paraId="76E54544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5764A90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Supplementary Requirements Specification (SUP)</w:t>
            </w:r>
          </w:p>
        </w:tc>
        <w:tc>
          <w:tcPr>
            <w:tcW w:w="2924" w:type="dxa"/>
            <w:shd w:val="clear" w:color="auto" w:fill="auto"/>
          </w:tcPr>
          <w:p w14:paraId="561762CF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非功能性需求描述</w:t>
            </w:r>
          </w:p>
        </w:tc>
        <w:tc>
          <w:tcPr>
            <w:tcW w:w="2924" w:type="dxa"/>
            <w:shd w:val="clear" w:color="auto" w:fill="auto"/>
          </w:tcPr>
          <w:p w14:paraId="5A3679A3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Supplementary Requirement (SUPL)</w:t>
            </w:r>
          </w:p>
        </w:tc>
      </w:tr>
      <w:tr w:rsidR="004B7870" w:rsidRPr="004B7870" w14:paraId="62F1DC6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49F46DA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 w14:paraId="7D6DEA7D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rFonts w:hint="eastAsia"/>
                <w:b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 w14:paraId="7CC9C0AE" w14:textId="77777777" w:rsidR="004B7870" w:rsidRPr="004B7870" w:rsidRDefault="004B7870" w:rsidP="004B7870">
            <w:pPr>
              <w:rPr>
                <w:b/>
              </w:rPr>
            </w:pPr>
            <w:r w:rsidRPr="004B7870">
              <w:rPr>
                <w:b/>
              </w:rPr>
              <w:t>Default for documents without requirements (NONE)</w:t>
            </w:r>
          </w:p>
        </w:tc>
      </w:tr>
    </w:tbl>
    <w:p w14:paraId="698417CC" w14:textId="77777777" w:rsidR="004B7870" w:rsidRPr="004B7870" w:rsidRDefault="004B7870" w:rsidP="004B7870"/>
    <w:p w14:paraId="2C1E653D" w14:textId="6EE9CA97" w:rsidR="00FB3B4C" w:rsidRDefault="00FB3B4C" w:rsidP="009356E9">
      <w:pPr>
        <w:pStyle w:val="a1"/>
      </w:pPr>
      <w:bookmarkStart w:id="427" w:name="_Toc502228478"/>
      <w:r>
        <w:rPr>
          <w:rFonts w:hint="eastAsia"/>
        </w:rPr>
        <w:lastRenderedPageBreak/>
        <w:t>需求</w:t>
      </w:r>
      <w:r>
        <w:t>种类</w:t>
      </w:r>
      <w:bookmarkEnd w:id="427"/>
    </w:p>
    <w:p w14:paraId="5D81E82D" w14:textId="77777777" w:rsidR="00064478" w:rsidRPr="00345968" w:rsidRDefault="00064478" w:rsidP="0006447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064478" w:rsidRPr="00345968" w14:paraId="5C3D2A58" w14:textId="77777777" w:rsidTr="00064478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5BB4EB3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需求类型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46AFF019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69AD07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属性</w:t>
            </w:r>
          </w:p>
        </w:tc>
      </w:tr>
      <w:tr w:rsidR="00064478" w:rsidRPr="00345968" w14:paraId="12F5AD0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18E512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Stakeholder Request (STRQ)</w:t>
            </w:r>
          </w:p>
        </w:tc>
        <w:tc>
          <w:tcPr>
            <w:tcW w:w="2924" w:type="dxa"/>
            <w:shd w:val="clear" w:color="auto" w:fill="auto"/>
          </w:tcPr>
          <w:p w14:paraId="3BCB2CB1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利益相关人员的请求</w:t>
            </w:r>
          </w:p>
        </w:tc>
        <w:tc>
          <w:tcPr>
            <w:tcW w:w="2924" w:type="dxa"/>
            <w:shd w:val="clear" w:color="auto" w:fill="auto"/>
          </w:tcPr>
          <w:p w14:paraId="7C7E43A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Stakeholder Priority, Origin</w:t>
            </w:r>
          </w:p>
        </w:tc>
      </w:tr>
      <w:tr w:rsidR="00064478" w:rsidRPr="00345968" w14:paraId="372C4BD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5FC36F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Feature (FEAT)</w:t>
            </w:r>
          </w:p>
        </w:tc>
        <w:tc>
          <w:tcPr>
            <w:tcW w:w="2924" w:type="dxa"/>
            <w:shd w:val="clear" w:color="auto" w:fill="auto"/>
          </w:tcPr>
          <w:p w14:paraId="67D595D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有系统提供的粗略服务，直接满足相关者的需要</w:t>
            </w:r>
          </w:p>
        </w:tc>
        <w:tc>
          <w:tcPr>
            <w:tcW w:w="2924" w:type="dxa"/>
            <w:shd w:val="clear" w:color="auto" w:fill="auto"/>
          </w:tcPr>
          <w:p w14:paraId="07E3547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Type, Status, Difficulty, Stability, Risk, Planned Iteration, Actual Iteration, Origin, Contact Name, Enhancement Request, Defect, Obsolete</w:t>
            </w:r>
          </w:p>
        </w:tc>
      </w:tr>
      <w:tr w:rsidR="00064478" w:rsidRPr="00345968" w14:paraId="212CB58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967806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Use Case (UC)</w:t>
            </w:r>
          </w:p>
        </w:tc>
        <w:tc>
          <w:tcPr>
            <w:tcW w:w="2924" w:type="dxa"/>
            <w:shd w:val="clear" w:color="auto" w:fill="auto"/>
          </w:tcPr>
          <w:p w14:paraId="52B5D9D1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系统行为的描述</w:t>
            </w:r>
          </w:p>
        </w:tc>
        <w:tc>
          <w:tcPr>
            <w:tcW w:w="2924" w:type="dxa"/>
            <w:shd w:val="clear" w:color="auto" w:fill="auto"/>
          </w:tcPr>
          <w:p w14:paraId="2571FE1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Property, Priority, Status, Difficulty, Stability, Risk, Affects Architecture, Contact Name, Planned Iteration, Actual Iteration, Enhancement Request, Defect, Obsolete</w:t>
            </w:r>
          </w:p>
        </w:tc>
      </w:tr>
      <w:tr w:rsidR="00064478" w:rsidRPr="00345968" w14:paraId="5B4D31E6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B3CF6B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Glossary Item (TERM)</w:t>
            </w:r>
          </w:p>
        </w:tc>
        <w:tc>
          <w:tcPr>
            <w:tcW w:w="2924" w:type="dxa"/>
            <w:shd w:val="clear" w:color="auto" w:fill="auto"/>
          </w:tcPr>
          <w:p w14:paraId="7CD1182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项目中常用的词汇使用术语</w:t>
            </w:r>
          </w:p>
        </w:tc>
        <w:tc>
          <w:tcPr>
            <w:tcW w:w="2924" w:type="dxa"/>
            <w:shd w:val="clear" w:color="auto" w:fill="auto"/>
          </w:tcPr>
          <w:p w14:paraId="7C97816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4478" w:rsidRPr="00345968" w14:paraId="65AD7AD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B8035C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Supplementary Requirement (SUPL)</w:t>
            </w:r>
          </w:p>
        </w:tc>
        <w:tc>
          <w:tcPr>
            <w:tcW w:w="2924" w:type="dxa"/>
            <w:shd w:val="clear" w:color="auto" w:fill="auto"/>
          </w:tcPr>
          <w:p w14:paraId="409BB204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968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对用例进行非功能需求的补充</w:t>
            </w:r>
          </w:p>
        </w:tc>
        <w:tc>
          <w:tcPr>
            <w:tcW w:w="2924" w:type="dxa"/>
            <w:shd w:val="clear" w:color="auto" w:fill="auto"/>
          </w:tcPr>
          <w:p w14:paraId="3009091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Status, Difficulty, Stability, Risk, Enhancement Request, Defect, Contact Name, Obsolete</w:t>
            </w:r>
          </w:p>
        </w:tc>
      </w:tr>
    </w:tbl>
    <w:p w14:paraId="4B4E3D48" w14:textId="77777777" w:rsidR="00064478" w:rsidRPr="00345968" w:rsidRDefault="00064478" w:rsidP="00064478">
      <w:pPr>
        <w:rPr>
          <w:b/>
        </w:rPr>
      </w:pPr>
    </w:p>
    <w:p w14:paraId="1391CF52" w14:textId="77777777" w:rsidR="00064478" w:rsidRPr="00345968" w:rsidRDefault="00064478" w:rsidP="00064478">
      <w:pPr>
        <w:rPr>
          <w:b/>
        </w:rPr>
      </w:pPr>
      <w:r w:rsidRPr="00345968">
        <w:rPr>
          <w:b/>
        </w:rPr>
        <w:br w:type="page"/>
      </w:r>
    </w:p>
    <w:p w14:paraId="1A0DEF48" w14:textId="77777777" w:rsidR="00064478" w:rsidRPr="00064478" w:rsidRDefault="00064478" w:rsidP="00064478"/>
    <w:p w14:paraId="78818775" w14:textId="222D2F4E" w:rsidR="00FB3B4C" w:rsidRDefault="00FB3B4C" w:rsidP="009356E9">
      <w:pPr>
        <w:pStyle w:val="a1"/>
      </w:pPr>
      <w:bookmarkStart w:id="428" w:name="_Toc502228479"/>
      <w:r>
        <w:rPr>
          <w:rFonts w:hint="eastAsia"/>
        </w:rPr>
        <w:t>列</w:t>
      </w:r>
      <w:r>
        <w:t>表值</w:t>
      </w:r>
      <w:bookmarkEnd w:id="428"/>
    </w:p>
    <w:p w14:paraId="5371438E" w14:textId="450046E3" w:rsidR="00064478" w:rsidRPr="00345968" w:rsidRDefault="00064478" w:rsidP="00064478">
      <w:pPr>
        <w:rPr>
          <w:b/>
        </w:rPr>
      </w:pPr>
      <w:r w:rsidRPr="00345968">
        <w:rPr>
          <w:b/>
        </w:rPr>
        <w:t>使用此表定义和详细说明项目中需求属性的列表值。</w:t>
      </w:r>
    </w:p>
    <w:p w14:paraId="3B39707C" w14:textId="77777777" w:rsidR="00064478" w:rsidRPr="00345968" w:rsidRDefault="00064478" w:rsidP="0006447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924"/>
        <w:gridCol w:w="2924"/>
      </w:tblGrid>
      <w:tr w:rsidR="00064478" w:rsidRPr="00345968" w14:paraId="573A4D92" w14:textId="77777777" w:rsidTr="00064478">
        <w:trPr>
          <w:trHeight w:val="257"/>
        </w:trPr>
        <w:tc>
          <w:tcPr>
            <w:tcW w:w="2924" w:type="dxa"/>
            <w:shd w:val="clear" w:color="auto" w:fill="9CC2E5" w:themeFill="accent1" w:themeFillTint="99"/>
          </w:tcPr>
          <w:p w14:paraId="259D0CF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值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507BB0C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归属属性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49F883C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</w:tr>
      <w:tr w:rsidR="00064478" w:rsidRPr="00345968" w14:paraId="11619966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2BEC9D4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1C51CA85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8D31794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53C324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描述优先级的高低</w:t>
            </w:r>
          </w:p>
        </w:tc>
      </w:tr>
      <w:tr w:rsidR="00064478" w:rsidRPr="00345968" w14:paraId="2560800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8469C1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77DF2DD7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/>
            <w:shd w:val="clear" w:color="auto" w:fill="auto"/>
          </w:tcPr>
          <w:p w14:paraId="47EE8B3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F87197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21B358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68E03D8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/>
            <w:shd w:val="clear" w:color="auto" w:fill="auto"/>
          </w:tcPr>
          <w:p w14:paraId="7DA434B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630300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CE89AB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Proposed</w:t>
            </w:r>
          </w:p>
        </w:tc>
        <w:tc>
          <w:tcPr>
            <w:tcW w:w="2924" w:type="dxa"/>
            <w:shd w:val="clear" w:color="auto" w:fill="auto"/>
          </w:tcPr>
          <w:p w14:paraId="2283FF9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3CF1755C" w14:textId="77777777" w:rsidR="00064478" w:rsidRPr="00345968" w:rsidRDefault="00064478" w:rsidP="007D1C36">
            <w:pPr>
              <w:keepLines/>
              <w:spacing w:after="120"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描述现在用例的状态</w:t>
            </w:r>
          </w:p>
        </w:tc>
      </w:tr>
      <w:tr w:rsidR="00064478" w:rsidRPr="00345968" w14:paraId="1EBCF35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1AF3BB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Approved</w:t>
            </w:r>
          </w:p>
        </w:tc>
        <w:tc>
          <w:tcPr>
            <w:tcW w:w="2924" w:type="dxa"/>
            <w:shd w:val="clear" w:color="auto" w:fill="auto"/>
          </w:tcPr>
          <w:p w14:paraId="4A926D50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6E7878BE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A2E08D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1CFC35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Incorporated</w:t>
            </w:r>
          </w:p>
        </w:tc>
        <w:tc>
          <w:tcPr>
            <w:tcW w:w="2924" w:type="dxa"/>
            <w:shd w:val="clear" w:color="auto" w:fill="auto"/>
          </w:tcPr>
          <w:p w14:paraId="2A85DB0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6C30E0D4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3DB609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315380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Validated</w:t>
            </w:r>
          </w:p>
        </w:tc>
        <w:tc>
          <w:tcPr>
            <w:tcW w:w="2924" w:type="dxa"/>
            <w:shd w:val="clear" w:color="auto" w:fill="auto"/>
          </w:tcPr>
          <w:p w14:paraId="2013594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/>
            <w:shd w:val="clear" w:color="auto" w:fill="auto"/>
          </w:tcPr>
          <w:p w14:paraId="2154F8D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B67374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2147C4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06F1B02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1008126" w14:textId="77777777" w:rsidR="00064478" w:rsidRPr="00345968" w:rsidRDefault="00064478" w:rsidP="007D1C36">
            <w:pPr>
              <w:keepLines/>
              <w:spacing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困难程度</w:t>
            </w:r>
          </w:p>
        </w:tc>
      </w:tr>
      <w:tr w:rsidR="00064478" w:rsidRPr="00345968" w14:paraId="79293673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1C008D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0F1FFCF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/>
            <w:shd w:val="clear" w:color="auto" w:fill="auto"/>
          </w:tcPr>
          <w:p w14:paraId="5938F55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77022D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D1ADD8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4AB05DE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/>
            <w:shd w:val="clear" w:color="auto" w:fill="auto"/>
          </w:tcPr>
          <w:p w14:paraId="6B10328C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6EB04F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3F46C7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 w14:paraId="62F0ED9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4FD778B8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183F13E5" w14:textId="77777777" w:rsidR="00064478" w:rsidRPr="00345968" w:rsidRDefault="00064478" w:rsidP="007D1C36">
            <w:pPr>
              <w:keepLines/>
              <w:spacing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稳定性</w:t>
            </w:r>
          </w:p>
        </w:tc>
      </w:tr>
      <w:tr w:rsidR="00064478" w:rsidRPr="00345968" w14:paraId="1E2CDD0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12B651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 w14:paraId="38D1A42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/>
            <w:shd w:val="clear" w:color="auto" w:fill="auto"/>
          </w:tcPr>
          <w:p w14:paraId="5D945279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CBBAAA3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A280CB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 w14:paraId="2D7BB027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/>
            <w:shd w:val="clear" w:color="auto" w:fill="auto"/>
          </w:tcPr>
          <w:p w14:paraId="7D219770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2751A52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68DE7F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Hot Line</w:t>
            </w:r>
          </w:p>
        </w:tc>
        <w:tc>
          <w:tcPr>
            <w:tcW w:w="2924" w:type="dxa"/>
            <w:shd w:val="clear" w:color="auto" w:fill="auto"/>
          </w:tcPr>
          <w:p w14:paraId="5D07A8E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9E82B32" w14:textId="77777777" w:rsidR="0006447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 w14:paraId="2ACDDF41" w14:textId="77777777" w:rsidR="00064478" w:rsidRDefault="00064478" w:rsidP="007D1C36">
            <w:pPr>
              <w:keepLines/>
              <w:spacing w:after="120"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来源</w:t>
            </w:r>
          </w:p>
          <w:p w14:paraId="36FA7C08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974066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17F865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Partners</w:t>
            </w:r>
          </w:p>
        </w:tc>
        <w:tc>
          <w:tcPr>
            <w:tcW w:w="2924" w:type="dxa"/>
            <w:shd w:val="clear" w:color="auto" w:fill="auto"/>
          </w:tcPr>
          <w:p w14:paraId="3451AD8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3C7B839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1965660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3259EDE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Competitors</w:t>
            </w:r>
          </w:p>
        </w:tc>
        <w:tc>
          <w:tcPr>
            <w:tcW w:w="2924" w:type="dxa"/>
            <w:shd w:val="clear" w:color="auto" w:fill="auto"/>
          </w:tcPr>
          <w:p w14:paraId="754C662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0EF7557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BAF614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F7C77C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Large Customers</w:t>
            </w:r>
          </w:p>
        </w:tc>
        <w:tc>
          <w:tcPr>
            <w:tcW w:w="2924" w:type="dxa"/>
            <w:shd w:val="clear" w:color="auto" w:fill="auto"/>
          </w:tcPr>
          <w:p w14:paraId="250C753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/>
            <w:shd w:val="clear" w:color="auto" w:fill="auto"/>
          </w:tcPr>
          <w:p w14:paraId="69F8DFD2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4215F6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2334FB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2924" w:type="dxa"/>
            <w:shd w:val="clear" w:color="auto" w:fill="auto"/>
          </w:tcPr>
          <w:p w14:paraId="6585C31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57996E17" w14:textId="77777777" w:rsidR="00064478" w:rsidRPr="00345968" w:rsidRDefault="00064478" w:rsidP="007D1C36"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用例属性</w:t>
            </w:r>
          </w:p>
        </w:tc>
      </w:tr>
      <w:tr w:rsidR="00064478" w:rsidRPr="00345968" w14:paraId="3968714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F56576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Brief Description</w:t>
            </w:r>
          </w:p>
        </w:tc>
        <w:tc>
          <w:tcPr>
            <w:tcW w:w="2924" w:type="dxa"/>
            <w:shd w:val="clear" w:color="auto" w:fill="auto"/>
          </w:tcPr>
          <w:p w14:paraId="2E63C17E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4402C5B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E1DEDE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6CF4CB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Basic Flow</w:t>
            </w:r>
          </w:p>
        </w:tc>
        <w:tc>
          <w:tcPr>
            <w:tcW w:w="2924" w:type="dxa"/>
            <w:shd w:val="clear" w:color="auto" w:fill="auto"/>
          </w:tcPr>
          <w:p w14:paraId="09BE2B9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5F9A50E3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1410989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1D3D98A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Alternate Flow</w:t>
            </w:r>
          </w:p>
        </w:tc>
        <w:tc>
          <w:tcPr>
            <w:tcW w:w="2924" w:type="dxa"/>
            <w:shd w:val="clear" w:color="auto" w:fill="auto"/>
          </w:tcPr>
          <w:p w14:paraId="5F162CA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70BC421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98D631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7178CD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Special Requirement</w:t>
            </w:r>
          </w:p>
        </w:tc>
        <w:tc>
          <w:tcPr>
            <w:tcW w:w="2924" w:type="dxa"/>
            <w:shd w:val="clear" w:color="auto" w:fill="auto"/>
          </w:tcPr>
          <w:p w14:paraId="1D82ACD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92D4A6F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D589B5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01FFA64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Pre-Condition</w:t>
            </w:r>
          </w:p>
        </w:tc>
        <w:tc>
          <w:tcPr>
            <w:tcW w:w="2924" w:type="dxa"/>
            <w:shd w:val="clear" w:color="auto" w:fill="auto"/>
          </w:tcPr>
          <w:p w14:paraId="45D5CAA2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5CB8FCE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1F3AB7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B4C39B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Post-Condition</w:t>
            </w:r>
          </w:p>
        </w:tc>
        <w:tc>
          <w:tcPr>
            <w:tcW w:w="2924" w:type="dxa"/>
            <w:shd w:val="clear" w:color="auto" w:fill="auto"/>
          </w:tcPr>
          <w:p w14:paraId="264EE48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3BA271C7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6B2044C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C06F68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Extension Point</w:t>
            </w:r>
          </w:p>
        </w:tc>
        <w:tc>
          <w:tcPr>
            <w:tcW w:w="2924" w:type="dxa"/>
            <w:shd w:val="clear" w:color="auto" w:fill="auto"/>
          </w:tcPr>
          <w:p w14:paraId="122DBA79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/>
            <w:shd w:val="clear" w:color="auto" w:fill="auto"/>
          </w:tcPr>
          <w:p w14:paraId="7F57645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5899D3C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65BC096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 w14:paraId="08F80054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2D315515" w14:textId="77777777" w:rsidR="00064478" w:rsidRPr="00345968" w:rsidRDefault="00064478" w:rsidP="007D1C36"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影响</w:t>
            </w:r>
          </w:p>
        </w:tc>
      </w:tr>
      <w:tr w:rsidR="00064478" w:rsidRPr="00345968" w14:paraId="0A16AB4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05F632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2924" w:type="dxa"/>
            <w:shd w:val="clear" w:color="auto" w:fill="auto"/>
          </w:tcPr>
          <w:p w14:paraId="066A7B9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/>
            <w:shd w:val="clear" w:color="auto" w:fill="auto"/>
          </w:tcPr>
          <w:p w14:paraId="3E136BA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89A7C0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2B6B8E9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lastRenderedPageBreak/>
              <w:t>Functional</w:t>
            </w:r>
          </w:p>
        </w:tc>
        <w:tc>
          <w:tcPr>
            <w:tcW w:w="2924" w:type="dxa"/>
            <w:shd w:val="clear" w:color="auto" w:fill="auto"/>
          </w:tcPr>
          <w:p w14:paraId="56E099DC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017B7740" w14:textId="77777777" w:rsidR="00064478" w:rsidRPr="00345968" w:rsidRDefault="00064478" w:rsidP="007D1C36"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类型</w:t>
            </w:r>
          </w:p>
        </w:tc>
      </w:tr>
      <w:tr w:rsidR="00064478" w:rsidRPr="00345968" w14:paraId="341EE827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99632E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Usability</w:t>
            </w:r>
          </w:p>
        </w:tc>
        <w:tc>
          <w:tcPr>
            <w:tcW w:w="2924" w:type="dxa"/>
            <w:shd w:val="clear" w:color="auto" w:fill="auto"/>
          </w:tcPr>
          <w:p w14:paraId="722C8DA1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32424A08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7BA0928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20BCF271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Reliability</w:t>
            </w:r>
          </w:p>
        </w:tc>
        <w:tc>
          <w:tcPr>
            <w:tcW w:w="2924" w:type="dxa"/>
            <w:shd w:val="clear" w:color="auto" w:fill="auto"/>
          </w:tcPr>
          <w:p w14:paraId="0BAD9D77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1E7E8B7D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CF4E81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6FE401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Performance</w:t>
            </w:r>
          </w:p>
        </w:tc>
        <w:tc>
          <w:tcPr>
            <w:tcW w:w="2924" w:type="dxa"/>
            <w:shd w:val="clear" w:color="auto" w:fill="auto"/>
          </w:tcPr>
          <w:p w14:paraId="52EC7B74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55490295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5DC270D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0A79A68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Supportability</w:t>
            </w:r>
          </w:p>
        </w:tc>
        <w:tc>
          <w:tcPr>
            <w:tcW w:w="2924" w:type="dxa"/>
            <w:shd w:val="clear" w:color="auto" w:fill="auto"/>
          </w:tcPr>
          <w:p w14:paraId="77F59A5F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43023D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2FD61B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9D31B2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Design Constraint</w:t>
            </w:r>
          </w:p>
        </w:tc>
        <w:tc>
          <w:tcPr>
            <w:tcW w:w="2924" w:type="dxa"/>
            <w:shd w:val="clear" w:color="auto" w:fill="auto"/>
          </w:tcPr>
          <w:p w14:paraId="42C5838E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E54B701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42C3EF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4D9AF78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Implementation Requirement</w:t>
            </w:r>
          </w:p>
        </w:tc>
        <w:tc>
          <w:tcPr>
            <w:tcW w:w="2924" w:type="dxa"/>
            <w:shd w:val="clear" w:color="auto" w:fill="auto"/>
          </w:tcPr>
          <w:p w14:paraId="4D1709E1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07E2D5AF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47BE292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0795463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Physical Requirement</w:t>
            </w:r>
          </w:p>
        </w:tc>
        <w:tc>
          <w:tcPr>
            <w:tcW w:w="2924" w:type="dxa"/>
            <w:shd w:val="clear" w:color="auto" w:fill="auto"/>
          </w:tcPr>
          <w:p w14:paraId="59A74A0E" w14:textId="77777777" w:rsidR="00064478" w:rsidRPr="00345968" w:rsidRDefault="00064478" w:rsidP="007D1C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01D0F11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62C861D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53D3AD8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Interface Requirement</w:t>
            </w:r>
          </w:p>
        </w:tc>
        <w:tc>
          <w:tcPr>
            <w:tcW w:w="2924" w:type="dxa"/>
            <w:shd w:val="clear" w:color="auto" w:fill="auto"/>
          </w:tcPr>
          <w:p w14:paraId="79076F78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/>
            <w:shd w:val="clear" w:color="auto" w:fill="auto"/>
          </w:tcPr>
          <w:p w14:paraId="2D4C4A3A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7E6A754E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3C5D8B75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Schedule-High</w:t>
            </w:r>
          </w:p>
        </w:tc>
        <w:tc>
          <w:tcPr>
            <w:tcW w:w="2924" w:type="dxa"/>
            <w:shd w:val="clear" w:color="auto" w:fill="auto"/>
          </w:tcPr>
          <w:p w14:paraId="6BBBDCFF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211A0625" w14:textId="77777777" w:rsidR="00064478" w:rsidRPr="00345968" w:rsidRDefault="00064478" w:rsidP="007D1C36">
            <w:pPr>
              <w:keepLines/>
              <w:spacing w:after="120" w:line="19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风险</w:t>
            </w:r>
          </w:p>
        </w:tc>
      </w:tr>
      <w:tr w:rsidR="00064478" w:rsidRPr="00345968" w14:paraId="04D4D4AB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523368F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Schedule-Medium</w:t>
            </w:r>
          </w:p>
        </w:tc>
        <w:tc>
          <w:tcPr>
            <w:tcW w:w="2924" w:type="dxa"/>
            <w:shd w:val="clear" w:color="auto" w:fill="auto"/>
          </w:tcPr>
          <w:p w14:paraId="42F0E44A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2E72CAA4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2C6375C1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3EF447D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Schedule-Low</w:t>
            </w:r>
          </w:p>
        </w:tc>
        <w:tc>
          <w:tcPr>
            <w:tcW w:w="2924" w:type="dxa"/>
            <w:shd w:val="clear" w:color="auto" w:fill="auto"/>
          </w:tcPr>
          <w:p w14:paraId="3D235B3C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106FCEF6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9E3977A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EA9446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Technology-High</w:t>
            </w:r>
          </w:p>
        </w:tc>
        <w:tc>
          <w:tcPr>
            <w:tcW w:w="2924" w:type="dxa"/>
            <w:shd w:val="clear" w:color="auto" w:fill="auto"/>
          </w:tcPr>
          <w:p w14:paraId="3EB214B6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50D1562B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10A3540A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7B36CD5A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Technology-Medium</w:t>
            </w:r>
          </w:p>
        </w:tc>
        <w:tc>
          <w:tcPr>
            <w:tcW w:w="2924" w:type="dxa"/>
            <w:shd w:val="clear" w:color="auto" w:fill="auto"/>
          </w:tcPr>
          <w:p w14:paraId="0070F215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0803B0D3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3C424B05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4DBCA40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Technology-Low</w:t>
            </w:r>
          </w:p>
        </w:tc>
        <w:tc>
          <w:tcPr>
            <w:tcW w:w="2924" w:type="dxa"/>
            <w:shd w:val="clear" w:color="auto" w:fill="auto"/>
          </w:tcPr>
          <w:p w14:paraId="5EEAEDC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/>
            <w:shd w:val="clear" w:color="auto" w:fill="auto"/>
          </w:tcPr>
          <w:p w14:paraId="75B1ACE2" w14:textId="77777777" w:rsidR="00064478" w:rsidRPr="00345968" w:rsidRDefault="00064478" w:rsidP="007D1C36"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64478" w:rsidRPr="00345968" w14:paraId="00B61B4F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5644CE77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 w14:paraId="28B1884B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restart"/>
            <w:shd w:val="clear" w:color="auto" w:fill="auto"/>
          </w:tcPr>
          <w:p w14:paraId="3DC66FA6" w14:textId="77777777" w:rsidR="00064478" w:rsidRPr="00345968" w:rsidRDefault="00064478" w:rsidP="007D1C36"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是否过时</w:t>
            </w:r>
          </w:p>
        </w:tc>
      </w:tr>
      <w:tr w:rsidR="00064478" w:rsidRPr="00345968" w14:paraId="09D5B9DD" w14:textId="77777777" w:rsidTr="007D1C36">
        <w:trPr>
          <w:trHeight w:val="257"/>
        </w:trPr>
        <w:tc>
          <w:tcPr>
            <w:tcW w:w="2924" w:type="dxa"/>
            <w:shd w:val="clear" w:color="auto" w:fill="auto"/>
          </w:tcPr>
          <w:p w14:paraId="65425DAB" w14:textId="77777777" w:rsidR="00064478" w:rsidRPr="00345968" w:rsidRDefault="00064478" w:rsidP="007D1C36">
            <w:pPr>
              <w:rPr>
                <w:b/>
                <w:kern w:val="2"/>
                <w:sz w:val="18"/>
                <w:szCs w:val="18"/>
              </w:rPr>
            </w:pPr>
            <w:r w:rsidRPr="00345968"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 w14:paraId="3E105D43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34596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/>
            <w:shd w:val="clear" w:color="auto" w:fill="auto"/>
          </w:tcPr>
          <w:p w14:paraId="14D6A71D" w14:textId="77777777" w:rsidR="00064478" w:rsidRPr="00345968" w:rsidRDefault="00064478" w:rsidP="007D1C36"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</w:tbl>
    <w:p w14:paraId="6747FAD8" w14:textId="77777777" w:rsidR="00064478" w:rsidRPr="00345968" w:rsidRDefault="00064478" w:rsidP="00064478">
      <w:pPr>
        <w:rPr>
          <w:b/>
        </w:rPr>
      </w:pPr>
    </w:p>
    <w:p w14:paraId="3A7C85A6" w14:textId="7AC4E26B" w:rsidR="00064478" w:rsidRDefault="00064478" w:rsidP="00064478"/>
    <w:p w14:paraId="6E2F234C" w14:textId="77777777" w:rsidR="00064478" w:rsidRPr="00064478" w:rsidRDefault="00064478" w:rsidP="00064478"/>
    <w:p w14:paraId="6769DCA8" w14:textId="15E4EC13" w:rsidR="00FB3B4C" w:rsidRDefault="00FB3B4C" w:rsidP="009356E9">
      <w:pPr>
        <w:pStyle w:val="a0"/>
      </w:pPr>
      <w:bookmarkStart w:id="429" w:name="_Toc502228480"/>
      <w:r>
        <w:rPr>
          <w:rFonts w:hint="eastAsia"/>
        </w:rPr>
        <w:t>可</w:t>
      </w:r>
      <w:r>
        <w:t>追溯性</w:t>
      </w:r>
      <w:bookmarkEnd w:id="429"/>
    </w:p>
    <w:p w14:paraId="0A415A37" w14:textId="05500999" w:rsidR="00FB3B4C" w:rsidRDefault="00FB3B4C" w:rsidP="009356E9">
      <w:pPr>
        <w:pStyle w:val="a1"/>
      </w:pPr>
      <w:bookmarkStart w:id="430" w:name="_Toc502228481"/>
      <w:r>
        <w:rPr>
          <w:rFonts w:hint="eastAsia"/>
        </w:rPr>
        <w:t>需求</w:t>
      </w:r>
      <w:r>
        <w:t>类型的课跟踪</w:t>
      </w:r>
      <w:r>
        <w:rPr>
          <w:rFonts w:hint="eastAsia"/>
        </w:rPr>
        <w:t>标准</w:t>
      </w:r>
      <w:bookmarkEnd w:id="430"/>
    </w:p>
    <w:p w14:paraId="6A8CE468" w14:textId="4863398E" w:rsidR="00663582" w:rsidRPr="00663582" w:rsidRDefault="00663582" w:rsidP="00663582">
      <w:r>
        <w:rPr>
          <w:rFonts w:hint="eastAsia"/>
        </w:rPr>
        <w:t>TBD</w:t>
      </w:r>
    </w:p>
    <w:p w14:paraId="7A50FC67" w14:textId="2D68571A" w:rsidR="00FB3B4C" w:rsidRDefault="00FB3B4C" w:rsidP="009356E9">
      <w:pPr>
        <w:pStyle w:val="a0"/>
      </w:pPr>
      <w:bookmarkStart w:id="431" w:name="_Toc502228482"/>
      <w:r>
        <w:rPr>
          <w:rFonts w:hint="eastAsia"/>
        </w:rPr>
        <w:t>报告</w:t>
      </w:r>
      <w:r>
        <w:t>和措施</w:t>
      </w:r>
      <w:bookmarkEnd w:id="431"/>
    </w:p>
    <w:p w14:paraId="16E24622" w14:textId="5E98EEBE" w:rsidR="00663582" w:rsidRPr="00663582" w:rsidRDefault="00663582" w:rsidP="00663582">
      <w:r>
        <w:rPr>
          <w:rFonts w:hint="eastAsia"/>
        </w:rPr>
        <w:t>TBD</w:t>
      </w:r>
    </w:p>
    <w:p w14:paraId="64E958A7" w14:textId="046651FE" w:rsidR="00FB3B4C" w:rsidRDefault="00FB3B4C" w:rsidP="009356E9">
      <w:pPr>
        <w:pStyle w:val="a"/>
      </w:pPr>
      <w:bookmarkStart w:id="432" w:name="_Toc502228483"/>
      <w:r>
        <w:rPr>
          <w:rFonts w:hint="eastAsia"/>
        </w:rPr>
        <w:t>需求</w:t>
      </w:r>
      <w:r>
        <w:t>变更管理</w:t>
      </w:r>
      <w:bookmarkEnd w:id="432"/>
    </w:p>
    <w:p w14:paraId="573C5EFD" w14:textId="511A7CFC" w:rsidR="00663582" w:rsidRDefault="00FB3B4C" w:rsidP="00AD1D69">
      <w:pPr>
        <w:pStyle w:val="a0"/>
      </w:pPr>
      <w:bookmarkStart w:id="433" w:name="_Toc502228484"/>
      <w:r w:rsidRPr="00FB3B4C">
        <w:t>更改请求处理和批准</w:t>
      </w:r>
      <w:bookmarkEnd w:id="433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663582" w:rsidRPr="00345968" w14:paraId="21140443" w14:textId="77777777" w:rsidTr="00663582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4214ECA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37C85761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BCCF65D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663582" w:rsidRPr="00345968" w14:paraId="492CF228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17F433D7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 w14:paraId="0E758D1C" w14:textId="74144D32" w:rsidR="00663582" w:rsidRPr="00345968" w:rsidRDefault="0065400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有用户</w:t>
            </w:r>
            <w:r w:rsidR="00663582">
              <w:rPr>
                <w:rFonts w:hint="eastAsia"/>
                <w:b/>
                <w:kern w:val="2"/>
                <w:sz w:val="18"/>
                <w:szCs w:val="18"/>
              </w:rPr>
              <w:t>提出需求变更请求</w:t>
            </w:r>
          </w:p>
        </w:tc>
        <w:tc>
          <w:tcPr>
            <w:tcW w:w="2924" w:type="dxa"/>
            <w:shd w:val="clear" w:color="auto" w:fill="auto"/>
          </w:tcPr>
          <w:p w14:paraId="4EB32205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787EFF79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C52C84A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EDA9DF7" w14:textId="7586034B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由需求管理人员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讲需求</w:t>
            </w:r>
            <w:proofErr w:type="gramEnd"/>
            <w:r>
              <w:rPr>
                <w:rFonts w:hint="eastAsia"/>
                <w:b/>
                <w:kern w:val="2"/>
                <w:sz w:val="18"/>
                <w:szCs w:val="18"/>
              </w:rPr>
              <w:t>变更录入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</w:p>
        </w:tc>
        <w:tc>
          <w:tcPr>
            <w:tcW w:w="2924" w:type="dxa"/>
            <w:shd w:val="clear" w:color="auto" w:fill="auto"/>
          </w:tcPr>
          <w:p w14:paraId="53EAF9D3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398A0E7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3B1BAD68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lastRenderedPageBreak/>
              <w:t>3</w:t>
            </w:r>
          </w:p>
        </w:tc>
        <w:tc>
          <w:tcPr>
            <w:tcW w:w="4997" w:type="dxa"/>
            <w:shd w:val="clear" w:color="auto" w:fill="auto"/>
          </w:tcPr>
          <w:p w14:paraId="2FD850B7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 w14:paraId="189D3F78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E524053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161B49A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4C5A6D5C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 w14:paraId="44222E2D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51063A83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47A9108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 w14:paraId="4D1ADADD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与CCB召开需求变更研讨会</w:t>
            </w:r>
          </w:p>
        </w:tc>
        <w:tc>
          <w:tcPr>
            <w:tcW w:w="2924" w:type="dxa"/>
            <w:shd w:val="clear" w:color="auto" w:fill="auto"/>
          </w:tcPr>
          <w:p w14:paraId="1A4B2CE6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206C000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6FF8DF3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 w14:paraId="44F5A5BA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 w14:paraId="1EE3B38E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245FB6CD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A4A54F9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7</w:t>
            </w:r>
          </w:p>
        </w:tc>
        <w:tc>
          <w:tcPr>
            <w:tcW w:w="4997" w:type="dxa"/>
            <w:shd w:val="clear" w:color="auto" w:fill="auto"/>
          </w:tcPr>
          <w:p w14:paraId="40AAD064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CCB允许变更则将相应变更修正到SRS中，与各级用户代表进行协商</w:t>
            </w:r>
          </w:p>
        </w:tc>
        <w:tc>
          <w:tcPr>
            <w:tcW w:w="2924" w:type="dxa"/>
            <w:shd w:val="clear" w:color="auto" w:fill="auto"/>
          </w:tcPr>
          <w:p w14:paraId="7409506F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不允许则记录在需求变更请求文档中留作记录</w:t>
            </w:r>
          </w:p>
        </w:tc>
      </w:tr>
      <w:tr w:rsidR="00663582" w:rsidRPr="00345968" w14:paraId="09795406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6F48F59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 w14:paraId="6F2BF7A3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协商通过后发布新的SRS基线版本</w:t>
            </w:r>
          </w:p>
        </w:tc>
        <w:tc>
          <w:tcPr>
            <w:tcW w:w="2924" w:type="dxa"/>
            <w:shd w:val="clear" w:color="auto" w:fill="auto"/>
          </w:tcPr>
          <w:p w14:paraId="04C80BC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663582" w:rsidRPr="00345968" w14:paraId="6A1AF52B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E992587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 w14:paraId="24415A20" w14:textId="77777777" w:rsidR="00663582" w:rsidRDefault="00663582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由配置管理员</w:t>
            </w:r>
            <w:proofErr w:type="gramStart"/>
            <w:r>
              <w:rPr>
                <w:b/>
                <w:kern w:val="2"/>
                <w:sz w:val="18"/>
                <w:szCs w:val="18"/>
              </w:rPr>
              <w:t>上传并发布</w:t>
            </w:r>
            <w:proofErr w:type="gramEnd"/>
          </w:p>
        </w:tc>
        <w:tc>
          <w:tcPr>
            <w:tcW w:w="2924" w:type="dxa"/>
            <w:shd w:val="clear" w:color="auto" w:fill="auto"/>
          </w:tcPr>
          <w:p w14:paraId="7A2B4C4C" w14:textId="77777777" w:rsidR="00663582" w:rsidRPr="00345968" w:rsidRDefault="00663582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62A16206" w14:textId="77777777" w:rsidR="00663582" w:rsidRPr="00663582" w:rsidRDefault="00663582" w:rsidP="00663582"/>
    <w:p w14:paraId="0422BCF0" w14:textId="14221CC7" w:rsidR="00FB3B4C" w:rsidRDefault="00FB3B4C" w:rsidP="009356E9">
      <w:pPr>
        <w:pStyle w:val="a1"/>
      </w:pPr>
      <w:bookmarkStart w:id="434" w:name="_Toc502228485"/>
      <w:r w:rsidRPr="00FB3B4C">
        <w:t>由利益相关者提出的更改请求，增强请求或修正缺陷</w:t>
      </w:r>
      <w:bookmarkEnd w:id="434"/>
    </w:p>
    <w:p w14:paraId="2EA148D5" w14:textId="77777777" w:rsidR="002F1BDC" w:rsidRDefault="002F1BDC" w:rsidP="002F1BDC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2F1BDC" w:rsidRPr="00345968" w14:paraId="3A36C974" w14:textId="77777777" w:rsidTr="002F1BDC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7C73F18F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07070785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33B82381" w14:textId="77777777" w:rsidR="002F1BDC" w:rsidRPr="00345968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2F1BDC" w:rsidRPr="00345968" w14:paraId="6B34188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2DB4CD1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121EDA6D" w14:textId="7B44E151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  <w:r>
              <w:rPr>
                <w:b/>
                <w:kern w:val="2"/>
                <w:sz w:val="18"/>
                <w:szCs w:val="18"/>
              </w:rPr>
              <w:t xml:space="preserve"> 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 w14:paraId="44AE3BAC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2F1BDC" w:rsidRPr="00345968" w14:paraId="116D1ABD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89E44EB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7AC6BCAA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如果无需求冲突或者为增强请求，则由CB进行判断，本次变更对项目的影响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 w14:paraId="3540C908" w14:textId="77777777" w:rsidR="002F1BDC" w:rsidRDefault="002F1BDC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如有冲突请并未解决则提交QFD</w:t>
            </w:r>
            <w:proofErr w:type="gramStart"/>
            <w:r>
              <w:rPr>
                <w:rFonts w:hint="eastAsia"/>
                <w:b/>
                <w:kern w:val="2"/>
                <w:sz w:val="18"/>
                <w:szCs w:val="18"/>
              </w:rPr>
              <w:t>打分表及用户权值资料</w:t>
            </w:r>
            <w:proofErr w:type="gramEnd"/>
          </w:p>
        </w:tc>
      </w:tr>
    </w:tbl>
    <w:p w14:paraId="7BB6C120" w14:textId="77777777" w:rsidR="002F1BDC" w:rsidRPr="002F1BDC" w:rsidRDefault="002F1BDC" w:rsidP="002F1BDC"/>
    <w:p w14:paraId="5FAED55B" w14:textId="548E300E" w:rsidR="00FB3B4C" w:rsidRDefault="00FB3B4C" w:rsidP="009356E9">
      <w:pPr>
        <w:pStyle w:val="a1"/>
      </w:pPr>
      <w:bookmarkStart w:id="435" w:name="_Toc502228486"/>
      <w:r w:rsidRPr="00FB3B4C">
        <w:t>CCB会审查对影响，花费和时间的影响</w:t>
      </w:r>
      <w:bookmarkEnd w:id="435"/>
    </w:p>
    <w:p w14:paraId="4E786EA7" w14:textId="77777777" w:rsidR="00A5024D" w:rsidRPr="00345968" w:rsidRDefault="00A5024D" w:rsidP="00A5024D">
      <w:pPr>
        <w:rPr>
          <w:b/>
        </w:rPr>
      </w:pPr>
      <w:r w:rsidRPr="00345968">
        <w:rPr>
          <w:b/>
        </w:rPr>
        <w:t>[详细说明您的建行委员会批准/拒绝此处的决策指南。]</w:t>
      </w:r>
    </w:p>
    <w:p w14:paraId="7D39D8C0" w14:textId="77777777" w:rsidR="00A5024D" w:rsidRDefault="00A5024D" w:rsidP="00A5024D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A5024D" w:rsidRPr="00345968" w14:paraId="29F3F9E7" w14:textId="77777777" w:rsidTr="00A5024D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2F3D4705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5CDA5BAA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审查策略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3FFB6239" w14:textId="77777777" w:rsidR="00A5024D" w:rsidRPr="00345968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A5024D" w:rsidRPr="00345968" w14:paraId="287D4A1E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0FC6DA8D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5ABB1F93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变更影响超过3%</w:t>
            </w:r>
          </w:p>
        </w:tc>
        <w:tc>
          <w:tcPr>
            <w:tcW w:w="2924" w:type="dxa"/>
            <w:shd w:val="clear" w:color="auto" w:fill="auto"/>
          </w:tcPr>
          <w:p w14:paraId="57B727C3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 w:rsidR="00A5024D" w:rsidRPr="00345968" w14:paraId="3B705302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6991386A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032E1A58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 w14:paraId="1AB561A9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 w:rsidR="00A5024D" w:rsidRPr="00345968" w14:paraId="55188F8B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F2D5090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6878802C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严重影响项目时间，超过5%</w:t>
            </w:r>
          </w:p>
        </w:tc>
        <w:tc>
          <w:tcPr>
            <w:tcW w:w="2924" w:type="dxa"/>
            <w:shd w:val="clear" w:color="auto" w:fill="auto"/>
          </w:tcPr>
          <w:p w14:paraId="71DA0C58" w14:textId="77777777" w:rsidR="00A5024D" w:rsidRDefault="00A5024D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</w:tbl>
    <w:p w14:paraId="6DD66B3D" w14:textId="77777777" w:rsidR="00641FA9" w:rsidRPr="00641FA9" w:rsidRDefault="00641FA9" w:rsidP="00641FA9"/>
    <w:p w14:paraId="3DF63573" w14:textId="56427C51" w:rsidR="00FB3B4C" w:rsidRDefault="00FB3B4C" w:rsidP="009356E9">
      <w:pPr>
        <w:pStyle w:val="a1"/>
      </w:pPr>
      <w:bookmarkStart w:id="436" w:name="_Toc502228487"/>
      <w:r w:rsidRPr="00FB3B4C">
        <w:t>接受更改后如何进行实现与测试</w:t>
      </w:r>
      <w:bookmarkEnd w:id="436"/>
    </w:p>
    <w:p w14:paraId="61F53199" w14:textId="77777777" w:rsidR="00DF3E88" w:rsidRPr="00345968" w:rsidRDefault="00DF3E88" w:rsidP="00DF3E88">
      <w:pPr>
        <w:rPr>
          <w:b/>
        </w:rPr>
      </w:pP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1E588AB0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167CA97B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477E8091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方案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5B170CF2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0A2A7DD0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5CD558F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71581DB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 w14:paraId="5C78323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4FA8224A" w14:textId="77777777" w:rsidR="007904FB" w:rsidRPr="00DF3E88" w:rsidRDefault="007904FB" w:rsidP="007904FB"/>
    <w:p w14:paraId="0C1D5511" w14:textId="2BCA672A" w:rsidR="00FB3B4C" w:rsidRDefault="00FB3B4C" w:rsidP="009356E9">
      <w:pPr>
        <w:pStyle w:val="a1"/>
      </w:pPr>
      <w:bookmarkStart w:id="437" w:name="_Toc502228488"/>
      <w:r w:rsidRPr="00FB3B4C">
        <w:t>需求变更已被验证并关闭</w:t>
      </w:r>
      <w:bookmarkEnd w:id="437"/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2980FB65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75C79859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052C75D0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15B05A32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39CFD390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4391341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2CA47BFB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 w14:paraId="3D351E15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733E9C37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74F3FD2C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4F447439" w14:textId="309BF2F5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在</w:t>
            </w:r>
            <w:r w:rsidR="00A95EBF">
              <w:rPr>
                <w:b/>
                <w:kern w:val="2"/>
                <w:sz w:val="18"/>
                <w:szCs w:val="18"/>
              </w:rPr>
              <w:t>Doors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 w14:paraId="102B96A3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4277BAEA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3FBE23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31232C88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修正SRS文档，并上传配置管理器</w:t>
            </w:r>
          </w:p>
        </w:tc>
        <w:tc>
          <w:tcPr>
            <w:tcW w:w="2924" w:type="dxa"/>
            <w:shd w:val="clear" w:color="auto" w:fill="auto"/>
          </w:tcPr>
          <w:p w14:paraId="2D70263D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0EE4816A" w14:textId="277497E2" w:rsidR="00DF3E88" w:rsidRDefault="00DF3E88" w:rsidP="00DF3E88"/>
    <w:p w14:paraId="3EF37D96" w14:textId="123117E0" w:rsidR="009262A6" w:rsidRDefault="009262A6" w:rsidP="00DF3E88"/>
    <w:p w14:paraId="006DB732" w14:textId="77777777" w:rsidR="009262A6" w:rsidRPr="00DF3E88" w:rsidRDefault="009262A6" w:rsidP="00DF3E88">
      <w:pPr>
        <w:rPr>
          <w:rFonts w:hint="eastAsia"/>
        </w:rPr>
      </w:pPr>
    </w:p>
    <w:p w14:paraId="0AED1040" w14:textId="0196EEFC" w:rsidR="00FB3B4C" w:rsidRDefault="00FB3B4C" w:rsidP="009356E9">
      <w:pPr>
        <w:pStyle w:val="a1"/>
      </w:pPr>
      <w:bookmarkStart w:id="438" w:name="_Toc502228489"/>
      <w:r w:rsidRPr="00FB3B4C">
        <w:lastRenderedPageBreak/>
        <w:t>CCB控制变更流程及人员</w:t>
      </w:r>
      <w:bookmarkEnd w:id="438"/>
    </w:p>
    <w:p w14:paraId="2FB7C409" w14:textId="77777777" w:rsidR="00DF3E88" w:rsidRPr="00345968" w:rsidRDefault="00DF3E88" w:rsidP="00DF3E88">
      <w:pPr>
        <w:rPr>
          <w:b/>
        </w:rPr>
      </w:pPr>
      <w:r w:rsidRPr="00345968">
        <w:rPr>
          <w:b/>
        </w:rPr>
        <w:t xml:space="preserve">[Describe the membership and procedures for processing change requests and </w:t>
      </w:r>
    </w:p>
    <w:tbl>
      <w:tblPr>
        <w:tblW w:w="8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97"/>
        <w:gridCol w:w="2924"/>
      </w:tblGrid>
      <w:tr w:rsidR="00DF3E88" w:rsidRPr="00345968" w14:paraId="4B998EF6" w14:textId="77777777" w:rsidTr="00DF3E88">
        <w:trPr>
          <w:trHeight w:val="257"/>
        </w:trPr>
        <w:tc>
          <w:tcPr>
            <w:tcW w:w="851" w:type="dxa"/>
            <w:shd w:val="clear" w:color="auto" w:fill="9CC2E5" w:themeFill="accent1" w:themeFillTint="99"/>
          </w:tcPr>
          <w:p w14:paraId="37E86CF4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 w14:paraId="6AA8A4C1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 w14:paraId="62C57154" w14:textId="77777777" w:rsidR="00DF3E88" w:rsidRPr="0034596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F3E88" w:rsidRPr="00345968" w14:paraId="1098F6B5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D0E5F56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 w14:paraId="0B6C5CA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有需求开发人员提交需求变更申请</w:t>
            </w:r>
          </w:p>
        </w:tc>
        <w:tc>
          <w:tcPr>
            <w:tcW w:w="2924" w:type="dxa"/>
            <w:shd w:val="clear" w:color="auto" w:fill="auto"/>
          </w:tcPr>
          <w:p w14:paraId="572A6607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72415524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573D4143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 w14:paraId="63FD9A6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发送邮件确定CCB控制会议召开时间</w:t>
            </w:r>
          </w:p>
        </w:tc>
        <w:tc>
          <w:tcPr>
            <w:tcW w:w="2924" w:type="dxa"/>
            <w:shd w:val="clear" w:color="auto" w:fill="auto"/>
          </w:tcPr>
          <w:p w14:paraId="131A47C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220763AF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4F6C45D5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 w14:paraId="07BFCAAF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依照参考资料，以及CCB</w:t>
            </w:r>
            <w:r>
              <w:rPr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Checklist进行审查会议</w:t>
            </w:r>
          </w:p>
        </w:tc>
        <w:tc>
          <w:tcPr>
            <w:tcW w:w="2924" w:type="dxa"/>
            <w:shd w:val="clear" w:color="auto" w:fill="auto"/>
          </w:tcPr>
          <w:p w14:paraId="63CF47EE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DF3E88" w:rsidRPr="00345968" w14:paraId="2C38DBEE" w14:textId="77777777" w:rsidTr="007D1C36">
        <w:trPr>
          <w:trHeight w:val="257"/>
        </w:trPr>
        <w:tc>
          <w:tcPr>
            <w:tcW w:w="851" w:type="dxa"/>
            <w:shd w:val="clear" w:color="auto" w:fill="auto"/>
          </w:tcPr>
          <w:p w14:paraId="1087EB79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 w14:paraId="49612B97" w14:textId="77777777" w:rsidR="00DF3E88" w:rsidRPr="00AA246A" w:rsidRDefault="00DF3E88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依据审查最终结果，发布CCB审查结果</w:t>
            </w:r>
          </w:p>
        </w:tc>
        <w:tc>
          <w:tcPr>
            <w:tcW w:w="2924" w:type="dxa"/>
            <w:shd w:val="clear" w:color="auto" w:fill="auto"/>
          </w:tcPr>
          <w:p w14:paraId="2FD22742" w14:textId="77777777" w:rsidR="00DF3E88" w:rsidRDefault="00DF3E88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165AE263" w14:textId="77777777" w:rsidR="00DF3E88" w:rsidRPr="00DF3E88" w:rsidRDefault="00DF3E88" w:rsidP="00DF3E88"/>
    <w:p w14:paraId="53A13609" w14:textId="1CC83B84" w:rsidR="00FB3B4C" w:rsidRDefault="00FB3B4C" w:rsidP="009356E9">
      <w:pPr>
        <w:pStyle w:val="a1"/>
      </w:pPr>
      <w:bookmarkStart w:id="439" w:name="_Toc502228490"/>
      <w:r w:rsidRPr="00FB3B4C">
        <w:t>项目基线</w:t>
      </w:r>
      <w:bookmarkEnd w:id="439"/>
    </w:p>
    <w:p w14:paraId="6682D831" w14:textId="77777777" w:rsidR="00B34715" w:rsidRPr="00345968" w:rsidRDefault="00B34715" w:rsidP="00B34715">
      <w:pPr>
        <w:rPr>
          <w:b/>
        </w:rPr>
      </w:pPr>
    </w:p>
    <w:tbl>
      <w:tblPr>
        <w:tblW w:w="8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3181"/>
        <w:gridCol w:w="2196"/>
        <w:gridCol w:w="2197"/>
      </w:tblGrid>
      <w:tr w:rsidR="00B34715" w:rsidRPr="00345968" w14:paraId="1612F432" w14:textId="77777777" w:rsidTr="00A95EBF">
        <w:trPr>
          <w:trHeight w:val="297"/>
        </w:trPr>
        <w:tc>
          <w:tcPr>
            <w:tcW w:w="1212" w:type="dxa"/>
            <w:shd w:val="clear" w:color="auto" w:fill="9CC2E5" w:themeFill="accent1" w:themeFillTint="99"/>
          </w:tcPr>
          <w:p w14:paraId="44ACCF54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版本</w:t>
            </w:r>
          </w:p>
        </w:tc>
        <w:tc>
          <w:tcPr>
            <w:tcW w:w="3181" w:type="dxa"/>
            <w:shd w:val="clear" w:color="auto" w:fill="9CC2E5" w:themeFill="accent1" w:themeFillTint="99"/>
          </w:tcPr>
          <w:p w14:paraId="349AA933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主要内容</w:t>
            </w:r>
          </w:p>
        </w:tc>
        <w:tc>
          <w:tcPr>
            <w:tcW w:w="2196" w:type="dxa"/>
            <w:shd w:val="clear" w:color="auto" w:fill="9CC2E5" w:themeFill="accent1" w:themeFillTint="99"/>
          </w:tcPr>
          <w:p w14:paraId="2C59E1A5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描述类型</w:t>
            </w:r>
          </w:p>
        </w:tc>
        <w:tc>
          <w:tcPr>
            <w:tcW w:w="2197" w:type="dxa"/>
            <w:shd w:val="clear" w:color="auto" w:fill="9CC2E5" w:themeFill="accent1" w:themeFillTint="99"/>
          </w:tcPr>
          <w:p w14:paraId="0F3241CC" w14:textId="77777777" w:rsidR="00B34715" w:rsidRPr="00345968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截止日期</w:t>
            </w:r>
          </w:p>
        </w:tc>
      </w:tr>
      <w:tr w:rsidR="00B34715" w:rsidRPr="00345968" w14:paraId="39114CE3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702EE7C5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3181" w:type="dxa"/>
            <w:shd w:val="clear" w:color="auto" w:fill="auto"/>
          </w:tcPr>
          <w:p w14:paraId="527E66F4" w14:textId="4A83694E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 w:rsidRPr="009F2746">
              <w:rPr>
                <w:b/>
                <w:kern w:val="2"/>
                <w:sz w:val="18"/>
                <w:szCs w:val="18"/>
              </w:rPr>
              <w:t>PRD-201</w:t>
            </w:r>
            <w:r w:rsidR="00A95EBF">
              <w:rPr>
                <w:b/>
                <w:kern w:val="2"/>
                <w:sz w:val="18"/>
                <w:szCs w:val="18"/>
              </w:rPr>
              <w:t>8</w:t>
            </w:r>
            <w:r w:rsidRPr="009F2746">
              <w:rPr>
                <w:b/>
                <w:kern w:val="2"/>
                <w:sz w:val="18"/>
                <w:szCs w:val="18"/>
              </w:rPr>
              <w:t>-G</w:t>
            </w:r>
            <w:r w:rsidR="00A95EBF">
              <w:rPr>
                <w:b/>
                <w:kern w:val="2"/>
                <w:sz w:val="18"/>
                <w:szCs w:val="18"/>
              </w:rPr>
              <w:t>15</w:t>
            </w:r>
            <w:r w:rsidRPr="009F2746">
              <w:rPr>
                <w:b/>
                <w:kern w:val="2"/>
                <w:sz w:val="18"/>
                <w:szCs w:val="18"/>
              </w:rPr>
              <w:t>-软件需求规格说明书</w:t>
            </w:r>
          </w:p>
        </w:tc>
        <w:tc>
          <w:tcPr>
            <w:tcW w:w="2196" w:type="dxa"/>
            <w:shd w:val="clear" w:color="auto" w:fill="auto"/>
          </w:tcPr>
          <w:p w14:paraId="5640782E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024F58E0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B34715" w:rsidRPr="00345968" w14:paraId="0B2D7F0E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67BF6D31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3181" w:type="dxa"/>
            <w:shd w:val="clear" w:color="auto" w:fill="auto"/>
          </w:tcPr>
          <w:p w14:paraId="35CCE1A5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测试用例</w:t>
            </w:r>
          </w:p>
        </w:tc>
        <w:tc>
          <w:tcPr>
            <w:tcW w:w="2196" w:type="dxa"/>
            <w:shd w:val="clear" w:color="auto" w:fill="auto"/>
          </w:tcPr>
          <w:p w14:paraId="0FF93F8D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6807B812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  <w:tr w:rsidR="00B34715" w:rsidRPr="00345968" w14:paraId="03829365" w14:textId="77777777" w:rsidTr="00A95EBF">
        <w:trPr>
          <w:trHeight w:val="297"/>
        </w:trPr>
        <w:tc>
          <w:tcPr>
            <w:tcW w:w="1212" w:type="dxa"/>
            <w:shd w:val="clear" w:color="auto" w:fill="auto"/>
          </w:tcPr>
          <w:p w14:paraId="6B7000DE" w14:textId="77777777" w:rsidR="00B34715" w:rsidRDefault="00B34715" w:rsidP="007D1C36"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3181" w:type="dxa"/>
            <w:shd w:val="clear" w:color="auto" w:fill="auto"/>
          </w:tcPr>
          <w:p w14:paraId="42DE3B1C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用户手册</w:t>
            </w:r>
          </w:p>
        </w:tc>
        <w:tc>
          <w:tcPr>
            <w:tcW w:w="2196" w:type="dxa"/>
            <w:shd w:val="clear" w:color="auto" w:fill="auto"/>
          </w:tcPr>
          <w:p w14:paraId="628E81C1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197" w:type="dxa"/>
            <w:shd w:val="clear" w:color="auto" w:fill="auto"/>
          </w:tcPr>
          <w:p w14:paraId="1014A820" w14:textId="77777777" w:rsidR="00B34715" w:rsidRDefault="00B34715" w:rsidP="007D1C36"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 w14:paraId="489FFDE9" w14:textId="77777777" w:rsidR="00B34715" w:rsidRPr="00B34715" w:rsidRDefault="00B34715" w:rsidP="00B34715"/>
    <w:p w14:paraId="1DB03F0B" w14:textId="3BA2AE9A" w:rsidR="00FB3B4C" w:rsidRDefault="00FB3B4C" w:rsidP="009356E9">
      <w:pPr>
        <w:pStyle w:val="a"/>
      </w:pPr>
      <w:bookmarkStart w:id="440" w:name="_Toc502228491"/>
      <w:r w:rsidRPr="00FB3B4C">
        <w:t>里程碑</w:t>
      </w:r>
      <w:bookmarkEnd w:id="440"/>
    </w:p>
    <w:p w14:paraId="6B111CAA" w14:textId="7BF19687" w:rsidR="00020946" w:rsidRPr="00020946" w:rsidRDefault="00020946" w:rsidP="00020946">
      <w:r>
        <w:rPr>
          <w:rFonts w:hint="eastAsia"/>
        </w:rPr>
        <w:t>TBD</w:t>
      </w:r>
    </w:p>
    <w:p w14:paraId="00D33A6B" w14:textId="77DCDA4B" w:rsidR="00FB3B4C" w:rsidRDefault="00FB3B4C" w:rsidP="009356E9">
      <w:pPr>
        <w:pStyle w:val="a"/>
      </w:pPr>
      <w:bookmarkStart w:id="441" w:name="_Toc502228492"/>
      <w:r w:rsidRPr="00FB3B4C">
        <w:t>培训和资源</w:t>
      </w:r>
      <w:bookmarkEnd w:id="441"/>
    </w:p>
    <w:p w14:paraId="6EAF707F" w14:textId="2EE28B9B" w:rsidR="00FB3B4C" w:rsidRDefault="00FB3B4C" w:rsidP="009356E9">
      <w:pPr>
        <w:pStyle w:val="a0"/>
      </w:pPr>
      <w:bookmarkStart w:id="442" w:name="_Toc502228493"/>
      <w:r w:rsidRPr="00FB3B4C">
        <w:t>培训</w:t>
      </w:r>
      <w:bookmarkEnd w:id="442"/>
    </w:p>
    <w:p w14:paraId="44129399" w14:textId="743DBA71" w:rsidR="00FB3B4C" w:rsidRDefault="00FB3B4C" w:rsidP="009356E9">
      <w:pPr>
        <w:pStyle w:val="a1"/>
      </w:pPr>
      <w:bookmarkStart w:id="443" w:name="_Toc502228494"/>
      <w:r w:rsidRPr="00FB3B4C">
        <w:t>参与人员</w:t>
      </w:r>
      <w:bookmarkEnd w:id="443"/>
    </w:p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444" w:author="hyx" w:date="2018-11-10T14:13:00Z">
          <w:tblPr>
            <w:tblW w:w="85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22"/>
        <w:gridCol w:w="772"/>
        <w:gridCol w:w="1524"/>
        <w:gridCol w:w="2136"/>
        <w:gridCol w:w="1524"/>
        <w:gridCol w:w="1373"/>
        <w:gridCol w:w="816"/>
        <w:tblGridChange w:id="445">
          <w:tblGrid>
            <w:gridCol w:w="950"/>
            <w:gridCol w:w="718"/>
            <w:gridCol w:w="1417"/>
            <w:gridCol w:w="1742"/>
            <w:gridCol w:w="1862"/>
            <w:gridCol w:w="823"/>
            <w:gridCol w:w="251"/>
            <w:gridCol w:w="759"/>
          </w:tblGrid>
        </w:tblGridChange>
      </w:tblGrid>
      <w:tr w:rsidR="00A95EBF" w14:paraId="2AD76EEF" w14:textId="77777777" w:rsidTr="00A95EBF">
        <w:trPr>
          <w:trHeight w:val="312"/>
        </w:trPr>
        <w:tc>
          <w:tcPr>
            <w:tcW w:w="1022" w:type="dxa"/>
            <w:shd w:val="clear" w:color="auto" w:fill="BDD6EE" w:themeFill="accent1" w:themeFillTint="66"/>
            <w:tcPrChange w:id="446" w:author="hyx" w:date="2018-11-10T14:13:00Z">
              <w:tcPr>
                <w:tcW w:w="950" w:type="dxa"/>
                <w:shd w:val="clear" w:color="auto" w:fill="BDD6EE" w:themeFill="accent1" w:themeFillTint="66"/>
              </w:tcPr>
            </w:tcPrChange>
          </w:tcPr>
          <w:p w14:paraId="3F85B273" w14:textId="77777777" w:rsidR="00A95EBF" w:rsidRDefault="00A95EBF">
            <w:pPr>
              <w:jc w:val="both"/>
              <w:rPr>
                <w:b/>
              </w:rPr>
              <w:pPrChange w:id="447" w:author="hyx" w:date="2018-11-10T14:09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772" w:type="dxa"/>
            <w:shd w:val="clear" w:color="auto" w:fill="BDD6EE" w:themeFill="accent1" w:themeFillTint="66"/>
            <w:tcPrChange w:id="448" w:author="hyx" w:date="2018-11-10T14:13:00Z">
              <w:tcPr>
                <w:tcW w:w="718" w:type="dxa"/>
                <w:shd w:val="clear" w:color="auto" w:fill="BDD6EE" w:themeFill="accent1" w:themeFillTint="66"/>
              </w:tcPr>
            </w:tcPrChange>
          </w:tcPr>
          <w:p w14:paraId="071BAA45" w14:textId="77777777" w:rsidR="00A95EBF" w:rsidRDefault="00A95EBF">
            <w:pPr>
              <w:rPr>
                <w:b/>
              </w:rPr>
              <w:pPrChange w:id="449" w:author="hyx" w:date="2018-11-10T14:09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24" w:type="dxa"/>
            <w:shd w:val="clear" w:color="auto" w:fill="BDD6EE" w:themeFill="accent1" w:themeFillTint="66"/>
            <w:tcPrChange w:id="450" w:author="hyx" w:date="2018-11-10T14:13:00Z">
              <w:tcPr>
                <w:tcW w:w="1417" w:type="dxa"/>
                <w:shd w:val="clear" w:color="auto" w:fill="BDD6EE" w:themeFill="accent1" w:themeFillTint="66"/>
              </w:tcPr>
            </w:tcPrChange>
          </w:tcPr>
          <w:p w14:paraId="4B5FBDEE" w14:textId="77777777" w:rsidR="00A95EBF" w:rsidRDefault="00A95EBF">
            <w:pPr>
              <w:rPr>
                <w:b/>
              </w:rPr>
              <w:pPrChange w:id="451" w:author="hyx" w:date="2018-11-10T14:10:00Z">
                <w:pPr>
                  <w:ind w:firstLineChars="94" w:firstLine="198"/>
                </w:pPr>
              </w:pPrChange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6" w:type="dxa"/>
            <w:shd w:val="clear" w:color="auto" w:fill="BDD6EE" w:themeFill="accent1" w:themeFillTint="66"/>
            <w:tcPrChange w:id="452" w:author="hyx" w:date="2018-11-10T14:13:00Z">
              <w:tcPr>
                <w:tcW w:w="1742" w:type="dxa"/>
                <w:shd w:val="clear" w:color="auto" w:fill="BDD6EE" w:themeFill="accent1" w:themeFillTint="66"/>
              </w:tcPr>
            </w:tcPrChange>
          </w:tcPr>
          <w:p w14:paraId="33063B63" w14:textId="77777777" w:rsidR="00A95EBF" w:rsidRDefault="00A95EBF">
            <w:pPr>
              <w:rPr>
                <w:b/>
              </w:rPr>
              <w:pPrChange w:id="453" w:author="hyx" w:date="2018-11-10T14:13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524" w:type="dxa"/>
            <w:shd w:val="clear" w:color="auto" w:fill="BDD6EE" w:themeFill="accent1" w:themeFillTint="66"/>
            <w:tcPrChange w:id="454" w:author="hyx" w:date="2018-11-10T14:13:00Z">
              <w:tcPr>
                <w:tcW w:w="1862" w:type="dxa"/>
                <w:shd w:val="clear" w:color="auto" w:fill="BDD6EE" w:themeFill="accent1" w:themeFillTint="66"/>
              </w:tcPr>
            </w:tcPrChange>
          </w:tcPr>
          <w:p w14:paraId="11211C56" w14:textId="77777777" w:rsidR="00A95EBF" w:rsidRDefault="00A95EBF">
            <w:pPr>
              <w:rPr>
                <w:ins w:id="455" w:author="hyx" w:date="2018-11-10T14:10:00Z"/>
                <w:b/>
              </w:rPr>
              <w:pPrChange w:id="456" w:author="hyx" w:date="2018-11-10T14:13:00Z">
                <w:pPr>
                  <w:ind w:firstLine="422"/>
                </w:pPr>
              </w:pPrChange>
            </w:pPr>
            <w:proofErr w:type="gramStart"/>
            <w:ins w:id="457" w:author="hyx" w:date="2018-11-10T14:11:00Z">
              <w:r>
                <w:rPr>
                  <w:rFonts w:hint="eastAsia"/>
                  <w:b/>
                </w:rPr>
                <w:t>微信</w:t>
              </w:r>
            </w:ins>
            <w:proofErr w:type="gramEnd"/>
          </w:p>
        </w:tc>
        <w:tc>
          <w:tcPr>
            <w:tcW w:w="1373" w:type="dxa"/>
            <w:shd w:val="clear" w:color="auto" w:fill="BDD6EE" w:themeFill="accent1" w:themeFillTint="66"/>
            <w:tcPrChange w:id="458" w:author="hyx" w:date="2018-11-10T14:13:00Z">
              <w:tcPr>
                <w:tcW w:w="823" w:type="dxa"/>
                <w:shd w:val="clear" w:color="auto" w:fill="BDD6EE" w:themeFill="accent1" w:themeFillTint="66"/>
              </w:tcPr>
            </w:tcPrChange>
          </w:tcPr>
          <w:p w14:paraId="3E48BAC7" w14:textId="77777777" w:rsidR="00A95EBF" w:rsidRDefault="00A95EBF">
            <w:pPr>
              <w:rPr>
                <w:ins w:id="459" w:author="hyx" w:date="2018-11-10T14:11:00Z"/>
                <w:b/>
              </w:rPr>
              <w:pPrChange w:id="460" w:author="hyx" w:date="2018-11-10T14:13:00Z">
                <w:pPr>
                  <w:ind w:firstLine="422"/>
                </w:pPr>
              </w:pPrChange>
            </w:pPr>
            <w:ins w:id="461" w:author="hyx" w:date="2018-11-10T14:12:00Z">
              <w:r>
                <w:rPr>
                  <w:rFonts w:hint="eastAsia"/>
                  <w:b/>
                </w:rPr>
                <w:t>QQ</w:t>
              </w:r>
            </w:ins>
          </w:p>
        </w:tc>
        <w:tc>
          <w:tcPr>
            <w:tcW w:w="816" w:type="dxa"/>
            <w:shd w:val="clear" w:color="auto" w:fill="BDD6EE" w:themeFill="accent1" w:themeFillTint="66"/>
            <w:tcPrChange w:id="462" w:author="hyx" w:date="2018-11-10T14:13:00Z">
              <w:tcPr>
                <w:tcW w:w="1010" w:type="dxa"/>
                <w:gridSpan w:val="2"/>
                <w:shd w:val="clear" w:color="auto" w:fill="BDD6EE" w:themeFill="accent1" w:themeFillTint="66"/>
              </w:tcPr>
            </w:tcPrChange>
          </w:tcPr>
          <w:p w14:paraId="07322C3A" w14:textId="77777777" w:rsidR="00A95EBF" w:rsidRDefault="00A95EBF">
            <w:pPr>
              <w:rPr>
                <w:b/>
              </w:rPr>
              <w:pPrChange w:id="463" w:author="hyx" w:date="2018-11-10T14:12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地址</w:t>
            </w:r>
          </w:p>
        </w:tc>
      </w:tr>
      <w:tr w:rsidR="00A95EBF" w14:paraId="1A78F451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64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5C793B4" w14:textId="77777777" w:rsidR="00A95EBF" w:rsidRDefault="00A95EBF">
            <w:pPr>
              <w:pPrChange w:id="465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黄叶轩</w:t>
            </w:r>
          </w:p>
        </w:tc>
        <w:tc>
          <w:tcPr>
            <w:tcW w:w="772" w:type="dxa"/>
            <w:shd w:val="clear" w:color="auto" w:fill="auto"/>
            <w:tcPrChange w:id="466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747A21CD" w14:textId="77777777" w:rsidR="00A95EBF" w:rsidRDefault="00A95EBF">
            <w:pPr>
              <w:pPrChange w:id="467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组长</w:t>
            </w:r>
          </w:p>
        </w:tc>
        <w:tc>
          <w:tcPr>
            <w:tcW w:w="1524" w:type="dxa"/>
            <w:shd w:val="clear" w:color="auto" w:fill="auto"/>
            <w:tcPrChange w:id="468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C6FA545" w14:textId="77777777" w:rsidR="00A95EBF" w:rsidRDefault="00A95EBF" w:rsidP="006556E2">
            <w:r>
              <w:t>13588899102</w:t>
            </w:r>
          </w:p>
        </w:tc>
        <w:tc>
          <w:tcPr>
            <w:tcW w:w="2136" w:type="dxa"/>
            <w:shd w:val="clear" w:color="auto" w:fill="auto"/>
            <w:tcPrChange w:id="469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223FBD8" w14:textId="77777777" w:rsidR="00A95EBF" w:rsidRDefault="00A95EBF" w:rsidP="006556E2">
            <w:pPr>
              <w:rPr>
                <w:ins w:id="470" w:author="hyx" w:date="2018-11-10T14:11:00Z"/>
              </w:rPr>
            </w:pPr>
            <w:r>
              <w:t>31601246</w:t>
            </w:r>
          </w:p>
          <w:p w14:paraId="298154A7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71" w:author="hyx" w:date="2018-11-10T14:13:00Z">
              <w:tcPr>
                <w:tcW w:w="1862" w:type="dxa"/>
              </w:tcPr>
            </w:tcPrChange>
          </w:tcPr>
          <w:p w14:paraId="61995392" w14:textId="77777777" w:rsidR="00A95EBF" w:rsidRDefault="00A95EBF" w:rsidP="006556E2">
            <w:pPr>
              <w:rPr>
                <w:ins w:id="472" w:author="hyx" w:date="2018-11-10T14:10:00Z"/>
              </w:rPr>
            </w:pPr>
            <w:proofErr w:type="spellStart"/>
            <w:ins w:id="473" w:author="hyx" w:date="2018-11-10T14:12:00Z">
              <w:r>
                <w:rPr>
                  <w:rFonts w:hint="eastAsia"/>
                </w:rPr>
                <w:t>H</w:t>
              </w:r>
              <w:r>
                <w:t>yxzucc</w:t>
              </w:r>
            </w:ins>
            <w:proofErr w:type="spellEnd"/>
          </w:p>
        </w:tc>
        <w:tc>
          <w:tcPr>
            <w:tcW w:w="1373" w:type="dxa"/>
            <w:tcPrChange w:id="474" w:author="hyx" w:date="2018-11-10T14:13:00Z">
              <w:tcPr>
                <w:tcW w:w="1074" w:type="dxa"/>
                <w:gridSpan w:val="2"/>
              </w:tcPr>
            </w:tcPrChange>
          </w:tcPr>
          <w:p w14:paraId="5227FE20" w14:textId="77777777" w:rsidR="00A95EBF" w:rsidRDefault="00A95EBF" w:rsidP="006556E2">
            <w:pPr>
              <w:rPr>
                <w:ins w:id="475" w:author="hyx" w:date="2018-11-10T14:11:00Z"/>
              </w:rPr>
            </w:pPr>
            <w:ins w:id="476" w:author="hyx" w:date="2018-11-10T14:13:00Z">
              <w:r>
                <w:rPr>
                  <w:rFonts w:hint="eastAsia"/>
                </w:rPr>
                <w:t>1</w:t>
              </w:r>
              <w:r>
                <w:t>103057282</w:t>
              </w:r>
            </w:ins>
          </w:p>
        </w:tc>
        <w:tc>
          <w:tcPr>
            <w:tcW w:w="816" w:type="dxa"/>
            <w:shd w:val="clear" w:color="auto" w:fill="auto"/>
            <w:tcPrChange w:id="477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634CF5A7" w14:textId="77777777" w:rsidR="00A95EBF" w:rsidRDefault="00A95EBF" w:rsidP="006556E2">
            <w:r>
              <w:rPr>
                <w:rFonts w:hint="eastAsia"/>
              </w:rPr>
              <w:t>弘毅2-</w:t>
            </w:r>
            <w:r>
              <w:t>210</w:t>
            </w:r>
          </w:p>
        </w:tc>
      </w:tr>
      <w:tr w:rsidR="00A95EBF" w14:paraId="42F8147D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78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D418970" w14:textId="77777777" w:rsidR="00A95EBF" w:rsidRDefault="00A95EBF">
            <w:pPr>
              <w:rPr>
                <w:sz w:val="24"/>
              </w:rPr>
              <w:pPrChange w:id="479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陈俊仁</w:t>
            </w:r>
          </w:p>
        </w:tc>
        <w:tc>
          <w:tcPr>
            <w:tcW w:w="772" w:type="dxa"/>
            <w:shd w:val="clear" w:color="auto" w:fill="auto"/>
            <w:tcPrChange w:id="480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46426880" w14:textId="77777777" w:rsidR="00A95EBF" w:rsidRDefault="00A95EBF">
            <w:pPr>
              <w:pPrChange w:id="481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482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7CAFD608" w14:textId="77777777" w:rsidR="00A95EBF" w:rsidRDefault="00A95EBF" w:rsidP="006556E2">
            <w:r>
              <w:t>17376503405</w:t>
            </w:r>
          </w:p>
        </w:tc>
        <w:tc>
          <w:tcPr>
            <w:tcW w:w="2136" w:type="dxa"/>
            <w:shd w:val="clear" w:color="auto" w:fill="auto"/>
            <w:tcPrChange w:id="483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00B2E174" w14:textId="77777777" w:rsidR="00A95EBF" w:rsidRDefault="00A95EBF" w:rsidP="006556E2">
            <w:pPr>
              <w:rPr>
                <w:ins w:id="484" w:author="hyx" w:date="2018-11-10T14:11:00Z"/>
              </w:rPr>
            </w:pPr>
            <w:r>
              <w:t>31601241</w:t>
            </w:r>
          </w:p>
          <w:p w14:paraId="697FCC05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85" w:author="hyx" w:date="2018-11-10T14:13:00Z">
              <w:tcPr>
                <w:tcW w:w="1862" w:type="dxa"/>
              </w:tcPr>
            </w:tcPrChange>
          </w:tcPr>
          <w:p w14:paraId="66C2D473" w14:textId="77777777" w:rsidR="00A95EBF" w:rsidRDefault="00A95EBF" w:rsidP="006556E2">
            <w:pPr>
              <w:rPr>
                <w:ins w:id="486" w:author="hyx" w:date="2018-11-10T14:10:00Z"/>
              </w:rPr>
            </w:pPr>
            <w:ins w:id="487" w:author="hyx" w:date="2018-11-10T14:13:00Z">
              <w:r>
                <w:t>chenjunren6745</w:t>
              </w:r>
            </w:ins>
          </w:p>
        </w:tc>
        <w:tc>
          <w:tcPr>
            <w:tcW w:w="1373" w:type="dxa"/>
            <w:tcPrChange w:id="488" w:author="hyx" w:date="2018-11-10T14:13:00Z">
              <w:tcPr>
                <w:tcW w:w="1074" w:type="dxa"/>
                <w:gridSpan w:val="2"/>
              </w:tcPr>
            </w:tcPrChange>
          </w:tcPr>
          <w:p w14:paraId="5B5D3603" w14:textId="77777777" w:rsidR="00A95EBF" w:rsidRDefault="00A95EBF" w:rsidP="006556E2">
            <w:pPr>
              <w:rPr>
                <w:ins w:id="489" w:author="hyx" w:date="2018-11-10T14:11:00Z"/>
              </w:rPr>
            </w:pPr>
            <w:ins w:id="490" w:author="hyx" w:date="2018-11-10T14:14:00Z">
              <w:r>
                <w:t>374955336</w:t>
              </w:r>
            </w:ins>
          </w:p>
        </w:tc>
        <w:tc>
          <w:tcPr>
            <w:tcW w:w="816" w:type="dxa"/>
            <w:shd w:val="clear" w:color="auto" w:fill="auto"/>
            <w:tcPrChange w:id="491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21EE030F" w14:textId="77777777" w:rsidR="00A95EBF" w:rsidRDefault="00A95EBF" w:rsidP="006556E2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A95EBF" w14:paraId="0B1E846F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492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4236E889" w14:textId="77777777" w:rsidR="00A95EBF" w:rsidRDefault="00A95EBF">
            <w:pPr>
              <w:pPrChange w:id="493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陈苏民</w:t>
            </w:r>
          </w:p>
        </w:tc>
        <w:tc>
          <w:tcPr>
            <w:tcW w:w="772" w:type="dxa"/>
            <w:shd w:val="clear" w:color="auto" w:fill="auto"/>
            <w:tcPrChange w:id="494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4F83A38A" w14:textId="77777777" w:rsidR="00A95EBF" w:rsidRDefault="00A95EBF">
            <w:pPr>
              <w:pPrChange w:id="495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496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0825C1D3" w14:textId="77777777" w:rsidR="00A95EBF" w:rsidRDefault="00A95EBF" w:rsidP="006556E2">
            <w:r>
              <w:t>19967308296</w:t>
            </w:r>
          </w:p>
        </w:tc>
        <w:tc>
          <w:tcPr>
            <w:tcW w:w="2136" w:type="dxa"/>
            <w:shd w:val="clear" w:color="auto" w:fill="auto"/>
            <w:tcPrChange w:id="497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2B896337" w14:textId="77777777" w:rsidR="00A95EBF" w:rsidRDefault="00A95EBF" w:rsidP="006556E2">
            <w:pPr>
              <w:rPr>
                <w:ins w:id="498" w:author="hyx" w:date="2018-11-10T14:11:00Z"/>
              </w:rPr>
            </w:pPr>
            <w:r>
              <w:t>31602227</w:t>
            </w:r>
          </w:p>
          <w:p w14:paraId="50B00B39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499" w:author="hyx" w:date="2018-11-10T14:13:00Z">
              <w:tcPr>
                <w:tcW w:w="1862" w:type="dxa"/>
              </w:tcPr>
            </w:tcPrChange>
          </w:tcPr>
          <w:p w14:paraId="0CAB662C" w14:textId="77777777" w:rsidR="00A95EBF" w:rsidRDefault="00A95EBF" w:rsidP="006556E2">
            <w:pPr>
              <w:rPr>
                <w:ins w:id="500" w:author="hyx" w:date="2018-11-10T14:10:00Z"/>
              </w:rPr>
            </w:pPr>
            <w:ins w:id="501" w:author="hyx" w:date="2018-11-10T14:12:00Z">
              <w:r>
                <w:t>c96s1m4</w:t>
              </w:r>
            </w:ins>
          </w:p>
        </w:tc>
        <w:tc>
          <w:tcPr>
            <w:tcW w:w="1373" w:type="dxa"/>
            <w:tcPrChange w:id="502" w:author="hyx" w:date="2018-11-10T14:13:00Z">
              <w:tcPr>
                <w:tcW w:w="1074" w:type="dxa"/>
                <w:gridSpan w:val="2"/>
              </w:tcPr>
            </w:tcPrChange>
          </w:tcPr>
          <w:p w14:paraId="267B5F02" w14:textId="77777777" w:rsidR="00A95EBF" w:rsidRDefault="00A95EBF" w:rsidP="006556E2">
            <w:pPr>
              <w:rPr>
                <w:ins w:id="503" w:author="hyx" w:date="2018-11-10T14:11:00Z"/>
              </w:rPr>
            </w:pPr>
            <w:ins w:id="504" w:author="hyx" w:date="2018-11-10T14:15:00Z">
              <w:r>
                <w:t>245023559</w:t>
              </w:r>
            </w:ins>
          </w:p>
        </w:tc>
        <w:tc>
          <w:tcPr>
            <w:tcW w:w="816" w:type="dxa"/>
            <w:shd w:val="clear" w:color="auto" w:fill="auto"/>
            <w:tcPrChange w:id="505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65F88BF8" w14:textId="77777777" w:rsidR="00A95EBF" w:rsidRDefault="00A95EBF" w:rsidP="006556E2">
            <w:r>
              <w:rPr>
                <w:rFonts w:hint="eastAsia"/>
              </w:rPr>
              <w:t>弘毅1-</w:t>
            </w:r>
            <w:r>
              <w:t>124</w:t>
            </w:r>
          </w:p>
        </w:tc>
      </w:tr>
      <w:tr w:rsidR="00A95EBF" w14:paraId="117324E3" w14:textId="77777777" w:rsidTr="00A95EBF">
        <w:trPr>
          <w:trHeight w:val="616"/>
        </w:trPr>
        <w:tc>
          <w:tcPr>
            <w:tcW w:w="1022" w:type="dxa"/>
            <w:shd w:val="clear" w:color="auto" w:fill="auto"/>
            <w:tcPrChange w:id="506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2CCB59E9" w14:textId="77777777" w:rsidR="00A95EBF" w:rsidRDefault="00A95EBF">
            <w:pPr>
              <w:pPrChange w:id="507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徐双铅</w:t>
            </w:r>
          </w:p>
        </w:tc>
        <w:tc>
          <w:tcPr>
            <w:tcW w:w="772" w:type="dxa"/>
            <w:shd w:val="clear" w:color="auto" w:fill="auto"/>
            <w:tcPrChange w:id="508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10451358" w14:textId="77777777" w:rsidR="00A95EBF" w:rsidRDefault="00A95EBF">
            <w:pPr>
              <w:pPrChange w:id="509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510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4503C653" w14:textId="77777777" w:rsidR="00A95EBF" w:rsidRDefault="00A95EBF" w:rsidP="006556E2">
            <w:r>
              <w:t>18094711647</w:t>
            </w:r>
          </w:p>
        </w:tc>
        <w:tc>
          <w:tcPr>
            <w:tcW w:w="2136" w:type="dxa"/>
            <w:shd w:val="clear" w:color="auto" w:fill="auto"/>
            <w:tcPrChange w:id="511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3CDC3033" w14:textId="77777777" w:rsidR="00A95EBF" w:rsidRDefault="00A95EBF" w:rsidP="006556E2">
            <w:pPr>
              <w:rPr>
                <w:ins w:id="512" w:author="hyx" w:date="2018-11-10T14:11:00Z"/>
              </w:rPr>
            </w:pPr>
            <w:r>
              <w:t>31601221</w:t>
            </w:r>
          </w:p>
          <w:p w14:paraId="6631EA65" w14:textId="77777777" w:rsidR="00A95EBF" w:rsidRDefault="00A95EBF" w:rsidP="006556E2">
            <w:r>
              <w:t>@stu.zucc.edu.cn</w:t>
            </w:r>
          </w:p>
        </w:tc>
        <w:tc>
          <w:tcPr>
            <w:tcW w:w="1524" w:type="dxa"/>
            <w:tcPrChange w:id="513" w:author="hyx" w:date="2018-11-10T14:13:00Z">
              <w:tcPr>
                <w:tcW w:w="1862" w:type="dxa"/>
              </w:tcPr>
            </w:tcPrChange>
          </w:tcPr>
          <w:p w14:paraId="23FA04AD" w14:textId="77777777" w:rsidR="00A95EBF" w:rsidRDefault="00A95EBF" w:rsidP="006556E2">
            <w:pPr>
              <w:rPr>
                <w:ins w:id="514" w:author="hyx" w:date="2018-11-10T14:10:00Z"/>
              </w:rPr>
            </w:pPr>
            <w:ins w:id="515" w:author="hyx" w:date="2018-11-10T14:12:00Z">
              <w:r>
                <w:t>CXM1064081300</w:t>
              </w:r>
            </w:ins>
          </w:p>
        </w:tc>
        <w:tc>
          <w:tcPr>
            <w:tcW w:w="1373" w:type="dxa"/>
            <w:tcPrChange w:id="516" w:author="hyx" w:date="2018-11-10T14:13:00Z">
              <w:tcPr>
                <w:tcW w:w="1074" w:type="dxa"/>
                <w:gridSpan w:val="2"/>
              </w:tcPr>
            </w:tcPrChange>
          </w:tcPr>
          <w:p w14:paraId="49922E79" w14:textId="77777777" w:rsidR="00A95EBF" w:rsidRDefault="00A95EBF" w:rsidP="006556E2">
            <w:pPr>
              <w:rPr>
                <w:ins w:id="517" w:author="hyx" w:date="2018-11-10T14:11:00Z"/>
              </w:rPr>
            </w:pPr>
            <w:ins w:id="518" w:author="hyx" w:date="2018-11-10T14:14:00Z">
              <w:r>
                <w:t>1227442409</w:t>
              </w:r>
            </w:ins>
          </w:p>
        </w:tc>
        <w:tc>
          <w:tcPr>
            <w:tcW w:w="816" w:type="dxa"/>
            <w:shd w:val="clear" w:color="auto" w:fill="auto"/>
            <w:tcPrChange w:id="519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080DB8B1" w14:textId="77777777" w:rsidR="00A95EBF" w:rsidRDefault="00A95EBF" w:rsidP="006556E2">
            <w:r>
              <w:rPr>
                <w:rFonts w:hint="eastAsia"/>
              </w:rPr>
              <w:t>弘毅2-</w:t>
            </w:r>
            <w:r>
              <w:t>206</w:t>
            </w:r>
          </w:p>
        </w:tc>
      </w:tr>
      <w:tr w:rsidR="00A95EBF" w14:paraId="6E001AFA" w14:textId="77777777" w:rsidTr="00A95EBF">
        <w:trPr>
          <w:trHeight w:val="625"/>
        </w:trPr>
        <w:tc>
          <w:tcPr>
            <w:tcW w:w="1022" w:type="dxa"/>
            <w:shd w:val="clear" w:color="auto" w:fill="auto"/>
            <w:tcPrChange w:id="520" w:author="hyx" w:date="2018-11-10T14:13:00Z">
              <w:tcPr>
                <w:tcW w:w="950" w:type="dxa"/>
                <w:shd w:val="clear" w:color="auto" w:fill="auto"/>
              </w:tcPr>
            </w:tcPrChange>
          </w:tcPr>
          <w:p w14:paraId="095ACFFE" w14:textId="77777777" w:rsidR="00A95EBF" w:rsidRDefault="00A95EBF">
            <w:pPr>
              <w:pPrChange w:id="521" w:author="hyx" w:date="2018-11-10T14:09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吕迪</w:t>
            </w:r>
          </w:p>
        </w:tc>
        <w:tc>
          <w:tcPr>
            <w:tcW w:w="772" w:type="dxa"/>
            <w:shd w:val="clear" w:color="auto" w:fill="auto"/>
            <w:tcPrChange w:id="522" w:author="hyx" w:date="2018-11-10T14:13:00Z">
              <w:tcPr>
                <w:tcW w:w="718" w:type="dxa"/>
                <w:shd w:val="clear" w:color="auto" w:fill="auto"/>
              </w:tcPr>
            </w:tcPrChange>
          </w:tcPr>
          <w:p w14:paraId="7BE9E73C" w14:textId="77777777" w:rsidR="00A95EBF" w:rsidRDefault="00A95EBF">
            <w:pPr>
              <w:pPrChange w:id="523" w:author="hyx" w:date="2018-11-10T14:10:00Z">
                <w:pPr>
                  <w:ind w:firstLineChars="95" w:firstLine="199"/>
                </w:pPr>
              </w:pPrChange>
            </w:pPr>
            <w:r>
              <w:rPr>
                <w:rFonts w:hint="eastAsia"/>
              </w:rPr>
              <w:t>组员</w:t>
            </w:r>
          </w:p>
        </w:tc>
        <w:tc>
          <w:tcPr>
            <w:tcW w:w="1524" w:type="dxa"/>
            <w:shd w:val="clear" w:color="auto" w:fill="auto"/>
            <w:tcPrChange w:id="524" w:author="hyx" w:date="2018-11-10T14:13:00Z">
              <w:tcPr>
                <w:tcW w:w="1417" w:type="dxa"/>
                <w:shd w:val="clear" w:color="auto" w:fill="auto"/>
              </w:tcPr>
            </w:tcPrChange>
          </w:tcPr>
          <w:p w14:paraId="5758F031" w14:textId="77777777" w:rsidR="00A95EBF" w:rsidRDefault="00A95EBF" w:rsidP="006556E2">
            <w:r>
              <w:t>17306413358</w:t>
            </w:r>
          </w:p>
        </w:tc>
        <w:tc>
          <w:tcPr>
            <w:tcW w:w="2136" w:type="dxa"/>
            <w:shd w:val="clear" w:color="auto" w:fill="auto"/>
            <w:tcPrChange w:id="525" w:author="hyx" w:date="2018-11-10T14:13:00Z">
              <w:tcPr>
                <w:tcW w:w="1742" w:type="dxa"/>
                <w:shd w:val="clear" w:color="auto" w:fill="auto"/>
              </w:tcPr>
            </w:tcPrChange>
          </w:tcPr>
          <w:p w14:paraId="0A036A56" w14:textId="77777777" w:rsidR="00A95EBF" w:rsidRDefault="00A95EBF" w:rsidP="006556E2">
            <w:pPr>
              <w:rPr>
                <w:ins w:id="526" w:author="hyx" w:date="2018-11-10T14:11:00Z"/>
              </w:rPr>
            </w:pPr>
            <w:r>
              <w:t>31504051</w:t>
            </w:r>
          </w:p>
          <w:p w14:paraId="40131340" w14:textId="77777777" w:rsidR="00A95EBF" w:rsidRDefault="00A95EBF" w:rsidP="006556E2"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24" w:type="dxa"/>
            <w:tcPrChange w:id="527" w:author="hyx" w:date="2018-11-10T14:13:00Z">
              <w:tcPr>
                <w:tcW w:w="1862" w:type="dxa"/>
              </w:tcPr>
            </w:tcPrChange>
          </w:tcPr>
          <w:p w14:paraId="36D645F5" w14:textId="77777777" w:rsidR="00A95EBF" w:rsidRDefault="00A95EBF" w:rsidP="006556E2">
            <w:pPr>
              <w:rPr>
                <w:ins w:id="528" w:author="hyx" w:date="2018-11-10T14:10:00Z"/>
              </w:rPr>
            </w:pPr>
            <w:ins w:id="529" w:author="hyx" w:date="2018-11-10T14:12:00Z">
              <w:r>
                <w:t>di62289</w:t>
              </w:r>
            </w:ins>
          </w:p>
        </w:tc>
        <w:tc>
          <w:tcPr>
            <w:tcW w:w="1373" w:type="dxa"/>
            <w:tcPrChange w:id="530" w:author="hyx" w:date="2018-11-10T14:13:00Z">
              <w:tcPr>
                <w:tcW w:w="1074" w:type="dxa"/>
                <w:gridSpan w:val="2"/>
              </w:tcPr>
            </w:tcPrChange>
          </w:tcPr>
          <w:p w14:paraId="55469B53" w14:textId="77777777" w:rsidR="00A95EBF" w:rsidRDefault="00A95EBF" w:rsidP="006556E2">
            <w:pPr>
              <w:rPr>
                <w:ins w:id="531" w:author="hyx" w:date="2018-11-10T14:11:00Z"/>
              </w:rPr>
            </w:pPr>
            <w:ins w:id="532" w:author="hyx" w:date="2018-11-10T14:14:00Z">
              <w:r>
                <w:t>935162289</w:t>
              </w:r>
            </w:ins>
          </w:p>
        </w:tc>
        <w:tc>
          <w:tcPr>
            <w:tcW w:w="816" w:type="dxa"/>
            <w:shd w:val="clear" w:color="auto" w:fill="auto"/>
            <w:tcPrChange w:id="533" w:author="hyx" w:date="2018-11-10T14:13:00Z">
              <w:tcPr>
                <w:tcW w:w="759" w:type="dxa"/>
                <w:shd w:val="clear" w:color="auto" w:fill="auto"/>
              </w:tcPr>
            </w:tcPrChange>
          </w:tcPr>
          <w:p w14:paraId="10C19865" w14:textId="77777777" w:rsidR="00A95EBF" w:rsidRDefault="00A95EBF" w:rsidP="006556E2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</w:tbl>
    <w:p w14:paraId="7F2680F3" w14:textId="77777777" w:rsidR="001D7566" w:rsidRPr="001D7566" w:rsidRDefault="001D7566" w:rsidP="001D7566"/>
    <w:p w14:paraId="027A5E5C" w14:textId="5F12A0A5" w:rsidR="00FB3B4C" w:rsidRDefault="00FB3B4C" w:rsidP="009356E9">
      <w:pPr>
        <w:pStyle w:val="a1"/>
      </w:pPr>
      <w:bookmarkStart w:id="534" w:name="_Toc502228495"/>
      <w:r w:rsidRPr="00FB3B4C">
        <w:t>培训计划</w:t>
      </w:r>
      <w:bookmarkEnd w:id="534"/>
    </w:p>
    <w:p w14:paraId="68A9C995" w14:textId="6B55E03B" w:rsidR="001D7566" w:rsidRPr="001D7566" w:rsidRDefault="001D7566" w:rsidP="001D7566">
      <w:r>
        <w:t>T</w:t>
      </w:r>
      <w:r>
        <w:rPr>
          <w:rFonts w:hint="eastAsia"/>
        </w:rPr>
        <w:t>BD</w:t>
      </w:r>
    </w:p>
    <w:p w14:paraId="119E1452" w14:textId="630181E5" w:rsidR="00FB3B4C" w:rsidRDefault="00FB3B4C" w:rsidP="009356E9">
      <w:pPr>
        <w:pStyle w:val="a1"/>
      </w:pPr>
      <w:bookmarkStart w:id="535" w:name="_Toc502228496"/>
      <w:r w:rsidRPr="00FB3B4C">
        <w:t>风险</w:t>
      </w:r>
      <w:bookmarkEnd w:id="535"/>
    </w:p>
    <w:p w14:paraId="4BE106D5" w14:textId="417806A4" w:rsidR="001D7566" w:rsidRPr="001D7566" w:rsidRDefault="001D7566" w:rsidP="001D7566">
      <w:r>
        <w:rPr>
          <w:rFonts w:hint="eastAsia"/>
        </w:rPr>
        <w:lastRenderedPageBreak/>
        <w:t>TBD</w:t>
      </w:r>
    </w:p>
    <w:p w14:paraId="7478A9CC" w14:textId="7BEB1D66" w:rsidR="00FB3B4C" w:rsidRDefault="00FB3B4C" w:rsidP="009356E9">
      <w:pPr>
        <w:pStyle w:val="a0"/>
      </w:pPr>
      <w:bookmarkStart w:id="536" w:name="_Toc502228497"/>
      <w:r w:rsidRPr="00FB3B4C">
        <w:t>资源</w:t>
      </w:r>
      <w:bookmarkEnd w:id="536"/>
    </w:p>
    <w:p w14:paraId="05D3C4A0" w14:textId="60719553" w:rsidR="001D7566" w:rsidRPr="001D7566" w:rsidRDefault="001D7566" w:rsidP="001D7566">
      <w:r>
        <w:rPr>
          <w:rFonts w:hint="eastAsia"/>
        </w:rPr>
        <w:t>TBD</w:t>
      </w:r>
      <w:bookmarkStart w:id="537" w:name="_GoBack"/>
      <w:bookmarkEnd w:id="537"/>
    </w:p>
    <w:sectPr w:rsidR="001D7566" w:rsidRPr="001D7566" w:rsidSect="005F06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5F814" w14:textId="77777777" w:rsidR="00B62E0D" w:rsidRDefault="00B62E0D" w:rsidP="00835DF5">
      <w:r>
        <w:separator/>
      </w:r>
    </w:p>
  </w:endnote>
  <w:endnote w:type="continuationSeparator" w:id="0">
    <w:p w14:paraId="34E54205" w14:textId="77777777" w:rsidR="00B62E0D" w:rsidRDefault="00B62E0D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E5A9" w14:textId="77777777" w:rsidR="007D1C36" w:rsidRDefault="007D1C36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17B5373C" w:rsidR="007D1C36" w:rsidRDefault="007D1C3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9262A6"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9262A6"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7D1C36" w:rsidRDefault="007D1C3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E9A32" w14:textId="77777777" w:rsidR="007D1C36" w:rsidRDefault="007D1C36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DA18A" w14:textId="77777777" w:rsidR="00B62E0D" w:rsidRDefault="00B62E0D" w:rsidP="00835DF5">
      <w:r>
        <w:separator/>
      </w:r>
    </w:p>
  </w:footnote>
  <w:footnote w:type="continuationSeparator" w:id="0">
    <w:p w14:paraId="5B17B01B" w14:textId="77777777" w:rsidR="00B62E0D" w:rsidRDefault="00B62E0D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7D1C36" w:rsidRDefault="00B62E0D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7C39B43A" w:rsidR="007D1C36" w:rsidRDefault="00B62E0D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7D1C36">
      <w:rPr>
        <w:rFonts w:hint="eastAsia"/>
      </w:rPr>
      <w:t>PRD-2018-G15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7D1C36" w:rsidRDefault="00B62E0D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0946"/>
    <w:rsid w:val="00021BB3"/>
    <w:rsid w:val="00037DFF"/>
    <w:rsid w:val="00064478"/>
    <w:rsid w:val="000C0BB1"/>
    <w:rsid w:val="001234E9"/>
    <w:rsid w:val="00133581"/>
    <w:rsid w:val="00133877"/>
    <w:rsid w:val="00137335"/>
    <w:rsid w:val="001577A4"/>
    <w:rsid w:val="00164536"/>
    <w:rsid w:val="001731A6"/>
    <w:rsid w:val="001809AB"/>
    <w:rsid w:val="001A2405"/>
    <w:rsid w:val="001A3E8F"/>
    <w:rsid w:val="001A7610"/>
    <w:rsid w:val="001C1E7E"/>
    <w:rsid w:val="001D74F2"/>
    <w:rsid w:val="001D7566"/>
    <w:rsid w:val="001F14BD"/>
    <w:rsid w:val="00255676"/>
    <w:rsid w:val="002956B7"/>
    <w:rsid w:val="002D31FC"/>
    <w:rsid w:val="002E5A13"/>
    <w:rsid w:val="002E7385"/>
    <w:rsid w:val="002F1BDC"/>
    <w:rsid w:val="00326FD8"/>
    <w:rsid w:val="003B54DA"/>
    <w:rsid w:val="003B7700"/>
    <w:rsid w:val="003D3B77"/>
    <w:rsid w:val="003F3569"/>
    <w:rsid w:val="00413E11"/>
    <w:rsid w:val="004160F0"/>
    <w:rsid w:val="004206CE"/>
    <w:rsid w:val="0046483C"/>
    <w:rsid w:val="004B7870"/>
    <w:rsid w:val="004F18EA"/>
    <w:rsid w:val="004F2316"/>
    <w:rsid w:val="004F2D4B"/>
    <w:rsid w:val="00513F78"/>
    <w:rsid w:val="0053095E"/>
    <w:rsid w:val="005313DC"/>
    <w:rsid w:val="00555B7B"/>
    <w:rsid w:val="00557325"/>
    <w:rsid w:val="005F01E4"/>
    <w:rsid w:val="005F0667"/>
    <w:rsid w:val="006034B1"/>
    <w:rsid w:val="00614D4E"/>
    <w:rsid w:val="00630978"/>
    <w:rsid w:val="00641FA9"/>
    <w:rsid w:val="006460BA"/>
    <w:rsid w:val="0065400D"/>
    <w:rsid w:val="00663582"/>
    <w:rsid w:val="00677F8B"/>
    <w:rsid w:val="006D3CF7"/>
    <w:rsid w:val="00700EB7"/>
    <w:rsid w:val="007359D4"/>
    <w:rsid w:val="0074756F"/>
    <w:rsid w:val="0076408F"/>
    <w:rsid w:val="00777E8E"/>
    <w:rsid w:val="007904FB"/>
    <w:rsid w:val="007B7C75"/>
    <w:rsid w:val="007C3C28"/>
    <w:rsid w:val="007D1C36"/>
    <w:rsid w:val="00825B64"/>
    <w:rsid w:val="00830431"/>
    <w:rsid w:val="00835DF5"/>
    <w:rsid w:val="00884E04"/>
    <w:rsid w:val="00892792"/>
    <w:rsid w:val="008A3201"/>
    <w:rsid w:val="008F5560"/>
    <w:rsid w:val="00920C00"/>
    <w:rsid w:val="009262A6"/>
    <w:rsid w:val="009356E9"/>
    <w:rsid w:val="009567DB"/>
    <w:rsid w:val="00975EE6"/>
    <w:rsid w:val="00980008"/>
    <w:rsid w:val="00991EB6"/>
    <w:rsid w:val="009E06BC"/>
    <w:rsid w:val="00A10999"/>
    <w:rsid w:val="00A13C5D"/>
    <w:rsid w:val="00A16FA7"/>
    <w:rsid w:val="00A27EC2"/>
    <w:rsid w:val="00A27F79"/>
    <w:rsid w:val="00A5024D"/>
    <w:rsid w:val="00A51AA3"/>
    <w:rsid w:val="00A83C56"/>
    <w:rsid w:val="00A95EBF"/>
    <w:rsid w:val="00AD1D69"/>
    <w:rsid w:val="00AF4D67"/>
    <w:rsid w:val="00B27282"/>
    <w:rsid w:val="00B34715"/>
    <w:rsid w:val="00B52DD0"/>
    <w:rsid w:val="00B62E0D"/>
    <w:rsid w:val="00B70946"/>
    <w:rsid w:val="00BB05BD"/>
    <w:rsid w:val="00BB7D70"/>
    <w:rsid w:val="00BC4278"/>
    <w:rsid w:val="00BC6D25"/>
    <w:rsid w:val="00C075AF"/>
    <w:rsid w:val="00C10040"/>
    <w:rsid w:val="00C73F18"/>
    <w:rsid w:val="00C80601"/>
    <w:rsid w:val="00C83575"/>
    <w:rsid w:val="00CA2516"/>
    <w:rsid w:val="00CE3475"/>
    <w:rsid w:val="00D63619"/>
    <w:rsid w:val="00D636BC"/>
    <w:rsid w:val="00D70487"/>
    <w:rsid w:val="00D72E8D"/>
    <w:rsid w:val="00D76606"/>
    <w:rsid w:val="00D77BB7"/>
    <w:rsid w:val="00DB619D"/>
    <w:rsid w:val="00DE1C19"/>
    <w:rsid w:val="00DE599D"/>
    <w:rsid w:val="00DF3E88"/>
    <w:rsid w:val="00E03FD4"/>
    <w:rsid w:val="00EC13C9"/>
    <w:rsid w:val="00EF3647"/>
    <w:rsid w:val="00F038B2"/>
    <w:rsid w:val="00F2050D"/>
    <w:rsid w:val="00F20BBF"/>
    <w:rsid w:val="00F52AE7"/>
    <w:rsid w:val="00F850AD"/>
    <w:rsid w:val="00FA44E3"/>
    <w:rsid w:val="00FA6F9B"/>
    <w:rsid w:val="00F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yangc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ouhl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mailto:houhl@zucc.edu.c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houhl@cs.zju.edu.cn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FA11-A967-4C21-B109-E0DD4423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TotalTime>63</TotalTime>
  <Pages>13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hyx</cp:lastModifiedBy>
  <cp:revision>63</cp:revision>
  <dcterms:created xsi:type="dcterms:W3CDTF">2017-10-25T10:15:00Z</dcterms:created>
  <dcterms:modified xsi:type="dcterms:W3CDTF">2019-01-08T08:00:00Z</dcterms:modified>
</cp:coreProperties>
</file>