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114300" distR="11430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2305050"/>
                    </a:xfrm>
                    <a:prstGeom prst="rect">
                      <a:avLst/>
                    </a:prstGeom>
                    <a:noFill/>
                    <a:ln w="9525">
                      <a:noFill/>
                    </a:ln>
                  </pic:spPr>
                </pic:pic>
              </a:graphicData>
            </a:graphic>
          </wp:inline>
        </w:drawing>
      </w: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b/>
          <w:spacing w:val="-10"/>
          <w:sz w:val="44"/>
          <w:szCs w:val="56"/>
        </w:rPr>
      </w:pPr>
      <w:r>
        <w:rPr>
          <w:rFonts w:hint="eastAsia" w:ascii="Calibri Light" w:hAnsi="Calibri Light"/>
          <w:b/>
          <w:spacing w:val="-10"/>
          <w:sz w:val="44"/>
          <w:szCs w:val="56"/>
        </w:rPr>
        <w:t>软件工程系列课程教学辅助网站</w:t>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p>
    <w:p>
      <w:pPr>
        <w:numPr>
          <w:ilvl w:val="1"/>
          <w:numId w:val="0"/>
        </w:numPr>
        <w:spacing w:before="1872" w:beforeLines="600" w:line="720" w:lineRule="auto"/>
        <w:contextualSpacing/>
        <w:jc w:val="center"/>
        <w:textAlignment w:val="center"/>
        <w:rPr>
          <w:rFonts w:ascii="Calibri Light" w:hAnsi="Calibri Light"/>
          <w:b/>
          <w:spacing w:val="-10"/>
          <w:sz w:val="44"/>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系统维护</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Maintenance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tbl>
      <w:tblPr>
        <w:tblStyle w:val="4"/>
        <w:tblpPr w:leftFromText="180" w:rightFromText="180" w:vertAnchor="text" w:horzAnchor="page" w:tblpX="1697" w:tblpY="106"/>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tcPr>
          <w:p>
            <w:r>
              <w:rPr>
                <w:rFonts w:hint="eastAsia"/>
              </w:rPr>
              <w:t>文件状态：</w:t>
            </w:r>
          </w:p>
          <w:p>
            <w:r>
              <w:rPr>
                <w:rFonts w:hint="eastAsia"/>
              </w:rPr>
              <w:t>　[  ]草稿</w:t>
            </w:r>
          </w:p>
          <w:p>
            <w:r>
              <w:rPr>
                <w:rFonts w:hint="eastAsia"/>
              </w:rPr>
              <w:t>　[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rFonts w:hint="eastAsia" w:eastAsia="宋体"/>
                <w:szCs w:val="21"/>
                <w:lang w:eastAsia="zh-CN"/>
              </w:rPr>
            </w:pPr>
            <w:r>
              <w:rPr>
                <w:rFonts w:hint="eastAsia"/>
                <w:szCs w:val="21"/>
              </w:rPr>
              <w:t>PRD2018-G15-</w:t>
            </w:r>
            <w:r>
              <w:rPr>
                <w:rFonts w:hint="eastAsia"/>
                <w:szCs w:val="21"/>
                <w:lang w:eastAsia="zh-CN"/>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w:t>
            </w:r>
            <w:r>
              <w:rPr>
                <w:rFonts w:hint="eastAsia"/>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徐双铅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2019-1-</w:t>
            </w:r>
            <w:r>
              <w:rPr>
                <w:rFonts w:hint="eastAsia"/>
                <w:szCs w:val="21"/>
                <w:lang w:val="en-US" w:eastAsia="zh-CN"/>
              </w:rPr>
              <w:t>13</w:t>
            </w:r>
          </w:p>
        </w:tc>
      </w:tr>
    </w:tbl>
    <w:p>
      <w:pPr>
        <w:sectPr>
          <w:pgSz w:w="11906" w:h="16838"/>
          <w:pgMar w:top="1440" w:right="1800" w:bottom="1440" w:left="1800" w:header="851" w:footer="992" w:gutter="0"/>
          <w:cols w:space="425" w:num="1"/>
          <w:docGrid w:type="lines" w:linePitch="312" w:charSpace="0"/>
        </w:sect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742046"/>
      <w:bookmarkStart w:id="6" w:name="_Toc495739754"/>
      <w:bookmarkStart w:id="7" w:name="_Toc466020645"/>
      <w:bookmarkStart w:id="8" w:name="_Toc50365327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p>
    <w:tbl>
      <w:tblPr>
        <w:tblStyle w:val="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eastAsia="zh-CN"/>
              </w:rPr>
              <w:t>徐双铅</w:t>
            </w:r>
          </w:p>
        </w:tc>
        <w:tc>
          <w:tcPr>
            <w:tcW w:w="1930" w:type="dxa"/>
          </w:tcPr>
          <w:p>
            <w:pPr>
              <w:rPr>
                <w:rFonts w:hint="eastAsia"/>
                <w:szCs w:val="21"/>
                <w:lang w:eastAsia="zh-CN"/>
              </w:rPr>
            </w:pPr>
            <w:r>
              <w:rPr>
                <w:rFonts w:hint="eastAsia"/>
                <w:szCs w:val="21"/>
                <w:lang w:eastAsia="zh-CN"/>
              </w:rPr>
              <w:t>黄叶轩，吕迪，</w:t>
            </w:r>
          </w:p>
          <w:p>
            <w:pPr>
              <w:rPr>
                <w:rFonts w:hint="eastAsia"/>
                <w:szCs w:val="21"/>
                <w:lang w:eastAsia="zh-CN"/>
              </w:rPr>
            </w:pPr>
            <w:r>
              <w:rPr>
                <w:rFonts w:hint="eastAsia"/>
                <w:szCs w:val="21"/>
                <w:lang w:eastAsia="zh-CN"/>
              </w:rPr>
              <w:t>陈苏民，陈俊仁</w:t>
            </w:r>
          </w:p>
        </w:tc>
        <w:tc>
          <w:tcPr>
            <w:tcW w:w="1671" w:type="dxa"/>
          </w:tcPr>
          <w:p>
            <w:pPr>
              <w:rPr>
                <w:rFonts w:hint="eastAsia" w:eastAsia="宋体"/>
                <w:szCs w:val="21"/>
                <w:lang w:val="en-US" w:eastAsia="zh-CN"/>
              </w:rPr>
            </w:pPr>
            <w:r>
              <w:rPr>
                <w:rFonts w:hint="eastAsia"/>
                <w:szCs w:val="21"/>
              </w:rPr>
              <w:t>201</w:t>
            </w:r>
            <w:r>
              <w:rPr>
                <w:rFonts w:hint="eastAsia"/>
                <w:szCs w:val="21"/>
                <w:lang w:val="en-US" w:eastAsia="zh-CN"/>
              </w:rPr>
              <w:t>9</w:t>
            </w:r>
            <w:r>
              <w:rPr>
                <w:rFonts w:hint="eastAsia"/>
                <w:szCs w:val="21"/>
              </w:rPr>
              <w:t>/1/</w:t>
            </w:r>
            <w:r>
              <w:rPr>
                <w:rFonts w:hint="eastAsia"/>
                <w:szCs w:val="21"/>
                <w:lang w:val="en-US" w:eastAsia="zh-CN"/>
              </w:rPr>
              <w:t>1</w:t>
            </w:r>
            <w:r>
              <w:rPr>
                <w:rFonts w:hint="eastAsia"/>
                <w:szCs w:val="21"/>
              </w:rPr>
              <w:t>3-201</w:t>
            </w:r>
            <w:r>
              <w:rPr>
                <w:rFonts w:hint="eastAsia"/>
                <w:szCs w:val="21"/>
                <w:lang w:val="en-US" w:eastAsia="zh-CN"/>
              </w:rPr>
              <w:t>9</w:t>
            </w:r>
            <w:r>
              <w:rPr>
                <w:rFonts w:hint="eastAsia"/>
                <w:szCs w:val="21"/>
              </w:rPr>
              <w:t>/1/</w:t>
            </w:r>
            <w:r>
              <w:rPr>
                <w:rFonts w:hint="eastAsia"/>
                <w:szCs w:val="21"/>
                <w:lang w:val="en-US" w:eastAsia="zh-CN"/>
              </w:rPr>
              <w:t>15</w:t>
            </w:r>
          </w:p>
        </w:tc>
        <w:tc>
          <w:tcPr>
            <w:tcW w:w="1672" w:type="dxa"/>
          </w:tcPr>
          <w:p>
            <w:pPr>
              <w:rPr>
                <w:szCs w:val="21"/>
              </w:rPr>
            </w:pPr>
            <w:r>
              <w:rPr>
                <w:rFonts w:hint="eastAsia"/>
                <w:szCs w:val="21"/>
              </w:rPr>
              <w:t>起草</w:t>
            </w:r>
          </w:p>
        </w:tc>
      </w:tr>
    </w:tbl>
    <w:p/>
    <w:p/>
    <w:p/>
    <w:p/>
    <w:p/>
    <w:p/>
    <w:p/>
    <w:p/>
    <w:p/>
    <w:p/>
    <w:p/>
    <w:p/>
    <w:p/>
    <w:p/>
    <w:p/>
    <w:p/>
    <w:p/>
    <w:p/>
    <w:p/>
    <w:p/>
    <w:p/>
    <w:p/>
    <w:p/>
    <w:p/>
    <w:p/>
    <w:p/>
    <w:p/>
    <w:p/>
    <w:p/>
    <w:p/>
    <w:p/>
    <w:p/>
    <w:p/>
    <w:p/>
    <w:p/>
    <w:p/>
    <w:p/>
    <w:p>
      <w:pPr>
        <w:pStyle w:val="6"/>
      </w:pPr>
      <w:bookmarkStart w:id="9" w:name="_Toc503653278"/>
      <w:r>
        <w:t>引言</w:t>
      </w:r>
      <w:bookmarkEnd w:id="9"/>
    </w:p>
    <w:p>
      <w:pPr>
        <w:pStyle w:val="7"/>
      </w:pPr>
      <w:bookmarkStart w:id="10" w:name="_Toc503653279"/>
      <w:r>
        <w:t>编写目的</w:t>
      </w:r>
      <w:bookmarkEnd w:id="10"/>
    </w:p>
    <w:p>
      <w:pPr>
        <w:ind w:firstLine="420" w:firstLineChars="200"/>
      </w:pPr>
      <w:r>
        <w:rPr>
          <w:rFonts w:hint="eastAsia"/>
        </w:rPr>
        <w:t>为了使本项目（软件工程系列课程教学辅助网站）有计划地维护，我们编写这份系统维护计划，为维护期间</w:t>
      </w:r>
      <w:r>
        <w:t>的工作有秩序地执行</w:t>
      </w:r>
      <w:r>
        <w:rPr>
          <w:rFonts w:hint="eastAsia"/>
        </w:rPr>
        <w:t>，使之能合理为网站</w:t>
      </w:r>
      <w:r>
        <w:t>的维护提供</w:t>
      </w:r>
      <w:r>
        <w:rPr>
          <w:rFonts w:hint="eastAsia"/>
        </w:rPr>
        <w:t>指导</w:t>
      </w:r>
      <w:r>
        <w:t>作用</w:t>
      </w:r>
    </w:p>
    <w:p>
      <w:pPr>
        <w:ind w:firstLine="420" w:firstLineChars="200"/>
      </w:pPr>
    </w:p>
    <w:p>
      <w:pPr>
        <w:pStyle w:val="7"/>
      </w:pPr>
      <w:bookmarkStart w:id="11" w:name="_Toc503653280"/>
      <w:r>
        <w:t>背景</w:t>
      </w:r>
      <w:bookmarkEnd w:id="11"/>
    </w:p>
    <w:p>
      <w:pPr>
        <w:pStyle w:val="8"/>
      </w:pPr>
      <w:bookmarkStart w:id="12" w:name="_Toc503653281"/>
      <w:r>
        <w:t>项目名称</w:t>
      </w:r>
      <w:bookmarkEnd w:id="12"/>
    </w:p>
    <w:p>
      <w:r>
        <w:rPr>
          <w:rFonts w:hint="eastAsia"/>
        </w:rPr>
        <w:t>项目名称：软件工程系列课程教学辅助网站</w:t>
      </w:r>
    </w:p>
    <w:p>
      <w:pPr>
        <w:pStyle w:val="8"/>
      </w:pPr>
      <w:bookmarkStart w:id="13" w:name="_Toc503653282"/>
      <w:r>
        <w:t>项目的任务提出者</w:t>
      </w:r>
      <w:bookmarkEnd w:id="13"/>
    </w:p>
    <w:tbl>
      <w:tblPr>
        <w:tblStyle w:val="4"/>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130" w:type="dxa"/>
            <w:shd w:val="clear" w:color="auto" w:fill="BDD6EE"/>
          </w:tcPr>
          <w:p>
            <w:pPr>
              <w:ind w:firstLine="422"/>
              <w:rPr>
                <w:b/>
              </w:rPr>
            </w:pPr>
            <w:r>
              <w:rPr>
                <w:rFonts w:hint="eastAsia"/>
                <w:b/>
              </w:rPr>
              <w:t>邮箱</w:t>
            </w:r>
          </w:p>
        </w:tc>
        <w:tc>
          <w:tcPr>
            <w:tcW w:w="2130"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
      <w:pPr>
        <w:pStyle w:val="8"/>
      </w:pPr>
      <w:bookmarkStart w:id="14" w:name="_Toc503653283"/>
      <w:r>
        <w:t>项目开发团队</w:t>
      </w:r>
      <w:bookmarkEnd w:id="14"/>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0"/>
        <w:gridCol w:w="718"/>
        <w:gridCol w:w="1417"/>
        <w:gridCol w:w="1985"/>
        <w:gridCol w:w="1417"/>
        <w:gridCol w:w="1276"/>
        <w:gridCol w:w="7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shd w:val="clear" w:color="auto" w:fill="B8CCE4"/>
            <w:noWrap w:val="0"/>
            <w:vAlign w:val="top"/>
          </w:tcPr>
          <w:p>
            <w:pPr>
              <w:jc w:val="both"/>
              <w:rPr>
                <w:b/>
              </w:rPr>
            </w:pPr>
            <w:r>
              <w:rPr>
                <w:rFonts w:hint="eastAsia"/>
                <w:b/>
              </w:rPr>
              <w:t>姓名</w:t>
            </w:r>
          </w:p>
        </w:tc>
        <w:tc>
          <w:tcPr>
            <w:tcW w:w="718" w:type="dxa"/>
            <w:shd w:val="clear" w:color="auto" w:fill="B8CCE4"/>
            <w:noWrap w:val="0"/>
            <w:vAlign w:val="top"/>
          </w:tcPr>
          <w:p>
            <w:pPr>
              <w:rPr>
                <w:b/>
              </w:rPr>
            </w:pPr>
            <w:r>
              <w:rPr>
                <w:rFonts w:hint="eastAsia"/>
                <w:b/>
              </w:rPr>
              <w:t>角色</w:t>
            </w:r>
          </w:p>
        </w:tc>
        <w:tc>
          <w:tcPr>
            <w:tcW w:w="1417" w:type="dxa"/>
            <w:shd w:val="clear" w:color="auto" w:fill="B8CCE4"/>
            <w:noWrap w:val="0"/>
            <w:vAlign w:val="top"/>
          </w:tcPr>
          <w:p>
            <w:pPr>
              <w:rPr>
                <w:b/>
              </w:rPr>
            </w:pPr>
            <w:r>
              <w:rPr>
                <w:rFonts w:hint="eastAsia"/>
                <w:b/>
              </w:rPr>
              <w:t>联系电话</w:t>
            </w:r>
          </w:p>
        </w:tc>
        <w:tc>
          <w:tcPr>
            <w:tcW w:w="1985" w:type="dxa"/>
            <w:shd w:val="clear" w:color="auto" w:fill="B8CCE4"/>
            <w:noWrap w:val="0"/>
            <w:vAlign w:val="top"/>
          </w:tcPr>
          <w:p>
            <w:pPr>
              <w:rPr>
                <w:b/>
              </w:rPr>
            </w:pPr>
            <w:r>
              <w:rPr>
                <w:rFonts w:hint="eastAsia"/>
                <w:b/>
              </w:rPr>
              <w:t>邮箱</w:t>
            </w:r>
          </w:p>
        </w:tc>
        <w:tc>
          <w:tcPr>
            <w:tcW w:w="1417" w:type="dxa"/>
            <w:shd w:val="clear" w:color="auto" w:fill="B8CCE4"/>
            <w:noWrap w:val="0"/>
            <w:vAlign w:val="top"/>
          </w:tcPr>
          <w:p>
            <w:pPr>
              <w:rPr>
                <w:b/>
              </w:rPr>
            </w:pPr>
            <w:r>
              <w:rPr>
                <w:rFonts w:hint="eastAsia"/>
                <w:b/>
              </w:rPr>
              <w:t>微信</w:t>
            </w:r>
          </w:p>
        </w:tc>
        <w:tc>
          <w:tcPr>
            <w:tcW w:w="1276" w:type="dxa"/>
            <w:shd w:val="clear" w:color="auto" w:fill="B8CCE4"/>
            <w:noWrap w:val="0"/>
            <w:vAlign w:val="top"/>
          </w:tcPr>
          <w:p>
            <w:pPr>
              <w:rPr>
                <w:b/>
              </w:rPr>
            </w:pPr>
            <w:r>
              <w:rPr>
                <w:rFonts w:hint="eastAsia"/>
                <w:b/>
              </w:rPr>
              <w:t>QQ</w:t>
            </w:r>
          </w:p>
        </w:tc>
        <w:tc>
          <w:tcPr>
            <w:tcW w:w="759" w:type="dxa"/>
            <w:shd w:val="clear" w:color="auto" w:fill="B8CCE4"/>
            <w:noWrap w:val="0"/>
            <w:vAlign w:val="top"/>
          </w:tcPr>
          <w:p>
            <w:pPr>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黄叶轩</w:t>
            </w:r>
          </w:p>
        </w:tc>
        <w:tc>
          <w:tcPr>
            <w:tcW w:w="718" w:type="dxa"/>
            <w:noWrap w:val="0"/>
            <w:vAlign w:val="top"/>
          </w:tcPr>
          <w:p>
            <w:r>
              <w:rPr>
                <w:rFonts w:hint="eastAsia"/>
              </w:rPr>
              <w:t>组长</w:t>
            </w:r>
          </w:p>
        </w:tc>
        <w:tc>
          <w:tcPr>
            <w:tcW w:w="1417" w:type="dxa"/>
            <w:noWrap w:val="0"/>
            <w:vAlign w:val="top"/>
          </w:tcPr>
          <w:p>
            <w:r>
              <w:t>13588899102</w:t>
            </w:r>
          </w:p>
        </w:tc>
        <w:tc>
          <w:tcPr>
            <w:tcW w:w="1985" w:type="dxa"/>
            <w:noWrap w:val="0"/>
            <w:vAlign w:val="top"/>
          </w:tcPr>
          <w:p>
            <w:r>
              <w:t>31601246</w:t>
            </w:r>
          </w:p>
          <w:p>
            <w:r>
              <w:t>@stu.zucc.edu.cn</w:t>
            </w:r>
          </w:p>
        </w:tc>
        <w:tc>
          <w:tcPr>
            <w:tcW w:w="1417" w:type="dxa"/>
            <w:noWrap w:val="0"/>
            <w:vAlign w:val="top"/>
          </w:tcPr>
          <w:p>
            <w:r>
              <w:rPr>
                <w:rFonts w:hint="eastAsia"/>
              </w:rPr>
              <w:t>H</w:t>
            </w:r>
            <w:r>
              <w:t>yxzucc</w:t>
            </w:r>
          </w:p>
        </w:tc>
        <w:tc>
          <w:tcPr>
            <w:tcW w:w="1276" w:type="dxa"/>
            <w:noWrap w:val="0"/>
            <w:vAlign w:val="top"/>
          </w:tcPr>
          <w:p>
            <w:r>
              <w:rPr>
                <w:rFonts w:hint="eastAsia"/>
              </w:rPr>
              <w:t>1</w:t>
            </w:r>
            <w:r>
              <w:t>103057282</w:t>
            </w:r>
          </w:p>
        </w:tc>
        <w:tc>
          <w:tcPr>
            <w:tcW w:w="759" w:type="dxa"/>
            <w:noWrap w:val="0"/>
            <w:vAlign w:val="top"/>
          </w:tcPr>
          <w:p>
            <w:r>
              <w:rPr>
                <w:rFonts w:hint="eastAsia"/>
              </w:rPr>
              <w:t>弘毅2-</w:t>
            </w:r>
            <w:r>
              <w:t>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pPr>
              <w:rPr>
                <w:sz w:val="24"/>
              </w:rPr>
            </w:pPr>
            <w:r>
              <w:rPr>
                <w:rFonts w:hint="eastAsia"/>
              </w:rPr>
              <w:t>陈俊仁</w:t>
            </w:r>
          </w:p>
        </w:tc>
        <w:tc>
          <w:tcPr>
            <w:tcW w:w="718" w:type="dxa"/>
            <w:noWrap w:val="0"/>
            <w:vAlign w:val="top"/>
          </w:tcPr>
          <w:p>
            <w:r>
              <w:rPr>
                <w:rFonts w:hint="eastAsia"/>
              </w:rPr>
              <w:t>组员</w:t>
            </w:r>
          </w:p>
        </w:tc>
        <w:tc>
          <w:tcPr>
            <w:tcW w:w="1417" w:type="dxa"/>
            <w:noWrap w:val="0"/>
            <w:vAlign w:val="top"/>
          </w:tcPr>
          <w:p>
            <w:r>
              <w:t>17376503405</w:t>
            </w:r>
          </w:p>
        </w:tc>
        <w:tc>
          <w:tcPr>
            <w:tcW w:w="1985" w:type="dxa"/>
            <w:noWrap w:val="0"/>
            <w:vAlign w:val="top"/>
          </w:tcPr>
          <w:p>
            <w:r>
              <w:t>31601241</w:t>
            </w:r>
          </w:p>
          <w:p>
            <w:r>
              <w:t>@stu.zucc.edu.cn</w:t>
            </w:r>
          </w:p>
        </w:tc>
        <w:tc>
          <w:tcPr>
            <w:tcW w:w="1417" w:type="dxa"/>
            <w:noWrap w:val="0"/>
            <w:vAlign w:val="top"/>
          </w:tcPr>
          <w:p>
            <w:r>
              <w:t>chenjunren6745</w:t>
            </w:r>
          </w:p>
        </w:tc>
        <w:tc>
          <w:tcPr>
            <w:tcW w:w="1276" w:type="dxa"/>
            <w:noWrap w:val="0"/>
            <w:vAlign w:val="top"/>
          </w:tcPr>
          <w:p>
            <w:r>
              <w:t>374955336</w:t>
            </w:r>
          </w:p>
        </w:tc>
        <w:tc>
          <w:tcPr>
            <w:tcW w:w="759" w:type="dxa"/>
            <w:noWrap w:val="0"/>
            <w:vAlign w:val="top"/>
          </w:tcPr>
          <w:p>
            <w:r>
              <w:rPr>
                <w:rFonts w:hint="eastAsia"/>
              </w:rPr>
              <w:t>弘毅2</w:t>
            </w:r>
            <w:r>
              <w:t>-209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陈苏民</w:t>
            </w:r>
          </w:p>
        </w:tc>
        <w:tc>
          <w:tcPr>
            <w:tcW w:w="718" w:type="dxa"/>
            <w:noWrap w:val="0"/>
            <w:vAlign w:val="top"/>
          </w:tcPr>
          <w:p>
            <w:r>
              <w:rPr>
                <w:rFonts w:hint="eastAsia"/>
              </w:rPr>
              <w:t>组员</w:t>
            </w:r>
          </w:p>
        </w:tc>
        <w:tc>
          <w:tcPr>
            <w:tcW w:w="1417" w:type="dxa"/>
            <w:noWrap w:val="0"/>
            <w:vAlign w:val="top"/>
          </w:tcPr>
          <w:p>
            <w:r>
              <w:t>19967308296</w:t>
            </w:r>
          </w:p>
        </w:tc>
        <w:tc>
          <w:tcPr>
            <w:tcW w:w="1985" w:type="dxa"/>
            <w:noWrap w:val="0"/>
            <w:vAlign w:val="top"/>
          </w:tcPr>
          <w:p>
            <w:r>
              <w:t>31602227</w:t>
            </w:r>
          </w:p>
          <w:p>
            <w:r>
              <w:t>@stu.zucc.edu.cn</w:t>
            </w:r>
          </w:p>
        </w:tc>
        <w:tc>
          <w:tcPr>
            <w:tcW w:w="1417" w:type="dxa"/>
            <w:noWrap w:val="0"/>
            <w:vAlign w:val="top"/>
          </w:tcPr>
          <w:p>
            <w:r>
              <w:t>c96s1m4</w:t>
            </w:r>
          </w:p>
        </w:tc>
        <w:tc>
          <w:tcPr>
            <w:tcW w:w="1276" w:type="dxa"/>
            <w:noWrap w:val="0"/>
            <w:vAlign w:val="top"/>
          </w:tcPr>
          <w:p>
            <w:r>
              <w:t>245023559</w:t>
            </w:r>
          </w:p>
        </w:tc>
        <w:tc>
          <w:tcPr>
            <w:tcW w:w="759" w:type="dxa"/>
            <w:noWrap w:val="0"/>
            <w:vAlign w:val="top"/>
          </w:tcPr>
          <w:p>
            <w:r>
              <w:rPr>
                <w:rFonts w:hint="eastAsia"/>
              </w:rPr>
              <w:t>弘毅1-</w:t>
            </w:r>
            <w:r>
              <w:t>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徐双铅</w:t>
            </w:r>
          </w:p>
        </w:tc>
        <w:tc>
          <w:tcPr>
            <w:tcW w:w="718" w:type="dxa"/>
            <w:noWrap w:val="0"/>
            <w:vAlign w:val="top"/>
          </w:tcPr>
          <w:p>
            <w:r>
              <w:rPr>
                <w:rFonts w:hint="eastAsia"/>
              </w:rPr>
              <w:t>组员</w:t>
            </w:r>
          </w:p>
        </w:tc>
        <w:tc>
          <w:tcPr>
            <w:tcW w:w="1417" w:type="dxa"/>
            <w:noWrap w:val="0"/>
            <w:vAlign w:val="top"/>
          </w:tcPr>
          <w:p>
            <w:r>
              <w:t>18094711647</w:t>
            </w:r>
          </w:p>
        </w:tc>
        <w:tc>
          <w:tcPr>
            <w:tcW w:w="1985" w:type="dxa"/>
            <w:noWrap w:val="0"/>
            <w:vAlign w:val="top"/>
          </w:tcPr>
          <w:p>
            <w:r>
              <w:t>31601221</w:t>
            </w:r>
          </w:p>
          <w:p>
            <w:r>
              <w:t>@stu.zucc.edu.cn</w:t>
            </w:r>
          </w:p>
        </w:tc>
        <w:tc>
          <w:tcPr>
            <w:tcW w:w="1417" w:type="dxa"/>
            <w:noWrap w:val="0"/>
            <w:vAlign w:val="top"/>
          </w:tcPr>
          <w:p>
            <w:r>
              <w:t>CXM1064081300</w:t>
            </w:r>
          </w:p>
        </w:tc>
        <w:tc>
          <w:tcPr>
            <w:tcW w:w="1276" w:type="dxa"/>
            <w:noWrap w:val="0"/>
            <w:vAlign w:val="top"/>
          </w:tcPr>
          <w:p>
            <w:r>
              <w:t>1227442409</w:t>
            </w:r>
          </w:p>
        </w:tc>
        <w:tc>
          <w:tcPr>
            <w:tcW w:w="759" w:type="dxa"/>
            <w:noWrap w:val="0"/>
            <w:vAlign w:val="top"/>
          </w:tcPr>
          <w:p>
            <w:r>
              <w:rPr>
                <w:rFonts w:hint="eastAsia"/>
              </w:rPr>
              <w:t>弘毅2-</w:t>
            </w:r>
            <w:r>
              <w:t>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0" w:type="dxa"/>
            <w:noWrap w:val="0"/>
            <w:vAlign w:val="top"/>
          </w:tcPr>
          <w:p>
            <w:r>
              <w:rPr>
                <w:rFonts w:hint="eastAsia"/>
              </w:rPr>
              <w:t>吕迪</w:t>
            </w:r>
          </w:p>
        </w:tc>
        <w:tc>
          <w:tcPr>
            <w:tcW w:w="718" w:type="dxa"/>
            <w:noWrap w:val="0"/>
            <w:vAlign w:val="top"/>
          </w:tcPr>
          <w:p>
            <w:r>
              <w:rPr>
                <w:rFonts w:hint="eastAsia"/>
              </w:rPr>
              <w:t>组员</w:t>
            </w:r>
          </w:p>
        </w:tc>
        <w:tc>
          <w:tcPr>
            <w:tcW w:w="1417" w:type="dxa"/>
            <w:noWrap w:val="0"/>
            <w:vAlign w:val="top"/>
          </w:tcPr>
          <w:p>
            <w:r>
              <w:t>17306413358</w:t>
            </w:r>
          </w:p>
        </w:tc>
        <w:tc>
          <w:tcPr>
            <w:tcW w:w="1985" w:type="dxa"/>
            <w:noWrap w:val="0"/>
            <w:vAlign w:val="top"/>
          </w:tcPr>
          <w:p>
            <w:r>
              <w:t>31504051</w:t>
            </w:r>
          </w:p>
          <w:p>
            <w:r>
              <w:rPr>
                <w:rFonts w:hint="eastAsia"/>
              </w:rPr>
              <w:t>@stu</w:t>
            </w:r>
            <w:r>
              <w:t>.zucc.edu.cn</w:t>
            </w:r>
          </w:p>
        </w:tc>
        <w:tc>
          <w:tcPr>
            <w:tcW w:w="1417" w:type="dxa"/>
            <w:noWrap w:val="0"/>
            <w:vAlign w:val="top"/>
          </w:tcPr>
          <w:p>
            <w:r>
              <w:t>di62289</w:t>
            </w:r>
          </w:p>
        </w:tc>
        <w:tc>
          <w:tcPr>
            <w:tcW w:w="1276" w:type="dxa"/>
            <w:noWrap w:val="0"/>
            <w:vAlign w:val="top"/>
          </w:tcPr>
          <w:p>
            <w:r>
              <w:t>935162289</w:t>
            </w:r>
          </w:p>
        </w:tc>
        <w:tc>
          <w:tcPr>
            <w:tcW w:w="759" w:type="dxa"/>
            <w:noWrap w:val="0"/>
            <w:vAlign w:val="top"/>
          </w:tcPr>
          <w:p>
            <w:r>
              <w:rPr>
                <w:rFonts w:hint="eastAsia"/>
              </w:rPr>
              <w:t>求真</w:t>
            </w:r>
            <w:r>
              <w:t>1</w:t>
            </w:r>
            <w:r>
              <w:rPr>
                <w:rFonts w:hint="eastAsia"/>
              </w:rPr>
              <w:t>-</w:t>
            </w:r>
            <w:r>
              <w:t>125</w:t>
            </w:r>
          </w:p>
        </w:tc>
      </w:tr>
    </w:tbl>
    <w:p/>
    <w:p/>
    <w:p>
      <w:pPr>
        <w:pStyle w:val="7"/>
      </w:pPr>
      <w:bookmarkStart w:id="15" w:name="_Toc503653284"/>
      <w:r>
        <w:t>参考资料</w:t>
      </w:r>
      <w:bookmarkEnd w:id="15"/>
    </w:p>
    <w:p>
      <w:r>
        <w:t>[</w:t>
      </w:r>
      <w:r>
        <w:rPr>
          <w:rFonts w:hint="eastAsia"/>
          <w:lang w:val="en-US" w:eastAsia="zh-CN"/>
        </w:rPr>
        <w:t>1</w:t>
      </w:r>
      <w:r>
        <w:t>] PRD-201</w:t>
      </w:r>
      <w:r>
        <w:rPr>
          <w:rFonts w:hint="eastAsia"/>
          <w:lang w:val="en-US" w:eastAsia="zh-CN"/>
        </w:rPr>
        <w:t>8</w:t>
      </w:r>
      <w:r>
        <w:t>-G</w:t>
      </w:r>
      <w:r>
        <w:rPr>
          <w:rFonts w:hint="eastAsia"/>
          <w:lang w:val="en-US" w:eastAsia="zh-CN"/>
        </w:rPr>
        <w:t>15</w:t>
      </w:r>
      <w:r>
        <w:t>-文档编写说明</w:t>
      </w:r>
    </w:p>
    <w:p>
      <w:r>
        <w:t>[</w:t>
      </w:r>
      <w:r>
        <w:rPr>
          <w:rFonts w:hint="eastAsia"/>
          <w:lang w:val="en-US" w:eastAsia="zh-CN"/>
        </w:rPr>
        <w:t>2</w:t>
      </w:r>
      <w:r>
        <w:t xml:space="preserve">] 张海藩,牟永敏.软件工程导论（第六版） </w:t>
      </w:r>
    </w:p>
    <w:p>
      <w:r>
        <w:t>[</w:t>
      </w:r>
      <w:r>
        <w:rPr>
          <w:rFonts w:hint="eastAsia"/>
          <w:lang w:val="en-US" w:eastAsia="zh-CN"/>
        </w:rPr>
        <w:t>3</w:t>
      </w:r>
      <w:r>
        <w:t>] GB+T-8567-2006.国标《计算机软件文档编制规范》</w:t>
      </w:r>
    </w:p>
    <w:p>
      <w:r>
        <w:t>[</w:t>
      </w:r>
      <w:r>
        <w:rPr>
          <w:rFonts w:hint="eastAsia"/>
          <w:lang w:val="en-US" w:eastAsia="zh-CN"/>
        </w:rPr>
        <w:t>4</w:t>
      </w:r>
      <w:r>
        <w:t>] GB/T19000—2008/ISO9000.国标《质量管理体系 基础和术语》</w:t>
      </w:r>
    </w:p>
    <w:p>
      <w:r>
        <w:t>[</w:t>
      </w:r>
      <w:r>
        <w:rPr>
          <w:rFonts w:hint="eastAsia"/>
          <w:lang w:val="en-US" w:eastAsia="zh-CN"/>
        </w:rPr>
        <w:t>5</w:t>
      </w:r>
      <w:r>
        <w:t>] PRD-201</w:t>
      </w:r>
      <w:r>
        <w:rPr>
          <w:rFonts w:hint="eastAsia"/>
          <w:lang w:val="en-US" w:eastAsia="zh-CN"/>
        </w:rPr>
        <w:t>8</w:t>
      </w:r>
      <w:r>
        <w:t>-G</w:t>
      </w:r>
      <w:r>
        <w:rPr>
          <w:rFonts w:hint="eastAsia"/>
          <w:lang w:val="en-US" w:eastAsia="zh-CN"/>
        </w:rPr>
        <w:t>15</w:t>
      </w:r>
      <w:r>
        <w:t>-配置管理</w:t>
      </w:r>
    </w:p>
    <w:p>
      <w:pPr>
        <w:pStyle w:val="6"/>
      </w:pPr>
      <w:bookmarkStart w:id="16" w:name="_Toc503653285"/>
      <w:r>
        <w:t>项目概述</w:t>
      </w:r>
      <w:bookmarkEnd w:id="16"/>
    </w:p>
    <w:p>
      <w:pPr>
        <w:pStyle w:val="7"/>
      </w:pPr>
      <w:bookmarkStart w:id="17" w:name="_Toc503653286"/>
      <w:r>
        <w:t>项目基本信息</w:t>
      </w:r>
      <w:bookmarkEnd w:id="17"/>
    </w:p>
    <w:p>
      <w:r>
        <w:rPr>
          <w:rFonts w:hint="eastAsia"/>
        </w:rPr>
        <w:t>项目发起者：杨枨、侯宏仑</w:t>
      </w:r>
    </w:p>
    <w:p>
      <w:r>
        <w:rPr>
          <w:rFonts w:hint="eastAsia"/>
        </w:rPr>
        <w:t>项目名称：软件工程系列课程教学辅助网站</w:t>
      </w:r>
    </w:p>
    <w:p/>
    <w:p>
      <w:pPr>
        <w:pStyle w:val="7"/>
      </w:pPr>
      <w:bookmarkStart w:id="18" w:name="_Toc503653287"/>
      <w:r>
        <w:t>工作内容</w:t>
      </w:r>
      <w:bookmarkEnd w:id="18"/>
    </w:p>
    <w:p>
      <w:r>
        <w:rPr>
          <w:rFonts w:hint="eastAsia"/>
        </w:rPr>
        <w:t>依照需求工程结束后确定的需求规格说明书进行开发，并在产品开发完成后提供产品的维护服务，预计维护内容包括四种基础的维护类型，</w:t>
      </w:r>
      <w:r>
        <w:t>改正性维护</w:t>
      </w:r>
      <w:r>
        <w:rPr>
          <w:rFonts w:hint="eastAsia"/>
        </w:rPr>
        <w:t>、</w:t>
      </w:r>
      <w:r>
        <w:t>适应性维护</w:t>
      </w:r>
      <w:r>
        <w:rPr>
          <w:rFonts w:hint="eastAsia"/>
        </w:rPr>
        <w:t>、</w:t>
      </w:r>
      <w:r>
        <w:t>完善性维护</w:t>
      </w:r>
      <w:r>
        <w:rPr>
          <w:rFonts w:hint="eastAsia"/>
        </w:rPr>
        <w:t>、</w:t>
      </w:r>
      <w:r>
        <w:t>预防性维护</w:t>
      </w:r>
    </w:p>
    <w:p/>
    <w:p>
      <w:pPr>
        <w:pStyle w:val="7"/>
      </w:pPr>
      <w:bookmarkStart w:id="19" w:name="_Toc503653288"/>
      <w:r>
        <w:t>维护人员</w:t>
      </w:r>
      <w:bookmarkEnd w:id="19"/>
    </w:p>
    <w:tbl>
      <w:tblPr>
        <w:tblStyle w:val="4"/>
        <w:tblW w:w="79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8"/>
        <w:gridCol w:w="1298"/>
        <w:gridCol w:w="377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BDD6EE"/>
          </w:tcPr>
          <w:p>
            <w:pPr>
              <w:rPr>
                <w:b/>
              </w:rPr>
            </w:pPr>
            <w:r>
              <w:rPr>
                <w:rFonts w:hint="eastAsia"/>
                <w:b/>
              </w:rPr>
              <w:t>姓名</w:t>
            </w:r>
          </w:p>
        </w:tc>
        <w:tc>
          <w:tcPr>
            <w:tcW w:w="1298" w:type="dxa"/>
            <w:shd w:val="clear" w:color="auto" w:fill="BDD6EE"/>
          </w:tcPr>
          <w:p>
            <w:pPr>
              <w:rPr>
                <w:b/>
              </w:rPr>
            </w:pPr>
            <w:r>
              <w:rPr>
                <w:rFonts w:hint="eastAsia"/>
                <w:b/>
              </w:rPr>
              <w:t>角色</w:t>
            </w:r>
          </w:p>
        </w:tc>
        <w:tc>
          <w:tcPr>
            <w:tcW w:w="3778" w:type="dxa"/>
            <w:shd w:val="clear" w:color="auto" w:fill="BDD6EE" w:themeFill="accent1" w:themeFillTint="66"/>
          </w:tcPr>
          <w:p>
            <w:pPr>
              <w:rPr>
                <w:b/>
              </w:rPr>
            </w:pPr>
            <w:r>
              <w:rPr>
                <w:rFonts w:hint="eastAsia"/>
                <w:b/>
              </w:rPr>
              <w:t>职责</w:t>
            </w:r>
          </w:p>
        </w:tc>
        <w:tc>
          <w:tcPr>
            <w:tcW w:w="1559" w:type="dxa"/>
            <w:shd w:val="clear" w:color="auto" w:fill="BDD6EE"/>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黄叶轩</w:t>
            </w:r>
          </w:p>
        </w:tc>
        <w:tc>
          <w:tcPr>
            <w:tcW w:w="1298" w:type="dxa"/>
            <w:shd w:val="clear" w:color="auto" w:fill="auto"/>
          </w:tcPr>
          <w:p>
            <w:r>
              <w:rPr>
                <w:rFonts w:hint="eastAsia"/>
              </w:rPr>
              <w:t>组长</w:t>
            </w:r>
          </w:p>
        </w:tc>
        <w:tc>
          <w:tcPr>
            <w:tcW w:w="3778" w:type="dxa"/>
            <w:shd w:val="clear" w:color="auto" w:fill="auto"/>
            <w:vAlign w:val="center"/>
          </w:tcPr>
          <w:p>
            <w:pPr>
              <w:rPr>
                <w:rFonts w:hint="eastAsia" w:eastAsia="宋体"/>
                <w:lang w:eastAsia="zh-CN"/>
              </w:rPr>
            </w:pPr>
            <w:r>
              <w:rPr>
                <w:rFonts w:hint="eastAsia"/>
              </w:rPr>
              <w:t>负责学习维护方法并整理成培训手册</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sz w:val="24"/>
                <w:lang w:eastAsia="zh-CN"/>
              </w:rPr>
            </w:pPr>
            <w:r>
              <w:rPr>
                <w:rFonts w:hint="eastAsia"/>
                <w:lang w:eastAsia="zh-CN"/>
              </w:rPr>
              <w:t>陈俊仁</w:t>
            </w:r>
          </w:p>
        </w:tc>
        <w:tc>
          <w:tcPr>
            <w:tcW w:w="1298" w:type="dxa"/>
            <w:shd w:val="clear" w:color="auto" w:fill="auto"/>
          </w:tcPr>
          <w:p>
            <w:r>
              <w:rPr>
                <w:rFonts w:hint="eastAsia"/>
              </w:rPr>
              <w:t>组员</w:t>
            </w:r>
          </w:p>
        </w:tc>
        <w:tc>
          <w:tcPr>
            <w:tcW w:w="3778" w:type="dxa"/>
            <w:shd w:val="clear" w:color="auto" w:fill="auto"/>
            <w:vAlign w:val="center"/>
          </w:tcPr>
          <w:p>
            <w:r>
              <w:rPr>
                <w:rFonts w:hint="eastAsia"/>
              </w:rPr>
              <w:t>根据已有的系统维护手册进行实践和优化，并将学会的系统维护方法交给小组内的其他人，并准备培训资料</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吕迪</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负责根据系统开发情况制定需要做的系统维护措施</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陈苏民</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负责学习维护方法并实践</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徐双铅</w:t>
            </w:r>
          </w:p>
        </w:tc>
        <w:tc>
          <w:tcPr>
            <w:tcW w:w="1298" w:type="dxa"/>
            <w:shd w:val="clear" w:color="auto" w:fill="auto"/>
          </w:tcPr>
          <w:p>
            <w:r>
              <w:rPr>
                <w:rFonts w:hint="eastAsia"/>
              </w:rPr>
              <w:t>组员</w:t>
            </w:r>
          </w:p>
        </w:tc>
        <w:tc>
          <w:tcPr>
            <w:tcW w:w="3778" w:type="dxa"/>
            <w:shd w:val="clear" w:color="auto" w:fill="auto"/>
            <w:vAlign w:val="center"/>
          </w:tcPr>
          <w:p>
            <w:r>
              <w:rPr>
                <w:rFonts w:hint="eastAsia"/>
                <w:color w:val="000000"/>
                <w:sz w:val="22"/>
              </w:rPr>
              <w:t>负责审核控制系统维护质量</w:t>
            </w:r>
          </w:p>
        </w:tc>
        <w:tc>
          <w:tcPr>
            <w:tcW w:w="1559" w:type="dxa"/>
            <w:shd w:val="clear" w:color="auto" w:fill="auto"/>
          </w:tcPr>
          <w:p/>
        </w:tc>
      </w:tr>
    </w:tbl>
    <w:p/>
    <w:p/>
    <w:p>
      <w:pPr>
        <w:pStyle w:val="7"/>
      </w:pPr>
      <w:bookmarkStart w:id="20" w:name="_Toc503653289"/>
      <w:r>
        <w:t>产品</w:t>
      </w:r>
      <w:bookmarkEnd w:id="20"/>
    </w:p>
    <w:p>
      <w:pPr>
        <w:pStyle w:val="8"/>
      </w:pPr>
      <w:bookmarkStart w:id="21" w:name="_Toc503653290"/>
      <w:r>
        <w:t>需要移交用户的文件</w:t>
      </w:r>
      <w:bookmarkEnd w:id="21"/>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79"/>
        <w:gridCol w:w="1560"/>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shd w:val="clear" w:color="auto" w:fill="BDD6EE" w:themeFill="accent1" w:themeFillTint="66"/>
          </w:tcPr>
          <w:p>
            <w:pPr>
              <w:rPr>
                <w:b/>
                <w:sz w:val="20"/>
                <w:szCs w:val="21"/>
              </w:rPr>
            </w:pPr>
            <w:r>
              <w:rPr>
                <w:rFonts w:hint="eastAsia"/>
                <w:b/>
                <w:sz w:val="20"/>
                <w:szCs w:val="21"/>
              </w:rPr>
              <w:t>文档</w:t>
            </w:r>
            <w:r>
              <w:rPr>
                <w:b/>
                <w:sz w:val="20"/>
                <w:szCs w:val="21"/>
              </w:rPr>
              <w:t>名称</w:t>
            </w:r>
          </w:p>
        </w:tc>
        <w:tc>
          <w:tcPr>
            <w:tcW w:w="1560" w:type="dxa"/>
            <w:shd w:val="clear" w:color="auto" w:fill="BDD6EE" w:themeFill="accent1" w:themeFillTint="66"/>
          </w:tcPr>
          <w:p>
            <w:pPr>
              <w:rPr>
                <w:b/>
                <w:sz w:val="20"/>
                <w:szCs w:val="21"/>
              </w:rPr>
            </w:pPr>
            <w:r>
              <w:rPr>
                <w:rFonts w:hint="eastAsia"/>
                <w:b/>
                <w:sz w:val="20"/>
                <w:szCs w:val="21"/>
              </w:rPr>
              <w:t>电子</w:t>
            </w:r>
            <w:r>
              <w:rPr>
                <w:b/>
                <w:sz w:val="20"/>
                <w:szCs w:val="21"/>
              </w:rPr>
              <w:t>版</w:t>
            </w:r>
          </w:p>
        </w:tc>
        <w:tc>
          <w:tcPr>
            <w:tcW w:w="1457" w:type="dxa"/>
            <w:shd w:val="clear" w:color="auto" w:fill="BDD6EE" w:themeFill="accent1" w:themeFillTint="66"/>
          </w:tcPr>
          <w:p>
            <w:pPr>
              <w:rPr>
                <w:b/>
                <w:sz w:val="20"/>
                <w:szCs w:val="21"/>
              </w:rPr>
            </w:pPr>
            <w:r>
              <w:rPr>
                <w:rFonts w:hint="eastAsia"/>
                <w:b/>
                <w:sz w:val="20"/>
                <w:szCs w:val="21"/>
              </w:rPr>
              <w:t>纸质版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rPr>
                <w:sz w:val="20"/>
                <w:szCs w:val="21"/>
              </w:rPr>
            </w:pPr>
            <w:r>
              <w:rPr>
                <w:rFonts w:hint="eastAsia"/>
                <w:sz w:val="20"/>
                <w:szCs w:val="21"/>
              </w:rPr>
              <w:t>《系统维护计划》</w:t>
            </w:r>
          </w:p>
        </w:tc>
        <w:tc>
          <w:tcPr>
            <w:tcW w:w="1560" w:type="dxa"/>
          </w:tcPr>
          <w:p>
            <w:pPr>
              <w:jc w:val="right"/>
              <w:rPr>
                <w:sz w:val="20"/>
                <w:szCs w:val="21"/>
              </w:rPr>
            </w:pPr>
            <w:r>
              <w:rPr>
                <w:rFonts w:hint="eastAsia"/>
                <w:sz w:val="20"/>
                <w:szCs w:val="21"/>
              </w:rPr>
              <w:t>√</w:t>
            </w:r>
          </w:p>
        </w:tc>
        <w:tc>
          <w:tcPr>
            <w:tcW w:w="1457" w:type="dxa"/>
          </w:tcPr>
          <w:p>
            <w:pPr>
              <w:jc w:val="right"/>
              <w:rPr>
                <w:sz w:val="20"/>
                <w:szCs w:val="21"/>
              </w:rPr>
            </w:pPr>
            <w:r>
              <w:rPr>
                <w:rFonts w:hint="eastAsia"/>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pStyle w:val="9"/>
              <w:spacing w:line="240" w:lineRule="auto"/>
              <w:ind w:firstLine="0" w:firstLineChars="0"/>
              <w:jc w:val="left"/>
              <w:rPr>
                <w:rFonts w:ascii="宋体" w:hAnsi="宋体"/>
                <w:sz w:val="21"/>
              </w:rPr>
            </w:pPr>
            <w:r>
              <w:rPr>
                <w:rFonts w:hint="eastAsia" w:ascii="宋体" w:hAnsi="宋体"/>
                <w:sz w:val="21"/>
              </w:rPr>
              <w:t>《系统维护手册》</w:t>
            </w:r>
          </w:p>
        </w:tc>
        <w:tc>
          <w:tcPr>
            <w:tcW w:w="1560" w:type="dxa"/>
          </w:tcPr>
          <w:p>
            <w:pPr>
              <w:jc w:val="right"/>
              <w:rPr>
                <w:sz w:val="20"/>
                <w:szCs w:val="21"/>
              </w:rPr>
            </w:pPr>
            <w:r>
              <w:rPr>
                <w:rFonts w:hint="eastAsia"/>
                <w:sz w:val="20"/>
                <w:szCs w:val="21"/>
              </w:rPr>
              <w:t>√</w:t>
            </w:r>
          </w:p>
        </w:tc>
        <w:tc>
          <w:tcPr>
            <w:tcW w:w="1457" w:type="dxa"/>
          </w:tcPr>
          <w:p>
            <w:pPr>
              <w:jc w:val="right"/>
              <w:rPr>
                <w:sz w:val="20"/>
                <w:szCs w:val="21"/>
              </w:rPr>
            </w:pPr>
            <w:r>
              <w:rPr>
                <w:rFonts w:hint="eastAsia"/>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pStyle w:val="9"/>
              <w:spacing w:line="240" w:lineRule="auto"/>
              <w:ind w:firstLine="0" w:firstLineChars="0"/>
              <w:jc w:val="left"/>
              <w:rPr>
                <w:rFonts w:ascii="宋体" w:hAnsi="宋体"/>
                <w:sz w:val="21"/>
              </w:rPr>
            </w:pPr>
            <w:r>
              <w:rPr>
                <w:rFonts w:hint="eastAsia" w:ascii="宋体" w:hAnsi="宋体"/>
                <w:sz w:val="21"/>
              </w:rPr>
              <w:t>《系统维护培训手册》</w:t>
            </w:r>
          </w:p>
        </w:tc>
        <w:tc>
          <w:tcPr>
            <w:tcW w:w="1560" w:type="dxa"/>
          </w:tcPr>
          <w:p>
            <w:pPr>
              <w:jc w:val="right"/>
              <w:rPr>
                <w:sz w:val="20"/>
                <w:szCs w:val="21"/>
              </w:rPr>
            </w:pPr>
            <w:r>
              <w:rPr>
                <w:rFonts w:hint="eastAsia"/>
                <w:sz w:val="20"/>
                <w:szCs w:val="21"/>
              </w:rPr>
              <w:t>√</w:t>
            </w:r>
          </w:p>
        </w:tc>
        <w:tc>
          <w:tcPr>
            <w:tcW w:w="1457" w:type="dxa"/>
          </w:tcPr>
          <w:p>
            <w:pPr>
              <w:jc w:val="right"/>
              <w:rPr>
                <w:sz w:val="20"/>
                <w:szCs w:val="21"/>
              </w:rPr>
            </w:pPr>
            <w:r>
              <w:rPr>
                <w:rFonts w:hint="eastAsia"/>
                <w:sz w:val="20"/>
                <w:szCs w:val="21"/>
              </w:rPr>
              <w:t>√</w:t>
            </w:r>
          </w:p>
        </w:tc>
      </w:tr>
    </w:tbl>
    <w:p/>
    <w:p>
      <w:pPr>
        <w:pStyle w:val="8"/>
      </w:pPr>
      <w:bookmarkStart w:id="22" w:name="_Toc503653291"/>
      <w:r>
        <w:t>服务</w:t>
      </w:r>
      <w:bookmarkEnd w:id="22"/>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2140"/>
        <w:gridCol w:w="1840"/>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3" w:type="dxa"/>
            <w:shd w:val="clear" w:color="auto" w:fill="BDD6EE" w:themeFill="accent1" w:themeFillTint="66"/>
          </w:tcPr>
          <w:p>
            <w:pPr>
              <w:rPr>
                <w:b/>
                <w:sz w:val="20"/>
                <w:szCs w:val="21"/>
              </w:rPr>
            </w:pPr>
            <w:r>
              <w:rPr>
                <w:rFonts w:hint="eastAsia"/>
                <w:b/>
                <w:sz w:val="20"/>
                <w:szCs w:val="21"/>
              </w:rPr>
              <w:t>服务名称</w:t>
            </w:r>
          </w:p>
        </w:tc>
        <w:tc>
          <w:tcPr>
            <w:tcW w:w="2140" w:type="dxa"/>
            <w:shd w:val="clear" w:color="auto" w:fill="BDD6EE" w:themeFill="accent1" w:themeFillTint="66"/>
          </w:tcPr>
          <w:p>
            <w:pPr>
              <w:rPr>
                <w:b/>
                <w:sz w:val="20"/>
                <w:szCs w:val="21"/>
              </w:rPr>
            </w:pPr>
            <w:r>
              <w:rPr>
                <w:rFonts w:hint="eastAsia"/>
                <w:b/>
                <w:sz w:val="20"/>
                <w:szCs w:val="21"/>
              </w:rPr>
              <w:t>开始时间</w:t>
            </w:r>
          </w:p>
        </w:tc>
        <w:tc>
          <w:tcPr>
            <w:tcW w:w="1840" w:type="dxa"/>
            <w:shd w:val="clear" w:color="auto" w:fill="BDD6EE" w:themeFill="accent1" w:themeFillTint="66"/>
          </w:tcPr>
          <w:p>
            <w:pPr>
              <w:rPr>
                <w:b/>
                <w:sz w:val="20"/>
                <w:szCs w:val="21"/>
              </w:rPr>
            </w:pPr>
            <w:r>
              <w:rPr>
                <w:rFonts w:hint="eastAsia"/>
                <w:b/>
                <w:sz w:val="20"/>
                <w:szCs w:val="21"/>
              </w:rPr>
              <w:t>服务期限</w:t>
            </w:r>
          </w:p>
        </w:tc>
        <w:tc>
          <w:tcPr>
            <w:tcW w:w="2323" w:type="dxa"/>
            <w:shd w:val="clear" w:color="auto" w:fill="BDD6EE" w:themeFill="accent1" w:themeFillTint="66"/>
          </w:tcPr>
          <w:p>
            <w:pPr>
              <w:rPr>
                <w:b/>
                <w:sz w:val="20"/>
                <w:szCs w:val="21"/>
              </w:rPr>
            </w:pPr>
            <w:r>
              <w:rPr>
                <w:rFonts w:hint="eastAsia"/>
                <w:b/>
                <w:sz w:val="2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93" w:type="dxa"/>
          </w:tcPr>
          <w:p>
            <w:pPr>
              <w:rPr>
                <w:sz w:val="20"/>
                <w:szCs w:val="21"/>
              </w:rPr>
            </w:pPr>
            <w:r>
              <w:rPr>
                <w:rFonts w:hint="eastAsia"/>
                <w:sz w:val="20"/>
                <w:szCs w:val="21"/>
              </w:rPr>
              <w:t>数据库</w:t>
            </w:r>
            <w:r>
              <w:rPr>
                <w:sz w:val="20"/>
                <w:szCs w:val="21"/>
              </w:rPr>
              <w:t>维护</w:t>
            </w:r>
          </w:p>
        </w:tc>
        <w:tc>
          <w:tcPr>
            <w:tcW w:w="2140" w:type="dxa"/>
          </w:tcPr>
          <w:p>
            <w:pPr>
              <w:rPr>
                <w:rFonts w:hint="eastAsia" w:eastAsia="宋体"/>
                <w:sz w:val="20"/>
                <w:szCs w:val="21"/>
                <w:lang w:val="en-US" w:eastAsia="zh-CN"/>
              </w:rPr>
            </w:pPr>
            <w:r>
              <w:rPr>
                <w:sz w:val="20"/>
                <w:szCs w:val="21"/>
              </w:rPr>
              <w:t>201</w:t>
            </w:r>
            <w:r>
              <w:rPr>
                <w:rFonts w:hint="eastAsia"/>
                <w:sz w:val="20"/>
                <w:szCs w:val="21"/>
                <w:lang w:val="en-US" w:eastAsia="zh-CN"/>
              </w:rPr>
              <w:t>9</w:t>
            </w:r>
            <w:r>
              <w:rPr>
                <w:rFonts w:hint="eastAsia"/>
                <w:sz w:val="20"/>
                <w:szCs w:val="21"/>
              </w:rPr>
              <w:t>/</w:t>
            </w:r>
            <w:r>
              <w:rPr>
                <w:rFonts w:hint="eastAsia"/>
                <w:sz w:val="20"/>
                <w:szCs w:val="21"/>
                <w:lang w:val="en-US" w:eastAsia="zh-CN"/>
              </w:rPr>
              <w:t>1</w:t>
            </w:r>
            <w:r>
              <w:rPr>
                <w:rFonts w:hint="eastAsia"/>
                <w:sz w:val="20"/>
                <w:szCs w:val="21"/>
              </w:rPr>
              <w:t>/</w:t>
            </w:r>
            <w:r>
              <w:rPr>
                <w:rFonts w:hint="eastAsia"/>
                <w:sz w:val="20"/>
                <w:szCs w:val="21"/>
                <w:lang w:val="en-US" w:eastAsia="zh-CN"/>
              </w:rPr>
              <w:t>16</w:t>
            </w:r>
          </w:p>
        </w:tc>
        <w:tc>
          <w:tcPr>
            <w:tcW w:w="1840" w:type="dxa"/>
          </w:tcPr>
          <w:p>
            <w:pPr>
              <w:rPr>
                <w:sz w:val="20"/>
                <w:szCs w:val="21"/>
              </w:rPr>
            </w:pPr>
            <w:r>
              <w:rPr>
                <w:sz w:val="20"/>
                <w:szCs w:val="21"/>
              </w:rPr>
              <w:t>100</w:t>
            </w:r>
            <w:r>
              <w:rPr>
                <w:rFonts w:hint="eastAsia"/>
                <w:sz w:val="20"/>
                <w:szCs w:val="21"/>
              </w:rPr>
              <w:t>天</w:t>
            </w:r>
          </w:p>
        </w:tc>
        <w:tc>
          <w:tcPr>
            <w:tcW w:w="2323" w:type="dxa"/>
          </w:tcPr>
          <w:p>
            <w:pPr>
              <w:rPr>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993" w:type="dxa"/>
          </w:tcPr>
          <w:p>
            <w:pPr>
              <w:pStyle w:val="9"/>
              <w:spacing w:line="240" w:lineRule="auto"/>
              <w:ind w:firstLine="0" w:firstLineChars="0"/>
              <w:jc w:val="left"/>
              <w:rPr>
                <w:rFonts w:ascii="宋体" w:hAnsi="宋体"/>
                <w:sz w:val="21"/>
              </w:rPr>
            </w:pPr>
            <w:r>
              <w:rPr>
                <w:rFonts w:hint="eastAsia" w:ascii="宋体" w:hAnsi="宋体"/>
                <w:sz w:val="21"/>
              </w:rPr>
              <w:t>系统BUG修复</w:t>
            </w:r>
          </w:p>
        </w:tc>
        <w:tc>
          <w:tcPr>
            <w:tcW w:w="2140" w:type="dxa"/>
          </w:tcPr>
          <w:p>
            <w:pPr>
              <w:rPr>
                <w:rFonts w:hint="eastAsia" w:eastAsia="宋体"/>
                <w:sz w:val="20"/>
                <w:szCs w:val="21"/>
                <w:lang w:val="en-US" w:eastAsia="zh-CN"/>
              </w:rPr>
            </w:pPr>
            <w:r>
              <w:rPr>
                <w:rFonts w:hint="eastAsia"/>
                <w:sz w:val="20"/>
                <w:szCs w:val="21"/>
              </w:rPr>
              <w:t>201</w:t>
            </w:r>
            <w:r>
              <w:rPr>
                <w:rFonts w:hint="eastAsia"/>
                <w:sz w:val="20"/>
                <w:szCs w:val="21"/>
                <w:lang w:val="en-US" w:eastAsia="zh-CN"/>
              </w:rPr>
              <w:t>9</w:t>
            </w:r>
            <w:r>
              <w:rPr>
                <w:rFonts w:hint="eastAsia"/>
                <w:sz w:val="20"/>
                <w:szCs w:val="21"/>
              </w:rPr>
              <w:t>/</w:t>
            </w:r>
            <w:r>
              <w:rPr>
                <w:rFonts w:hint="eastAsia"/>
                <w:sz w:val="20"/>
                <w:szCs w:val="21"/>
                <w:lang w:val="en-US" w:eastAsia="zh-CN"/>
              </w:rPr>
              <w:t>1</w:t>
            </w:r>
            <w:r>
              <w:rPr>
                <w:rFonts w:hint="eastAsia"/>
                <w:sz w:val="20"/>
                <w:szCs w:val="21"/>
              </w:rPr>
              <w:t>/</w:t>
            </w:r>
            <w:r>
              <w:rPr>
                <w:rFonts w:hint="eastAsia"/>
                <w:sz w:val="20"/>
                <w:szCs w:val="21"/>
                <w:lang w:val="en-US" w:eastAsia="zh-CN"/>
              </w:rPr>
              <w:t>16</w:t>
            </w:r>
          </w:p>
        </w:tc>
        <w:tc>
          <w:tcPr>
            <w:tcW w:w="1840" w:type="dxa"/>
          </w:tcPr>
          <w:p>
            <w:pPr>
              <w:rPr>
                <w:sz w:val="20"/>
                <w:szCs w:val="21"/>
              </w:rPr>
            </w:pPr>
            <w:r>
              <w:rPr>
                <w:sz w:val="20"/>
                <w:szCs w:val="21"/>
              </w:rPr>
              <w:t>100</w:t>
            </w:r>
            <w:r>
              <w:rPr>
                <w:rFonts w:hint="eastAsia"/>
                <w:sz w:val="20"/>
                <w:szCs w:val="21"/>
              </w:rPr>
              <w:t>天</w:t>
            </w:r>
          </w:p>
        </w:tc>
        <w:tc>
          <w:tcPr>
            <w:tcW w:w="2323" w:type="dxa"/>
          </w:tcPr>
          <w:p>
            <w:pPr>
              <w:rPr>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3" w:type="dxa"/>
          </w:tcPr>
          <w:p>
            <w:pPr>
              <w:pStyle w:val="9"/>
              <w:spacing w:line="240" w:lineRule="auto"/>
              <w:ind w:firstLine="0" w:firstLineChars="0"/>
              <w:jc w:val="left"/>
              <w:rPr>
                <w:rFonts w:ascii="宋体" w:hAnsi="宋体"/>
                <w:sz w:val="21"/>
              </w:rPr>
            </w:pPr>
            <w:r>
              <w:rPr>
                <w:rFonts w:hint="eastAsia" w:ascii="宋体" w:hAnsi="宋体"/>
                <w:sz w:val="21"/>
              </w:rPr>
              <w:t>服务器</w:t>
            </w:r>
            <w:r>
              <w:rPr>
                <w:rFonts w:ascii="宋体" w:hAnsi="宋体"/>
                <w:sz w:val="21"/>
              </w:rPr>
              <w:t>维护</w:t>
            </w:r>
          </w:p>
        </w:tc>
        <w:tc>
          <w:tcPr>
            <w:tcW w:w="2140" w:type="dxa"/>
          </w:tcPr>
          <w:p>
            <w:pPr>
              <w:rPr>
                <w:rFonts w:hint="eastAsia" w:eastAsia="宋体"/>
                <w:sz w:val="20"/>
                <w:szCs w:val="21"/>
                <w:lang w:val="en-US" w:eastAsia="zh-CN"/>
              </w:rPr>
            </w:pPr>
            <w:r>
              <w:rPr>
                <w:rFonts w:hint="eastAsia"/>
                <w:sz w:val="20"/>
                <w:szCs w:val="21"/>
              </w:rPr>
              <w:t>201</w:t>
            </w:r>
            <w:r>
              <w:rPr>
                <w:rFonts w:hint="eastAsia"/>
                <w:sz w:val="20"/>
                <w:szCs w:val="21"/>
                <w:lang w:val="en-US" w:eastAsia="zh-CN"/>
              </w:rPr>
              <w:t>9</w:t>
            </w:r>
            <w:r>
              <w:rPr>
                <w:rFonts w:hint="eastAsia"/>
                <w:sz w:val="20"/>
                <w:szCs w:val="21"/>
              </w:rPr>
              <w:t>/</w:t>
            </w:r>
            <w:r>
              <w:rPr>
                <w:rFonts w:hint="eastAsia"/>
                <w:sz w:val="20"/>
                <w:szCs w:val="21"/>
                <w:lang w:val="en-US" w:eastAsia="zh-CN"/>
              </w:rPr>
              <w:t>1</w:t>
            </w:r>
            <w:r>
              <w:rPr>
                <w:rFonts w:hint="eastAsia"/>
                <w:sz w:val="20"/>
                <w:szCs w:val="21"/>
              </w:rPr>
              <w:t>/</w:t>
            </w:r>
            <w:r>
              <w:rPr>
                <w:rFonts w:hint="eastAsia"/>
                <w:sz w:val="20"/>
                <w:szCs w:val="21"/>
                <w:lang w:val="en-US" w:eastAsia="zh-CN"/>
              </w:rPr>
              <w:t>16</w:t>
            </w:r>
          </w:p>
        </w:tc>
        <w:tc>
          <w:tcPr>
            <w:tcW w:w="1840" w:type="dxa"/>
          </w:tcPr>
          <w:p>
            <w:pPr>
              <w:rPr>
                <w:sz w:val="20"/>
                <w:szCs w:val="21"/>
              </w:rPr>
            </w:pPr>
            <w:r>
              <w:rPr>
                <w:sz w:val="20"/>
                <w:szCs w:val="21"/>
              </w:rPr>
              <w:t>100</w:t>
            </w:r>
            <w:r>
              <w:rPr>
                <w:rFonts w:hint="eastAsia"/>
                <w:sz w:val="20"/>
                <w:szCs w:val="21"/>
              </w:rPr>
              <w:t>天</w:t>
            </w:r>
          </w:p>
        </w:tc>
        <w:tc>
          <w:tcPr>
            <w:tcW w:w="2323" w:type="dxa"/>
          </w:tcPr>
          <w:p>
            <w:pPr>
              <w:rPr>
                <w:sz w:val="20"/>
                <w:szCs w:val="21"/>
              </w:rPr>
            </w:pPr>
          </w:p>
        </w:tc>
      </w:tr>
    </w:tbl>
    <w:p/>
    <w:p>
      <w:pPr>
        <w:pStyle w:val="8"/>
      </w:pPr>
      <w:bookmarkStart w:id="23" w:name="_Toc503653292"/>
      <w:r>
        <w:t>非移交的内容</w:t>
      </w:r>
      <w:bookmarkEnd w:id="23"/>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7"/>
        <w:gridCol w:w="4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7" w:type="dxa"/>
            <w:shd w:val="clear" w:color="auto" w:fill="BDD6EE" w:themeFill="accent1" w:themeFillTint="66"/>
          </w:tcPr>
          <w:p>
            <w:pPr>
              <w:rPr>
                <w:b/>
                <w:sz w:val="20"/>
                <w:szCs w:val="20"/>
              </w:rPr>
            </w:pPr>
            <w:r>
              <w:rPr>
                <w:rFonts w:hint="eastAsia"/>
                <w:b/>
                <w:sz w:val="20"/>
                <w:szCs w:val="20"/>
              </w:rPr>
              <w:t>文件</w:t>
            </w:r>
            <w:r>
              <w:rPr>
                <w:b/>
                <w:sz w:val="20"/>
                <w:szCs w:val="20"/>
              </w:rPr>
              <w:t>名称</w:t>
            </w:r>
          </w:p>
        </w:tc>
        <w:tc>
          <w:tcPr>
            <w:tcW w:w="4619" w:type="dxa"/>
            <w:shd w:val="clear" w:color="auto" w:fill="BDD6EE" w:themeFill="accent1" w:themeFillTint="66"/>
          </w:tcPr>
          <w:p>
            <w:pPr>
              <w:rPr>
                <w:b/>
                <w:sz w:val="20"/>
                <w:szCs w:val="20"/>
              </w:rPr>
            </w:pPr>
            <w:r>
              <w:rPr>
                <w:rFonts w:hint="eastAsia"/>
                <w:b/>
                <w:sz w:val="20"/>
                <w:szCs w:val="20"/>
              </w:rPr>
              <w:t>内容要点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7" w:type="dxa"/>
          </w:tcPr>
          <w:p>
            <w:pPr>
              <w:rPr>
                <w:sz w:val="20"/>
                <w:szCs w:val="20"/>
              </w:rPr>
            </w:pPr>
            <w:r>
              <w:rPr>
                <w:rFonts w:hint="eastAsia"/>
                <w:sz w:val="20"/>
                <w:szCs w:val="20"/>
              </w:rPr>
              <w:t>系统维护-WBS</w:t>
            </w:r>
          </w:p>
        </w:tc>
        <w:tc>
          <w:tcPr>
            <w:tcW w:w="4619" w:type="dxa"/>
          </w:tcPr>
          <w:p>
            <w:pPr>
              <w:rPr>
                <w:sz w:val="20"/>
                <w:szCs w:val="20"/>
              </w:rPr>
            </w:pPr>
            <w:r>
              <w:rPr>
                <w:rFonts w:hint="eastAsia"/>
                <w:sz w:val="20"/>
                <w:szCs w:val="20"/>
              </w:rPr>
              <w:t>系统维护阶段工作分解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7" w:type="dxa"/>
          </w:tcPr>
          <w:p>
            <w:pPr>
              <w:rPr>
                <w:sz w:val="20"/>
                <w:szCs w:val="20"/>
              </w:rPr>
            </w:pPr>
            <w:r>
              <w:rPr>
                <w:rFonts w:hint="eastAsia"/>
                <w:sz w:val="20"/>
                <w:szCs w:val="20"/>
              </w:rPr>
              <w:t>系统维护-组织结构</w:t>
            </w:r>
          </w:p>
        </w:tc>
        <w:tc>
          <w:tcPr>
            <w:tcW w:w="4619" w:type="dxa"/>
          </w:tcPr>
          <w:p>
            <w:pPr>
              <w:rPr>
                <w:sz w:val="20"/>
                <w:szCs w:val="20"/>
              </w:rPr>
            </w:pPr>
            <w:r>
              <w:rPr>
                <w:rFonts w:hint="eastAsia"/>
                <w:sz w:val="20"/>
                <w:szCs w:val="20"/>
              </w:rPr>
              <w:t>系统维护阶段人员构架</w:t>
            </w:r>
          </w:p>
        </w:tc>
      </w:tr>
    </w:tbl>
    <w:p/>
    <w:p>
      <w:pPr>
        <w:pStyle w:val="7"/>
      </w:pPr>
      <w:bookmarkStart w:id="24" w:name="_Toc503653293"/>
      <w:r>
        <w:t>验收标准</w:t>
      </w:r>
      <w:bookmarkEnd w:id="24"/>
    </w:p>
    <w:tbl>
      <w:tblPr>
        <w:tblStyle w:val="5"/>
        <w:tblW w:w="85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027"/>
        <w:gridCol w:w="885"/>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shd w:val="clear" w:color="auto" w:fill="BDD6EE" w:themeFill="accent1" w:themeFillTint="66"/>
          </w:tcPr>
          <w:p>
            <w:pPr>
              <w:rPr>
                <w:b/>
                <w:sz w:val="20"/>
                <w:szCs w:val="21"/>
              </w:rPr>
            </w:pPr>
            <w:r>
              <w:rPr>
                <w:rFonts w:hint="eastAsia"/>
                <w:b/>
                <w:sz w:val="20"/>
                <w:szCs w:val="21"/>
              </w:rPr>
              <w:t>文档</w:t>
            </w:r>
            <w:r>
              <w:rPr>
                <w:b/>
                <w:sz w:val="20"/>
                <w:szCs w:val="21"/>
              </w:rPr>
              <w:t>名称</w:t>
            </w:r>
          </w:p>
        </w:tc>
        <w:tc>
          <w:tcPr>
            <w:tcW w:w="1027" w:type="dxa"/>
            <w:shd w:val="clear" w:color="auto" w:fill="BDD6EE" w:themeFill="accent1" w:themeFillTint="66"/>
          </w:tcPr>
          <w:p>
            <w:pPr>
              <w:rPr>
                <w:b/>
                <w:sz w:val="20"/>
                <w:szCs w:val="21"/>
              </w:rPr>
            </w:pPr>
            <w:r>
              <w:rPr>
                <w:rFonts w:hint="eastAsia"/>
                <w:b/>
                <w:sz w:val="20"/>
                <w:szCs w:val="21"/>
              </w:rPr>
              <w:t>负责人</w:t>
            </w:r>
          </w:p>
        </w:tc>
        <w:tc>
          <w:tcPr>
            <w:tcW w:w="885" w:type="dxa"/>
            <w:shd w:val="clear" w:color="auto" w:fill="BDD6EE" w:themeFill="accent1" w:themeFillTint="66"/>
          </w:tcPr>
          <w:p>
            <w:pPr>
              <w:rPr>
                <w:b/>
                <w:sz w:val="20"/>
                <w:szCs w:val="21"/>
              </w:rPr>
            </w:pPr>
            <w:r>
              <w:rPr>
                <w:rFonts w:hint="eastAsia"/>
                <w:b/>
                <w:sz w:val="20"/>
                <w:szCs w:val="21"/>
              </w:rPr>
              <w:t>审核人</w:t>
            </w:r>
          </w:p>
        </w:tc>
        <w:tc>
          <w:tcPr>
            <w:tcW w:w="4335" w:type="dxa"/>
            <w:shd w:val="clear" w:color="auto" w:fill="BDD6EE" w:themeFill="accent1" w:themeFillTint="66"/>
          </w:tcPr>
          <w:p>
            <w:pPr>
              <w:rPr>
                <w:b/>
                <w:sz w:val="20"/>
                <w:szCs w:val="21"/>
              </w:rPr>
            </w:pPr>
            <w:r>
              <w:rPr>
                <w:rFonts w:hint="eastAsia"/>
                <w:b/>
                <w:sz w:val="20"/>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tcPr>
          <w:p>
            <w:pPr>
              <w:rPr>
                <w:sz w:val="20"/>
                <w:szCs w:val="21"/>
              </w:rPr>
            </w:pPr>
            <w:r>
              <w:rPr>
                <w:rFonts w:hint="eastAsia"/>
                <w:sz w:val="20"/>
                <w:szCs w:val="21"/>
              </w:rPr>
              <w:t>《系统维护计划》</w:t>
            </w:r>
          </w:p>
        </w:tc>
        <w:tc>
          <w:tcPr>
            <w:tcW w:w="1027" w:type="dxa"/>
          </w:tcPr>
          <w:p>
            <w:pPr>
              <w:rPr>
                <w:rFonts w:hint="eastAsia" w:eastAsia="宋体"/>
                <w:sz w:val="20"/>
                <w:szCs w:val="21"/>
                <w:lang w:eastAsia="zh-CN"/>
              </w:rPr>
            </w:pPr>
            <w:r>
              <w:rPr>
                <w:rFonts w:hint="eastAsia"/>
                <w:sz w:val="20"/>
                <w:szCs w:val="21"/>
                <w:lang w:eastAsia="zh-CN"/>
              </w:rPr>
              <w:t>徐双铅</w:t>
            </w:r>
          </w:p>
        </w:tc>
        <w:tc>
          <w:tcPr>
            <w:tcW w:w="885" w:type="dxa"/>
          </w:tcPr>
          <w:p>
            <w:pPr>
              <w:rPr>
                <w:rFonts w:hint="eastAsia" w:eastAsia="宋体"/>
                <w:sz w:val="20"/>
                <w:szCs w:val="21"/>
                <w:lang w:eastAsia="zh-CN"/>
              </w:rPr>
            </w:pPr>
            <w:r>
              <w:rPr>
                <w:rFonts w:hint="eastAsia"/>
                <w:sz w:val="20"/>
                <w:szCs w:val="21"/>
                <w:lang w:eastAsia="zh-CN"/>
              </w:rPr>
              <w:t>黄叶轩</w:t>
            </w:r>
          </w:p>
        </w:tc>
        <w:tc>
          <w:tcPr>
            <w:tcW w:w="4335" w:type="dxa"/>
          </w:tcPr>
          <w:p>
            <w:pPr>
              <w:rPr>
                <w:sz w:val="20"/>
                <w:szCs w:val="21"/>
              </w:rPr>
            </w:pPr>
            <w:r>
              <w:rPr>
                <w:rFonts w:hint="eastAsia"/>
                <w:sz w:val="20"/>
                <w:szCs w:val="21"/>
              </w:rPr>
              <w:t>言辞得体、内容完善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tcPr>
          <w:p>
            <w:pPr>
              <w:pStyle w:val="9"/>
              <w:spacing w:line="240" w:lineRule="auto"/>
              <w:ind w:firstLine="0" w:firstLineChars="0"/>
              <w:jc w:val="left"/>
              <w:rPr>
                <w:rFonts w:ascii="宋体" w:hAnsi="宋体"/>
                <w:sz w:val="21"/>
              </w:rPr>
            </w:pPr>
            <w:r>
              <w:rPr>
                <w:rFonts w:hint="eastAsia" w:ascii="宋体" w:hAnsi="宋体"/>
                <w:sz w:val="21"/>
              </w:rPr>
              <w:t>《系统维护手册》</w:t>
            </w:r>
          </w:p>
        </w:tc>
        <w:tc>
          <w:tcPr>
            <w:tcW w:w="1027" w:type="dxa"/>
          </w:tcPr>
          <w:p>
            <w:pPr>
              <w:rPr>
                <w:rFonts w:hint="eastAsia" w:eastAsia="宋体"/>
                <w:sz w:val="20"/>
                <w:szCs w:val="21"/>
                <w:lang w:eastAsia="zh-CN"/>
              </w:rPr>
            </w:pPr>
            <w:r>
              <w:rPr>
                <w:rFonts w:hint="eastAsia"/>
                <w:sz w:val="20"/>
                <w:szCs w:val="21"/>
                <w:lang w:eastAsia="zh-CN"/>
              </w:rPr>
              <w:t>陈苏民</w:t>
            </w:r>
          </w:p>
        </w:tc>
        <w:tc>
          <w:tcPr>
            <w:tcW w:w="885" w:type="dxa"/>
          </w:tcPr>
          <w:p>
            <w:pPr>
              <w:rPr>
                <w:sz w:val="20"/>
                <w:szCs w:val="21"/>
              </w:rPr>
            </w:pPr>
            <w:r>
              <w:rPr>
                <w:rFonts w:hint="eastAsia"/>
                <w:sz w:val="20"/>
                <w:szCs w:val="21"/>
                <w:lang w:eastAsia="zh-CN"/>
              </w:rPr>
              <w:t>黄叶轩</w:t>
            </w:r>
          </w:p>
        </w:tc>
        <w:tc>
          <w:tcPr>
            <w:tcW w:w="4335" w:type="dxa"/>
          </w:tcPr>
          <w:p>
            <w:pPr>
              <w:rPr>
                <w:sz w:val="20"/>
                <w:szCs w:val="21"/>
              </w:rPr>
            </w:pPr>
            <w:r>
              <w:rPr>
                <w:rFonts w:hint="eastAsia"/>
                <w:sz w:val="20"/>
                <w:szCs w:val="21"/>
              </w:rPr>
              <w:t>覆盖本系统应用软件的维护手段，言辞得体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tcPr>
          <w:p>
            <w:pPr>
              <w:pStyle w:val="9"/>
              <w:spacing w:line="240" w:lineRule="auto"/>
              <w:ind w:firstLine="0" w:firstLineChars="0"/>
              <w:jc w:val="left"/>
              <w:rPr>
                <w:rFonts w:ascii="宋体" w:hAnsi="宋体"/>
                <w:sz w:val="21"/>
              </w:rPr>
            </w:pPr>
            <w:r>
              <w:rPr>
                <w:rFonts w:hint="eastAsia" w:ascii="宋体" w:hAnsi="宋体"/>
                <w:sz w:val="21"/>
              </w:rPr>
              <w:t>《系统维护培训手册》</w:t>
            </w:r>
          </w:p>
        </w:tc>
        <w:tc>
          <w:tcPr>
            <w:tcW w:w="1027" w:type="dxa"/>
          </w:tcPr>
          <w:p>
            <w:pPr>
              <w:rPr>
                <w:rFonts w:hint="eastAsia" w:eastAsia="宋体"/>
                <w:sz w:val="20"/>
                <w:szCs w:val="21"/>
                <w:lang w:eastAsia="zh-CN"/>
              </w:rPr>
            </w:pPr>
            <w:r>
              <w:rPr>
                <w:rFonts w:hint="eastAsia"/>
                <w:sz w:val="20"/>
                <w:szCs w:val="21"/>
                <w:lang w:eastAsia="zh-CN"/>
              </w:rPr>
              <w:t>黄叶轩</w:t>
            </w:r>
          </w:p>
        </w:tc>
        <w:tc>
          <w:tcPr>
            <w:tcW w:w="885" w:type="dxa"/>
          </w:tcPr>
          <w:p>
            <w:pPr>
              <w:rPr>
                <w:sz w:val="20"/>
                <w:szCs w:val="21"/>
              </w:rPr>
            </w:pPr>
            <w:r>
              <w:rPr>
                <w:rFonts w:hint="eastAsia"/>
                <w:sz w:val="20"/>
                <w:szCs w:val="21"/>
                <w:lang w:eastAsia="zh-CN"/>
              </w:rPr>
              <w:t>黄叶轩</w:t>
            </w:r>
          </w:p>
        </w:tc>
        <w:tc>
          <w:tcPr>
            <w:tcW w:w="4335" w:type="dxa"/>
          </w:tcPr>
          <w:p>
            <w:pPr>
              <w:rPr>
                <w:sz w:val="20"/>
                <w:szCs w:val="21"/>
              </w:rPr>
            </w:pPr>
            <w:r>
              <w:rPr>
                <w:rFonts w:hint="eastAsia"/>
                <w:sz w:val="20"/>
                <w:szCs w:val="21"/>
              </w:rPr>
              <w:t>简单易懂，按使用的顺序编写手册，使得开发及维护人员能够一步一步按照顺序操作</w:t>
            </w:r>
          </w:p>
        </w:tc>
      </w:tr>
    </w:tbl>
    <w:p/>
    <w:p>
      <w:pPr>
        <w:pStyle w:val="7"/>
      </w:pPr>
      <w:bookmarkStart w:id="25" w:name="_Toc503653294"/>
      <w:r>
        <w:t>本计划的批准者和批准日期</w:t>
      </w:r>
      <w:bookmarkEnd w:id="25"/>
    </w:p>
    <w:p>
      <w:r>
        <w:rPr>
          <w:rFonts w:hint="eastAsia"/>
        </w:rPr>
        <w:t>暂未批准</w:t>
      </w:r>
    </w:p>
    <w:p/>
    <w:p>
      <w:pPr>
        <w:pStyle w:val="6"/>
      </w:pPr>
      <w:bookmarkStart w:id="26" w:name="_Toc503653295"/>
      <w:r>
        <w:t>实施计划</w:t>
      </w:r>
      <w:bookmarkEnd w:id="26"/>
    </w:p>
    <w:p>
      <w:pPr>
        <w:pStyle w:val="8"/>
      </w:pPr>
      <w:bookmarkStart w:id="27" w:name="_Toc503653296"/>
      <w:r>
        <w:t>工作任务的分解与人员分工</w:t>
      </w:r>
      <w:bookmarkEnd w:id="27"/>
    </w:p>
    <w:p/>
    <w:p/>
    <w:p>
      <w:r>
        <w:rPr>
          <w:rFonts w:hint="eastAsia"/>
        </w:rPr>
        <w:drawing>
          <wp:inline distT="0" distB="0" distL="0" distR="0">
            <wp:extent cx="5263515" cy="2099310"/>
            <wp:effectExtent l="0" t="0" r="13335" b="15240"/>
            <wp:docPr id="4" name="图片 4" descr="C:\Users\Administrator\Desktop\PRD-2017-G01-系统维护计划-v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PRD-2017-G01-系统维护计划-v0.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3515" cy="2099310"/>
                    </a:xfrm>
                    <a:prstGeom prst="rect">
                      <a:avLst/>
                    </a:prstGeom>
                    <a:noFill/>
                    <a:ln>
                      <a:noFill/>
                    </a:ln>
                  </pic:spPr>
                </pic:pic>
              </a:graphicData>
            </a:graphic>
          </wp:inline>
        </w:drawing>
      </w:r>
    </w:p>
    <w:tbl>
      <w:tblPr>
        <w:tblStyle w:val="4"/>
        <w:tblW w:w="893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1"/>
        <w:gridCol w:w="2268"/>
        <w:gridCol w:w="1275"/>
        <w:gridCol w:w="2835"/>
        <w:gridCol w:w="1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shd w:val="clear" w:color="auto" w:fill="BDD6EE" w:themeFill="accent1" w:themeFillTint="66"/>
          </w:tcPr>
          <w:p>
            <w:pPr>
              <w:rPr>
                <w:b/>
              </w:rPr>
            </w:pPr>
            <w:r>
              <w:rPr>
                <w:rFonts w:hint="eastAsia"/>
                <w:b/>
              </w:rPr>
              <w:t>里程碑</w:t>
            </w:r>
          </w:p>
        </w:tc>
        <w:tc>
          <w:tcPr>
            <w:tcW w:w="2268" w:type="dxa"/>
            <w:shd w:val="clear" w:color="auto" w:fill="BDD6EE" w:themeFill="accent1" w:themeFillTint="66"/>
          </w:tcPr>
          <w:p>
            <w:pPr>
              <w:rPr>
                <w:b/>
              </w:rPr>
            </w:pPr>
            <w:r>
              <w:rPr>
                <w:rFonts w:hint="eastAsia"/>
                <w:b/>
              </w:rPr>
              <w:t>任务名称</w:t>
            </w:r>
          </w:p>
        </w:tc>
        <w:tc>
          <w:tcPr>
            <w:tcW w:w="1275" w:type="dxa"/>
            <w:shd w:val="clear" w:color="auto" w:fill="BDD6EE" w:themeFill="accent1" w:themeFillTint="66"/>
          </w:tcPr>
          <w:p>
            <w:pPr>
              <w:rPr>
                <w:b/>
              </w:rPr>
            </w:pPr>
            <w:r>
              <w:rPr>
                <w:rFonts w:hint="eastAsia"/>
                <w:b/>
              </w:rPr>
              <w:t>输入</w:t>
            </w:r>
          </w:p>
        </w:tc>
        <w:tc>
          <w:tcPr>
            <w:tcW w:w="2835" w:type="dxa"/>
            <w:shd w:val="clear" w:color="auto" w:fill="BDD6EE" w:themeFill="accent1" w:themeFillTint="66"/>
          </w:tcPr>
          <w:p>
            <w:pPr>
              <w:rPr>
                <w:b/>
              </w:rPr>
            </w:pPr>
            <w:r>
              <w:rPr>
                <w:rFonts w:hint="eastAsia"/>
                <w:b/>
              </w:rPr>
              <w:t>输出</w:t>
            </w:r>
          </w:p>
        </w:tc>
        <w:tc>
          <w:tcPr>
            <w:tcW w:w="1709" w:type="dxa"/>
            <w:shd w:val="clear" w:color="auto" w:fill="BDD6EE" w:themeFill="accent1" w:themeFillTint="66"/>
          </w:tcPr>
          <w:p>
            <w:pPr>
              <w:rPr>
                <w:b/>
              </w:rPr>
            </w:pPr>
            <w:r>
              <w:rPr>
                <w:rFonts w:hint="eastAsia"/>
                <w:b/>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6" w:hRule="atLeast"/>
        </w:trPr>
        <w:tc>
          <w:tcPr>
            <w:tcW w:w="851" w:type="dxa"/>
            <w:vMerge w:val="restart"/>
            <w:shd w:val="clear" w:color="auto" w:fill="auto"/>
          </w:tcPr>
          <w:p>
            <w:pPr>
              <w:spacing w:line="14" w:lineRule="auto"/>
              <w:rPr>
                <w:color w:val="000000"/>
                <w:sz w:val="20"/>
                <w:szCs w:val="20"/>
              </w:rPr>
            </w:pPr>
          </w:p>
          <w:p>
            <w:pPr>
              <w:spacing w:line="14" w:lineRule="auto"/>
              <w:rPr>
                <w:color w:val="000000"/>
                <w:sz w:val="20"/>
                <w:szCs w:val="20"/>
              </w:rPr>
            </w:pPr>
          </w:p>
          <w:p>
            <w:pPr>
              <w:spacing w:line="14" w:lineRule="auto"/>
            </w:pPr>
            <w:r>
              <w:rPr>
                <w:rFonts w:hint="eastAsia"/>
                <w:color w:val="000000"/>
                <w:sz w:val="20"/>
                <w:szCs w:val="20"/>
              </w:rPr>
              <w:t>项目总结</w:t>
            </w:r>
            <w:r>
              <w:rPr>
                <w:color w:val="000000"/>
                <w:sz w:val="20"/>
                <w:szCs w:val="20"/>
              </w:rPr>
              <w:t>收尾</w:t>
            </w:r>
          </w:p>
        </w:tc>
        <w:tc>
          <w:tcPr>
            <w:tcW w:w="2268" w:type="dxa"/>
            <w:shd w:val="clear" w:color="auto" w:fill="auto"/>
            <w:vAlign w:val="center"/>
          </w:tcPr>
          <w:p>
            <w:r>
              <w:rPr>
                <w:rFonts w:hint="eastAsia"/>
                <w:color w:val="000000"/>
                <w:sz w:val="22"/>
              </w:rPr>
              <w:t>杀毒</w:t>
            </w:r>
          </w:p>
        </w:tc>
        <w:tc>
          <w:tcPr>
            <w:tcW w:w="1275" w:type="dxa"/>
            <w:shd w:val="clear" w:color="auto" w:fill="auto"/>
          </w:tcPr>
          <w:p/>
        </w:tc>
        <w:tc>
          <w:tcPr>
            <w:tcW w:w="2835" w:type="dxa"/>
            <w:vAlign w:val="center"/>
          </w:tcPr>
          <w:p>
            <w:r>
              <w:rPr>
                <w:rFonts w:hint="eastAsia"/>
                <w:color w:val="000000"/>
                <w:sz w:val="22"/>
              </w:rPr>
              <w:t>杀毒结果</w:t>
            </w:r>
          </w:p>
        </w:tc>
        <w:tc>
          <w:tcPr>
            <w:tcW w:w="1709" w:type="dxa"/>
          </w:tcPr>
          <w:p>
            <w:r>
              <w:rPr>
                <w:rFonts w:hint="eastAsia"/>
              </w:rPr>
              <w:t>T</w:t>
            </w:r>
            <w:r>
              <w: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整理系统备份</w:t>
            </w:r>
          </w:p>
        </w:tc>
        <w:tc>
          <w:tcPr>
            <w:tcW w:w="1275" w:type="dxa"/>
            <w:shd w:val="clear" w:color="auto" w:fill="auto"/>
          </w:tcPr>
          <w:p/>
        </w:tc>
        <w:tc>
          <w:tcPr>
            <w:tcW w:w="2835" w:type="dxa"/>
            <w:vAlign w:val="center"/>
          </w:tcPr>
          <w:p>
            <w:r>
              <w:rPr>
                <w:rFonts w:hint="eastAsia"/>
                <w:color w:val="000000"/>
                <w:sz w:val="22"/>
              </w:rPr>
              <w:t>系统备份情况</w:t>
            </w:r>
          </w:p>
        </w:tc>
        <w:tc>
          <w:tcPr>
            <w:tcW w:w="1709" w:type="dxa"/>
          </w:tcPr>
          <w:p>
            <w:r>
              <w:rPr>
                <w:rFonts w:hint="eastAsia"/>
              </w:rPr>
              <w:t>T</w:t>
            </w:r>
            <w:r>
              <w: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磁盘清理</w:t>
            </w:r>
          </w:p>
        </w:tc>
        <w:tc>
          <w:tcPr>
            <w:tcW w:w="1275" w:type="dxa"/>
            <w:shd w:val="clear" w:color="auto" w:fill="auto"/>
          </w:tcPr>
          <w:p/>
        </w:tc>
        <w:tc>
          <w:tcPr>
            <w:tcW w:w="2835" w:type="dxa"/>
            <w:vAlign w:val="center"/>
          </w:tcPr>
          <w:p>
            <w:r>
              <w:rPr>
                <w:rFonts w:hint="eastAsia"/>
                <w:color w:val="000000"/>
                <w:sz w:val="22"/>
              </w:rPr>
              <w:t>磁盘使用情况</w:t>
            </w:r>
          </w:p>
        </w:tc>
        <w:tc>
          <w:tcPr>
            <w:tcW w:w="1709" w:type="dxa"/>
          </w:tcPr>
          <w:p>
            <w:r>
              <w:rPr>
                <w:rFonts w:hint="eastAsia"/>
              </w:rPr>
              <w:t>T</w:t>
            </w:r>
            <w:r>
              <w: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整理错误日志</w:t>
            </w:r>
          </w:p>
        </w:tc>
        <w:tc>
          <w:tcPr>
            <w:tcW w:w="1275" w:type="dxa"/>
            <w:shd w:val="clear" w:color="auto" w:fill="auto"/>
          </w:tcPr>
          <w:p/>
        </w:tc>
        <w:tc>
          <w:tcPr>
            <w:tcW w:w="2835" w:type="dxa"/>
            <w:vAlign w:val="center"/>
          </w:tcPr>
          <w:p>
            <w:r>
              <w:rPr>
                <w:rFonts w:hint="eastAsia"/>
                <w:color w:val="000000"/>
                <w:sz w:val="22"/>
              </w:rPr>
              <w:t>异常日志报告</w:t>
            </w:r>
          </w:p>
        </w:tc>
        <w:tc>
          <w:tcPr>
            <w:tcW w:w="1709" w:type="dxa"/>
          </w:tcPr>
          <w:p>
            <w:r>
              <w:rPr>
                <w:rFonts w:hint="eastAsia"/>
              </w:rPr>
              <w:t>T</w:t>
            </w:r>
            <w:r>
              <w: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trPr>
        <w:tc>
          <w:tcPr>
            <w:tcW w:w="851" w:type="dxa"/>
            <w:vMerge w:val="continue"/>
            <w:shd w:val="clear" w:color="auto" w:fill="auto"/>
          </w:tcPr>
          <w:p/>
        </w:tc>
        <w:tc>
          <w:tcPr>
            <w:tcW w:w="2268" w:type="dxa"/>
            <w:shd w:val="clear" w:color="auto" w:fill="auto"/>
            <w:vAlign w:val="center"/>
          </w:tcPr>
          <w:p>
            <w:r>
              <w:rPr>
                <w:rFonts w:hint="eastAsia"/>
                <w:color w:val="000000"/>
                <w:sz w:val="22"/>
              </w:rPr>
              <w:t>提交维护报告</w:t>
            </w:r>
          </w:p>
        </w:tc>
        <w:tc>
          <w:tcPr>
            <w:tcW w:w="1275" w:type="dxa"/>
            <w:shd w:val="clear" w:color="auto" w:fill="auto"/>
          </w:tcPr>
          <w:p/>
        </w:tc>
        <w:tc>
          <w:tcPr>
            <w:tcW w:w="2835" w:type="dxa"/>
            <w:vAlign w:val="center"/>
          </w:tcPr>
          <w:p>
            <w:r>
              <w:rPr>
                <w:rFonts w:hint="eastAsia"/>
                <w:color w:val="000000"/>
                <w:sz w:val="22"/>
              </w:rPr>
              <w:t>系统维护报告</w:t>
            </w:r>
          </w:p>
        </w:tc>
        <w:tc>
          <w:tcPr>
            <w:tcW w:w="1709" w:type="dxa"/>
          </w:tcPr>
          <w:p>
            <w:r>
              <w:rPr>
                <w:rFonts w:hint="eastAsia"/>
              </w:rPr>
              <w:t>T</w:t>
            </w:r>
            <w:r>
              <w:t>BD</w:t>
            </w:r>
          </w:p>
        </w:tc>
      </w:tr>
    </w:tbl>
    <w:p/>
    <w:p>
      <w:pPr>
        <w:pStyle w:val="8"/>
      </w:pPr>
      <w:bookmarkStart w:id="28" w:name="_Toc503653297"/>
      <w:r>
        <w:t>接口人员</w:t>
      </w:r>
      <w:bookmarkEnd w:id="28"/>
    </w:p>
    <w:tbl>
      <w:tblPr>
        <w:tblStyle w:val="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rPr>
                <w:rFonts w:hint="eastAsia" w:eastAsia="宋体"/>
                <w:lang w:eastAsia="zh-CN"/>
              </w:rPr>
            </w:pPr>
            <w:r>
              <w:rPr>
                <w:rFonts w:hint="eastAsia"/>
                <w:lang w:eastAsia="zh-CN"/>
              </w:rPr>
              <w:t>徐双铅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rPr>
                <w:rFonts w:hint="eastAsia" w:eastAsia="宋体"/>
                <w:lang w:eastAsia="zh-CN"/>
              </w:rPr>
            </w:pPr>
            <w:r>
              <w:rPr>
                <w:rFonts w:hint="eastAsia"/>
                <w:lang w:eastAsia="zh-CN"/>
              </w:rPr>
              <w:t>徐双铅</w:t>
            </w:r>
          </w:p>
        </w:tc>
      </w:tr>
    </w:tbl>
    <w:p/>
    <w:p>
      <w:pPr>
        <w:pStyle w:val="8"/>
      </w:pPr>
      <w:bookmarkStart w:id="29" w:name="_Toc503653298"/>
      <w:r>
        <w:t>进度</w:t>
      </w:r>
      <w:bookmarkEnd w:id="29"/>
    </w:p>
    <w:p>
      <w:r>
        <w:rPr>
          <w:rFonts w:hint="eastAsia"/>
        </w:rPr>
        <w:t>验收</w:t>
      </w:r>
      <w:r>
        <w:t>测试之后系统上线之时的后</w:t>
      </w:r>
      <w:r>
        <w:rPr>
          <w:rFonts w:hint="eastAsia"/>
        </w:rPr>
        <w:t>100天</w:t>
      </w:r>
      <w:r>
        <w:t>内，在最后一个里程碑之前，</w:t>
      </w:r>
      <w:r>
        <w:rPr>
          <w:rFonts w:hint="eastAsia"/>
        </w:rPr>
        <w:t>2018年8月6日</w:t>
      </w:r>
      <w:r>
        <w:t>开始</w:t>
      </w:r>
    </w:p>
    <w:p/>
    <w:p>
      <w:pPr>
        <w:pStyle w:val="8"/>
      </w:pPr>
      <w:bookmarkStart w:id="30" w:name="_Toc503653299"/>
      <w:r>
        <w:t>预算</w:t>
      </w:r>
      <w:bookmarkEnd w:id="30"/>
    </w:p>
    <w:tbl>
      <w:tblPr>
        <w:tblStyle w:val="4"/>
        <w:tblW w:w="83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1"/>
        <w:gridCol w:w="1757"/>
        <w:gridCol w:w="4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BDD6EE" w:themeFill="accent1" w:themeFillTint="66"/>
          </w:tcPr>
          <w:p>
            <w:pPr>
              <w:rPr>
                <w:b/>
              </w:rPr>
            </w:pPr>
            <w:r>
              <w:rPr>
                <w:rFonts w:hint="eastAsia"/>
                <w:b/>
              </w:rPr>
              <w:t>名称</w:t>
            </w:r>
          </w:p>
        </w:tc>
        <w:tc>
          <w:tcPr>
            <w:tcW w:w="1757" w:type="dxa"/>
            <w:shd w:val="clear" w:color="auto" w:fill="BDD6EE" w:themeFill="accent1" w:themeFillTint="66"/>
          </w:tcPr>
          <w:p>
            <w:pPr>
              <w:rPr>
                <w:b/>
              </w:rPr>
            </w:pPr>
            <w:r>
              <w:rPr>
                <w:rFonts w:hint="eastAsia"/>
                <w:b/>
              </w:rPr>
              <w:t>预计费用（元）</w:t>
            </w:r>
          </w:p>
        </w:tc>
        <w:tc>
          <w:tcPr>
            <w:tcW w:w="4111" w:type="dxa"/>
            <w:shd w:val="clear" w:color="auto" w:fill="BDD6EE" w:themeFill="accent1" w:themeFillTint="66"/>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培训费用</w:t>
            </w:r>
          </w:p>
        </w:tc>
        <w:tc>
          <w:tcPr>
            <w:tcW w:w="1757" w:type="dxa"/>
            <w:shd w:val="clear" w:color="auto" w:fill="auto"/>
          </w:tcPr>
          <w:p>
            <w:r>
              <w:rPr>
                <w:rFonts w:hint="eastAsia"/>
              </w:rPr>
              <w:t>0</w:t>
            </w:r>
          </w:p>
        </w:tc>
        <w:tc>
          <w:tcPr>
            <w:tcW w:w="4111" w:type="dxa"/>
            <w:shd w:val="clear" w:color="auto" w:fill="auto"/>
          </w:tcPr>
          <w:p>
            <w:r>
              <w:rPr>
                <w:rFonts w:hint="eastAsia"/>
              </w:rPr>
              <w:t>组员</w:t>
            </w:r>
            <w:r>
              <w:t>自行</w:t>
            </w:r>
            <w:r>
              <w:rPr>
                <w:rFonts w:hint="eastAsia"/>
              </w:rPr>
              <w:t>进行</w:t>
            </w:r>
            <w:r>
              <w:t>组内培训，培训方式为自主看书，</w:t>
            </w:r>
            <w:r>
              <w:rPr>
                <w:rFonts w:hint="eastAsia"/>
              </w:rPr>
              <w:t>组员</w:t>
            </w:r>
            <w:r>
              <w:t>辅导，询问教师等免费方式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参考资料</w:t>
            </w:r>
          </w:p>
        </w:tc>
        <w:tc>
          <w:tcPr>
            <w:tcW w:w="1757" w:type="dxa"/>
            <w:shd w:val="clear" w:color="auto" w:fill="auto"/>
          </w:tcPr>
          <w:p>
            <w:r>
              <w:t>0</w:t>
            </w:r>
          </w:p>
        </w:tc>
        <w:tc>
          <w:tcPr>
            <w:tcW w:w="4111" w:type="dxa"/>
            <w:shd w:val="clear" w:color="auto" w:fill="auto"/>
          </w:tcPr>
          <w:p>
            <w:r>
              <w:rPr>
                <w:rFonts w:hint="eastAsia"/>
              </w:rPr>
              <w:t>均为电子书或者网上博客，书籍可在图书馆免费借阅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人员薪酬</w:t>
            </w:r>
          </w:p>
        </w:tc>
        <w:tc>
          <w:tcPr>
            <w:tcW w:w="1757" w:type="dxa"/>
            <w:shd w:val="clear" w:color="auto" w:fill="auto"/>
          </w:tcPr>
          <w:p>
            <w:r>
              <w:t>0</w:t>
            </w:r>
          </w:p>
        </w:tc>
        <w:tc>
          <w:tcPr>
            <w:tcW w:w="4111" w:type="dxa"/>
            <w:shd w:val="clear" w:color="auto" w:fill="auto"/>
          </w:tcPr>
          <w:p>
            <w:r>
              <w:rPr>
                <w:rFonts w:hint="eastAsia"/>
              </w:rPr>
              <w:t>根据201</w:t>
            </w:r>
            <w:r>
              <w:rPr>
                <w:rFonts w:hint="eastAsia"/>
                <w:lang w:val="en-US" w:eastAsia="zh-CN"/>
              </w:rPr>
              <w:t>8</w:t>
            </w:r>
            <w:r>
              <w:rPr>
                <w:rFonts w:hint="eastAsia"/>
              </w:rPr>
              <w:t>最新劳动人员平均工资为69.34元/小时，每月的平均工作日共计约2</w:t>
            </w:r>
            <w:r>
              <w:t>1</w:t>
            </w:r>
            <w:r>
              <w:rPr>
                <w:rFonts w:hint="eastAsia"/>
              </w:rPr>
              <w:t>天。因为是课程项目故人力支出不计入总支出。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总计</w:t>
            </w:r>
          </w:p>
        </w:tc>
        <w:tc>
          <w:tcPr>
            <w:tcW w:w="1757" w:type="dxa"/>
            <w:shd w:val="clear" w:color="auto" w:fill="auto"/>
          </w:tcPr>
          <w:p>
            <w:r>
              <w:rPr>
                <w:rFonts w:hint="eastAsia"/>
              </w:rPr>
              <w:t>0</w:t>
            </w:r>
          </w:p>
        </w:tc>
        <w:tc>
          <w:tcPr>
            <w:tcW w:w="4111" w:type="dxa"/>
            <w:shd w:val="clear" w:color="auto" w:fill="auto"/>
          </w:tcPr>
          <w:p>
            <w:r>
              <w:rPr>
                <w:rFonts w:hint="eastAsia"/>
              </w:rPr>
              <w:t>TBD</w:t>
            </w:r>
          </w:p>
        </w:tc>
      </w:tr>
    </w:tbl>
    <w:p/>
    <w:p/>
    <w:p>
      <w:pPr>
        <w:pStyle w:val="8"/>
      </w:pPr>
      <w:bookmarkStart w:id="31" w:name="_Toc503653300"/>
      <w:r>
        <w:t>关键问题</w:t>
      </w:r>
      <w:bookmarkEnd w:id="31"/>
    </w:p>
    <w:p>
      <w:r>
        <w:rPr>
          <w:rFonts w:hint="eastAsia"/>
        </w:rPr>
        <w:t>T</w:t>
      </w:r>
      <w:r>
        <w:t>BD</w:t>
      </w:r>
      <w:r>
        <w:tab/>
      </w:r>
    </w:p>
    <w:p/>
    <w:p/>
    <w:p>
      <w:pPr>
        <w:pStyle w:val="6"/>
      </w:pPr>
      <w:bookmarkStart w:id="32" w:name="_Toc503653301"/>
      <w:r>
        <w:t>支持条件</w:t>
      </w:r>
      <w:bookmarkEnd w:id="32"/>
    </w:p>
    <w:p>
      <w:pPr>
        <w:pStyle w:val="7"/>
      </w:pPr>
      <w:bookmarkStart w:id="33" w:name="_Toc503653302"/>
      <w:r>
        <w:t>计算机系统支持</w:t>
      </w:r>
      <w:bookmarkEnd w:id="33"/>
    </w:p>
    <w:p>
      <w:pPr>
        <w:pStyle w:val="10"/>
        <w:numPr>
          <w:ilvl w:val="0"/>
          <w:numId w:val="2"/>
        </w:numPr>
        <w:ind w:firstLineChars="0"/>
      </w:pPr>
      <w:r>
        <w:t xml:space="preserve">Win 7/8/10 操作系统电脑 </w:t>
      </w:r>
    </w:p>
    <w:p>
      <w:pPr>
        <w:pStyle w:val="10"/>
        <w:numPr>
          <w:ilvl w:val="0"/>
          <w:numId w:val="2"/>
        </w:numPr>
        <w:ind w:firstLineChars="0"/>
      </w:pPr>
      <w:r>
        <w:t xml:space="preserve">Office系列软件 </w:t>
      </w:r>
    </w:p>
    <w:p>
      <w:pPr>
        <w:pStyle w:val="10"/>
        <w:numPr>
          <w:ilvl w:val="0"/>
          <w:numId w:val="2"/>
        </w:numPr>
        <w:ind w:firstLineChars="0"/>
      </w:pPr>
      <w:r>
        <w:rPr>
          <w:rFonts w:hint="eastAsia"/>
        </w:rPr>
        <w:t>客户提供</w:t>
      </w:r>
      <w:r>
        <w:t xml:space="preserve">的服务器 </w:t>
      </w:r>
    </w:p>
    <w:p>
      <w:pPr>
        <w:pStyle w:val="10"/>
        <w:numPr>
          <w:ilvl w:val="0"/>
          <w:numId w:val="2"/>
        </w:numPr>
        <w:ind w:firstLineChars="0"/>
      </w:pPr>
      <w:r>
        <w:t>数据库软件 （</w:t>
      </w:r>
      <w:r>
        <w:rPr>
          <w:rFonts w:hint="eastAsia"/>
        </w:rPr>
        <w:t>暂</w:t>
      </w:r>
      <w:r>
        <w:t>未</w:t>
      </w:r>
      <w:r>
        <w:rPr>
          <w:rFonts w:hint="eastAsia"/>
        </w:rPr>
        <w:t>确定</w:t>
      </w:r>
      <w:r>
        <w:t>） 在配置服务器之后安装</w:t>
      </w:r>
    </w:p>
    <w:p>
      <w:pPr>
        <w:pStyle w:val="10"/>
        <w:numPr>
          <w:ilvl w:val="0"/>
          <w:numId w:val="2"/>
        </w:numPr>
        <w:ind w:firstLineChars="0"/>
      </w:pPr>
      <w:r>
        <w:t xml:space="preserve">Photoshop 制图软件 </w:t>
      </w:r>
    </w:p>
    <w:p>
      <w:pPr>
        <w:pStyle w:val="10"/>
        <w:numPr>
          <w:ilvl w:val="0"/>
          <w:numId w:val="2"/>
        </w:numPr>
        <w:ind w:firstLineChars="0"/>
      </w:pPr>
      <w:r>
        <w:t>WebStorm 前端开发软件</w:t>
      </w:r>
    </w:p>
    <w:p>
      <w:pPr>
        <w:pStyle w:val="10"/>
        <w:numPr>
          <w:ilvl w:val="0"/>
          <w:numId w:val="2"/>
        </w:numPr>
        <w:ind w:firstLineChars="0"/>
      </w:pPr>
      <w:r>
        <w:t>SouceTree 配置管理软件</w:t>
      </w:r>
    </w:p>
    <w:p>
      <w:pPr>
        <w:pStyle w:val="11"/>
        <w:numPr>
          <w:ilvl w:val="0"/>
          <w:numId w:val="2"/>
        </w:numPr>
        <w:ind w:firstLineChars="0"/>
        <w:rPr>
          <w:rFonts w:ascii="宋体" w:hAnsi="宋体"/>
        </w:rPr>
      </w:pPr>
      <w:r>
        <w:rPr>
          <w:rFonts w:ascii="宋体" w:hAnsi="宋体"/>
        </w:rPr>
        <w:t>UML模型设计工具：Rational系列工具</w:t>
      </w:r>
      <w:r>
        <w:rPr>
          <w:rFonts w:hint="eastAsia" w:ascii="宋体" w:hAnsi="宋体"/>
        </w:rPr>
        <w:t>(试用版)</w:t>
      </w:r>
    </w:p>
    <w:p>
      <w:pPr>
        <w:pStyle w:val="7"/>
      </w:pPr>
      <w:bookmarkStart w:id="34" w:name="_Toc503653303"/>
      <w:r>
        <w:t>需由用户承担的工作</w:t>
      </w:r>
      <w:bookmarkEnd w:id="34"/>
    </w:p>
    <w:p>
      <w:pPr>
        <w:pStyle w:val="10"/>
        <w:numPr>
          <w:ilvl w:val="0"/>
          <w:numId w:val="3"/>
        </w:numPr>
        <w:ind w:firstLineChars="0"/>
      </w:pPr>
      <w:r>
        <w:t>确保服务器联网及</w:t>
      </w:r>
      <w:r>
        <w:rPr>
          <w:rFonts w:hint="eastAsia"/>
        </w:rPr>
        <w:t>运行时</w:t>
      </w:r>
      <w:r>
        <w:t>不</w:t>
      </w:r>
      <w:r>
        <w:rPr>
          <w:rFonts w:hint="eastAsia"/>
        </w:rPr>
        <w:t>发生</w:t>
      </w:r>
      <w:r>
        <w:t>断电</w:t>
      </w:r>
    </w:p>
    <w:p>
      <w:pPr>
        <w:pStyle w:val="10"/>
        <w:numPr>
          <w:ilvl w:val="0"/>
          <w:numId w:val="3"/>
        </w:numPr>
        <w:ind w:firstLineChars="0"/>
      </w:pPr>
      <w:r>
        <w:rPr>
          <w:rFonts w:hint="eastAsia"/>
        </w:rPr>
        <w:t>有工作人员定期打扫机房</w:t>
      </w:r>
    </w:p>
    <w:p/>
    <w:p>
      <w:pPr>
        <w:pStyle w:val="7"/>
      </w:pPr>
      <w:bookmarkStart w:id="35" w:name="_Toc503653304"/>
      <w:r>
        <w:t>由外单位提供的条件</w:t>
      </w:r>
      <w:bookmarkEnd w:id="35"/>
    </w:p>
    <w:p>
      <w:r>
        <w:rPr>
          <w:rFonts w:hint="eastAsia"/>
        </w:rPr>
        <w:t>T</w:t>
      </w:r>
      <w:r>
        <w:t>BD</w:t>
      </w:r>
    </w:p>
    <w:p/>
    <w:p>
      <w:pPr>
        <w:pStyle w:val="6"/>
      </w:pPr>
      <w:bookmarkStart w:id="36" w:name="_Toc503653305"/>
      <w:r>
        <w:t>人力资源管理计划</w:t>
      </w:r>
      <w:bookmarkEnd w:id="36"/>
    </w:p>
    <w:p>
      <w:pPr>
        <w:pStyle w:val="8"/>
      </w:pPr>
      <w:bookmarkStart w:id="37" w:name="_Toc503653306"/>
      <w:r>
        <w:t>角色和职责</w:t>
      </w:r>
      <w:bookmarkEnd w:id="37"/>
    </w:p>
    <w:tbl>
      <w:tblPr>
        <w:tblStyle w:val="4"/>
        <w:tblW w:w="79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8"/>
        <w:gridCol w:w="1298"/>
        <w:gridCol w:w="377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BDD6EE"/>
          </w:tcPr>
          <w:p>
            <w:pPr>
              <w:rPr>
                <w:b/>
              </w:rPr>
            </w:pPr>
            <w:r>
              <w:rPr>
                <w:rFonts w:hint="eastAsia"/>
                <w:b/>
              </w:rPr>
              <w:t>姓名</w:t>
            </w:r>
          </w:p>
        </w:tc>
        <w:tc>
          <w:tcPr>
            <w:tcW w:w="1298" w:type="dxa"/>
            <w:shd w:val="clear" w:color="auto" w:fill="BDD6EE"/>
          </w:tcPr>
          <w:p>
            <w:pPr>
              <w:rPr>
                <w:b/>
              </w:rPr>
            </w:pPr>
            <w:r>
              <w:rPr>
                <w:rFonts w:hint="eastAsia"/>
                <w:b/>
              </w:rPr>
              <w:t>角色</w:t>
            </w:r>
          </w:p>
        </w:tc>
        <w:tc>
          <w:tcPr>
            <w:tcW w:w="3778" w:type="dxa"/>
            <w:shd w:val="clear" w:color="auto" w:fill="BDD6EE" w:themeFill="accent1" w:themeFillTint="66"/>
          </w:tcPr>
          <w:p>
            <w:pPr>
              <w:rPr>
                <w:b/>
              </w:rPr>
            </w:pPr>
            <w:r>
              <w:rPr>
                <w:rFonts w:hint="eastAsia"/>
                <w:b/>
              </w:rPr>
              <w:t>职责</w:t>
            </w:r>
          </w:p>
        </w:tc>
        <w:tc>
          <w:tcPr>
            <w:tcW w:w="1559" w:type="dxa"/>
            <w:shd w:val="clear" w:color="auto" w:fill="BDD6EE"/>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黄叶轩</w:t>
            </w:r>
          </w:p>
        </w:tc>
        <w:tc>
          <w:tcPr>
            <w:tcW w:w="1298" w:type="dxa"/>
            <w:shd w:val="clear" w:color="auto" w:fill="auto"/>
          </w:tcPr>
          <w:p>
            <w:r>
              <w:rPr>
                <w:rFonts w:hint="eastAsia"/>
              </w:rPr>
              <w:t>组长</w:t>
            </w:r>
          </w:p>
        </w:tc>
        <w:tc>
          <w:tcPr>
            <w:tcW w:w="3778" w:type="dxa"/>
            <w:shd w:val="clear" w:color="auto" w:fill="auto"/>
            <w:vAlign w:val="center"/>
          </w:tcPr>
          <w:p>
            <w:pPr>
              <w:rPr>
                <w:rFonts w:hint="eastAsia" w:eastAsia="宋体"/>
                <w:lang w:eastAsia="zh-CN"/>
              </w:rPr>
            </w:pPr>
            <w:r>
              <w:rPr>
                <w:rFonts w:hint="eastAsia"/>
              </w:rPr>
              <w:t>负责学习维护方法并整理成培训手册</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sz w:val="24"/>
                <w:lang w:eastAsia="zh-CN"/>
              </w:rPr>
            </w:pPr>
            <w:r>
              <w:rPr>
                <w:rFonts w:hint="eastAsia"/>
                <w:lang w:eastAsia="zh-CN"/>
              </w:rPr>
              <w:t>陈俊仁</w:t>
            </w:r>
          </w:p>
        </w:tc>
        <w:tc>
          <w:tcPr>
            <w:tcW w:w="1298" w:type="dxa"/>
            <w:shd w:val="clear" w:color="auto" w:fill="auto"/>
          </w:tcPr>
          <w:p>
            <w:r>
              <w:rPr>
                <w:rFonts w:hint="eastAsia"/>
              </w:rPr>
              <w:t>组员</w:t>
            </w:r>
          </w:p>
        </w:tc>
        <w:tc>
          <w:tcPr>
            <w:tcW w:w="3778" w:type="dxa"/>
            <w:shd w:val="clear" w:color="auto" w:fill="auto"/>
            <w:vAlign w:val="center"/>
          </w:tcPr>
          <w:p>
            <w:r>
              <w:rPr>
                <w:rFonts w:hint="eastAsia"/>
              </w:rPr>
              <w:t>根据已有的系统维护手册进行实践和优化，并将学会的系统维护方法交给小组内的其他人，并准备培训资料</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吕迪</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负责根据系统开发情况制定需要做的系统维护措施</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陈苏民</w:t>
            </w:r>
          </w:p>
        </w:tc>
        <w:tc>
          <w:tcPr>
            <w:tcW w:w="1298" w:type="dxa"/>
            <w:shd w:val="clear" w:color="auto" w:fill="auto"/>
          </w:tcPr>
          <w:p>
            <w:r>
              <w:rPr>
                <w:rFonts w:hint="eastAsia"/>
              </w:rPr>
              <w:t>组员</w:t>
            </w:r>
          </w:p>
        </w:tc>
        <w:tc>
          <w:tcPr>
            <w:tcW w:w="3778" w:type="dxa"/>
            <w:shd w:val="clear" w:color="auto" w:fill="auto"/>
            <w:vAlign w:val="center"/>
          </w:tcPr>
          <w:p>
            <w:r>
              <w:rPr>
                <w:rFonts w:hint="eastAsia"/>
              </w:rPr>
              <w:t>负责学习维护方法并实践</w:t>
            </w:r>
          </w:p>
        </w:tc>
        <w:tc>
          <w:tcPr>
            <w:tcW w:w="1559"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8" w:type="dxa"/>
            <w:shd w:val="clear" w:color="auto" w:fill="auto"/>
          </w:tcPr>
          <w:p>
            <w:pPr>
              <w:rPr>
                <w:rFonts w:hint="eastAsia" w:eastAsia="宋体"/>
                <w:lang w:eastAsia="zh-CN"/>
              </w:rPr>
            </w:pPr>
            <w:r>
              <w:rPr>
                <w:rFonts w:hint="eastAsia"/>
                <w:lang w:eastAsia="zh-CN"/>
              </w:rPr>
              <w:t>徐双铅</w:t>
            </w:r>
          </w:p>
        </w:tc>
        <w:tc>
          <w:tcPr>
            <w:tcW w:w="1298" w:type="dxa"/>
            <w:shd w:val="clear" w:color="auto" w:fill="auto"/>
          </w:tcPr>
          <w:p>
            <w:r>
              <w:rPr>
                <w:rFonts w:hint="eastAsia"/>
              </w:rPr>
              <w:t>组员</w:t>
            </w:r>
          </w:p>
        </w:tc>
        <w:tc>
          <w:tcPr>
            <w:tcW w:w="3778" w:type="dxa"/>
            <w:shd w:val="clear" w:color="auto" w:fill="auto"/>
            <w:vAlign w:val="center"/>
          </w:tcPr>
          <w:p>
            <w:r>
              <w:rPr>
                <w:rFonts w:hint="eastAsia"/>
                <w:color w:val="000000"/>
                <w:sz w:val="22"/>
              </w:rPr>
              <w:t>负责审核控制系统维护质量</w:t>
            </w:r>
          </w:p>
        </w:tc>
        <w:tc>
          <w:tcPr>
            <w:tcW w:w="1559" w:type="dxa"/>
            <w:shd w:val="clear" w:color="auto" w:fill="auto"/>
          </w:tcPr>
          <w:p/>
        </w:tc>
      </w:tr>
    </w:tbl>
    <w:p/>
    <w:p>
      <w:pPr>
        <w:pStyle w:val="8"/>
      </w:pPr>
      <w:bookmarkStart w:id="38" w:name="_Toc503653307"/>
      <w:r>
        <w:t>组织结构</w:t>
      </w:r>
      <w:bookmarkEnd w:id="38"/>
    </w:p>
    <w:p>
      <w:r>
        <w:rPr>
          <w:rFonts w:hint="eastAsia"/>
        </w:rPr>
        <w:t>详见</w:t>
      </w:r>
      <w:r>
        <w:t>PRD-201</w:t>
      </w:r>
      <w:r>
        <w:rPr>
          <w:rFonts w:hint="eastAsia"/>
          <w:lang w:val="en-US" w:eastAsia="zh-CN"/>
        </w:rPr>
        <w:t>8</w:t>
      </w:r>
      <w:r>
        <w:t>-G</w:t>
      </w:r>
      <w:r>
        <w:rPr>
          <w:rFonts w:hint="eastAsia"/>
          <w:lang w:val="en-US" w:eastAsia="zh-CN"/>
        </w:rPr>
        <w:t>15</w:t>
      </w:r>
      <w:r>
        <w:t>-系统维护OBS</w:t>
      </w:r>
    </w:p>
    <w:p>
      <w:pPr>
        <w:pStyle w:val="8"/>
      </w:pPr>
      <w:bookmarkStart w:id="39" w:name="_Toc503653308"/>
      <w:r>
        <w:t>人员技能</w:t>
      </w:r>
      <w:bookmarkEnd w:id="39"/>
    </w:p>
    <w:tbl>
      <w:tblPr>
        <w:tblStyle w:val="4"/>
        <w:tblW w:w="6240" w:type="dxa"/>
        <w:tblInd w:w="-5" w:type="dxa"/>
        <w:tblLayout w:type="fixed"/>
        <w:tblCellMar>
          <w:top w:w="0" w:type="dxa"/>
          <w:left w:w="108" w:type="dxa"/>
          <w:bottom w:w="0" w:type="dxa"/>
          <w:right w:w="108" w:type="dxa"/>
        </w:tblCellMar>
      </w:tblPr>
      <w:tblGrid>
        <w:gridCol w:w="1040"/>
        <w:gridCol w:w="1040"/>
        <w:gridCol w:w="1040"/>
        <w:gridCol w:w="1040"/>
        <w:gridCol w:w="1040"/>
        <w:gridCol w:w="1040"/>
      </w:tblGrid>
      <w:tr>
        <w:tblPrEx>
          <w:tblLayout w:type="fixed"/>
          <w:tblCellMar>
            <w:top w:w="0" w:type="dxa"/>
            <w:left w:w="108" w:type="dxa"/>
            <w:bottom w:w="0" w:type="dxa"/>
            <w:right w:w="108" w:type="dxa"/>
          </w:tblCellMar>
        </w:tblPrEx>
        <w:trPr>
          <w:trHeight w:val="280" w:hRule="atLeast"/>
        </w:trPr>
        <w:tc>
          <w:tcPr>
            <w:tcW w:w="1040" w:type="dxa"/>
            <w:tcBorders>
              <w:top w:val="single" w:color="auto" w:sz="4" w:space="0"/>
              <w:left w:val="single" w:color="auto" w:sz="4" w:space="0"/>
              <w:bottom w:val="single" w:color="auto" w:sz="4" w:space="0"/>
              <w:right w:val="single" w:color="auto" w:sz="4" w:space="0"/>
            </w:tcBorders>
            <w:shd w:val="clear" w:color="000000" w:fill="BDD6EE"/>
            <w:vAlign w:val="center"/>
          </w:tcPr>
          <w:p>
            <w:pPr>
              <w:rPr>
                <w:b/>
                <w:bCs/>
                <w:color w:val="000000"/>
                <w:sz w:val="20"/>
                <w:szCs w:val="20"/>
              </w:rPr>
            </w:pPr>
            <w:r>
              <w:rPr>
                <w:rFonts w:hint="eastAsia"/>
                <w:b/>
                <w:bCs/>
                <w:color w:val="000000"/>
                <w:sz w:val="20"/>
                <w:szCs w:val="20"/>
              </w:rPr>
              <w:t>　</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黄叶轩</w:t>
            </w:r>
          </w:p>
        </w:tc>
        <w:tc>
          <w:tcPr>
            <w:tcW w:w="1040" w:type="dxa"/>
            <w:tcBorders>
              <w:top w:val="single" w:color="auto" w:sz="4" w:space="0"/>
              <w:left w:val="nil"/>
              <w:bottom w:val="single" w:color="auto" w:sz="4" w:space="0"/>
              <w:right w:val="single" w:color="auto" w:sz="4" w:space="0"/>
            </w:tcBorders>
            <w:shd w:val="clear" w:color="000000" w:fill="BDD6EE"/>
            <w:vAlign w:val="center"/>
          </w:tcPr>
          <w:p>
            <w:pPr>
              <w:rPr>
                <w:rFonts w:hint="eastAsia" w:eastAsia="宋体"/>
                <w:b/>
                <w:bCs/>
                <w:color w:val="000000"/>
                <w:sz w:val="20"/>
                <w:szCs w:val="20"/>
                <w:lang w:eastAsia="zh-CN"/>
              </w:rPr>
            </w:pPr>
            <w:r>
              <w:rPr>
                <w:rFonts w:hint="eastAsia"/>
                <w:b/>
                <w:bCs/>
                <w:color w:val="000000"/>
                <w:sz w:val="20"/>
                <w:szCs w:val="20"/>
                <w:lang w:eastAsia="zh-CN"/>
              </w:rPr>
              <w:t>徐双铅</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吕迪</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陈俊仁</w:t>
            </w:r>
          </w:p>
        </w:tc>
        <w:tc>
          <w:tcPr>
            <w:tcW w:w="1040" w:type="dxa"/>
            <w:tcBorders>
              <w:top w:val="single" w:color="auto" w:sz="4" w:space="0"/>
              <w:left w:val="nil"/>
              <w:bottom w:val="single" w:color="auto" w:sz="4" w:space="0"/>
              <w:right w:val="single" w:color="auto" w:sz="4" w:space="0"/>
            </w:tcBorders>
            <w:shd w:val="clear" w:color="000000" w:fill="BDD6EE"/>
            <w:vAlign w:val="center"/>
          </w:tcPr>
          <w:p>
            <w:pPr>
              <w:jc w:val="center"/>
              <w:rPr>
                <w:rFonts w:hint="eastAsia" w:eastAsia="宋体"/>
                <w:b/>
                <w:bCs/>
                <w:color w:val="000000"/>
                <w:sz w:val="20"/>
                <w:szCs w:val="20"/>
                <w:lang w:eastAsia="zh-CN"/>
              </w:rPr>
            </w:pPr>
            <w:r>
              <w:rPr>
                <w:rFonts w:hint="eastAsia"/>
                <w:b/>
                <w:bCs/>
                <w:color w:val="000000"/>
                <w:sz w:val="20"/>
                <w:szCs w:val="20"/>
                <w:lang w:eastAsia="zh-CN"/>
              </w:rPr>
              <w:t>陈苏民</w:t>
            </w:r>
          </w:p>
        </w:tc>
      </w:tr>
      <w:tr>
        <w:tblPrEx>
          <w:tblLayout w:type="fixed"/>
          <w:tblCellMar>
            <w:top w:w="0" w:type="dxa"/>
            <w:left w:w="108" w:type="dxa"/>
            <w:bottom w:w="0" w:type="dxa"/>
            <w:right w:w="108" w:type="dxa"/>
          </w:tblCellMar>
        </w:tblPrEx>
        <w:trPr>
          <w:trHeight w:val="52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绩效管理制度</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r>
      <w:tr>
        <w:tblPrEx>
          <w:tblLayout w:type="fixed"/>
          <w:tblCellMar>
            <w:top w:w="0" w:type="dxa"/>
            <w:left w:w="108" w:type="dxa"/>
            <w:bottom w:w="0" w:type="dxa"/>
            <w:right w:w="108" w:type="dxa"/>
          </w:tblCellMar>
        </w:tblPrEx>
        <w:trPr>
          <w:trHeight w:val="28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项目管理</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r>
      <w:tr>
        <w:tblPrEx>
          <w:tblLayout w:type="fixed"/>
          <w:tblCellMar>
            <w:top w:w="0" w:type="dxa"/>
            <w:left w:w="108" w:type="dxa"/>
            <w:bottom w:w="0" w:type="dxa"/>
            <w:right w:w="108" w:type="dxa"/>
          </w:tblCellMar>
        </w:tblPrEx>
        <w:trPr>
          <w:trHeight w:val="52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Office技能</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r>
      <w:tr>
        <w:tblPrEx>
          <w:tblLayout w:type="fixed"/>
          <w:tblCellMar>
            <w:top w:w="0" w:type="dxa"/>
            <w:left w:w="108" w:type="dxa"/>
            <w:bottom w:w="0" w:type="dxa"/>
            <w:right w:w="108" w:type="dxa"/>
          </w:tblCellMar>
        </w:tblPrEx>
        <w:trPr>
          <w:trHeight w:val="28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细致度</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r>
      <w:tr>
        <w:tblPrEx>
          <w:tblLayout w:type="fixed"/>
          <w:tblCellMar>
            <w:top w:w="0" w:type="dxa"/>
            <w:left w:w="108" w:type="dxa"/>
            <w:bottom w:w="0" w:type="dxa"/>
            <w:right w:w="108" w:type="dxa"/>
          </w:tblCellMar>
        </w:tblPrEx>
        <w:trPr>
          <w:trHeight w:val="52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沟通协调能力</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3</w:t>
            </w:r>
          </w:p>
        </w:tc>
      </w:tr>
      <w:tr>
        <w:tblPrEx>
          <w:tblLayout w:type="fixed"/>
          <w:tblCellMar>
            <w:top w:w="0" w:type="dxa"/>
            <w:left w:w="108" w:type="dxa"/>
            <w:bottom w:w="0" w:type="dxa"/>
            <w:right w:w="108" w:type="dxa"/>
          </w:tblCellMar>
        </w:tblPrEx>
        <w:trPr>
          <w:trHeight w:val="280" w:hRule="atLeast"/>
        </w:trPr>
        <w:tc>
          <w:tcPr>
            <w:tcW w:w="1040" w:type="dxa"/>
            <w:tcBorders>
              <w:top w:val="nil"/>
              <w:left w:val="single" w:color="auto" w:sz="4" w:space="0"/>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维护能力</w:t>
            </w:r>
          </w:p>
        </w:tc>
        <w:tc>
          <w:tcPr>
            <w:tcW w:w="1040"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040"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040"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r>
    </w:tbl>
    <w:p/>
    <w:p/>
    <w:tbl>
      <w:tblPr>
        <w:tblStyle w:val="4"/>
        <w:tblW w:w="2132" w:type="dxa"/>
        <w:tblInd w:w="-5" w:type="dxa"/>
        <w:tblLayout w:type="fixed"/>
        <w:tblCellMar>
          <w:top w:w="0" w:type="dxa"/>
          <w:left w:w="108" w:type="dxa"/>
          <w:bottom w:w="0" w:type="dxa"/>
          <w:right w:w="108" w:type="dxa"/>
        </w:tblCellMar>
      </w:tblPr>
      <w:tblGrid>
        <w:gridCol w:w="998"/>
        <w:gridCol w:w="1134"/>
      </w:tblGrid>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nil"/>
              <w:bottom w:val="single" w:color="auto" w:sz="4" w:space="0"/>
              <w:right w:val="single" w:color="auto" w:sz="4" w:space="0"/>
            </w:tcBorders>
            <w:shd w:val="clear" w:color="000000" w:fill="BDD6EE"/>
            <w:vAlign w:val="center"/>
          </w:tcPr>
          <w:p>
            <w:pPr>
              <w:jc w:val="center"/>
              <w:rPr>
                <w:b/>
                <w:bCs/>
                <w:color w:val="000000"/>
                <w:sz w:val="20"/>
                <w:szCs w:val="20"/>
              </w:rPr>
            </w:pPr>
            <w:r>
              <w:rPr>
                <w:rFonts w:hint="eastAsia"/>
                <w:b/>
                <w:bCs/>
                <w:color w:val="000000"/>
                <w:sz w:val="20"/>
                <w:szCs w:val="20"/>
              </w:rPr>
              <w:t>标准</w:t>
            </w:r>
          </w:p>
        </w:tc>
        <w:tc>
          <w:tcPr>
            <w:tcW w:w="1134" w:type="dxa"/>
            <w:tcBorders>
              <w:top w:val="single" w:color="auto" w:sz="4" w:space="0"/>
              <w:left w:val="nil"/>
              <w:bottom w:val="single" w:color="auto" w:sz="4" w:space="0"/>
              <w:right w:val="single" w:color="auto" w:sz="4" w:space="0"/>
            </w:tcBorders>
            <w:shd w:val="clear" w:color="000000" w:fill="BDD6EE"/>
            <w:vAlign w:val="center"/>
          </w:tcPr>
          <w:p>
            <w:pPr>
              <w:jc w:val="center"/>
              <w:rPr>
                <w:b/>
                <w:bCs/>
                <w:color w:val="000000"/>
                <w:sz w:val="20"/>
                <w:szCs w:val="20"/>
              </w:rPr>
            </w:pPr>
            <w:r>
              <w:rPr>
                <w:rFonts w:hint="eastAsia"/>
                <w:b/>
                <w:bCs/>
                <w:color w:val="000000"/>
                <w:sz w:val="20"/>
                <w:szCs w:val="20"/>
              </w:rPr>
              <w:t>等级</w:t>
            </w:r>
          </w:p>
        </w:tc>
      </w:tr>
      <w:tr>
        <w:tblPrEx>
          <w:tblLayout w:type="fixed"/>
          <w:tblCellMar>
            <w:top w:w="0" w:type="dxa"/>
            <w:left w:w="108" w:type="dxa"/>
            <w:bottom w:w="0" w:type="dxa"/>
            <w:right w:w="108" w:type="dxa"/>
          </w:tblCellMar>
        </w:tblPrEx>
        <w:trPr>
          <w:trHeight w:val="520" w:hRule="atLeast"/>
        </w:trPr>
        <w:tc>
          <w:tcPr>
            <w:tcW w:w="998" w:type="dxa"/>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pPr>
              <w:jc w:val="right"/>
              <w:rPr>
                <w:color w:val="000000"/>
                <w:sz w:val="20"/>
                <w:szCs w:val="20"/>
              </w:rPr>
            </w:pPr>
            <w:r>
              <w:rPr>
                <w:rFonts w:hint="eastAsia"/>
                <w:color w:val="000000"/>
                <w:sz w:val="20"/>
                <w:szCs w:val="20"/>
              </w:rPr>
              <w:t>5</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极差</w:t>
            </w:r>
          </w:p>
        </w:tc>
      </w:tr>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single" w:color="auto" w:sz="4" w:space="0"/>
              <w:bottom w:val="single" w:color="auto" w:sz="4" w:space="0"/>
              <w:right w:val="single" w:color="auto" w:sz="4" w:space="0"/>
            </w:tcBorders>
            <w:shd w:val="clear" w:color="000000" w:fill="FCFCFF"/>
            <w:vAlign w:val="center"/>
          </w:tcPr>
          <w:p>
            <w:pPr>
              <w:jc w:val="right"/>
              <w:rPr>
                <w:color w:val="000000"/>
                <w:sz w:val="20"/>
                <w:szCs w:val="20"/>
              </w:rPr>
            </w:pPr>
            <w:r>
              <w:rPr>
                <w:rFonts w:hint="eastAsia"/>
                <w:color w:val="000000"/>
                <w:sz w:val="20"/>
                <w:szCs w:val="20"/>
              </w:rPr>
              <w:t>4</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很差</w:t>
            </w:r>
          </w:p>
        </w:tc>
      </w:tr>
      <w:tr>
        <w:tblPrEx>
          <w:tblLayout w:type="fixed"/>
          <w:tblCellMar>
            <w:top w:w="0" w:type="dxa"/>
            <w:left w:w="108" w:type="dxa"/>
            <w:bottom w:w="0" w:type="dxa"/>
            <w:right w:w="108" w:type="dxa"/>
          </w:tblCellMar>
        </w:tblPrEx>
        <w:trPr>
          <w:trHeight w:val="520" w:hRule="atLeast"/>
        </w:trPr>
        <w:tc>
          <w:tcPr>
            <w:tcW w:w="998" w:type="dxa"/>
            <w:tcBorders>
              <w:top w:val="single" w:color="auto" w:sz="4" w:space="0"/>
              <w:left w:val="single" w:color="auto" w:sz="4" w:space="0"/>
              <w:bottom w:val="single" w:color="auto" w:sz="4" w:space="0"/>
              <w:right w:val="single" w:color="auto" w:sz="4" w:space="0"/>
            </w:tcBorders>
            <w:shd w:val="clear" w:color="000000" w:fill="FBD7DA"/>
            <w:vAlign w:val="center"/>
          </w:tcPr>
          <w:p>
            <w:pPr>
              <w:jc w:val="right"/>
              <w:rPr>
                <w:color w:val="000000"/>
                <w:sz w:val="20"/>
                <w:szCs w:val="20"/>
              </w:rPr>
            </w:pPr>
            <w:r>
              <w:rPr>
                <w:rFonts w:hint="eastAsia"/>
                <w:color w:val="000000"/>
                <w:sz w:val="20"/>
                <w:szCs w:val="20"/>
              </w:rPr>
              <w:t>3</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差</w:t>
            </w:r>
          </w:p>
        </w:tc>
      </w:tr>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single" w:color="auto" w:sz="4" w:space="0"/>
              <w:bottom w:val="single" w:color="auto" w:sz="4" w:space="0"/>
              <w:right w:val="single" w:color="auto" w:sz="4" w:space="0"/>
            </w:tcBorders>
            <w:shd w:val="clear" w:color="000000" w:fill="FAB2B5"/>
            <w:vAlign w:val="center"/>
          </w:tcPr>
          <w:p>
            <w:pPr>
              <w:jc w:val="right"/>
              <w:rPr>
                <w:color w:val="000000"/>
                <w:sz w:val="20"/>
                <w:szCs w:val="20"/>
              </w:rPr>
            </w:pPr>
            <w:r>
              <w:rPr>
                <w:rFonts w:hint="eastAsia"/>
                <w:color w:val="000000"/>
                <w:sz w:val="20"/>
                <w:szCs w:val="20"/>
              </w:rPr>
              <w:t>2</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一般</w:t>
            </w:r>
          </w:p>
        </w:tc>
      </w:tr>
      <w:tr>
        <w:tblPrEx>
          <w:tblLayout w:type="fixed"/>
          <w:tblCellMar>
            <w:top w:w="0" w:type="dxa"/>
            <w:left w:w="108" w:type="dxa"/>
            <w:bottom w:w="0" w:type="dxa"/>
            <w:right w:w="108" w:type="dxa"/>
          </w:tblCellMar>
        </w:tblPrEx>
        <w:trPr>
          <w:trHeight w:val="520" w:hRule="atLeast"/>
        </w:trPr>
        <w:tc>
          <w:tcPr>
            <w:tcW w:w="998" w:type="dxa"/>
            <w:tcBorders>
              <w:top w:val="single" w:color="auto" w:sz="4" w:space="0"/>
              <w:left w:val="single" w:color="auto" w:sz="4" w:space="0"/>
              <w:bottom w:val="single" w:color="auto" w:sz="4" w:space="0"/>
              <w:right w:val="single" w:color="auto" w:sz="4" w:space="0"/>
            </w:tcBorders>
            <w:shd w:val="clear" w:color="000000" w:fill="F98D90"/>
            <w:vAlign w:val="center"/>
          </w:tcPr>
          <w:p>
            <w:pPr>
              <w:jc w:val="right"/>
              <w:rPr>
                <w:color w:val="000000"/>
                <w:sz w:val="20"/>
                <w:szCs w:val="20"/>
              </w:rPr>
            </w:pPr>
            <w:r>
              <w:rPr>
                <w:rFonts w:hint="eastAsia"/>
                <w:color w:val="000000"/>
                <w:sz w:val="20"/>
                <w:szCs w:val="20"/>
              </w:rPr>
              <w:t>1</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好</w:t>
            </w:r>
          </w:p>
        </w:tc>
      </w:tr>
      <w:tr>
        <w:tblPrEx>
          <w:tblLayout w:type="fixed"/>
          <w:tblCellMar>
            <w:top w:w="0" w:type="dxa"/>
            <w:left w:w="108" w:type="dxa"/>
            <w:bottom w:w="0" w:type="dxa"/>
            <w:right w:w="108" w:type="dxa"/>
          </w:tblCellMar>
        </w:tblPrEx>
        <w:trPr>
          <w:trHeight w:val="280" w:hRule="atLeast"/>
        </w:trPr>
        <w:tc>
          <w:tcPr>
            <w:tcW w:w="998" w:type="dxa"/>
            <w:tcBorders>
              <w:top w:val="single" w:color="auto" w:sz="4" w:space="0"/>
              <w:left w:val="single" w:color="auto" w:sz="4" w:space="0"/>
              <w:bottom w:val="single" w:color="auto" w:sz="4" w:space="0"/>
              <w:right w:val="single" w:color="auto" w:sz="4" w:space="0"/>
            </w:tcBorders>
            <w:shd w:val="clear" w:color="000000" w:fill="F8696B"/>
            <w:vAlign w:val="center"/>
          </w:tcPr>
          <w:p>
            <w:pPr>
              <w:jc w:val="right"/>
              <w:rPr>
                <w:color w:val="000000"/>
                <w:sz w:val="20"/>
                <w:szCs w:val="20"/>
              </w:rPr>
            </w:pPr>
            <w:r>
              <w:rPr>
                <w:rFonts w:hint="eastAsia"/>
                <w:color w:val="000000"/>
                <w:sz w:val="20"/>
                <w:szCs w:val="20"/>
              </w:rPr>
              <w:t>0</w:t>
            </w:r>
          </w:p>
        </w:tc>
        <w:tc>
          <w:tcPr>
            <w:tcW w:w="1134" w:type="dxa"/>
            <w:tcBorders>
              <w:top w:val="nil"/>
              <w:left w:val="nil"/>
              <w:bottom w:val="single" w:color="auto" w:sz="4" w:space="0"/>
              <w:right w:val="single" w:color="auto" w:sz="4" w:space="0"/>
            </w:tcBorders>
            <w:shd w:val="clear" w:color="auto" w:fill="auto"/>
            <w:vAlign w:val="center"/>
          </w:tcPr>
          <w:p>
            <w:pPr>
              <w:rPr>
                <w:color w:val="000000"/>
                <w:sz w:val="20"/>
                <w:szCs w:val="20"/>
              </w:rPr>
            </w:pPr>
            <w:r>
              <w:rPr>
                <w:rFonts w:hint="eastAsia"/>
                <w:color w:val="000000"/>
                <w:sz w:val="20"/>
                <w:szCs w:val="20"/>
              </w:rPr>
              <w:t>很好</w:t>
            </w:r>
          </w:p>
        </w:tc>
      </w:tr>
    </w:tbl>
    <w:p/>
    <w:p>
      <w:pPr>
        <w:pStyle w:val="8"/>
      </w:pPr>
      <w:bookmarkStart w:id="40" w:name="_Toc503653309"/>
      <w:r>
        <w:t>绩效考评</w:t>
      </w:r>
      <w:bookmarkEnd w:id="40"/>
    </w:p>
    <w:p>
      <w:r>
        <w:rPr>
          <w:rFonts w:hint="eastAsia"/>
        </w:rPr>
        <w:t>由项目经理根据该阶段各个人员的工作量进行考评。</w:t>
      </w:r>
    </w:p>
    <w:p/>
    <w:p>
      <w:pPr>
        <w:pStyle w:val="6"/>
      </w:pPr>
      <w:bookmarkStart w:id="41" w:name="_Toc503653310"/>
      <w:r>
        <w:t>沟通管理计划</w:t>
      </w:r>
      <w:bookmarkEnd w:id="41"/>
    </w:p>
    <w:p>
      <w:pPr>
        <w:pStyle w:val="7"/>
      </w:pPr>
      <w:bookmarkStart w:id="42" w:name="_Toc503653311"/>
      <w:r>
        <w:t>干系人手册</w:t>
      </w:r>
      <w:bookmarkEnd w:id="42"/>
    </w:p>
    <w:tbl>
      <w:tblPr>
        <w:tblStyle w:val="4"/>
        <w:tblW w:w="88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701"/>
        <w:gridCol w:w="269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BDD7EE"/>
            <w:noWrap/>
            <w:vAlign w:val="center"/>
          </w:tcPr>
          <w:p>
            <w:pPr>
              <w:rPr>
                <w:rFonts w:ascii="等线" w:hAnsi="等线" w:eastAsia="等线"/>
                <w:color w:val="000000"/>
                <w:sz w:val="22"/>
              </w:rPr>
            </w:pPr>
            <w:r>
              <w:rPr>
                <w:rFonts w:hint="eastAsia" w:ascii="等线" w:hAnsi="等线" w:eastAsia="等线"/>
                <w:color w:val="000000"/>
                <w:sz w:val="22"/>
              </w:rPr>
              <w:t>积极干系人</w:t>
            </w:r>
          </w:p>
        </w:tc>
        <w:tc>
          <w:tcPr>
            <w:tcW w:w="1701" w:type="dxa"/>
            <w:shd w:val="clear" w:color="000000" w:fill="BDD7EE"/>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角色</w:t>
            </w:r>
          </w:p>
        </w:tc>
        <w:tc>
          <w:tcPr>
            <w:tcW w:w="2693" w:type="dxa"/>
            <w:shd w:val="clear" w:color="000000" w:fill="BDD7EE"/>
            <w:noWrap/>
            <w:vAlign w:val="center"/>
          </w:tcPr>
          <w:p>
            <w:pPr>
              <w:rPr>
                <w:rFonts w:ascii="等线" w:hAnsi="等线" w:eastAsia="等线"/>
                <w:color w:val="000000"/>
                <w:sz w:val="22"/>
              </w:rPr>
            </w:pPr>
            <w:r>
              <w:rPr>
                <w:rFonts w:hint="eastAsia" w:ascii="等线" w:hAnsi="等线" w:eastAsia="等线"/>
                <w:color w:val="000000"/>
                <w:sz w:val="22"/>
              </w:rPr>
              <w:t>联系方式</w:t>
            </w:r>
          </w:p>
        </w:tc>
        <w:tc>
          <w:tcPr>
            <w:tcW w:w="2552" w:type="dxa"/>
            <w:shd w:val="clear" w:color="000000" w:fill="BDD7EE"/>
          </w:tcPr>
          <w:p>
            <w:pPr>
              <w:rPr>
                <w:rFonts w:ascii="等线" w:hAnsi="等线" w:eastAsia="等线"/>
                <w:color w:val="000000"/>
                <w:sz w:val="22"/>
              </w:rPr>
            </w:pPr>
            <w:r>
              <w:rPr>
                <w:rFonts w:hint="eastAsia" w:ascii="等线" w:hAnsi="等线" w:eastAsia="等线"/>
                <w:color w:val="000000"/>
                <w:sz w:val="22"/>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黄叶轩</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项目经理</w:t>
            </w:r>
          </w:p>
        </w:tc>
        <w:tc>
          <w:tcPr>
            <w:tcW w:w="2693" w:type="dxa"/>
            <w:shd w:val="clear" w:color="auto" w:fill="auto"/>
            <w:noWrap/>
            <w:vAlign w:val="center"/>
          </w:tcPr>
          <w:p>
            <w:pPr>
              <w:rPr>
                <w:rFonts w:ascii="等线" w:hAnsi="等线" w:eastAsia="等线"/>
                <w:sz w:val="20"/>
                <w:szCs w:val="20"/>
              </w:rPr>
            </w:pPr>
            <w:r>
              <w:t>13588899102</w:t>
            </w:r>
          </w:p>
        </w:tc>
        <w:tc>
          <w:tcPr>
            <w:tcW w:w="2552" w:type="dxa"/>
          </w:tcPr>
          <w:p>
            <w:pPr>
              <w:rPr>
                <w:rFonts w:ascii="等线" w:hAnsi="等线" w:eastAsia="等线"/>
                <w:sz w:val="20"/>
                <w:szCs w:val="20"/>
              </w:rPr>
            </w:pPr>
            <w:r>
              <w:rPr>
                <w:rFonts w:hint="eastAsia"/>
              </w:rPr>
              <w:t>弘毅2-</w:t>
            </w: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吕迪</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ascii="等线" w:hAnsi="等线" w:eastAsia="等线"/>
                <w:sz w:val="20"/>
                <w:szCs w:val="20"/>
              </w:rPr>
            </w:pPr>
            <w:r>
              <w:rPr>
                <w:rFonts w:ascii="等线" w:hAnsi="等线" w:eastAsia="等线"/>
                <w:sz w:val="20"/>
                <w:szCs w:val="20"/>
              </w:rPr>
              <w:t>13685752780</w:t>
            </w:r>
          </w:p>
        </w:tc>
        <w:tc>
          <w:tcPr>
            <w:tcW w:w="2552" w:type="dxa"/>
          </w:tcPr>
          <w:p>
            <w:pPr>
              <w:rPr>
                <w:rFonts w:ascii="等线" w:hAnsi="等线" w:eastAsia="等线"/>
                <w:sz w:val="20"/>
                <w:szCs w:val="20"/>
              </w:rPr>
            </w:pPr>
            <w:r>
              <w:rPr>
                <w:rFonts w:hint="eastAsia"/>
              </w:rPr>
              <w:t>求真</w:t>
            </w:r>
            <w:r>
              <w:t>1</w:t>
            </w:r>
            <w:r>
              <w:rPr>
                <w:rFonts w:hint="eastAsia"/>
              </w:rPr>
              <w:t>-</w:t>
            </w:r>
            <w: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陈苏民</w:t>
            </w:r>
          </w:p>
        </w:tc>
        <w:tc>
          <w:tcPr>
            <w:tcW w:w="1701"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ascii="等线" w:hAnsi="等线" w:eastAsia="等线"/>
                <w:sz w:val="20"/>
                <w:szCs w:val="20"/>
              </w:rPr>
            </w:pPr>
            <w:r>
              <w:rPr>
                <w:rFonts w:hint="eastAsia" w:ascii="等线" w:hAnsi="等线" w:eastAsia="等线"/>
                <w:sz w:val="20"/>
                <w:szCs w:val="20"/>
              </w:rPr>
              <w:t>15858272997</w:t>
            </w:r>
          </w:p>
        </w:tc>
        <w:tc>
          <w:tcPr>
            <w:tcW w:w="2552" w:type="dxa"/>
          </w:tcPr>
          <w:p>
            <w:pPr>
              <w:rPr>
                <w:rFonts w:ascii="等线" w:hAnsi="等线" w:eastAsia="等线"/>
                <w:sz w:val="20"/>
                <w:szCs w:val="20"/>
              </w:rPr>
            </w:pPr>
            <w:r>
              <w:rPr>
                <w:rFonts w:hint="eastAsia"/>
              </w:rPr>
              <w:t>弘毅1-</w:t>
            </w:r>
            <w: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陈俊仁</w:t>
            </w:r>
          </w:p>
        </w:tc>
        <w:tc>
          <w:tcPr>
            <w:tcW w:w="1701"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ascii="等线" w:hAnsi="等线" w:eastAsia="等线"/>
                <w:sz w:val="20"/>
                <w:szCs w:val="20"/>
              </w:rPr>
            </w:pPr>
            <w:r>
              <w:t>17376503405</w:t>
            </w:r>
          </w:p>
        </w:tc>
        <w:tc>
          <w:tcPr>
            <w:tcW w:w="2552" w:type="dxa"/>
          </w:tcPr>
          <w:p>
            <w:pPr>
              <w:rPr>
                <w:rFonts w:ascii="等线" w:hAnsi="等线" w:eastAsia="等线"/>
                <w:sz w:val="20"/>
                <w:szCs w:val="20"/>
              </w:rPr>
            </w:pPr>
            <w:r>
              <w:rPr>
                <w:rFonts w:hint="eastAsia"/>
              </w:rPr>
              <w:t>弘毅2</w:t>
            </w:r>
            <w:r>
              <w:t>-209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徐双铅</w:t>
            </w:r>
          </w:p>
        </w:tc>
        <w:tc>
          <w:tcPr>
            <w:tcW w:w="1701"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lang w:eastAsia="zh-CN"/>
              </w:rPr>
              <w:t>组员</w:t>
            </w:r>
          </w:p>
        </w:tc>
        <w:tc>
          <w:tcPr>
            <w:tcW w:w="2693" w:type="dxa"/>
            <w:shd w:val="clear" w:color="auto" w:fill="auto"/>
            <w:noWrap/>
            <w:vAlign w:val="center"/>
          </w:tcPr>
          <w:p>
            <w:pPr>
              <w:rPr>
                <w:rFonts w:hint="eastAsia" w:ascii="等线" w:hAnsi="等线" w:eastAsia="等线"/>
                <w:sz w:val="20"/>
                <w:szCs w:val="20"/>
                <w:lang w:val="en-US" w:eastAsia="zh-CN"/>
              </w:rPr>
            </w:pPr>
            <w:r>
              <w:rPr>
                <w:rFonts w:hint="eastAsia" w:ascii="等线" w:hAnsi="等线" w:eastAsia="等线"/>
                <w:sz w:val="20"/>
                <w:szCs w:val="20"/>
                <w:lang w:val="en-US" w:eastAsia="zh-CN"/>
              </w:rPr>
              <w:t>18094711647</w:t>
            </w:r>
          </w:p>
        </w:tc>
        <w:tc>
          <w:tcPr>
            <w:tcW w:w="2552" w:type="dxa"/>
          </w:tcPr>
          <w:p>
            <w:pPr>
              <w:rPr>
                <w:rFonts w:hint="eastAsia" w:ascii="等线" w:hAnsi="等线" w:eastAsia="等线"/>
                <w:sz w:val="20"/>
                <w:szCs w:val="20"/>
                <w:lang w:val="en-US" w:eastAsia="zh-CN"/>
              </w:rPr>
            </w:pPr>
            <w:r>
              <w:rPr>
                <w:rFonts w:hint="eastAsia"/>
              </w:rPr>
              <w:t>弘毅2-</w:t>
            </w:r>
            <w:r>
              <w:t>20</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rPr>
              <w:t>杨枨</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项目下达者，教师代表</w:t>
            </w:r>
          </w:p>
        </w:tc>
        <w:tc>
          <w:tcPr>
            <w:tcW w:w="2693" w:type="dxa"/>
            <w:shd w:val="clear" w:color="auto" w:fill="auto"/>
            <w:noWrap/>
            <w:vAlign w:val="center"/>
          </w:tcPr>
          <w:p>
            <w:pPr>
              <w:rPr>
                <w:rFonts w:ascii="等线" w:hAnsi="等线" w:eastAsia="等线"/>
                <w:sz w:val="20"/>
                <w:szCs w:val="20"/>
              </w:rPr>
            </w:pPr>
            <w:r>
              <w:fldChar w:fldCharType="begin"/>
            </w:r>
            <w:r>
              <w:instrText xml:space="preserve"> HYPERLINK "mailto:yangc@zucc.edu.cn" </w:instrText>
            </w:r>
            <w:r>
              <w:fldChar w:fldCharType="separate"/>
            </w:r>
            <w:r>
              <w:rPr>
                <w:rFonts w:ascii="等线" w:hAnsi="等线" w:eastAsia="等线"/>
                <w:sz w:val="20"/>
                <w:szCs w:val="20"/>
              </w:rPr>
              <w:t>yangc@zucc.edu.cn</w:t>
            </w:r>
            <w:r>
              <w:rPr>
                <w:rFonts w:ascii="等线" w:hAnsi="等线" w:eastAsia="等线"/>
                <w:sz w:val="20"/>
                <w:szCs w:val="20"/>
              </w:rPr>
              <w:fldChar w:fldCharType="end"/>
            </w:r>
          </w:p>
        </w:tc>
        <w:tc>
          <w:tcPr>
            <w:tcW w:w="2552" w:type="dxa"/>
          </w:tcPr>
          <w:p>
            <w:pPr>
              <w:rPr>
                <w:rFonts w:hint="eastAsia" w:ascii="等线" w:hAnsi="等线" w:eastAsia="等线"/>
                <w:sz w:val="20"/>
                <w:szCs w:val="20"/>
                <w:lang w:val="en-US" w:eastAsia="zh-CN"/>
              </w:rPr>
            </w:pPr>
            <w:r>
              <w:rPr>
                <w:rFonts w:hint="eastAsia" w:ascii="等线" w:hAnsi="等线" w:eastAsia="等线"/>
                <w:sz w:val="20"/>
                <w:szCs w:val="20"/>
              </w:rPr>
              <w:t>理4</w:t>
            </w:r>
            <w:r>
              <w:rPr>
                <w:rFonts w:hint="eastAsia" w:ascii="等线" w:hAnsi="等线" w:eastAsia="等线"/>
                <w:sz w:val="20"/>
                <w:szCs w:val="20"/>
                <w:lang w:val="en-US" w:eastAsia="zh-CN"/>
              </w:rPr>
              <w:t>-507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C6E0B4"/>
            <w:noWrap/>
            <w:vAlign w:val="center"/>
          </w:tcPr>
          <w:p>
            <w:pPr>
              <w:rPr>
                <w:rFonts w:ascii="等线" w:hAnsi="等线" w:eastAsia="等线"/>
                <w:color w:val="000000"/>
                <w:sz w:val="22"/>
              </w:rPr>
            </w:pPr>
            <w:r>
              <w:rPr>
                <w:rFonts w:hint="eastAsia" w:ascii="等线" w:hAnsi="等线" w:eastAsia="等线"/>
                <w:color w:val="000000"/>
                <w:sz w:val="22"/>
              </w:rPr>
              <w:t>侯宏仑</w:t>
            </w:r>
          </w:p>
        </w:tc>
        <w:tc>
          <w:tcPr>
            <w:tcW w:w="1701" w:type="dxa"/>
            <w:shd w:val="clear" w:color="000000" w:fill="C6E0B4"/>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项目下达者</w:t>
            </w:r>
          </w:p>
        </w:tc>
        <w:tc>
          <w:tcPr>
            <w:tcW w:w="2693" w:type="dxa"/>
            <w:shd w:val="clear" w:color="auto" w:fill="auto"/>
            <w:noWrap/>
            <w:vAlign w:val="center"/>
          </w:tcPr>
          <w:p>
            <w:pPr>
              <w:rPr>
                <w:rFonts w:ascii="等线" w:hAnsi="等线" w:eastAsia="等线"/>
                <w:sz w:val="20"/>
                <w:szCs w:val="20"/>
              </w:rPr>
            </w:pPr>
            <w:r>
              <w:fldChar w:fldCharType="begin"/>
            </w:r>
            <w:r>
              <w:instrText xml:space="preserve"> HYPERLINK "mailto:houhl@zucc.edu.cn" </w:instrText>
            </w:r>
            <w:r>
              <w:fldChar w:fldCharType="separate"/>
            </w:r>
            <w:r>
              <w:rPr>
                <w:rFonts w:ascii="等线" w:hAnsi="等线" w:eastAsia="等线"/>
                <w:sz w:val="20"/>
                <w:szCs w:val="20"/>
              </w:rPr>
              <w:t>houhl@zucc.edu.cn</w:t>
            </w:r>
            <w:r>
              <w:rPr>
                <w:rFonts w:ascii="等线" w:hAnsi="等线" w:eastAsia="等线"/>
                <w:sz w:val="20"/>
                <w:szCs w:val="20"/>
              </w:rPr>
              <w:fldChar w:fldCharType="end"/>
            </w:r>
          </w:p>
        </w:tc>
        <w:tc>
          <w:tcPr>
            <w:tcW w:w="2552" w:type="dxa"/>
          </w:tcPr>
          <w:p>
            <w:pPr>
              <w:rPr>
                <w:rFonts w:ascii="等线" w:hAnsi="等线" w:eastAsia="等线"/>
                <w:sz w:val="20"/>
                <w:szCs w:val="20"/>
              </w:rPr>
            </w:pPr>
            <w:r>
              <w:rPr>
                <w:rFonts w:hint="eastAsia" w:ascii="等线" w:hAnsi="等线" w:eastAsia="等线"/>
                <w:sz w:val="20"/>
                <w:szCs w:val="20"/>
              </w:rPr>
              <w:t>理4</w:t>
            </w:r>
            <w:r>
              <w:rPr>
                <w:rFonts w:ascii="等线" w:hAnsi="等线" w:eastAsia="等线"/>
                <w:sz w:val="20"/>
                <w:szCs w:val="20"/>
              </w:rPr>
              <w:t>-</w:t>
            </w:r>
            <w:r>
              <w:rPr>
                <w:rFonts w:hint="eastAsia" w:ascii="等线" w:hAnsi="等线" w:eastAsia="等线"/>
                <w:sz w:val="20"/>
                <w:szCs w:val="20"/>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陈尚辉</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管理员代表</w:t>
            </w:r>
          </w:p>
        </w:tc>
        <w:tc>
          <w:tcPr>
            <w:tcW w:w="2693" w:type="dxa"/>
            <w:shd w:val="clear" w:color="auto" w:fill="auto"/>
            <w:noWrap/>
            <w:vAlign w:val="center"/>
          </w:tcPr>
          <w:p>
            <w:pPr>
              <w:rPr>
                <w:rFonts w:hint="eastAsia" w:ascii="等线" w:hAnsi="等线" w:eastAsia="微软雅黑"/>
                <w:sz w:val="20"/>
                <w:szCs w:val="20"/>
                <w:lang w:eastAsia="zh-CN"/>
              </w:rPr>
            </w:pPr>
            <w:r>
              <w:rPr>
                <w:rFonts w:hint="eastAsia" w:ascii="等线" w:hAnsi="等线" w:eastAsia="微软雅黑"/>
                <w:sz w:val="20"/>
                <w:szCs w:val="20"/>
                <w:lang w:eastAsia="zh-CN"/>
              </w:rPr>
              <w:t>287256264（</w:t>
            </w:r>
            <w:r>
              <w:rPr>
                <w:rFonts w:hint="eastAsia" w:ascii="等线" w:hAnsi="等线" w:eastAsia="微软雅黑"/>
                <w:sz w:val="20"/>
                <w:szCs w:val="20"/>
                <w:lang w:val="en-US" w:eastAsia="zh-CN"/>
              </w:rPr>
              <w:t>qq</w:t>
            </w:r>
            <w:r>
              <w:rPr>
                <w:rFonts w:hint="eastAsia" w:ascii="等线" w:hAnsi="等线" w:eastAsia="微软雅黑"/>
                <w:sz w:val="20"/>
                <w:szCs w:val="20"/>
                <w:lang w:eastAsia="zh-CN"/>
              </w:rPr>
              <w:t>）</w:t>
            </w:r>
          </w:p>
        </w:tc>
        <w:tc>
          <w:tcPr>
            <w:tcW w:w="2552" w:type="dxa"/>
          </w:tcPr>
          <w:p>
            <w:pPr>
              <w:rPr>
                <w:rFonts w:ascii="等线" w:hAnsi="等线" w:eastAsia="等线"/>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庒毓勋</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开发代表</w:t>
            </w:r>
          </w:p>
        </w:tc>
        <w:tc>
          <w:tcPr>
            <w:tcW w:w="2693" w:type="dxa"/>
            <w:shd w:val="clear" w:color="auto" w:fill="auto"/>
            <w:noWrap/>
            <w:vAlign w:val="center"/>
          </w:tcPr>
          <w:p>
            <w:pPr>
              <w:rPr>
                <w:rFonts w:ascii="等线" w:hAnsi="等线" w:eastAsia="等线"/>
                <w:sz w:val="20"/>
                <w:szCs w:val="20"/>
              </w:rPr>
            </w:pPr>
            <w:r>
              <w:rPr>
                <w:rFonts w:ascii="微软雅黑" w:hAnsi="微软雅黑" w:eastAsia="微软雅黑" w:cs="微软雅黑"/>
                <w:i w:val="0"/>
                <w:caps w:val="0"/>
                <w:color w:val="555555"/>
                <w:spacing w:val="0"/>
                <w:sz w:val="18"/>
                <w:szCs w:val="18"/>
                <w:shd w:val="clear" w:fill="FFFFFF"/>
              </w:rPr>
              <w:t>31602220@stu.zucc.edu.cn</w:t>
            </w:r>
          </w:p>
        </w:tc>
        <w:tc>
          <w:tcPr>
            <w:tcW w:w="2552" w:type="dxa"/>
          </w:tcPr>
          <w:p>
            <w:pPr>
              <w:rPr>
                <w:rFonts w:ascii="等线" w:hAnsi="等线" w:eastAsia="等线"/>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方琦</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游客代表</w:t>
            </w:r>
          </w:p>
        </w:tc>
        <w:tc>
          <w:tcPr>
            <w:tcW w:w="2693" w:type="dxa"/>
            <w:shd w:val="clear" w:color="auto" w:fill="auto"/>
            <w:noWrap/>
            <w:vAlign w:val="center"/>
          </w:tcPr>
          <w:p>
            <w:pPr>
              <w:rPr>
                <w:rFonts w:ascii="等线" w:hAnsi="等线" w:eastAsia="等线"/>
                <w:sz w:val="20"/>
                <w:szCs w:val="20"/>
              </w:rPr>
            </w:pPr>
            <w:r>
              <w:rPr>
                <w:rFonts w:ascii="微软雅黑" w:hAnsi="微软雅黑" w:eastAsia="微软雅黑" w:cs="微软雅黑"/>
                <w:i w:val="0"/>
                <w:caps w:val="0"/>
                <w:color w:val="555555"/>
                <w:spacing w:val="0"/>
                <w:sz w:val="18"/>
                <w:szCs w:val="18"/>
                <w:shd w:val="clear" w:fill="FFFFFF"/>
              </w:rPr>
              <w:t>31601244@stu.zucc.edu.cn</w:t>
            </w:r>
          </w:p>
        </w:tc>
        <w:tc>
          <w:tcPr>
            <w:tcW w:w="2552" w:type="dxa"/>
          </w:tcPr>
          <w:p>
            <w:pPr>
              <w:rPr>
                <w:rFonts w:ascii="等线" w:hAnsi="等线" w:eastAsia="等线"/>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72"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黄为波</w:t>
            </w:r>
          </w:p>
        </w:tc>
        <w:tc>
          <w:tcPr>
            <w:tcW w:w="1701" w:type="dxa"/>
            <w:shd w:val="clear" w:color="000000" w:fill="FFFF00"/>
            <w:noWrap/>
            <w:vAlign w:val="center"/>
          </w:tcPr>
          <w:p>
            <w:pPr>
              <w:rPr>
                <w:rFonts w:hint="eastAsia" w:ascii="等线" w:hAnsi="等线" w:eastAsia="等线"/>
                <w:color w:val="000000"/>
                <w:sz w:val="22"/>
                <w:lang w:eastAsia="zh-CN"/>
              </w:rPr>
            </w:pPr>
            <w:r>
              <w:rPr>
                <w:rFonts w:hint="eastAsia" w:ascii="等线" w:hAnsi="等线" w:eastAsia="等线"/>
                <w:color w:val="000000"/>
                <w:sz w:val="22"/>
                <w:lang w:eastAsia="zh-CN"/>
              </w:rPr>
              <w:t>学生代表</w:t>
            </w:r>
          </w:p>
        </w:tc>
        <w:tc>
          <w:tcPr>
            <w:tcW w:w="2693" w:type="dxa"/>
            <w:shd w:val="clear" w:color="auto" w:fill="auto"/>
            <w:noWrap/>
            <w:vAlign w:val="center"/>
          </w:tcPr>
          <w:p>
            <w:pPr>
              <w:rPr>
                <w:rFonts w:ascii="等线" w:hAnsi="等线" w:eastAsia="等线"/>
                <w:sz w:val="20"/>
                <w:szCs w:val="20"/>
              </w:rPr>
            </w:pPr>
            <w:r>
              <w:rPr>
                <w:rFonts w:ascii="微软雅黑" w:hAnsi="微软雅黑" w:eastAsia="微软雅黑" w:cs="微软雅黑"/>
                <w:i w:val="0"/>
                <w:caps w:val="0"/>
                <w:color w:val="555555"/>
                <w:spacing w:val="0"/>
                <w:sz w:val="18"/>
                <w:szCs w:val="18"/>
                <w:shd w:val="clear" w:fill="FFFFFF"/>
              </w:rPr>
              <w:t>31601221@stu.zucc.edu.cn</w:t>
            </w:r>
          </w:p>
        </w:tc>
        <w:tc>
          <w:tcPr>
            <w:tcW w:w="2552" w:type="dxa"/>
          </w:tcPr>
          <w:p>
            <w:pPr>
              <w:rPr>
                <w:rFonts w:ascii="等线" w:hAnsi="等线" w:eastAsia="等线"/>
                <w:sz w:val="20"/>
                <w:szCs w:val="20"/>
              </w:rPr>
            </w:pPr>
            <w:r>
              <w:rPr>
                <w:rFonts w:hint="eastAsia" w:ascii="等线" w:hAnsi="等线" w:eastAsia="等线"/>
                <w:sz w:val="20"/>
                <w:szCs w:val="20"/>
              </w:rPr>
              <w:t>-</w:t>
            </w:r>
          </w:p>
        </w:tc>
      </w:tr>
    </w:tbl>
    <w:p/>
    <w:p>
      <w:pPr>
        <w:pStyle w:val="7"/>
      </w:pPr>
      <w:bookmarkStart w:id="43" w:name="_Toc503653312"/>
      <w:r>
        <w:t>沟通形式</w:t>
      </w:r>
      <w:bookmarkEnd w:id="43"/>
    </w:p>
    <w:p>
      <w:pPr>
        <w:pStyle w:val="8"/>
      </w:pPr>
      <w:bookmarkStart w:id="44" w:name="_Toc503653313"/>
      <w:r>
        <w:t>正式沟通计划</w:t>
      </w:r>
      <w:bookmarkEnd w:id="44"/>
      <w:bookmarkStart w:id="64" w:name="_GoBack"/>
      <w:bookmarkEnd w:id="64"/>
    </w:p>
    <w:tbl>
      <w:tblPr>
        <w:tblStyle w:val="5"/>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6"/>
        <w:gridCol w:w="1196"/>
        <w:gridCol w:w="1326"/>
        <w:gridCol w:w="1264"/>
        <w:gridCol w:w="1157"/>
        <w:gridCol w:w="1120"/>
        <w:gridCol w:w="15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19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3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2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15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120"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c>
          <w:tcPr>
            <w:tcW w:w="1565"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记录管理人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19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326"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rPr>
              <w:t>理四</w:t>
            </w:r>
            <w:r>
              <w:rPr>
                <w:rFonts w:hint="eastAsia" w:cs="Times New Roman" w:asciiTheme="minorHAnsi" w:hAnsiTheme="minorHAnsi" w:eastAsiaTheme="minorEastAsia"/>
                <w:kern w:val="2"/>
                <w:sz w:val="20"/>
                <w:szCs w:val="20"/>
                <w:lang w:eastAsia="zh-CN"/>
              </w:rPr>
              <w:t>四楼东北角</w:t>
            </w:r>
          </w:p>
        </w:tc>
        <w:tc>
          <w:tcPr>
            <w:tcW w:w="1264"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lang w:eastAsia="zh-CN"/>
              </w:rPr>
              <w:t>周四第三节课结束后</w:t>
            </w:r>
          </w:p>
        </w:tc>
        <w:tc>
          <w:tcPr>
            <w:tcW w:w="115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120"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c>
          <w:tcPr>
            <w:tcW w:w="1565"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lang w:eastAsia="zh-CN"/>
              </w:rPr>
              <w:t>吕迪</w:t>
            </w:r>
          </w:p>
        </w:tc>
      </w:tr>
    </w:tbl>
    <w:p/>
    <w:p>
      <w:pPr>
        <w:pStyle w:val="8"/>
      </w:pPr>
      <w:bookmarkStart w:id="45" w:name="_Toc503653314"/>
      <w:r>
        <w:t>非正式沟通计划</w:t>
      </w:r>
      <w:bookmarkEnd w:id="45"/>
    </w:p>
    <w:tbl>
      <w:tblPr>
        <w:tblStyle w:val="5"/>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6"/>
        <w:gridCol w:w="1196"/>
        <w:gridCol w:w="1326"/>
        <w:gridCol w:w="1264"/>
        <w:gridCol w:w="1157"/>
        <w:gridCol w:w="1120"/>
        <w:gridCol w:w="15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19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3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2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15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120"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c>
          <w:tcPr>
            <w:tcW w:w="1565"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记录管理人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19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w:t>
            </w:r>
            <w:r>
              <w:rPr>
                <w:rFonts w:hint="eastAsia" w:cs="Times New Roman" w:asciiTheme="minorHAnsi" w:hAnsiTheme="minorHAnsi" w:eastAsiaTheme="minorEastAsia"/>
                <w:kern w:val="2"/>
                <w:sz w:val="20"/>
                <w:szCs w:val="20"/>
                <w:lang w:val="en-US" w:eastAsia="zh-CN"/>
              </w:rPr>
              <w:t>/微信群</w:t>
            </w:r>
            <w:r>
              <w:rPr>
                <w:rFonts w:hint="eastAsia" w:cs="Times New Roman" w:asciiTheme="minorHAnsi" w:hAnsiTheme="minorHAnsi" w:eastAsiaTheme="minorEastAsia"/>
                <w:kern w:val="2"/>
                <w:sz w:val="20"/>
                <w:szCs w:val="20"/>
              </w:rPr>
              <w:t>报告</w:t>
            </w:r>
          </w:p>
        </w:tc>
        <w:tc>
          <w:tcPr>
            <w:tcW w:w="13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2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w:t>
            </w:r>
            <w:r>
              <w:rPr>
                <w:rFonts w:hint="eastAsia" w:cs="Times New Roman" w:asciiTheme="minorHAnsi" w:hAnsiTheme="minorHAnsi" w:eastAsiaTheme="minorEastAsia"/>
                <w:kern w:val="2"/>
                <w:sz w:val="20"/>
                <w:szCs w:val="20"/>
                <w:lang w:val="en-US" w:eastAsia="zh-CN"/>
              </w:rPr>
              <w:t>2</w:t>
            </w:r>
            <w:r>
              <w:rPr>
                <w:rFonts w:cs="Times New Roman" w:asciiTheme="minorHAnsi" w:hAnsiTheme="minorHAnsi" w:eastAsiaTheme="minorEastAsia"/>
                <w:kern w:val="2"/>
                <w:sz w:val="20"/>
                <w:szCs w:val="20"/>
              </w:rPr>
              <w:t>:00</w:t>
            </w:r>
          </w:p>
        </w:tc>
        <w:tc>
          <w:tcPr>
            <w:tcW w:w="115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120"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c>
          <w:tcPr>
            <w:tcW w:w="1565"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bl>
    <w:p/>
    <w:p>
      <w:pPr>
        <w:pStyle w:val="8"/>
      </w:pPr>
      <w:bookmarkStart w:id="46" w:name="_Toc503653315"/>
      <w:r>
        <w:rPr>
          <w:rFonts w:hint="eastAsia"/>
          <w:lang w:eastAsia="zh-CN"/>
        </w:rPr>
        <w:t>紧急</w:t>
      </w:r>
      <w:r>
        <w:t>沟通计划</w:t>
      </w:r>
      <w:bookmarkEnd w:id="46"/>
    </w:p>
    <w:tbl>
      <w:tblPr>
        <w:tblStyle w:val="5"/>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6"/>
        <w:gridCol w:w="1196"/>
        <w:gridCol w:w="1326"/>
        <w:gridCol w:w="1264"/>
        <w:gridCol w:w="1157"/>
        <w:gridCol w:w="1120"/>
        <w:gridCol w:w="15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19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3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2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15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120"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c>
          <w:tcPr>
            <w:tcW w:w="1565"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记录管理人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196"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lang w:eastAsia="zh-CN"/>
              </w:rPr>
              <w:t>微信语音</w:t>
            </w:r>
          </w:p>
        </w:tc>
        <w:tc>
          <w:tcPr>
            <w:tcW w:w="1326"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lang w:eastAsia="zh-CN"/>
              </w:rPr>
              <w:t>网络</w:t>
            </w:r>
          </w:p>
        </w:tc>
        <w:tc>
          <w:tcPr>
            <w:tcW w:w="1264"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lang w:eastAsia="zh-CN"/>
              </w:rPr>
              <w:t>紧急情况出现时</w:t>
            </w:r>
          </w:p>
        </w:tc>
        <w:tc>
          <w:tcPr>
            <w:tcW w:w="115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120"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lang w:eastAsia="zh-CN"/>
              </w:rPr>
              <w:t>无</w:t>
            </w:r>
          </w:p>
        </w:tc>
        <w:tc>
          <w:tcPr>
            <w:tcW w:w="1565"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asciiTheme="minorHAnsi" w:hAnsiTheme="minorHAnsi" w:eastAsiaTheme="minorEastAsia"/>
                <w:kern w:val="2"/>
                <w:sz w:val="20"/>
                <w:szCs w:val="20"/>
                <w:lang w:eastAsia="zh-CN"/>
              </w:rPr>
              <w:t>无</w:t>
            </w:r>
          </w:p>
        </w:tc>
      </w:tr>
    </w:tbl>
    <w:p/>
    <w:p>
      <w:pPr>
        <w:pStyle w:val="7"/>
      </w:pPr>
      <w:bookmarkStart w:id="47" w:name="_Toc503653316"/>
      <w:r>
        <w:t>问题升级程序</w:t>
      </w:r>
      <w:bookmarkEnd w:id="47"/>
    </w:p>
    <w:p>
      <w:r>
        <w:rPr>
          <w:rFonts w:hint="eastAsia"/>
        </w:rPr>
        <w:t>一般问题均由</w:t>
      </w:r>
      <w:r>
        <w:t>项目经理自行解决，如果出现重大情况项目经理无权作出决定或者情况特殊需要参考项目下达者意见等情况，由项目经理立刻联系项目下达者请求确认。</w:t>
      </w:r>
    </w:p>
    <w:p>
      <w:pPr>
        <w:pStyle w:val="7"/>
      </w:pPr>
      <w:bookmarkStart w:id="48" w:name="_Toc503653317"/>
      <w:r>
        <w:t>限制沟通因素</w:t>
      </w:r>
      <w:bookmarkEnd w:id="48"/>
    </w:p>
    <w:tbl>
      <w:tblPr>
        <w:tblStyle w:val="5"/>
        <w:tblW w:w="8103"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32"/>
        <w:gridCol w:w="2110"/>
        <w:gridCol w:w="988"/>
        <w:gridCol w:w="1127"/>
        <w:gridCol w:w="13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shd w:val="clear" w:color="auto" w:fill="BDD6EE" w:themeFill="accent1" w:themeFillTint="66"/>
          </w:tcPr>
          <w:p>
            <w:pPr>
              <w:rPr>
                <w:b/>
                <w:sz w:val="20"/>
                <w:szCs w:val="20"/>
              </w:rPr>
            </w:pPr>
            <w:r>
              <w:rPr>
                <w:rFonts w:hint="eastAsia"/>
                <w:b/>
                <w:sz w:val="20"/>
                <w:szCs w:val="20"/>
              </w:rPr>
              <w:t>风险</w:t>
            </w:r>
          </w:p>
        </w:tc>
        <w:tc>
          <w:tcPr>
            <w:tcW w:w="2110" w:type="dxa"/>
            <w:shd w:val="clear" w:color="auto" w:fill="BDD6EE" w:themeFill="accent1" w:themeFillTint="66"/>
          </w:tcPr>
          <w:p>
            <w:pPr>
              <w:rPr>
                <w:b/>
                <w:sz w:val="20"/>
                <w:szCs w:val="20"/>
              </w:rPr>
            </w:pPr>
            <w:r>
              <w:rPr>
                <w:rFonts w:hint="eastAsia"/>
                <w:b/>
                <w:sz w:val="20"/>
                <w:szCs w:val="20"/>
              </w:rPr>
              <w:t>解决方案</w:t>
            </w:r>
          </w:p>
        </w:tc>
        <w:tc>
          <w:tcPr>
            <w:tcW w:w="988" w:type="dxa"/>
            <w:shd w:val="clear" w:color="auto" w:fill="BDD6EE" w:themeFill="accent1" w:themeFillTint="66"/>
          </w:tcPr>
          <w:p>
            <w:pPr>
              <w:rPr>
                <w:b/>
                <w:sz w:val="20"/>
                <w:szCs w:val="20"/>
              </w:rPr>
            </w:pPr>
            <w:r>
              <w:rPr>
                <w:rFonts w:hint="eastAsia"/>
                <w:b/>
                <w:sz w:val="20"/>
                <w:szCs w:val="20"/>
              </w:rPr>
              <w:t>概率</w:t>
            </w:r>
          </w:p>
        </w:tc>
        <w:tc>
          <w:tcPr>
            <w:tcW w:w="1127" w:type="dxa"/>
            <w:shd w:val="clear" w:color="auto" w:fill="BDD6EE" w:themeFill="accent1" w:themeFillTint="66"/>
          </w:tcPr>
          <w:p>
            <w:pPr>
              <w:rPr>
                <w:b/>
                <w:sz w:val="20"/>
                <w:szCs w:val="20"/>
              </w:rPr>
            </w:pPr>
            <w:r>
              <w:rPr>
                <w:rFonts w:hint="eastAsia"/>
                <w:b/>
                <w:sz w:val="20"/>
                <w:szCs w:val="20"/>
              </w:rPr>
              <w:t>危害</w:t>
            </w:r>
          </w:p>
        </w:tc>
        <w:tc>
          <w:tcPr>
            <w:tcW w:w="1346" w:type="dxa"/>
            <w:shd w:val="clear" w:color="auto" w:fill="BDD6EE" w:themeFill="accent1" w:themeFillTint="66"/>
          </w:tcPr>
          <w:p>
            <w:pPr>
              <w:rPr>
                <w:b/>
                <w:sz w:val="20"/>
                <w:szCs w:val="20"/>
              </w:rPr>
            </w:pPr>
            <w:r>
              <w:rPr>
                <w:rFonts w:hint="eastAsia"/>
                <w:b/>
                <w:sz w:val="20"/>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sz w:val="20"/>
                <w:szCs w:val="20"/>
              </w:rPr>
            </w:pPr>
            <w:r>
              <w:rPr>
                <w:rFonts w:hint="eastAsia"/>
                <w:sz w:val="20"/>
                <w:szCs w:val="20"/>
              </w:rPr>
              <w:t>干系人</w:t>
            </w:r>
            <w:r>
              <w:rPr>
                <w:sz w:val="20"/>
                <w:szCs w:val="20"/>
              </w:rPr>
              <w:t>可能没</w:t>
            </w:r>
            <w:r>
              <w:rPr>
                <w:rFonts w:hint="eastAsia"/>
                <w:sz w:val="20"/>
                <w:szCs w:val="20"/>
              </w:rPr>
              <w:t>空</w:t>
            </w:r>
          </w:p>
        </w:tc>
        <w:tc>
          <w:tcPr>
            <w:tcW w:w="2110" w:type="dxa"/>
          </w:tcPr>
          <w:p>
            <w:pPr>
              <w:rPr>
                <w:sz w:val="20"/>
                <w:szCs w:val="20"/>
              </w:rPr>
            </w:pPr>
            <w:r>
              <w:rPr>
                <w:rFonts w:hint="eastAsia"/>
                <w:sz w:val="20"/>
                <w:szCs w:val="20"/>
              </w:rPr>
              <w:t>提前预约</w:t>
            </w:r>
          </w:p>
        </w:tc>
        <w:tc>
          <w:tcPr>
            <w:tcW w:w="988" w:type="dxa"/>
          </w:tcPr>
          <w:p>
            <w:pPr>
              <w:rPr>
                <w:sz w:val="20"/>
                <w:szCs w:val="20"/>
              </w:rPr>
            </w:pPr>
            <w:r>
              <w:rPr>
                <w:rFonts w:hint="eastAsia"/>
                <w:sz w:val="20"/>
                <w:szCs w:val="20"/>
              </w:rPr>
              <w:t>中</w:t>
            </w:r>
          </w:p>
        </w:tc>
        <w:tc>
          <w:tcPr>
            <w:tcW w:w="1127" w:type="dxa"/>
          </w:tcPr>
          <w:p>
            <w:pPr>
              <w:rPr>
                <w:sz w:val="20"/>
                <w:szCs w:val="20"/>
              </w:rPr>
            </w:pPr>
            <w:r>
              <w:rPr>
                <w:rFonts w:hint="eastAsia"/>
                <w:sz w:val="20"/>
                <w:szCs w:val="20"/>
              </w:rPr>
              <w:t>中</w:t>
            </w:r>
          </w:p>
        </w:tc>
        <w:tc>
          <w:tcPr>
            <w:tcW w:w="1346" w:type="dxa"/>
          </w:tcPr>
          <w:p>
            <w:pPr>
              <w:rPr>
                <w:sz w:val="20"/>
                <w:szCs w:val="20"/>
              </w:rPr>
            </w:pPr>
            <w:r>
              <w:rPr>
                <w:rFonts w:hint="eastAsia"/>
                <w:sz w:val="20"/>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sz w:val="20"/>
                <w:szCs w:val="20"/>
              </w:rPr>
            </w:pPr>
            <w:r>
              <w:rPr>
                <w:rFonts w:hint="eastAsia"/>
                <w:sz w:val="20"/>
                <w:szCs w:val="20"/>
              </w:rPr>
              <w:t>小组成员突然有事</w:t>
            </w:r>
          </w:p>
        </w:tc>
        <w:tc>
          <w:tcPr>
            <w:tcW w:w="2110" w:type="dxa"/>
          </w:tcPr>
          <w:p>
            <w:pPr>
              <w:rPr>
                <w:sz w:val="20"/>
                <w:szCs w:val="20"/>
              </w:rPr>
            </w:pPr>
            <w:r>
              <w:rPr>
                <w:rFonts w:hint="eastAsia"/>
                <w:sz w:val="20"/>
                <w:szCs w:val="20"/>
              </w:rPr>
              <w:t>提前确定会议时间</w:t>
            </w:r>
          </w:p>
        </w:tc>
        <w:tc>
          <w:tcPr>
            <w:tcW w:w="988" w:type="dxa"/>
          </w:tcPr>
          <w:p>
            <w:pPr>
              <w:rPr>
                <w:sz w:val="20"/>
                <w:szCs w:val="20"/>
              </w:rPr>
            </w:pPr>
            <w:r>
              <w:rPr>
                <w:rFonts w:hint="eastAsia"/>
                <w:sz w:val="20"/>
                <w:szCs w:val="20"/>
              </w:rPr>
              <w:t>中</w:t>
            </w:r>
          </w:p>
        </w:tc>
        <w:tc>
          <w:tcPr>
            <w:tcW w:w="1127" w:type="dxa"/>
          </w:tcPr>
          <w:p>
            <w:pPr>
              <w:rPr>
                <w:sz w:val="20"/>
                <w:szCs w:val="20"/>
              </w:rPr>
            </w:pPr>
            <w:r>
              <w:rPr>
                <w:rFonts w:hint="eastAsia"/>
                <w:sz w:val="20"/>
                <w:szCs w:val="20"/>
              </w:rPr>
              <w:t>低</w:t>
            </w:r>
          </w:p>
        </w:tc>
        <w:tc>
          <w:tcPr>
            <w:tcW w:w="1346" w:type="dxa"/>
          </w:tcPr>
          <w:p>
            <w:pPr>
              <w:rPr>
                <w:sz w:val="20"/>
                <w:szCs w:val="20"/>
              </w:rPr>
            </w:pPr>
            <w:r>
              <w:rPr>
                <w:rFonts w:hint="eastAsia"/>
                <w:sz w:val="20"/>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sz w:val="20"/>
                <w:szCs w:val="20"/>
              </w:rPr>
            </w:pPr>
            <w:r>
              <w:rPr>
                <w:rFonts w:hint="eastAsia"/>
                <w:sz w:val="20"/>
                <w:szCs w:val="20"/>
              </w:rPr>
              <w:t>干系人</w:t>
            </w:r>
            <w:r>
              <w:rPr>
                <w:sz w:val="20"/>
                <w:szCs w:val="20"/>
              </w:rPr>
              <w:t>出差不在</w:t>
            </w:r>
          </w:p>
        </w:tc>
        <w:tc>
          <w:tcPr>
            <w:tcW w:w="2110" w:type="dxa"/>
          </w:tcPr>
          <w:p>
            <w:pPr>
              <w:rPr>
                <w:sz w:val="20"/>
                <w:szCs w:val="20"/>
              </w:rPr>
            </w:pPr>
            <w:r>
              <w:rPr>
                <w:rFonts w:hint="eastAsia"/>
                <w:sz w:val="20"/>
                <w:szCs w:val="20"/>
              </w:rPr>
              <w:t>网络</w:t>
            </w:r>
            <w:r>
              <w:rPr>
                <w:sz w:val="20"/>
                <w:szCs w:val="20"/>
              </w:rPr>
              <w:t>会议或者电话</w:t>
            </w:r>
            <w:r>
              <w:rPr>
                <w:rFonts w:hint="eastAsia"/>
                <w:sz w:val="20"/>
                <w:szCs w:val="20"/>
              </w:rPr>
              <w:t>会议</w:t>
            </w:r>
          </w:p>
        </w:tc>
        <w:tc>
          <w:tcPr>
            <w:tcW w:w="988" w:type="dxa"/>
          </w:tcPr>
          <w:p>
            <w:pPr>
              <w:rPr>
                <w:sz w:val="20"/>
                <w:szCs w:val="20"/>
              </w:rPr>
            </w:pPr>
            <w:r>
              <w:rPr>
                <w:rFonts w:hint="eastAsia"/>
                <w:sz w:val="20"/>
                <w:szCs w:val="20"/>
              </w:rPr>
              <w:t>高</w:t>
            </w:r>
          </w:p>
        </w:tc>
        <w:tc>
          <w:tcPr>
            <w:tcW w:w="1127" w:type="dxa"/>
          </w:tcPr>
          <w:p>
            <w:pPr>
              <w:rPr>
                <w:sz w:val="20"/>
                <w:szCs w:val="20"/>
              </w:rPr>
            </w:pPr>
            <w:r>
              <w:rPr>
                <w:rFonts w:hint="eastAsia"/>
                <w:sz w:val="20"/>
                <w:szCs w:val="20"/>
              </w:rPr>
              <w:t>低</w:t>
            </w:r>
          </w:p>
        </w:tc>
        <w:tc>
          <w:tcPr>
            <w:tcW w:w="1346" w:type="dxa"/>
          </w:tcPr>
          <w:p>
            <w:pPr>
              <w:rPr>
                <w:sz w:val="20"/>
                <w:szCs w:val="20"/>
              </w:rPr>
            </w:pPr>
            <w:r>
              <w:rPr>
                <w:rFonts w:hint="eastAsia"/>
                <w:sz w:val="20"/>
                <w:szCs w:val="20"/>
              </w:rPr>
              <w:t>中</w:t>
            </w:r>
          </w:p>
        </w:tc>
      </w:tr>
    </w:tbl>
    <w:p/>
    <w:p>
      <w:pPr>
        <w:pStyle w:val="6"/>
      </w:pPr>
      <w:bookmarkStart w:id="49" w:name="_Toc503653318"/>
      <w:r>
        <w:t>风险管理</w:t>
      </w:r>
      <w:bookmarkEnd w:id="49"/>
    </w:p>
    <w:p>
      <w:pPr>
        <w:pStyle w:val="7"/>
      </w:pPr>
      <w:bookmarkStart w:id="50" w:name="_Toc503653319"/>
      <w:r>
        <w:t>项目风险类别定义</w:t>
      </w:r>
      <w:bookmarkEnd w:id="50"/>
    </w:p>
    <w:tbl>
      <w:tblPr>
        <w:tblStyle w:val="4"/>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rPr>
            </w:pPr>
            <w:r>
              <w:rPr>
                <w:rFonts w:hint="eastAsia"/>
                <w:b/>
              </w:rPr>
              <w:t>风险类别</w:t>
            </w:r>
          </w:p>
        </w:tc>
        <w:tc>
          <w:tcPr>
            <w:tcW w:w="6465" w:type="dxa"/>
            <w:shd w:val="clear" w:color="auto" w:fill="BDD6EE" w:themeFill="accent1" w:themeFillTint="66"/>
          </w:tcPr>
          <w:p>
            <w:pPr>
              <w:rPr>
                <w:b/>
              </w:rPr>
            </w:pPr>
            <w:r>
              <w:rPr>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r>
              <w:rPr>
                <w:rFonts w:hint="eastAsia"/>
              </w:rPr>
              <w:t>技术风险</w:t>
            </w:r>
          </w:p>
        </w:tc>
        <w:tc>
          <w:tcPr>
            <w:tcW w:w="6465" w:type="dxa"/>
            <w:shd w:val="clear" w:color="auto" w:fill="auto"/>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参与者风险</w:t>
            </w:r>
          </w:p>
        </w:tc>
        <w:tc>
          <w:tcPr>
            <w:tcW w:w="6465" w:type="dxa"/>
            <w:shd w:val="clear" w:color="auto" w:fill="auto"/>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r>
              <w:rPr>
                <w:rFonts w:hint="eastAsia"/>
              </w:rPr>
              <w:t>结构风险</w:t>
            </w:r>
          </w:p>
        </w:tc>
        <w:tc>
          <w:tcPr>
            <w:tcW w:w="6465" w:type="dxa"/>
            <w:shd w:val="clear" w:color="auto" w:fill="auto"/>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工具风险</w:t>
            </w:r>
          </w:p>
        </w:tc>
        <w:tc>
          <w:tcPr>
            <w:tcW w:w="6465" w:type="dxa"/>
            <w:shd w:val="clear" w:color="auto" w:fill="auto"/>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r>
              <w:rPr>
                <w:rFonts w:hint="eastAsia"/>
              </w:rPr>
              <w:t>任务风险</w:t>
            </w:r>
          </w:p>
        </w:tc>
        <w:tc>
          <w:tcPr>
            <w:tcW w:w="6465" w:type="dxa"/>
            <w:shd w:val="clear" w:color="auto" w:fill="auto"/>
          </w:tcPr>
          <w:p>
            <w:r>
              <w:rPr>
                <w:rFonts w:hint="eastAsia"/>
              </w:rPr>
              <w:t>通常包括开发人员对任务分配的不平均，以及开发人员没有即使有效的完成自己的任务。</w:t>
            </w:r>
          </w:p>
        </w:tc>
      </w:tr>
    </w:tbl>
    <w:p/>
    <w:p>
      <w:pPr>
        <w:pStyle w:val="7"/>
      </w:pPr>
      <w:bookmarkStart w:id="51" w:name="_Toc503653320"/>
      <w:r>
        <w:t>项目风险概率和影响定义</w:t>
      </w:r>
      <w:bookmarkEnd w:id="51"/>
    </w:p>
    <w:tbl>
      <w:tblPr>
        <w:tblStyle w:val="4"/>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pPr>
              <w:rPr>
                <w:b/>
              </w:rPr>
            </w:pPr>
            <w:r>
              <w:rPr>
                <w:rFonts w:hint="eastAsia"/>
                <w:b/>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pPr>
              <w:rPr>
                <w:b/>
              </w:rPr>
            </w:p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pPr>
              <w:rPr>
                <w:b/>
              </w:rPr>
            </w:p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pPr>
              <w:rPr>
                <w:b/>
              </w:rPr>
            </w:pPr>
            <w:r>
              <w:rPr>
                <w:rFonts w:hint="eastAsia"/>
                <w:b/>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7"/>
      </w:pPr>
      <w:bookmarkStart w:id="52" w:name="_Toc503653321"/>
      <w:r>
        <w:t>项目风险状态的定义</w:t>
      </w:r>
      <w:bookmarkEnd w:id="52"/>
    </w:p>
    <w:p>
      <w:r>
        <w:rPr>
          <w:rFonts w:hint="eastAsia"/>
        </w:rPr>
        <w:t>T</w:t>
      </w:r>
      <w:r>
        <w:t>BD</w:t>
      </w:r>
    </w:p>
    <w:p>
      <w:pPr>
        <w:pStyle w:val="7"/>
      </w:pPr>
      <w:bookmarkStart w:id="53" w:name="_Toc6394"/>
      <w:bookmarkStart w:id="54" w:name="_Toc496816802"/>
      <w:r>
        <w:t>风险评估</w:t>
      </w:r>
      <w:bookmarkEnd w:id="53"/>
      <w:bookmarkEnd w:id="54"/>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4016"/>
        <w:gridCol w:w="954"/>
        <w:gridCol w:w="1014"/>
        <w:gridCol w:w="1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shd w:val="clear" w:color="auto" w:fill="BDD6EE" w:themeFill="accent1" w:themeFillTint="66"/>
          </w:tcPr>
          <w:p>
            <w:pPr>
              <w:jc w:val="center"/>
              <w:rPr>
                <w:ins w:id="0" w:author="hyx" w:date="2018-11-11T18:26:00Z"/>
                <w:b/>
                <w:color w:val="000000"/>
                <w:sz w:val="22"/>
              </w:rPr>
            </w:pPr>
            <w:ins w:id="1" w:author="hyx" w:date="2018-11-11T18:26:00Z">
              <w:r>
                <w:rPr>
                  <w:rFonts w:hint="eastAsia"/>
                  <w:b/>
                  <w:color w:val="000000"/>
                  <w:sz w:val="22"/>
                </w:rPr>
                <w:t>风险类型</w:t>
              </w:r>
            </w:ins>
          </w:p>
        </w:tc>
        <w:tc>
          <w:tcPr>
            <w:tcW w:w="4016"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954" w:type="dxa"/>
            <w:shd w:val="clear" w:color="auto" w:fill="BDD6EE" w:themeFill="accent1" w:themeFillTint="66"/>
            <w:noWrap/>
            <w:vAlign w:val="center"/>
          </w:tcPr>
          <w:p>
            <w:pPr>
              <w:jc w:val="center"/>
              <w:rPr>
                <w:b/>
                <w:color w:val="000000"/>
                <w:sz w:val="22"/>
              </w:rPr>
            </w:pPr>
            <w:r>
              <w:rPr>
                <w:rFonts w:hint="eastAsia"/>
                <w:b/>
                <w:color w:val="000000"/>
                <w:sz w:val="22"/>
              </w:rPr>
              <w:t>优先级</w:t>
            </w:r>
          </w:p>
        </w:tc>
        <w:tc>
          <w:tcPr>
            <w:tcW w:w="1014" w:type="dxa"/>
            <w:shd w:val="clear" w:color="auto" w:fill="BDD6EE" w:themeFill="accent1" w:themeFillTint="66"/>
            <w:noWrap/>
            <w:vAlign w:val="center"/>
          </w:tcPr>
          <w:p>
            <w:pPr>
              <w:jc w:val="center"/>
              <w:rPr>
                <w:b/>
                <w:color w:val="000000"/>
                <w:sz w:val="22"/>
              </w:rPr>
            </w:pPr>
            <w:r>
              <w:rPr>
                <w:rFonts w:hint="eastAsia"/>
                <w:b/>
                <w:color w:val="000000"/>
                <w:sz w:val="22"/>
              </w:rPr>
              <w:t>影响程度</w:t>
            </w:r>
          </w:p>
        </w:tc>
        <w:tc>
          <w:tcPr>
            <w:tcW w:w="1009" w:type="dxa"/>
            <w:shd w:val="clear" w:color="auto" w:fill="BDD6EE" w:themeFill="accent1" w:themeFillTint="66"/>
            <w:noWrap/>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2" w:author="hyx" w:date="2018-11-11T18:26:00Z"/>
                <w:color w:val="000000"/>
                <w:szCs w:val="21"/>
              </w:rPr>
            </w:pPr>
            <w:ins w:id="3"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4" w:author="hyx" w:date="2018-11-11T18:26:00Z"/>
                <w:color w:val="000000"/>
                <w:szCs w:val="21"/>
              </w:rPr>
            </w:pPr>
            <w:ins w:id="5" w:author="hyx" w:date="2018-11-11T18:26:00Z">
              <w:r>
                <w:rPr>
                  <w:rFonts w:hint="eastAsia"/>
                  <w:color w:val="000000"/>
                  <w:sz w:val="22"/>
                </w:rPr>
                <w:t>任务风险</w:t>
              </w:r>
            </w:ins>
          </w:p>
        </w:tc>
        <w:tc>
          <w:tcPr>
            <w:tcW w:w="4016"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6" w:author="hyx" w:date="2018-11-11T18:26:00Z"/>
                <w:color w:val="000000"/>
                <w:szCs w:val="21"/>
              </w:rPr>
            </w:pPr>
            <w:ins w:id="7" w:author="hyx" w:date="2018-11-11T18:26:00Z">
              <w:r>
                <w:rPr>
                  <w:rFonts w:hint="eastAsia"/>
                  <w:color w:val="000000"/>
                  <w:sz w:val="22"/>
                </w:rPr>
                <w:t>工具风险</w:t>
              </w:r>
            </w:ins>
          </w:p>
        </w:tc>
        <w:tc>
          <w:tcPr>
            <w:tcW w:w="4016"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527" w:type="dxa"/>
          </w:tcPr>
          <w:p>
            <w:pPr>
              <w:rPr>
                <w:ins w:id="8" w:author="hyx" w:date="2018-11-11T18:26:00Z"/>
                <w:color w:val="000000"/>
                <w:szCs w:val="21"/>
              </w:rPr>
            </w:pPr>
            <w:ins w:id="9"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10" w:author="hyx" w:date="2018-11-11T18:26:00Z"/>
                <w:color w:val="000000"/>
                <w:szCs w:val="21"/>
              </w:rPr>
            </w:pPr>
            <w:ins w:id="11" w:author="hyx" w:date="2018-11-11T18:26:00Z">
              <w:r>
                <w:rPr>
                  <w:rFonts w:hint="eastAsia"/>
                  <w:color w:val="000000"/>
                  <w:sz w:val="22"/>
                </w:rPr>
                <w:t>结构风险</w:t>
              </w:r>
            </w:ins>
          </w:p>
        </w:tc>
        <w:tc>
          <w:tcPr>
            <w:tcW w:w="4016"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12" w:author="hyx" w:date="2018-11-11T18:26:00Z"/>
                <w:color w:val="000000"/>
                <w:szCs w:val="21"/>
              </w:rPr>
            </w:pPr>
            <w:ins w:id="13" w:author="hyx" w:date="2018-11-11T18:26:00Z">
              <w:r>
                <w:rPr>
                  <w:rFonts w:hint="eastAsia"/>
                  <w:color w:val="000000"/>
                  <w:sz w:val="22"/>
                </w:rPr>
                <w:t>任务风险</w:t>
              </w:r>
            </w:ins>
          </w:p>
        </w:tc>
        <w:tc>
          <w:tcPr>
            <w:tcW w:w="4016"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14" w:author="hyx" w:date="2018-11-11T18:26:00Z"/>
                <w:color w:val="000000"/>
                <w:szCs w:val="21"/>
              </w:rPr>
            </w:pPr>
            <w:ins w:id="15"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954" w:type="dxa"/>
            <w:shd w:val="clear" w:color="auto" w:fill="auto"/>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16" w:author="hyx" w:date="2018-11-11T18:26:00Z"/>
                <w:color w:val="000000"/>
                <w:szCs w:val="21"/>
              </w:rPr>
            </w:pPr>
            <w:ins w:id="17" w:author="hyx" w:date="2018-11-11T18:26:00Z">
              <w:r>
                <w:rPr>
                  <w:rFonts w:hint="eastAsia"/>
                  <w:color w:val="000000"/>
                  <w:sz w:val="22"/>
                </w:rPr>
                <w:t>任务风险</w:t>
              </w:r>
            </w:ins>
          </w:p>
        </w:tc>
        <w:tc>
          <w:tcPr>
            <w:tcW w:w="4016" w:type="dxa"/>
            <w:shd w:val="clear" w:color="auto" w:fill="auto"/>
            <w:vAlign w:val="center"/>
          </w:tcPr>
          <w:p>
            <w:pPr>
              <w:rPr>
                <w:color w:val="000000"/>
                <w:szCs w:val="21"/>
              </w:rPr>
            </w:pPr>
            <w:r>
              <w:rPr>
                <w:rFonts w:hint="eastAsia"/>
                <w:color w:val="000000"/>
                <w:szCs w:val="21"/>
              </w:rPr>
              <w:t>8.</w:t>
            </w:r>
            <w:r>
              <w:rPr>
                <w:rFonts w:hint="eastAsia"/>
              </w:rPr>
              <w:t xml:space="preserve"> 教学辅助网站开发经验不足</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18" w:author="hyx" w:date="2018-11-11T18:26:00Z"/>
                <w:color w:val="000000"/>
                <w:szCs w:val="21"/>
              </w:rPr>
            </w:pPr>
            <w:ins w:id="19"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20" w:author="hyx" w:date="2018-11-11T18:26:00Z"/>
                <w:color w:val="000000"/>
                <w:sz w:val="22"/>
              </w:rPr>
            </w:pPr>
            <w:ins w:id="21" w:author="hyx" w:date="2018-11-11T18:26:00Z">
              <w:r>
                <w:rPr>
                  <w:rFonts w:hint="eastAsia"/>
                  <w:color w:val="000000"/>
                  <w:sz w:val="22"/>
                </w:rPr>
                <w:t>技术风险</w:t>
              </w:r>
            </w:ins>
          </w:p>
        </w:tc>
        <w:tc>
          <w:tcPr>
            <w:tcW w:w="4016"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22" w:author="hyx" w:date="2018-11-11T18:26:00Z"/>
                <w:color w:val="000000"/>
                <w:szCs w:val="21"/>
              </w:rPr>
            </w:pPr>
            <w:ins w:id="23" w:author="hyx" w:date="2018-11-11T18:26:00Z">
              <w:r>
                <w:rPr>
                  <w:rFonts w:hint="eastAsia"/>
                  <w:color w:val="000000"/>
                  <w:sz w:val="22"/>
                </w:rPr>
                <w:t>参与者风险</w:t>
              </w:r>
            </w:ins>
          </w:p>
        </w:tc>
        <w:tc>
          <w:tcPr>
            <w:tcW w:w="4016"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954" w:type="dxa"/>
            <w:shd w:val="clear" w:color="auto" w:fill="auto"/>
            <w:noWrap/>
            <w:vAlign w:val="center"/>
          </w:tcPr>
          <w:p>
            <w:pPr>
              <w:jc w:val="center"/>
              <w:rPr>
                <w:color w:val="000000"/>
                <w:sz w:val="22"/>
              </w:rPr>
            </w:pPr>
            <w:r>
              <w:rPr>
                <w:rFonts w:hint="eastAsia"/>
                <w:color w:val="000000"/>
                <w:sz w:val="22"/>
              </w:rPr>
              <w:t>低</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527" w:type="dxa"/>
          </w:tcPr>
          <w:p>
            <w:pPr>
              <w:rPr>
                <w:ins w:id="24" w:author="hyx" w:date="2018-11-11T18:26:00Z"/>
                <w:color w:val="000000"/>
                <w:szCs w:val="21"/>
              </w:rPr>
            </w:pPr>
            <w:ins w:id="25" w:author="hyx" w:date="2018-11-11T18:26:00Z">
              <w:r>
                <w:rPr>
                  <w:rFonts w:hint="eastAsia"/>
                  <w:color w:val="000000"/>
                  <w:sz w:val="22"/>
                </w:rPr>
                <w:t>工具风险</w:t>
              </w:r>
            </w:ins>
          </w:p>
        </w:tc>
        <w:tc>
          <w:tcPr>
            <w:tcW w:w="4016"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954" w:type="dxa"/>
            <w:shd w:val="clear" w:color="auto" w:fill="auto"/>
            <w:noWrap/>
            <w:vAlign w:val="center"/>
          </w:tcPr>
          <w:p>
            <w:pPr>
              <w:jc w:val="center"/>
              <w:rPr>
                <w:color w:val="000000"/>
                <w:sz w:val="22"/>
              </w:rPr>
            </w:pPr>
            <w:r>
              <w:rPr>
                <w:rFonts w:hint="eastAsia"/>
                <w:color w:val="000000"/>
                <w:sz w:val="22"/>
              </w:rPr>
              <w:t>低</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26" w:author="hyx" w:date="2018-11-11T18:26:00Z"/>
                <w:color w:val="000000"/>
                <w:szCs w:val="21"/>
              </w:rPr>
            </w:pPr>
            <w:ins w:id="27" w:author="hyx" w:date="2018-11-11T18:26:00Z">
              <w:r>
                <w:rPr>
                  <w:rFonts w:hint="eastAsia"/>
                  <w:color w:val="000000"/>
                  <w:sz w:val="22"/>
                </w:rPr>
                <w:t>技术风险</w:t>
              </w:r>
            </w:ins>
          </w:p>
        </w:tc>
        <w:tc>
          <w:tcPr>
            <w:tcW w:w="4016"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28" w:author="hyx" w:date="2018-11-11T18:26:00Z"/>
                <w:color w:val="000000"/>
                <w:szCs w:val="21"/>
              </w:rPr>
            </w:pPr>
            <w:ins w:id="29" w:author="hyx" w:date="2018-11-11T18:26:00Z">
              <w:r>
                <w:rPr>
                  <w:rFonts w:hint="eastAsia"/>
                  <w:color w:val="000000"/>
                  <w:sz w:val="22"/>
                </w:rPr>
                <w:t>任务风险</w:t>
              </w:r>
            </w:ins>
          </w:p>
        </w:tc>
        <w:tc>
          <w:tcPr>
            <w:tcW w:w="4016" w:type="dxa"/>
            <w:shd w:val="clear" w:color="auto" w:fill="auto"/>
            <w:noWrap/>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30" w:author="hyx" w:date="2018-11-11T18:26:00Z"/>
                <w:color w:val="000000"/>
                <w:szCs w:val="21"/>
              </w:rPr>
            </w:pPr>
            <w:ins w:id="31" w:author="hyx" w:date="2018-11-11T18:26:00Z">
              <w:r>
                <w:rPr>
                  <w:rFonts w:hint="eastAsia"/>
                  <w:color w:val="000000"/>
                  <w:sz w:val="22"/>
                </w:rPr>
                <w:t>参与者风险</w:t>
              </w:r>
            </w:ins>
          </w:p>
        </w:tc>
        <w:tc>
          <w:tcPr>
            <w:tcW w:w="4016" w:type="dxa"/>
            <w:shd w:val="clear" w:color="auto" w:fill="auto"/>
            <w:noWrap/>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32" w:author="hyx" w:date="2018-11-11T18:26:00Z"/>
                <w:color w:val="000000"/>
                <w:szCs w:val="21"/>
              </w:rPr>
            </w:pPr>
            <w:ins w:id="33" w:author="hyx" w:date="2018-11-11T18:26:00Z">
              <w:r>
                <w:rPr>
                  <w:rFonts w:hint="eastAsia"/>
                  <w:color w:val="000000"/>
                  <w:sz w:val="22"/>
                </w:rPr>
                <w:t>工具风险</w:t>
              </w:r>
            </w:ins>
          </w:p>
        </w:tc>
        <w:tc>
          <w:tcPr>
            <w:tcW w:w="4016" w:type="dxa"/>
            <w:shd w:val="clear" w:color="auto" w:fill="auto"/>
            <w:noWrap/>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中</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34" w:author="hyx" w:date="2018-11-11T18:26:00Z"/>
                <w:color w:val="000000"/>
                <w:szCs w:val="21"/>
              </w:rPr>
            </w:pPr>
            <w:ins w:id="35" w:author="hyx" w:date="2018-11-11T18:26:00Z">
              <w:r>
                <w:rPr>
                  <w:rFonts w:hint="eastAsia"/>
                  <w:color w:val="000000"/>
                  <w:sz w:val="22"/>
                </w:rPr>
                <w:t>参与者风险</w:t>
              </w:r>
            </w:ins>
          </w:p>
        </w:tc>
        <w:tc>
          <w:tcPr>
            <w:tcW w:w="4016" w:type="dxa"/>
            <w:shd w:val="clear" w:color="auto" w:fill="auto"/>
            <w:noWrap/>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954" w:type="dxa"/>
            <w:shd w:val="clear" w:color="auto" w:fill="auto"/>
            <w:noWrap/>
            <w:vAlign w:val="center"/>
          </w:tcPr>
          <w:p>
            <w:pPr>
              <w:jc w:val="center"/>
              <w:rPr>
                <w:color w:val="000000"/>
                <w:sz w:val="22"/>
              </w:rPr>
            </w:pPr>
            <w:r>
              <w:rPr>
                <w:rFonts w:hint="eastAsia"/>
                <w:color w:val="000000"/>
                <w:sz w:val="22"/>
              </w:rPr>
              <w:t>中</w:t>
            </w:r>
          </w:p>
        </w:tc>
        <w:tc>
          <w:tcPr>
            <w:tcW w:w="1014" w:type="dxa"/>
            <w:shd w:val="clear" w:color="auto" w:fill="auto"/>
            <w:noWrap/>
            <w:vAlign w:val="center"/>
          </w:tcPr>
          <w:p>
            <w:pPr>
              <w:jc w:val="center"/>
              <w:rPr>
                <w:color w:val="000000"/>
                <w:sz w:val="22"/>
              </w:rPr>
            </w:pPr>
            <w:r>
              <w:rPr>
                <w:rFonts w:hint="eastAsia"/>
                <w:color w:val="000000"/>
                <w:sz w:val="22"/>
              </w:rPr>
              <w:t>低</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36" w:author="hyx" w:date="2018-11-11T18:26:00Z"/>
                <w:color w:val="000000"/>
                <w:szCs w:val="21"/>
              </w:rPr>
            </w:pPr>
            <w:ins w:id="37" w:author="hyx" w:date="2018-11-11T18:26:00Z">
              <w:r>
                <w:rPr>
                  <w:rFonts w:hint="eastAsia"/>
                  <w:color w:val="000000"/>
                  <w:sz w:val="22"/>
                </w:rPr>
                <w:t>任务风险</w:t>
              </w:r>
            </w:ins>
          </w:p>
        </w:tc>
        <w:tc>
          <w:tcPr>
            <w:tcW w:w="4016" w:type="dxa"/>
            <w:shd w:val="clear" w:color="auto" w:fill="auto"/>
            <w:noWrap/>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7" w:type="dxa"/>
          </w:tcPr>
          <w:p>
            <w:pPr>
              <w:rPr>
                <w:ins w:id="38" w:author="hyx" w:date="2018-11-11T18:26:00Z"/>
                <w:color w:val="000000"/>
                <w:szCs w:val="21"/>
              </w:rPr>
            </w:pPr>
            <w:ins w:id="39" w:author="hyx" w:date="2018-11-11T18:26:00Z">
              <w:r>
                <w:rPr>
                  <w:rFonts w:hint="eastAsia"/>
                  <w:color w:val="000000"/>
                  <w:sz w:val="22"/>
                </w:rPr>
                <w:t>工具风险</w:t>
              </w:r>
            </w:ins>
          </w:p>
        </w:tc>
        <w:tc>
          <w:tcPr>
            <w:tcW w:w="4016" w:type="dxa"/>
            <w:shd w:val="clear" w:color="auto" w:fill="auto"/>
            <w:noWrap/>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954" w:type="dxa"/>
            <w:shd w:val="clear" w:color="auto" w:fill="auto"/>
            <w:noWrap/>
            <w:vAlign w:val="center"/>
          </w:tcPr>
          <w:p>
            <w:pPr>
              <w:jc w:val="center"/>
              <w:rPr>
                <w:color w:val="000000"/>
                <w:sz w:val="22"/>
              </w:rPr>
            </w:pPr>
            <w:r>
              <w:rPr>
                <w:rFonts w:hint="eastAsia"/>
                <w:color w:val="000000"/>
                <w:sz w:val="22"/>
              </w:rPr>
              <w:t>高</w:t>
            </w:r>
          </w:p>
        </w:tc>
        <w:tc>
          <w:tcPr>
            <w:tcW w:w="1014" w:type="dxa"/>
            <w:shd w:val="clear" w:color="auto" w:fill="auto"/>
            <w:noWrap/>
            <w:vAlign w:val="center"/>
          </w:tcPr>
          <w:p>
            <w:pPr>
              <w:jc w:val="center"/>
              <w:rPr>
                <w:color w:val="000000"/>
                <w:sz w:val="22"/>
              </w:rPr>
            </w:pPr>
            <w:r>
              <w:rPr>
                <w:rFonts w:hint="eastAsia"/>
                <w:color w:val="000000"/>
                <w:sz w:val="22"/>
              </w:rPr>
              <w:t>高</w:t>
            </w:r>
          </w:p>
        </w:tc>
        <w:tc>
          <w:tcPr>
            <w:tcW w:w="1009" w:type="dxa"/>
            <w:shd w:val="clear" w:color="auto" w:fill="auto"/>
            <w:noWrap/>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ins w:id="40" w:author="hyx" w:date="2018-11-11T18:26:00Z"/>
        </w:trPr>
        <w:tc>
          <w:tcPr>
            <w:tcW w:w="1527" w:type="dxa"/>
          </w:tcPr>
          <w:p>
            <w:pPr>
              <w:rPr>
                <w:ins w:id="41" w:author="hyx" w:date="2018-11-11T18:26:00Z"/>
                <w:color w:val="000000"/>
                <w:szCs w:val="21"/>
              </w:rPr>
            </w:pPr>
            <w:ins w:id="42" w:author="hyx" w:date="2018-11-11T18:26:00Z">
              <w:r>
                <w:rPr>
                  <w:rFonts w:hint="eastAsia"/>
                  <w:color w:val="000000"/>
                  <w:sz w:val="22"/>
                </w:rPr>
                <w:t>任务风险</w:t>
              </w:r>
            </w:ins>
          </w:p>
        </w:tc>
        <w:tc>
          <w:tcPr>
            <w:tcW w:w="4016" w:type="dxa"/>
            <w:shd w:val="clear" w:color="auto" w:fill="auto"/>
            <w:noWrap/>
            <w:vAlign w:val="center"/>
          </w:tcPr>
          <w:p>
            <w:pPr>
              <w:rPr>
                <w:ins w:id="43" w:author="hyx" w:date="2018-11-11T18:26:00Z"/>
                <w:color w:val="000000"/>
                <w:szCs w:val="21"/>
              </w:rPr>
            </w:pPr>
            <w:ins w:id="44" w:author="hyx" w:date="2018-11-11T18:26:00Z">
              <w:r>
                <w:rPr>
                  <w:rFonts w:hint="eastAsia"/>
                  <w:color w:val="000000"/>
                  <w:szCs w:val="21"/>
                </w:rPr>
                <w:t>20. 产品功能有不完善</w:t>
              </w:r>
            </w:ins>
          </w:p>
        </w:tc>
        <w:tc>
          <w:tcPr>
            <w:tcW w:w="954" w:type="dxa"/>
            <w:shd w:val="clear" w:color="auto" w:fill="auto"/>
            <w:noWrap/>
            <w:vAlign w:val="center"/>
          </w:tcPr>
          <w:p>
            <w:pPr>
              <w:jc w:val="center"/>
              <w:rPr>
                <w:ins w:id="45" w:author="hyx" w:date="2018-11-11T18:26:00Z"/>
                <w:color w:val="000000"/>
                <w:sz w:val="22"/>
              </w:rPr>
            </w:pPr>
            <w:ins w:id="46" w:author="hyx" w:date="2018-11-11T18:26:00Z">
              <w:r>
                <w:rPr>
                  <w:rFonts w:hint="eastAsia"/>
                  <w:color w:val="000000"/>
                  <w:sz w:val="22"/>
                </w:rPr>
                <w:t>高</w:t>
              </w:r>
            </w:ins>
          </w:p>
        </w:tc>
        <w:tc>
          <w:tcPr>
            <w:tcW w:w="1014" w:type="dxa"/>
            <w:shd w:val="clear" w:color="auto" w:fill="auto"/>
            <w:noWrap/>
            <w:vAlign w:val="center"/>
          </w:tcPr>
          <w:p>
            <w:pPr>
              <w:jc w:val="center"/>
              <w:rPr>
                <w:ins w:id="47" w:author="hyx" w:date="2018-11-11T18:26:00Z"/>
                <w:color w:val="000000"/>
                <w:sz w:val="22"/>
              </w:rPr>
            </w:pPr>
            <w:ins w:id="48" w:author="hyx" w:date="2018-11-11T18:26:00Z">
              <w:r>
                <w:rPr>
                  <w:rFonts w:hint="eastAsia"/>
                  <w:color w:val="000000"/>
                  <w:sz w:val="22"/>
                </w:rPr>
                <w:t>高</w:t>
              </w:r>
            </w:ins>
          </w:p>
        </w:tc>
        <w:tc>
          <w:tcPr>
            <w:tcW w:w="1009" w:type="dxa"/>
            <w:shd w:val="clear" w:color="auto" w:fill="auto"/>
            <w:noWrap/>
            <w:vAlign w:val="center"/>
          </w:tcPr>
          <w:p>
            <w:pPr>
              <w:jc w:val="center"/>
              <w:rPr>
                <w:ins w:id="49" w:author="hyx" w:date="2018-11-11T18:26:00Z"/>
                <w:color w:val="000000"/>
                <w:sz w:val="22"/>
              </w:rPr>
            </w:pPr>
            <w:ins w:id="50" w:author="hyx" w:date="2018-11-11T18:26:00Z">
              <w:r>
                <w:rPr>
                  <w:rFonts w:hint="eastAsia"/>
                  <w:color w:val="000000"/>
                  <w:sz w:val="22"/>
                </w:rPr>
                <w:t>中</w:t>
              </w:r>
            </w:ins>
          </w:p>
        </w:tc>
      </w:tr>
    </w:tbl>
    <w:p/>
    <w:p>
      <w:pPr>
        <w:pStyle w:val="7"/>
      </w:pPr>
      <w:bookmarkStart w:id="55" w:name="_Toc496816803"/>
      <w:bookmarkStart w:id="56" w:name="_Toc20342"/>
      <w:r>
        <w:t>风险控制</w:t>
      </w:r>
      <w:bookmarkEnd w:id="55"/>
      <w:bookmarkEnd w:id="56"/>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4675"/>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945"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675"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c>
          <w:tcPr>
            <w:tcW w:w="902" w:type="dxa"/>
            <w:shd w:val="clear" w:color="auto" w:fill="BDD6EE" w:themeFill="accent1" w:themeFillTint="66"/>
          </w:tcPr>
          <w:p>
            <w:pPr>
              <w:ind w:firstLine="0"/>
              <w:jc w:val="left"/>
              <w:rPr>
                <w:ins w:id="51" w:author="hyx" w:date="2018-11-11T18:34:00Z"/>
                <w:rFonts w:ascii="等线" w:hAnsi="等线" w:eastAsia="等线"/>
                <w:b/>
                <w:color w:val="000000"/>
                <w:sz w:val="22"/>
              </w:rPr>
            </w:pPr>
            <w:ins w:id="52" w:author="hyx" w:date="2018-11-11T18:34:00Z">
              <w:r>
                <w:rPr>
                  <w:rFonts w:hint="eastAsia" w:ascii="等线" w:hAnsi="等线" w:eastAsia="等线"/>
                  <w:b/>
                  <w:color w:val="000000"/>
                  <w:sz w:val="22"/>
                </w:rPr>
                <w:t>负责人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2945" w:type="dxa"/>
            <w:shd w:val="clear" w:color="auto" w:fill="auto"/>
            <w:vAlign w:val="center"/>
          </w:tcPr>
          <w:p>
            <w:pPr>
              <w:ind w:firstLine="0"/>
              <w:jc w:val="center"/>
              <w:rPr>
                <w:color w:val="000000"/>
                <w:szCs w:val="21"/>
              </w:rPr>
            </w:pPr>
            <w:r>
              <w:rPr>
                <w:rFonts w:hint="eastAsia"/>
                <w:color w:val="000000"/>
                <w:szCs w:val="21"/>
              </w:rPr>
              <w:t xml:space="preserve">1. </w:t>
            </w:r>
            <w:r>
              <w:rPr>
                <w:rFonts w:hint="eastAsia"/>
              </w:rPr>
              <w:t>成员因故请假</w:t>
            </w:r>
          </w:p>
        </w:tc>
        <w:tc>
          <w:tcPr>
            <w:tcW w:w="4675" w:type="dxa"/>
            <w:shd w:val="clear" w:color="auto" w:fill="auto"/>
            <w:vAlign w:val="center"/>
          </w:tcPr>
          <w:p>
            <w:pPr>
              <w:ind w:firstLine="420"/>
              <w:jc w:val="center"/>
              <w:rPr>
                <w:color w:val="000000"/>
                <w:szCs w:val="21"/>
              </w:rPr>
            </w:pPr>
            <w:r>
              <w:rPr>
                <w:rFonts w:hint="eastAsia"/>
              </w:rPr>
              <w:t>提前改变任务的分配，他人顶上</w:t>
            </w:r>
          </w:p>
        </w:tc>
        <w:tc>
          <w:tcPr>
            <w:tcW w:w="902" w:type="dxa"/>
            <w:vAlign w:val="center"/>
          </w:tcPr>
          <w:p>
            <w:pPr>
              <w:ind w:firstLine="0"/>
              <w:rPr>
                <w:ins w:id="53" w:author="hyx" w:date="2018-11-11T18:34:00Z"/>
                <w:color w:val="000000"/>
                <w:szCs w:val="21"/>
              </w:rPr>
            </w:pPr>
            <w:ins w:id="54"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2.</w:t>
            </w:r>
            <w:r>
              <w:rPr>
                <w:rFonts w:hint="eastAsia"/>
              </w:rPr>
              <w:t xml:space="preserve"> 项目成员不能实现项目</w:t>
            </w:r>
          </w:p>
        </w:tc>
        <w:tc>
          <w:tcPr>
            <w:tcW w:w="4675" w:type="dxa"/>
            <w:shd w:val="clear" w:color="auto" w:fill="auto"/>
            <w:vAlign w:val="center"/>
          </w:tcPr>
          <w:p>
            <w:pPr>
              <w:ind w:firstLine="420"/>
              <w:jc w:val="center"/>
              <w:rPr>
                <w:color w:val="000000"/>
                <w:szCs w:val="21"/>
              </w:rPr>
            </w:pPr>
            <w:r>
              <w:rPr>
                <w:rFonts w:hint="eastAsia"/>
              </w:rPr>
              <w:t>制定培训计划</w:t>
            </w:r>
          </w:p>
        </w:tc>
        <w:tc>
          <w:tcPr>
            <w:tcW w:w="902" w:type="dxa"/>
            <w:vAlign w:val="center"/>
          </w:tcPr>
          <w:p>
            <w:pPr>
              <w:ind w:firstLine="0"/>
              <w:rPr>
                <w:ins w:id="55" w:author="hyx" w:date="2018-11-11T18:34:00Z"/>
                <w:color w:val="000000"/>
                <w:szCs w:val="21"/>
              </w:rPr>
            </w:pPr>
            <w:ins w:id="56" w:author="hyx" w:date="2018-11-11T18:34:00Z">
              <w:r>
                <w:rPr>
                  <w:rFonts w:hint="eastAsia"/>
                  <w:color w:val="000000"/>
                  <w:szCs w:val="21"/>
                </w:rPr>
                <w:t>徐双铅</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675" w:type="dxa"/>
            <w:shd w:val="clear" w:color="auto" w:fill="auto"/>
            <w:vAlign w:val="center"/>
          </w:tcPr>
          <w:p>
            <w:pPr>
              <w:ind w:firstLine="420"/>
              <w:jc w:val="center"/>
              <w:rPr>
                <w:color w:val="000000"/>
                <w:szCs w:val="21"/>
              </w:rPr>
            </w:pPr>
            <w:r>
              <w:rPr>
                <w:rFonts w:hint="eastAsia"/>
              </w:rPr>
              <w:t>及时发现，用本地版本去创建新的远端仓库</w:t>
            </w:r>
          </w:p>
        </w:tc>
        <w:tc>
          <w:tcPr>
            <w:tcW w:w="902" w:type="dxa"/>
            <w:vAlign w:val="center"/>
          </w:tcPr>
          <w:p>
            <w:pPr>
              <w:ind w:firstLine="0"/>
              <w:rPr>
                <w:ins w:id="57" w:author="hyx" w:date="2018-11-11T18:34:00Z"/>
                <w:color w:val="000000"/>
                <w:szCs w:val="21"/>
              </w:rPr>
            </w:pPr>
            <w:ins w:id="58"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2945" w:type="dxa"/>
            <w:shd w:val="clear" w:color="auto" w:fill="auto"/>
            <w:vAlign w:val="center"/>
          </w:tcPr>
          <w:p>
            <w:pPr>
              <w:ind w:firstLine="420"/>
              <w:jc w:val="cente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675" w:type="dxa"/>
            <w:shd w:val="clear" w:color="auto" w:fill="auto"/>
            <w:vAlign w:val="center"/>
          </w:tcPr>
          <w:p>
            <w:pPr>
              <w:ind w:firstLine="420"/>
              <w:jc w:val="center"/>
              <w:rPr>
                <w:color w:val="000000"/>
                <w:szCs w:val="21"/>
              </w:rPr>
            </w:pPr>
            <w:r>
              <w:rPr>
                <w:rFonts w:hint="eastAsia"/>
              </w:rPr>
              <w:t>提前D</w:t>
            </w:r>
            <w:r>
              <w:t>eadline</w:t>
            </w:r>
            <w:r>
              <w:rPr>
                <w:rFonts w:hint="eastAsia"/>
              </w:rPr>
              <w:t>发邮件，抄送组员，即使发现错误并修正</w:t>
            </w:r>
          </w:p>
        </w:tc>
        <w:tc>
          <w:tcPr>
            <w:tcW w:w="902" w:type="dxa"/>
            <w:vAlign w:val="center"/>
          </w:tcPr>
          <w:p>
            <w:pPr>
              <w:ind w:firstLine="0"/>
              <w:rPr>
                <w:ins w:id="59" w:author="hyx" w:date="2018-11-11T18:34:00Z"/>
                <w:rFonts w:hint="eastAsia" w:eastAsia="宋体"/>
                <w:color w:val="000000"/>
                <w:szCs w:val="21"/>
                <w:lang w:eastAsia="zh-CN"/>
              </w:rPr>
            </w:pPr>
            <w:r>
              <w:rPr>
                <w:rFonts w:hint="eastAsia"/>
                <w:color w:val="000000"/>
                <w:szCs w:val="21"/>
                <w:lang w:eastAsia="zh-CN"/>
              </w:rPr>
              <w:t>徐双铅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5.</w:t>
            </w:r>
            <w:r>
              <w:rPr>
                <w:rFonts w:hint="eastAsia"/>
              </w:rPr>
              <w:t xml:space="preserve"> 项目文件结构不符合要求</w:t>
            </w:r>
          </w:p>
        </w:tc>
        <w:tc>
          <w:tcPr>
            <w:tcW w:w="4675" w:type="dxa"/>
            <w:shd w:val="clear" w:color="auto" w:fill="auto"/>
            <w:vAlign w:val="center"/>
          </w:tcPr>
          <w:p>
            <w:pPr>
              <w:ind w:firstLine="420"/>
              <w:jc w:val="center"/>
              <w:rPr>
                <w:color w:val="000000"/>
                <w:szCs w:val="21"/>
              </w:rPr>
            </w:pPr>
            <w:r>
              <w:rPr>
                <w:rFonts w:hint="eastAsia"/>
                <w:color w:val="000000"/>
                <w:szCs w:val="21"/>
                <w:lang w:eastAsia="zh-CN"/>
              </w:rPr>
              <w:t>通知</w:t>
            </w:r>
            <w:r>
              <w:rPr>
                <w:rFonts w:hint="eastAsia"/>
              </w:rPr>
              <w:t>配置管理员</w:t>
            </w:r>
            <w:r>
              <w:rPr>
                <w:rFonts w:hint="eastAsia"/>
                <w:lang w:eastAsia="zh-CN"/>
              </w:rPr>
              <w:t>（陈俊仁）</w:t>
            </w:r>
            <w:r>
              <w:rPr>
                <w:rFonts w:hint="eastAsia"/>
              </w:rPr>
              <w:t>修改文件结构</w:t>
            </w:r>
          </w:p>
        </w:tc>
        <w:tc>
          <w:tcPr>
            <w:tcW w:w="902" w:type="dxa"/>
            <w:vAlign w:val="center"/>
          </w:tcPr>
          <w:p>
            <w:pPr>
              <w:ind w:firstLine="0"/>
              <w:rPr>
                <w:ins w:id="60" w:author="hyx" w:date="2018-11-11T18:34:00Z"/>
                <w:rFonts w:hint="eastAsia" w:eastAsia="宋体"/>
                <w:color w:val="000000"/>
                <w:szCs w:val="21"/>
                <w:lang w:eastAsia="zh-CN"/>
              </w:rPr>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6.</w:t>
            </w:r>
            <w:r>
              <w:rPr>
                <w:rFonts w:hint="eastAsia"/>
              </w:rPr>
              <w:t xml:space="preserve"> 对接下来的计划和任务定义不够充分明确</w:t>
            </w:r>
          </w:p>
        </w:tc>
        <w:tc>
          <w:tcPr>
            <w:tcW w:w="4675" w:type="dxa"/>
            <w:shd w:val="clear" w:color="auto" w:fill="auto"/>
            <w:vAlign w:val="center"/>
          </w:tcPr>
          <w:p>
            <w:pPr>
              <w:ind w:firstLine="420"/>
              <w:jc w:val="center"/>
              <w:rPr>
                <w:color w:val="000000"/>
                <w:szCs w:val="21"/>
              </w:rPr>
            </w:pPr>
            <w:r>
              <w:rPr>
                <w:rFonts w:hint="eastAsia"/>
              </w:rPr>
              <w:t>找任务发布者明确任务，并制定一周的计划，每个组员都要有事可做</w:t>
            </w:r>
          </w:p>
        </w:tc>
        <w:tc>
          <w:tcPr>
            <w:tcW w:w="902" w:type="dxa"/>
            <w:vAlign w:val="center"/>
          </w:tcPr>
          <w:p>
            <w:pPr>
              <w:ind w:firstLine="0"/>
              <w:rPr>
                <w:ins w:id="61" w:author="hyx" w:date="2018-11-11T18:34:00Z"/>
                <w:rFonts w:hint="eastAsia" w:eastAsia="宋体"/>
                <w:color w:val="000000"/>
                <w:szCs w:val="21"/>
                <w:lang w:eastAsia="zh-CN"/>
              </w:rPr>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7.</w:t>
            </w:r>
            <w:r>
              <w:rPr>
                <w:rFonts w:hint="eastAsia"/>
              </w:rPr>
              <w:t xml:space="preserve"> 组内信息回复的实时性</w:t>
            </w:r>
          </w:p>
        </w:tc>
        <w:tc>
          <w:tcPr>
            <w:tcW w:w="4675" w:type="dxa"/>
            <w:shd w:val="clear" w:color="auto" w:fill="auto"/>
            <w:vAlign w:val="center"/>
          </w:tcPr>
          <w:p>
            <w:pPr>
              <w:ind w:firstLine="420"/>
              <w:jc w:val="center"/>
              <w:rPr>
                <w:color w:val="000000"/>
                <w:szCs w:val="21"/>
              </w:rPr>
            </w:pPr>
            <w:r>
              <w:rPr>
                <w:rFonts w:hint="eastAsia"/>
              </w:rPr>
              <w:t>组内QQ群的信息要经常看，也要记得回复</w:t>
            </w:r>
          </w:p>
        </w:tc>
        <w:tc>
          <w:tcPr>
            <w:tcW w:w="902" w:type="dxa"/>
            <w:vAlign w:val="center"/>
          </w:tcPr>
          <w:p>
            <w:pPr>
              <w:ind w:firstLine="0"/>
              <w:rPr>
                <w:ins w:id="62" w:author="hyx" w:date="2018-11-11T18:34:00Z"/>
                <w:color w:val="000000"/>
                <w:szCs w:val="21"/>
              </w:rPr>
            </w:pPr>
            <w:ins w:id="63"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8.</w:t>
            </w:r>
            <w:r>
              <w:rPr>
                <w:rFonts w:hint="eastAsia"/>
              </w:rPr>
              <w:t xml:space="preserve"> 教学辅助网站开发经验不足</w:t>
            </w:r>
          </w:p>
        </w:tc>
        <w:tc>
          <w:tcPr>
            <w:tcW w:w="4675" w:type="dxa"/>
            <w:shd w:val="clear" w:color="auto" w:fill="auto"/>
            <w:vAlign w:val="center"/>
          </w:tcPr>
          <w:p>
            <w:pPr>
              <w:ind w:firstLine="420"/>
              <w:jc w:val="center"/>
              <w:rPr>
                <w:color w:val="000000"/>
                <w:szCs w:val="21"/>
              </w:rPr>
            </w:pPr>
            <w:r>
              <w:rPr>
                <w:rFonts w:hint="eastAsia"/>
              </w:rPr>
              <w:t>去找标杆</w:t>
            </w:r>
          </w:p>
        </w:tc>
        <w:tc>
          <w:tcPr>
            <w:tcW w:w="902" w:type="dxa"/>
            <w:vAlign w:val="center"/>
          </w:tcPr>
          <w:p>
            <w:pPr>
              <w:ind w:firstLine="0"/>
              <w:rPr>
                <w:ins w:id="64" w:author="hyx" w:date="2018-11-11T18:34:00Z"/>
                <w:color w:val="000000"/>
                <w:szCs w:val="21"/>
              </w:rPr>
            </w:pPr>
            <w:ins w:id="65" w:author="hyx" w:date="2018-11-11T18:34:00Z">
              <w:r>
                <w:rPr>
                  <w:rFonts w:hint="eastAsia"/>
                  <w:color w:val="000000"/>
                  <w:szCs w:val="21"/>
                </w:rPr>
                <w:t>吕迪</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9.</w:t>
            </w:r>
            <w:r>
              <w:rPr>
                <w:rFonts w:hint="eastAsia"/>
              </w:rPr>
              <w:t xml:space="preserve"> 成员空余时间有不确定性</w:t>
            </w:r>
          </w:p>
        </w:tc>
        <w:tc>
          <w:tcPr>
            <w:tcW w:w="4675" w:type="dxa"/>
            <w:shd w:val="clear" w:color="auto" w:fill="auto"/>
            <w:vAlign w:val="center"/>
          </w:tcPr>
          <w:p>
            <w:pPr>
              <w:ind w:firstLine="420"/>
              <w:jc w:val="center"/>
              <w:rPr>
                <w:color w:val="000000"/>
                <w:szCs w:val="21"/>
              </w:rPr>
            </w:pPr>
            <w:r>
              <w:rPr>
                <w:rFonts w:hint="eastAsia"/>
              </w:rPr>
              <w:t>在开会说明接下来一周的行程，提前请假，安排工作表</w:t>
            </w:r>
          </w:p>
        </w:tc>
        <w:tc>
          <w:tcPr>
            <w:tcW w:w="902" w:type="dxa"/>
            <w:vAlign w:val="center"/>
          </w:tcPr>
          <w:p>
            <w:pPr>
              <w:ind w:firstLine="0"/>
              <w:rPr>
                <w:ins w:id="66" w:author="hyx" w:date="2018-11-11T18:34:00Z"/>
                <w:color w:val="000000"/>
                <w:szCs w:val="21"/>
              </w:rPr>
            </w:pPr>
            <w:ins w:id="67"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945" w:type="dxa"/>
            <w:shd w:val="clear" w:color="auto" w:fill="auto"/>
            <w:vAlign w:val="center"/>
          </w:tcPr>
          <w:p>
            <w:pPr>
              <w:ind w:firstLine="440"/>
              <w:jc w:val="cente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675" w:type="dxa"/>
            <w:shd w:val="clear" w:color="auto" w:fill="auto"/>
            <w:vAlign w:val="center"/>
          </w:tcPr>
          <w:p>
            <w:pPr>
              <w:ind w:firstLine="420"/>
              <w:jc w:val="center"/>
              <w:rPr>
                <w:color w:val="000000"/>
                <w:szCs w:val="21"/>
              </w:rPr>
            </w:pPr>
            <w:r>
              <w:rPr>
                <w:rFonts w:hint="eastAsia"/>
              </w:rPr>
              <w:t xml:space="preserve"> 在用人之前先选对人、开展有针对性的培训、将合适的人安排到合适的岗位上</w:t>
            </w:r>
          </w:p>
        </w:tc>
        <w:tc>
          <w:tcPr>
            <w:tcW w:w="902" w:type="dxa"/>
            <w:vAlign w:val="center"/>
          </w:tcPr>
          <w:p>
            <w:pPr>
              <w:ind w:firstLine="0"/>
              <w:rPr>
                <w:ins w:id="68" w:author="hyx" w:date="2018-11-11T18:34:00Z"/>
                <w:rFonts w:hint="eastAsia" w:eastAsia="宋体"/>
                <w:color w:val="000000"/>
                <w:szCs w:val="21"/>
                <w:lang w:eastAsia="zh-CN"/>
              </w:rPr>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675" w:type="dxa"/>
            <w:shd w:val="clear" w:color="auto" w:fill="auto"/>
            <w:vAlign w:val="center"/>
          </w:tcPr>
          <w:p>
            <w:pPr>
              <w:ind w:firstLine="420"/>
              <w:jc w:val="center"/>
              <w:rPr>
                <w:color w:val="000000"/>
                <w:szCs w:val="21"/>
              </w:rPr>
            </w:pPr>
            <w:r>
              <w:rPr>
                <w:rFonts w:hint="eastAsia"/>
              </w:rPr>
              <w:t>项目在建设之初项目经理就需要将项目目标、工作任务等和项目成员沟通清楚，采用公平、公正、公开的绩效考评制度</w:t>
            </w:r>
          </w:p>
        </w:tc>
        <w:tc>
          <w:tcPr>
            <w:tcW w:w="902" w:type="dxa"/>
            <w:vAlign w:val="center"/>
          </w:tcPr>
          <w:p>
            <w:pPr>
              <w:ind w:firstLine="0"/>
              <w:rPr>
                <w:ins w:id="69" w:author="hyx" w:date="2018-11-11T18:34:00Z"/>
                <w:color w:val="000000"/>
                <w:szCs w:val="21"/>
              </w:rPr>
            </w:pPr>
            <w:ins w:id="70"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675" w:type="dxa"/>
            <w:shd w:val="clear" w:color="auto" w:fill="auto"/>
            <w:vAlign w:val="center"/>
          </w:tcPr>
          <w:p>
            <w:pPr>
              <w:ind w:firstLine="420"/>
              <w:jc w:val="center"/>
              <w:rPr>
                <w:color w:val="000000"/>
                <w:szCs w:val="21"/>
              </w:rPr>
            </w:pPr>
            <w:r>
              <w:rPr>
                <w:rFonts w:hint="eastAsia"/>
              </w:rPr>
              <w:t>在项目的启动阶段就落实好各项工具的来源或可能的替代工具，在这些工具需要使用之前（一般需要提前一个月左右）跟踪并落实工具的到位事宜</w:t>
            </w:r>
          </w:p>
        </w:tc>
        <w:tc>
          <w:tcPr>
            <w:tcW w:w="902" w:type="dxa"/>
            <w:vAlign w:val="center"/>
          </w:tcPr>
          <w:p>
            <w:pPr>
              <w:ind w:firstLine="0"/>
              <w:rPr>
                <w:ins w:id="71" w:author="hyx" w:date="2018-11-11T18:34:00Z"/>
                <w:color w:val="000000"/>
                <w:szCs w:val="21"/>
              </w:rPr>
            </w:pPr>
            <w:ins w:id="72"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945" w:type="dxa"/>
            <w:shd w:val="clear" w:color="auto" w:fill="auto"/>
            <w:vAlign w:val="center"/>
          </w:tcPr>
          <w:p>
            <w:pPr>
              <w:ind w:firstLine="420"/>
              <w:jc w:val="center"/>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675" w:type="dxa"/>
            <w:shd w:val="clear" w:color="auto" w:fill="auto"/>
            <w:vAlign w:val="center"/>
          </w:tcPr>
          <w:p>
            <w:pPr>
              <w:ind w:firstLine="420"/>
              <w:jc w:val="center"/>
            </w:pPr>
            <w:r>
              <w:rPr>
                <w:rFonts w:hint="eastAsia"/>
              </w:rPr>
              <w:t>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c>
          <w:tcPr>
            <w:tcW w:w="902" w:type="dxa"/>
            <w:vAlign w:val="center"/>
          </w:tcPr>
          <w:p>
            <w:pPr>
              <w:ind w:firstLine="0"/>
              <w:rPr>
                <w:ins w:id="73" w:author="hyx" w:date="2018-11-11T18:34:00Z"/>
                <w:color w:val="000000"/>
                <w:szCs w:val="21"/>
              </w:rPr>
            </w:pPr>
            <w:ins w:id="74"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14.</w:t>
            </w:r>
            <w:r>
              <w:rPr>
                <w:rFonts w:hint="eastAsia"/>
              </w:rPr>
              <w:t xml:space="preserve"> 界面</w:t>
            </w:r>
            <w:r>
              <w:t>原型不被用户认可</w:t>
            </w:r>
          </w:p>
        </w:tc>
        <w:tc>
          <w:tcPr>
            <w:tcW w:w="4675" w:type="dxa"/>
            <w:shd w:val="clear" w:color="auto" w:fill="auto"/>
            <w:vAlign w:val="center"/>
          </w:tcPr>
          <w:p>
            <w:pPr>
              <w:ind w:firstLine="420"/>
              <w:jc w:val="center"/>
              <w:rPr>
                <w:color w:val="000000"/>
                <w:szCs w:val="21"/>
              </w:rPr>
            </w:pPr>
            <w:r>
              <w:rPr>
                <w:rFonts w:hint="eastAsia"/>
              </w:rPr>
              <w:t>采用</w:t>
            </w:r>
            <w:r>
              <w:t>快速的手工画图，让用户确认</w:t>
            </w:r>
            <w:r>
              <w:rPr>
                <w:rFonts w:hint="eastAsia"/>
              </w:rPr>
              <w:t>并</w:t>
            </w:r>
            <w:r>
              <w:t>签字或录音</w:t>
            </w:r>
          </w:p>
        </w:tc>
        <w:tc>
          <w:tcPr>
            <w:tcW w:w="902" w:type="dxa"/>
            <w:vAlign w:val="center"/>
          </w:tcPr>
          <w:p>
            <w:pPr>
              <w:ind w:firstLine="0"/>
              <w:rPr>
                <w:ins w:id="75" w:author="hyx" w:date="2018-11-11T18:34:00Z"/>
                <w:color w:val="000000"/>
                <w:szCs w:val="21"/>
              </w:rPr>
            </w:pPr>
            <w:ins w:id="76" w:author="hyx" w:date="2018-11-11T18:34:00Z">
              <w:r>
                <w:rPr>
                  <w:rFonts w:hint="eastAsia"/>
                  <w:color w:val="000000"/>
                  <w:szCs w:val="21"/>
                </w:rPr>
                <w:t>陈苏民</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945" w:type="dxa"/>
            <w:shd w:val="clear" w:color="auto" w:fill="auto"/>
            <w:vAlign w:val="center"/>
          </w:tcPr>
          <w:p>
            <w:pPr>
              <w:ind w:firstLine="420"/>
              <w:jc w:val="center"/>
              <w:rPr>
                <w:color w:val="000000"/>
                <w:szCs w:val="21"/>
              </w:rPr>
            </w:pPr>
            <w:r>
              <w:rPr>
                <w:rFonts w:hint="eastAsia"/>
                <w:color w:val="000000"/>
                <w:szCs w:val="21"/>
              </w:rPr>
              <w:t>15.</w:t>
            </w:r>
            <w:r>
              <w:rPr>
                <w:rFonts w:hint="eastAsia"/>
              </w:rPr>
              <w:t xml:space="preserve"> 组员</w:t>
            </w:r>
            <w:r>
              <w:t>生病请假或者其他方式离开工作岗位</w:t>
            </w:r>
          </w:p>
        </w:tc>
        <w:tc>
          <w:tcPr>
            <w:tcW w:w="4675" w:type="dxa"/>
            <w:shd w:val="clear" w:color="auto" w:fill="auto"/>
            <w:vAlign w:val="center"/>
          </w:tcPr>
          <w:p>
            <w:pPr>
              <w:ind w:firstLine="420"/>
              <w:jc w:val="center"/>
              <w:rPr>
                <w:color w:val="000000"/>
                <w:szCs w:val="21"/>
              </w:rPr>
            </w:pPr>
            <w:r>
              <w:rPr>
                <w:rFonts w:hint="eastAsia"/>
              </w:rPr>
              <w:t>设置</w:t>
            </w:r>
            <w:r>
              <w:t>替补人员</w:t>
            </w:r>
          </w:p>
        </w:tc>
        <w:tc>
          <w:tcPr>
            <w:tcW w:w="902" w:type="dxa"/>
            <w:vAlign w:val="center"/>
          </w:tcPr>
          <w:p>
            <w:pPr>
              <w:ind w:firstLine="0"/>
              <w:rPr>
                <w:ins w:id="77" w:author="hyx" w:date="2018-11-11T18:34:00Z"/>
                <w:color w:val="000000"/>
                <w:szCs w:val="21"/>
              </w:rPr>
            </w:pPr>
            <w:ins w:id="78"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675" w:type="dxa"/>
            <w:shd w:val="clear" w:color="auto" w:fill="auto"/>
            <w:vAlign w:val="center"/>
          </w:tcPr>
          <w:p>
            <w:pPr>
              <w:ind w:firstLine="420"/>
              <w:jc w:val="center"/>
              <w:rPr>
                <w:color w:val="000000"/>
                <w:szCs w:val="21"/>
              </w:rPr>
            </w:pPr>
            <w:r>
              <w:rPr>
                <w:rFonts w:hint="eastAsia"/>
              </w:rPr>
              <w:t>巧用Git</w:t>
            </w:r>
            <w:r>
              <w:t>Hub Desktop</w:t>
            </w:r>
            <w:r>
              <w:rPr>
                <w:rFonts w:hint="eastAsia"/>
              </w:rPr>
              <w:t>，</w:t>
            </w:r>
            <w:r>
              <w:t>qq,</w:t>
            </w:r>
            <w:r>
              <w:rPr>
                <w:rFonts w:hint="eastAsia"/>
              </w:rPr>
              <w:t>百度</w:t>
            </w:r>
            <w:r>
              <w:t>网盘等工具</w:t>
            </w:r>
          </w:p>
        </w:tc>
        <w:tc>
          <w:tcPr>
            <w:tcW w:w="902" w:type="dxa"/>
            <w:vAlign w:val="center"/>
          </w:tcPr>
          <w:p>
            <w:pPr>
              <w:ind w:firstLine="0"/>
              <w:rPr>
                <w:ins w:id="79" w:author="hyx" w:date="2018-11-11T18:34:00Z"/>
                <w:color w:val="000000"/>
                <w:szCs w:val="21"/>
              </w:rPr>
            </w:pPr>
            <w:ins w:id="80"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675" w:type="dxa"/>
            <w:shd w:val="clear" w:color="auto" w:fill="auto"/>
            <w:vAlign w:val="center"/>
          </w:tcPr>
          <w:p>
            <w:pPr>
              <w:ind w:firstLine="440"/>
              <w:jc w:val="center"/>
              <w:rPr>
                <w:color w:val="000000"/>
                <w:szCs w:val="21"/>
              </w:rPr>
            </w:pPr>
            <w:r>
              <w:rPr>
                <w:rFonts w:hint="eastAsia"/>
              </w:rPr>
              <w:t>加强</w:t>
            </w:r>
            <w:r>
              <w:t>共同，完善考评制度</w:t>
            </w:r>
            <w:r>
              <w:rPr>
                <w:rFonts w:hint="eastAsia"/>
              </w:rPr>
              <w:t>，</w:t>
            </w:r>
            <w:r>
              <w:t>以项目经理</w:t>
            </w:r>
            <w:r>
              <w:rPr>
                <w:rFonts w:hint="eastAsia"/>
              </w:rPr>
              <w:t>为</w:t>
            </w:r>
            <w:r>
              <w:t>中心</w:t>
            </w:r>
          </w:p>
        </w:tc>
        <w:tc>
          <w:tcPr>
            <w:tcW w:w="902" w:type="dxa"/>
            <w:vAlign w:val="center"/>
          </w:tcPr>
          <w:p>
            <w:pPr>
              <w:ind w:firstLine="0"/>
              <w:rPr>
                <w:ins w:id="81" w:author="hyx" w:date="2018-11-11T18:34:00Z"/>
                <w:color w:val="000000"/>
                <w:sz w:val="22"/>
              </w:rPr>
            </w:pPr>
            <w:ins w:id="82" w:author="hyx" w:date="2018-11-11T18:34:00Z">
              <w:r>
                <w:rPr>
                  <w:rFonts w:hint="eastAsia"/>
                  <w:color w:val="000000"/>
                  <w:sz w:val="22"/>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675" w:type="dxa"/>
            <w:shd w:val="clear" w:color="auto" w:fill="auto"/>
            <w:vAlign w:val="center"/>
          </w:tcPr>
          <w:p>
            <w:pPr>
              <w:ind w:firstLine="440"/>
              <w:jc w:val="center"/>
              <w:rPr>
                <w:color w:val="000000"/>
                <w:sz w:val="22"/>
              </w:rPr>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902" w:type="dxa"/>
            <w:vAlign w:val="center"/>
          </w:tcPr>
          <w:p>
            <w:pPr>
              <w:ind w:firstLine="0"/>
              <w:rPr>
                <w:ins w:id="83" w:author="hyx" w:date="2018-11-11T18:34:00Z"/>
                <w:rFonts w:hint="eastAsia" w:eastAsia="宋体"/>
                <w:color w:val="000000"/>
                <w:sz w:val="22"/>
                <w:lang w:eastAsia="zh-CN"/>
              </w:rPr>
            </w:pPr>
            <w:r>
              <w:rPr>
                <w:rFonts w:hint="eastAsia"/>
                <w:color w:val="000000"/>
                <w:sz w:val="22"/>
                <w:lang w:eastAsia="zh-CN"/>
              </w:rPr>
              <w:t>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2945" w:type="dxa"/>
            <w:shd w:val="clear" w:color="auto" w:fill="auto"/>
            <w:vAlign w:val="center"/>
          </w:tcPr>
          <w:p>
            <w:pPr>
              <w:ind w:firstLine="420"/>
              <w:jc w:val="cente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675" w:type="dxa"/>
            <w:shd w:val="clear" w:color="auto" w:fill="auto"/>
            <w:vAlign w:val="center"/>
          </w:tcPr>
          <w:p>
            <w:pPr>
              <w:ind w:firstLine="440"/>
              <w:jc w:val="center"/>
              <w:rPr>
                <w:color w:val="000000"/>
                <w:sz w:val="22"/>
              </w:rPr>
            </w:pPr>
            <w:r>
              <w:rPr>
                <w:rFonts w:hint="eastAsia"/>
                <w:color w:val="000000"/>
                <w:sz w:val="22"/>
              </w:rPr>
              <w:t>由陈俊仁开通仓库的会员，增加仓库容量，资金小组A</w:t>
            </w:r>
            <w:r>
              <w:rPr>
                <w:color w:val="000000"/>
                <w:sz w:val="22"/>
              </w:rPr>
              <w:t>A</w:t>
            </w:r>
            <w:r>
              <w:rPr>
                <w:rFonts w:hint="eastAsia"/>
                <w:color w:val="000000"/>
                <w:sz w:val="22"/>
              </w:rPr>
              <w:t>支付</w:t>
            </w:r>
          </w:p>
        </w:tc>
        <w:tc>
          <w:tcPr>
            <w:tcW w:w="902" w:type="dxa"/>
            <w:vAlign w:val="center"/>
          </w:tcPr>
          <w:p>
            <w:pPr>
              <w:ind w:firstLine="0"/>
              <w:rPr>
                <w:ins w:id="84" w:author="hyx" w:date="2018-11-11T18:34:00Z"/>
                <w:rFonts w:hint="eastAsia" w:eastAsia="宋体"/>
                <w:color w:val="000000"/>
                <w:sz w:val="22"/>
                <w:lang w:eastAsia="zh-CN"/>
              </w:rPr>
            </w:pPr>
            <w:r>
              <w:rPr>
                <w:rFonts w:hint="eastAsia"/>
                <w:color w:val="000000"/>
                <w:sz w:val="22"/>
                <w:lang w:eastAsia="zh-CN"/>
              </w:rPr>
              <w:t>陈俊仁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ins w:id="85" w:author="hyx" w:date="2018-11-11T18:34:00Z"/>
        </w:trPr>
        <w:tc>
          <w:tcPr>
            <w:tcW w:w="2945" w:type="dxa"/>
            <w:shd w:val="clear" w:color="auto" w:fill="auto"/>
            <w:vAlign w:val="center"/>
          </w:tcPr>
          <w:p>
            <w:pPr>
              <w:ind w:firstLine="420"/>
              <w:jc w:val="center"/>
              <w:rPr>
                <w:ins w:id="86" w:author="hyx" w:date="2018-11-11T18:34:00Z"/>
                <w:color w:val="000000"/>
                <w:szCs w:val="21"/>
              </w:rPr>
            </w:pPr>
            <w:ins w:id="87" w:author="hyx" w:date="2018-11-11T18:34:00Z">
              <w:r>
                <w:rPr>
                  <w:rFonts w:hint="eastAsia"/>
                  <w:color w:val="000000"/>
                  <w:szCs w:val="21"/>
                </w:rPr>
                <w:t>20. 产品功能有不完善</w:t>
              </w:r>
            </w:ins>
          </w:p>
        </w:tc>
        <w:tc>
          <w:tcPr>
            <w:tcW w:w="4675" w:type="dxa"/>
            <w:shd w:val="clear" w:color="auto" w:fill="auto"/>
            <w:vAlign w:val="center"/>
          </w:tcPr>
          <w:p>
            <w:pPr>
              <w:ind w:firstLine="440"/>
              <w:jc w:val="center"/>
              <w:rPr>
                <w:ins w:id="88" w:author="hyx" w:date="2018-11-11T18:34:00Z"/>
                <w:color w:val="000000"/>
                <w:sz w:val="22"/>
              </w:rPr>
            </w:pPr>
            <w:ins w:id="89" w:author="hyx" w:date="2018-11-11T18:34:00Z">
              <w:r>
                <w:rPr>
                  <w:rFonts w:hint="eastAsia"/>
                  <w:color w:val="000000"/>
                  <w:sz w:val="22"/>
                </w:rPr>
                <w:t>小组成员一起加班去完善功能</w:t>
              </w:r>
            </w:ins>
          </w:p>
        </w:tc>
        <w:tc>
          <w:tcPr>
            <w:tcW w:w="902" w:type="dxa"/>
            <w:vAlign w:val="center"/>
          </w:tcPr>
          <w:p>
            <w:pPr>
              <w:ind w:firstLine="0"/>
              <w:rPr>
                <w:ins w:id="90" w:author="hyx" w:date="2018-11-11T18:34:00Z"/>
                <w:color w:val="000000"/>
                <w:sz w:val="22"/>
              </w:rPr>
            </w:pPr>
            <w:ins w:id="91" w:author="hyx" w:date="2018-11-11T18:34:00Z">
              <w:r>
                <w:rPr>
                  <w:rFonts w:hint="eastAsia"/>
                  <w:color w:val="000000"/>
                  <w:sz w:val="22"/>
                </w:rPr>
                <w:t>黄叶轩</w:t>
              </w:r>
            </w:ins>
          </w:p>
        </w:tc>
      </w:tr>
    </w:tbl>
    <w:p/>
    <w:p>
      <w:pPr>
        <w:pStyle w:val="6"/>
      </w:pPr>
      <w:bookmarkStart w:id="57" w:name="_Toc503653324"/>
      <w:r>
        <w:t>成本管理计划</w:t>
      </w:r>
      <w:bookmarkEnd w:id="57"/>
    </w:p>
    <w:p>
      <w:pPr>
        <w:pStyle w:val="7"/>
        <w:numPr>
          <w:ilvl w:val="1"/>
          <w:numId w:val="1"/>
        </w:numPr>
      </w:pPr>
      <w:bookmarkStart w:id="58" w:name="_Toc503653325"/>
      <w:r>
        <w:t>成本估计</w:t>
      </w:r>
      <w:bookmarkEnd w:id="58"/>
    </w:p>
    <w:p>
      <w:pPr>
        <w:pStyle w:val="8"/>
        <w:numPr>
          <w:ilvl w:val="2"/>
          <w:numId w:val="1"/>
        </w:numPr>
      </w:pPr>
      <w:bookmarkStart w:id="59" w:name="_Toc503653326"/>
      <w:r>
        <w:t>计量单位</w:t>
      </w:r>
      <w:bookmarkEnd w:id="59"/>
    </w:p>
    <w:p>
      <w:pPr>
        <w:pStyle w:val="10"/>
        <w:numPr>
          <w:ilvl w:val="0"/>
          <w:numId w:val="4"/>
        </w:numPr>
        <w:ind w:firstLineChars="0"/>
      </w:pPr>
      <w:r>
        <w:t>薪酬：元</w:t>
      </w:r>
    </w:p>
    <w:p>
      <w:pPr>
        <w:pStyle w:val="10"/>
        <w:numPr>
          <w:ilvl w:val="0"/>
          <w:numId w:val="4"/>
        </w:numPr>
        <w:ind w:firstLineChars="0"/>
      </w:pPr>
      <w:r>
        <w:t>时薪：元/小时</w:t>
      </w:r>
    </w:p>
    <w:p>
      <w:pPr>
        <w:pStyle w:val="10"/>
        <w:numPr>
          <w:ilvl w:val="0"/>
          <w:numId w:val="4"/>
        </w:numPr>
        <w:ind w:firstLineChars="0"/>
      </w:pPr>
      <w:r>
        <w:t>工时：时</w:t>
      </w:r>
    </w:p>
    <w:p>
      <w:pPr>
        <w:pStyle w:val="10"/>
        <w:numPr>
          <w:ilvl w:val="0"/>
          <w:numId w:val="4"/>
        </w:numPr>
        <w:ind w:firstLineChars="0"/>
      </w:pPr>
      <w:r>
        <w:t>费用：元</w:t>
      </w:r>
    </w:p>
    <w:p>
      <w:pPr>
        <w:pStyle w:val="8"/>
        <w:numPr>
          <w:ilvl w:val="2"/>
          <w:numId w:val="1"/>
        </w:numPr>
      </w:pPr>
      <w:bookmarkStart w:id="60" w:name="_Toc503653327"/>
      <w:r>
        <w:t>精确度</w:t>
      </w:r>
      <w:bookmarkEnd w:id="60"/>
    </w:p>
    <w:p>
      <w:pPr>
        <w:pStyle w:val="10"/>
        <w:numPr>
          <w:ilvl w:val="0"/>
          <w:numId w:val="5"/>
        </w:numPr>
        <w:ind w:firstLineChars="0"/>
      </w:pPr>
      <w:r>
        <w:t>薪酬：保留小数点后两位  0.00</w:t>
      </w:r>
    </w:p>
    <w:p>
      <w:pPr>
        <w:pStyle w:val="10"/>
        <w:numPr>
          <w:ilvl w:val="0"/>
          <w:numId w:val="5"/>
        </w:numPr>
        <w:ind w:firstLineChars="0"/>
      </w:pPr>
      <w:r>
        <w:t>时薪：保留小数点后两位  0.00</w:t>
      </w:r>
    </w:p>
    <w:p>
      <w:pPr>
        <w:pStyle w:val="10"/>
        <w:numPr>
          <w:ilvl w:val="0"/>
          <w:numId w:val="5"/>
        </w:numPr>
        <w:ind w:firstLineChars="0"/>
      </w:pPr>
      <w:r>
        <w:t>工时：保留整数</w:t>
      </w:r>
      <w:r>
        <w:tab/>
      </w:r>
      <w:r>
        <w:tab/>
      </w:r>
      <w:r>
        <w:tab/>
      </w:r>
      <w:r>
        <w:t>0</w:t>
      </w:r>
    </w:p>
    <w:p>
      <w:pPr>
        <w:pStyle w:val="10"/>
        <w:numPr>
          <w:ilvl w:val="0"/>
          <w:numId w:val="5"/>
        </w:numPr>
        <w:ind w:firstLineChars="0"/>
      </w:pPr>
      <w:r>
        <w:t>费用：保留小数点后两位  0.00</w:t>
      </w:r>
    </w:p>
    <w:p/>
    <w:p>
      <w:pPr>
        <w:pStyle w:val="7"/>
        <w:numPr>
          <w:ilvl w:val="1"/>
          <w:numId w:val="1"/>
        </w:numPr>
      </w:pPr>
      <w:bookmarkStart w:id="61" w:name="_Toc503653328"/>
      <w:r>
        <w:rPr>
          <w:rFonts w:hint="eastAsia"/>
        </w:rPr>
        <w:t>员工薪酬</w:t>
      </w:r>
      <w:bookmarkEnd w:id="61"/>
    </w:p>
    <w:p/>
    <w:tbl>
      <w:tblPr>
        <w:tblStyle w:val="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b/>
                <w:sz w:val="20"/>
                <w:szCs w:val="20"/>
              </w:rPr>
            </w:pPr>
            <w:r>
              <w:rPr>
                <w:rFonts w:hint="eastAsia"/>
                <w:b/>
                <w:sz w:val="20"/>
                <w:szCs w:val="20"/>
              </w:rPr>
              <w:t>名称</w:t>
            </w:r>
          </w:p>
        </w:tc>
        <w:tc>
          <w:tcPr>
            <w:tcW w:w="3020" w:type="dxa"/>
            <w:shd w:val="clear" w:color="auto" w:fill="BDD6EE" w:themeFill="accent1" w:themeFillTint="66"/>
          </w:tcPr>
          <w:p>
            <w:pPr>
              <w:rPr>
                <w:b/>
                <w:sz w:val="20"/>
                <w:szCs w:val="20"/>
              </w:rPr>
            </w:pPr>
            <w:r>
              <w:rPr>
                <w:rFonts w:hint="eastAsia"/>
                <w:b/>
                <w:sz w:val="20"/>
                <w:szCs w:val="20"/>
              </w:rPr>
              <w:t>工作分配</w:t>
            </w:r>
          </w:p>
        </w:tc>
        <w:tc>
          <w:tcPr>
            <w:tcW w:w="2074" w:type="dxa"/>
            <w:shd w:val="clear" w:color="auto" w:fill="BDD6EE" w:themeFill="accent1" w:themeFillTint="66"/>
          </w:tcPr>
          <w:p>
            <w:pPr>
              <w:rPr>
                <w:b/>
                <w:sz w:val="20"/>
                <w:szCs w:val="20"/>
              </w:rPr>
            </w:pPr>
            <w:r>
              <w:rPr>
                <w:rFonts w:hint="eastAsia"/>
                <w:b/>
                <w:sz w:val="20"/>
                <w:szCs w:val="20"/>
              </w:rPr>
              <w:t>时薪（元/小时）</w:t>
            </w:r>
          </w:p>
        </w:tc>
        <w:tc>
          <w:tcPr>
            <w:tcW w:w="2074" w:type="dxa"/>
            <w:shd w:val="clear" w:color="auto" w:fill="BDD6EE" w:themeFill="accent1" w:themeFillTint="66"/>
          </w:tcPr>
          <w:p>
            <w:pPr>
              <w:rPr>
                <w:b/>
                <w:sz w:val="20"/>
                <w:szCs w:val="20"/>
              </w:rPr>
            </w:pPr>
            <w:r>
              <w:rPr>
                <w:rFonts w:hint="eastAsia"/>
                <w:b/>
                <w:sz w:val="20"/>
                <w:szCs w:val="20"/>
              </w:rPr>
              <w:t>加班</w:t>
            </w:r>
            <w:r>
              <w:rPr>
                <w:b/>
                <w:sz w:val="20"/>
                <w:szCs w:val="20"/>
              </w:rPr>
              <w:t>费</w:t>
            </w:r>
            <w:r>
              <w:rPr>
                <w:rFonts w:hint="eastAsia"/>
                <w:b/>
                <w:sz w:val="20"/>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黄叶轩</w:t>
            </w:r>
          </w:p>
        </w:tc>
        <w:tc>
          <w:tcPr>
            <w:tcW w:w="3020" w:type="dxa"/>
          </w:tcPr>
          <w:p>
            <w:pPr>
              <w:rPr>
                <w:sz w:val="20"/>
                <w:szCs w:val="20"/>
              </w:rPr>
            </w:pPr>
            <w:r>
              <w:rPr>
                <w:rFonts w:hint="eastAsia"/>
                <w:sz w:val="20"/>
                <w:szCs w:val="20"/>
              </w:rPr>
              <w:t>质量控制</w:t>
            </w:r>
          </w:p>
        </w:tc>
        <w:tc>
          <w:tcPr>
            <w:tcW w:w="2074" w:type="dxa"/>
          </w:tcPr>
          <w:p>
            <w:pPr>
              <w:rPr>
                <w:sz w:val="20"/>
                <w:szCs w:val="20"/>
              </w:rPr>
            </w:pPr>
            <w:r>
              <w:rPr>
                <w:rFonts w:hint="eastAsia"/>
              </w:rPr>
              <w:t>69.34</w:t>
            </w:r>
          </w:p>
        </w:tc>
        <w:tc>
          <w:tcPr>
            <w:tcW w:w="2074" w:type="dxa"/>
          </w:tcPr>
          <w:p>
            <w:pPr>
              <w:rPr>
                <w:sz w:val="20"/>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陈俊仁</w:t>
            </w:r>
          </w:p>
        </w:tc>
        <w:tc>
          <w:tcPr>
            <w:tcW w:w="3020" w:type="dxa"/>
          </w:tcPr>
          <w:p>
            <w:pPr>
              <w:rPr>
                <w:sz w:val="20"/>
                <w:szCs w:val="20"/>
              </w:rPr>
            </w:pPr>
            <w:r>
              <w:rPr>
                <w:rFonts w:hint="eastAsia"/>
                <w:sz w:val="20"/>
                <w:szCs w:val="20"/>
              </w:rPr>
              <w:t>维护小组组员</w:t>
            </w:r>
          </w:p>
        </w:tc>
        <w:tc>
          <w:tcPr>
            <w:tcW w:w="2074" w:type="dxa"/>
          </w:tcPr>
          <w:p>
            <w:pPr>
              <w:rPr>
                <w:sz w:val="20"/>
                <w:szCs w:val="20"/>
              </w:rPr>
            </w:pPr>
            <w:r>
              <w:rPr>
                <w:rFonts w:hint="eastAsia"/>
              </w:rPr>
              <w:t>69.34</w:t>
            </w:r>
          </w:p>
        </w:tc>
        <w:tc>
          <w:tcPr>
            <w:tcW w:w="2074" w:type="dxa"/>
          </w:tcPr>
          <w:p>
            <w:pPr>
              <w:rPr>
                <w:sz w:val="20"/>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陈苏民</w:t>
            </w:r>
          </w:p>
        </w:tc>
        <w:tc>
          <w:tcPr>
            <w:tcW w:w="3020" w:type="dxa"/>
          </w:tcPr>
          <w:p>
            <w:pPr>
              <w:rPr>
                <w:sz w:val="20"/>
                <w:szCs w:val="20"/>
              </w:rPr>
            </w:pPr>
            <w:r>
              <w:rPr>
                <w:rFonts w:hint="eastAsia"/>
                <w:sz w:val="20"/>
                <w:szCs w:val="20"/>
              </w:rPr>
              <w:t>维护小组组员</w:t>
            </w:r>
          </w:p>
        </w:tc>
        <w:tc>
          <w:tcPr>
            <w:tcW w:w="2074" w:type="dxa"/>
          </w:tcPr>
          <w:p>
            <w:pPr>
              <w:rPr>
                <w:sz w:val="20"/>
                <w:szCs w:val="20"/>
              </w:rPr>
            </w:pPr>
            <w:r>
              <w:rPr>
                <w:rFonts w:hint="eastAsia"/>
              </w:rPr>
              <w:t>69.34</w:t>
            </w:r>
          </w:p>
        </w:tc>
        <w:tc>
          <w:tcPr>
            <w:tcW w:w="2074" w:type="dxa"/>
          </w:tcPr>
          <w:p>
            <w:pPr>
              <w:rPr>
                <w:sz w:val="20"/>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吕迪</w:t>
            </w:r>
          </w:p>
        </w:tc>
        <w:tc>
          <w:tcPr>
            <w:tcW w:w="3020" w:type="dxa"/>
          </w:tcPr>
          <w:p>
            <w:pPr>
              <w:rPr>
                <w:sz w:val="20"/>
                <w:szCs w:val="20"/>
              </w:rPr>
            </w:pPr>
            <w:r>
              <w:rPr>
                <w:rFonts w:hint="eastAsia"/>
                <w:sz w:val="20"/>
                <w:szCs w:val="20"/>
              </w:rPr>
              <w:t>维护小组组员</w:t>
            </w:r>
          </w:p>
        </w:tc>
        <w:tc>
          <w:tcPr>
            <w:tcW w:w="2074" w:type="dxa"/>
          </w:tcPr>
          <w:p>
            <w:pPr>
              <w:rPr>
                <w:sz w:val="20"/>
                <w:szCs w:val="20"/>
              </w:rPr>
            </w:pPr>
            <w:r>
              <w:rPr>
                <w:rFonts w:hint="eastAsia"/>
              </w:rPr>
              <w:t>69.34</w:t>
            </w:r>
          </w:p>
        </w:tc>
        <w:tc>
          <w:tcPr>
            <w:tcW w:w="2074" w:type="dxa"/>
          </w:tcPr>
          <w:p>
            <w:pPr>
              <w:rPr>
                <w:sz w:val="20"/>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eastAsia="宋体"/>
                <w:sz w:val="20"/>
                <w:szCs w:val="20"/>
                <w:lang w:eastAsia="zh-CN"/>
              </w:rPr>
            </w:pPr>
            <w:r>
              <w:rPr>
                <w:rFonts w:hint="eastAsia"/>
                <w:sz w:val="20"/>
                <w:szCs w:val="20"/>
                <w:lang w:eastAsia="zh-CN"/>
              </w:rPr>
              <w:t>徐双铅</w:t>
            </w:r>
          </w:p>
        </w:tc>
        <w:tc>
          <w:tcPr>
            <w:tcW w:w="3020" w:type="dxa"/>
          </w:tcPr>
          <w:p>
            <w:pPr>
              <w:rPr>
                <w:sz w:val="20"/>
                <w:szCs w:val="20"/>
              </w:rPr>
            </w:pPr>
            <w:r>
              <w:rPr>
                <w:rFonts w:hint="eastAsia"/>
                <w:sz w:val="20"/>
                <w:szCs w:val="20"/>
              </w:rPr>
              <w:t>维护小组组长</w:t>
            </w:r>
          </w:p>
        </w:tc>
        <w:tc>
          <w:tcPr>
            <w:tcW w:w="2074" w:type="dxa"/>
          </w:tcPr>
          <w:p>
            <w:pPr>
              <w:rPr>
                <w:sz w:val="20"/>
                <w:szCs w:val="20"/>
              </w:rPr>
            </w:pPr>
            <w:r>
              <w:rPr>
                <w:rFonts w:hint="eastAsia"/>
              </w:rPr>
              <w:t>69.34</w:t>
            </w:r>
          </w:p>
        </w:tc>
        <w:tc>
          <w:tcPr>
            <w:tcW w:w="2074" w:type="dxa"/>
          </w:tcPr>
          <w:p>
            <w:pPr>
              <w:rPr>
                <w:sz w:val="20"/>
                <w:szCs w:val="20"/>
              </w:rPr>
            </w:pPr>
            <w:r>
              <w:rPr>
                <w:rFonts w:hint="eastAsia"/>
              </w:rPr>
              <w:t>69.34</w:t>
            </w:r>
          </w:p>
        </w:tc>
      </w:tr>
    </w:tbl>
    <w:p/>
    <w:p/>
    <w:p>
      <w:pPr>
        <w:pStyle w:val="7"/>
        <w:numPr>
          <w:ilvl w:val="1"/>
          <w:numId w:val="1"/>
        </w:numPr>
      </w:pPr>
      <w:bookmarkStart w:id="62" w:name="_Toc503653329"/>
      <w:r>
        <w:rPr>
          <w:rFonts w:hint="eastAsia"/>
        </w:rPr>
        <w:t>预算</w:t>
      </w:r>
      <w:bookmarkEnd w:id="62"/>
    </w:p>
    <w:p/>
    <w:tbl>
      <w:tblPr>
        <w:tblStyle w:val="4"/>
        <w:tblW w:w="83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1"/>
        <w:gridCol w:w="1757"/>
        <w:gridCol w:w="4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BDD6EE" w:themeFill="accent1" w:themeFillTint="66"/>
          </w:tcPr>
          <w:p>
            <w:pPr>
              <w:rPr>
                <w:b/>
              </w:rPr>
            </w:pPr>
            <w:r>
              <w:rPr>
                <w:rFonts w:hint="eastAsia"/>
                <w:b/>
              </w:rPr>
              <w:t>名称</w:t>
            </w:r>
          </w:p>
        </w:tc>
        <w:tc>
          <w:tcPr>
            <w:tcW w:w="1757" w:type="dxa"/>
            <w:shd w:val="clear" w:color="auto" w:fill="BDD6EE" w:themeFill="accent1" w:themeFillTint="66"/>
          </w:tcPr>
          <w:p>
            <w:pPr>
              <w:rPr>
                <w:b/>
              </w:rPr>
            </w:pPr>
            <w:r>
              <w:rPr>
                <w:rFonts w:hint="eastAsia"/>
                <w:b/>
              </w:rPr>
              <w:t>预计费用（元）</w:t>
            </w:r>
          </w:p>
        </w:tc>
        <w:tc>
          <w:tcPr>
            <w:tcW w:w="4111" w:type="dxa"/>
            <w:shd w:val="clear" w:color="auto" w:fill="BDD6EE" w:themeFill="accent1" w:themeFillTint="66"/>
          </w:tcPr>
          <w:p>
            <w:pP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培训费用</w:t>
            </w:r>
          </w:p>
        </w:tc>
        <w:tc>
          <w:tcPr>
            <w:tcW w:w="1757" w:type="dxa"/>
            <w:shd w:val="clear" w:color="auto" w:fill="auto"/>
          </w:tcPr>
          <w:p>
            <w:r>
              <w:rPr>
                <w:rFonts w:hint="eastAsia"/>
              </w:rPr>
              <w:t>0</w:t>
            </w:r>
          </w:p>
        </w:tc>
        <w:tc>
          <w:tcPr>
            <w:tcW w:w="4111" w:type="dxa"/>
            <w:shd w:val="clear" w:color="auto" w:fill="auto"/>
          </w:tcPr>
          <w:p>
            <w:r>
              <w:rPr>
                <w:rFonts w:hint="eastAsia"/>
              </w:rPr>
              <w:t>组员</w:t>
            </w:r>
            <w:r>
              <w:t>自行</w:t>
            </w:r>
            <w:r>
              <w:rPr>
                <w:rFonts w:hint="eastAsia"/>
              </w:rPr>
              <w:t>进行</w:t>
            </w:r>
            <w:r>
              <w:t>组内培训，培训方式为自主看书，</w:t>
            </w:r>
            <w:r>
              <w:rPr>
                <w:rFonts w:hint="eastAsia"/>
              </w:rPr>
              <w:t>组员</w:t>
            </w:r>
            <w:r>
              <w:t>辅导，询问教师等免费方式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参考资料</w:t>
            </w:r>
          </w:p>
        </w:tc>
        <w:tc>
          <w:tcPr>
            <w:tcW w:w="1757" w:type="dxa"/>
            <w:shd w:val="clear" w:color="auto" w:fill="auto"/>
          </w:tcPr>
          <w:p>
            <w:r>
              <w:t>0</w:t>
            </w:r>
          </w:p>
        </w:tc>
        <w:tc>
          <w:tcPr>
            <w:tcW w:w="4111" w:type="dxa"/>
            <w:shd w:val="clear" w:color="auto" w:fill="auto"/>
          </w:tcPr>
          <w:p>
            <w:r>
              <w:rPr>
                <w:rFonts w:hint="eastAsia"/>
              </w:rPr>
              <w:t>均为电子书或者网上博客，书籍可在图书馆免费借阅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人员薪酬</w:t>
            </w:r>
          </w:p>
        </w:tc>
        <w:tc>
          <w:tcPr>
            <w:tcW w:w="1757" w:type="dxa"/>
            <w:shd w:val="clear" w:color="auto" w:fill="auto"/>
          </w:tcPr>
          <w:p>
            <w:r>
              <w:t>0</w:t>
            </w:r>
          </w:p>
        </w:tc>
        <w:tc>
          <w:tcPr>
            <w:tcW w:w="4111" w:type="dxa"/>
            <w:shd w:val="clear" w:color="auto" w:fill="auto"/>
          </w:tcPr>
          <w:p>
            <w:r>
              <w:rPr>
                <w:rFonts w:hint="eastAsia"/>
              </w:rPr>
              <w:t>根据201</w:t>
            </w:r>
            <w:r>
              <w:rPr>
                <w:rFonts w:hint="eastAsia"/>
                <w:lang w:val="en-US" w:eastAsia="zh-CN"/>
              </w:rPr>
              <w:t>8</w:t>
            </w:r>
            <w:r>
              <w:rPr>
                <w:rFonts w:hint="eastAsia"/>
              </w:rPr>
              <w:t>最新劳动人员平均工资为69.34元/小时，每月的平均工作日共计约2</w:t>
            </w:r>
            <w:r>
              <w:t>1</w:t>
            </w:r>
            <w:r>
              <w:rPr>
                <w:rFonts w:hint="eastAsia"/>
              </w:rPr>
              <w:t>天。因为是课程项目故人力支出不计入总支出。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r>
              <w:rPr>
                <w:rFonts w:hint="eastAsia"/>
              </w:rPr>
              <w:t>总计</w:t>
            </w:r>
          </w:p>
        </w:tc>
        <w:tc>
          <w:tcPr>
            <w:tcW w:w="1757" w:type="dxa"/>
            <w:shd w:val="clear" w:color="auto" w:fill="auto"/>
          </w:tcPr>
          <w:p>
            <w:r>
              <w:rPr>
                <w:rFonts w:hint="eastAsia"/>
              </w:rPr>
              <w:t>0</w:t>
            </w:r>
          </w:p>
        </w:tc>
        <w:tc>
          <w:tcPr>
            <w:tcW w:w="4111" w:type="dxa"/>
            <w:shd w:val="clear" w:color="auto" w:fill="auto"/>
          </w:tcPr>
          <w:p/>
        </w:tc>
      </w:tr>
    </w:tbl>
    <w:p/>
    <w:p/>
    <w:p>
      <w:pPr>
        <w:pStyle w:val="6"/>
      </w:pPr>
      <w:bookmarkStart w:id="63" w:name="_Toc503653330"/>
      <w:r>
        <w:rPr>
          <w:rFonts w:hint="eastAsia"/>
        </w:rPr>
        <w:t>采购</w:t>
      </w:r>
      <w:r>
        <w:t>计划</w:t>
      </w:r>
      <w:bookmarkEnd w:id="63"/>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CC2"/>
    <w:multiLevelType w:val="multilevel"/>
    <w:tmpl w:val="00363C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B1351A"/>
    <w:multiLevelType w:val="multilevel"/>
    <w:tmpl w:val="1EB1351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4E64099"/>
    <w:multiLevelType w:val="multilevel"/>
    <w:tmpl w:val="54E64099"/>
    <w:lvl w:ilvl="0" w:tentative="0">
      <w:start w:val="1"/>
      <w:numFmt w:val="decimal"/>
      <w:pStyle w:val="6"/>
      <w:lvlText w:val="%1"/>
      <w:lvlJc w:val="left"/>
      <w:pPr>
        <w:ind w:left="425" w:hanging="425"/>
      </w:pPr>
      <w:rPr>
        <w:rFonts w:hint="eastAsia"/>
      </w:rPr>
    </w:lvl>
    <w:lvl w:ilvl="1" w:tentative="0">
      <w:start w:val="1"/>
      <w:numFmt w:val="decimal"/>
      <w:pStyle w:val="7"/>
      <w:lvlText w:val="%1.%2"/>
      <w:lvlJc w:val="left"/>
      <w:pPr>
        <w:ind w:left="709" w:hanging="709"/>
      </w:pPr>
      <w:rPr>
        <w:rFonts w:hint="eastAsia"/>
      </w:rPr>
    </w:lvl>
    <w:lvl w:ilvl="2" w:tentative="0">
      <w:start w:val="1"/>
      <w:numFmt w:val="decimal"/>
      <w:pStyle w:val="8"/>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6D081733"/>
    <w:multiLevelType w:val="multilevel"/>
    <w:tmpl w:val="6D0817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40D721A"/>
    <w:multiLevelType w:val="multilevel"/>
    <w:tmpl w:val="740D721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E7427"/>
    <w:rsid w:val="39104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table" w:styleId="5">
    <w:name w:val="Table Grid"/>
    <w:basedOn w:val="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6">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7">
    <w:name w:val="二级标题"/>
    <w:basedOn w:val="6"/>
    <w:next w:val="1"/>
    <w:qFormat/>
    <w:uiPriority w:val="0"/>
    <w:pPr>
      <w:numPr>
        <w:ilvl w:val="1"/>
      </w:numPr>
      <w:outlineLvl w:val="1"/>
    </w:pPr>
    <w:rPr>
      <w:sz w:val="30"/>
    </w:rPr>
  </w:style>
  <w:style w:type="paragraph" w:customStyle="1" w:styleId="8">
    <w:name w:val="三级标题"/>
    <w:basedOn w:val="7"/>
    <w:next w:val="1"/>
    <w:qFormat/>
    <w:uiPriority w:val="0"/>
    <w:pPr>
      <w:numPr>
        <w:ilvl w:val="2"/>
      </w:numPr>
      <w:outlineLvl w:val="2"/>
    </w:pPr>
    <w:rPr>
      <w:rFonts w:ascii="宋体" w:hAnsi="宋体"/>
      <w:sz w:val="28"/>
    </w:rPr>
  </w:style>
  <w:style w:type="paragraph" w:customStyle="1" w:styleId="9">
    <w:name w:val="小四正文"/>
    <w:basedOn w:val="2"/>
    <w:uiPriority w:val="0"/>
    <w:pPr>
      <w:spacing w:line="400" w:lineRule="exact"/>
      <w:ind w:firstLine="200" w:firstLineChars="200"/>
    </w:pPr>
    <w:rPr>
      <w:rFonts w:ascii="Times New Roman" w:hAnsi="Times New Roman" w:eastAsia="宋体" w:cs="宋体"/>
      <w:color w:val="auto"/>
      <w:sz w:val="24"/>
      <w:szCs w:val="21"/>
    </w:rPr>
  </w:style>
  <w:style w:type="paragraph" w:styleId="1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1">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xsq</cp:lastModifiedBy>
  <dcterms:modified xsi:type="dcterms:W3CDTF">2019-01-13T09:39:53Z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