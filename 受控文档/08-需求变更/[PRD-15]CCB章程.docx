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D7" w:rsidRDefault="00F261F4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D7" w:rsidRDefault="006A18D7">
      <w:pPr>
        <w:jc w:val="center"/>
        <w:rPr>
          <w:b/>
        </w:rPr>
      </w:pPr>
    </w:p>
    <w:p w:rsidR="006A18D7" w:rsidRDefault="006A18D7">
      <w:pPr>
        <w:rPr>
          <w:b/>
        </w:rPr>
      </w:pPr>
    </w:p>
    <w:p w:rsidR="006A18D7" w:rsidRDefault="00F261F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6A18D7" w:rsidRDefault="006A18D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:rsidR="006A18D7" w:rsidRDefault="006A18D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:rsidR="006A18D7" w:rsidRDefault="00F261F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48"/>
          <w:szCs w:val="48"/>
        </w:rPr>
      </w:pPr>
      <w:r>
        <w:rPr>
          <w:rFonts w:ascii="Calibri Light" w:hAnsi="Calibri Light" w:hint="eastAsia"/>
          <w:b/>
          <w:spacing w:val="15"/>
          <w:sz w:val="44"/>
          <w:szCs w:val="144"/>
        </w:rPr>
        <w:t>CCB</w:t>
      </w:r>
      <w:r>
        <w:rPr>
          <w:rFonts w:ascii="Calibri Light" w:hAnsi="Calibri Light" w:hint="eastAsia"/>
          <w:b/>
          <w:spacing w:val="15"/>
          <w:sz w:val="44"/>
          <w:szCs w:val="144"/>
        </w:rPr>
        <w:t>章程</w:t>
      </w:r>
      <w:r>
        <w:rPr>
          <w:rFonts w:hint="eastAsia"/>
          <w:b/>
          <w:bCs/>
          <w:sz w:val="48"/>
          <w:szCs w:val="48"/>
        </w:rPr>
        <w:t xml:space="preserve">  </w:t>
      </w:r>
    </w:p>
    <w:p w:rsidR="006A18D7" w:rsidRDefault="0092734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  <w:r>
        <w:rPr>
          <w:b/>
          <w:spacing w:val="15"/>
          <w:sz w:val="32"/>
          <w:szCs w:val="56"/>
        </w:rPr>
        <w:t xml:space="preserve">Change </w:t>
      </w:r>
      <w:r w:rsidRPr="00766793">
        <w:rPr>
          <w:b/>
          <w:spacing w:val="15"/>
          <w:sz w:val="32"/>
          <w:szCs w:val="56"/>
        </w:rPr>
        <w:t>Control Board</w:t>
      </w:r>
      <w:r>
        <w:rPr>
          <w:b/>
          <w:spacing w:val="15"/>
          <w:sz w:val="32"/>
          <w:szCs w:val="56"/>
        </w:rPr>
        <w:t xml:space="preserve"> </w:t>
      </w:r>
      <w:r w:rsidRPr="000A131C">
        <w:rPr>
          <w:b/>
          <w:spacing w:val="15"/>
          <w:sz w:val="32"/>
          <w:szCs w:val="56"/>
        </w:rPr>
        <w:t>Charter</w:t>
      </w: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/>
    <w:tbl>
      <w:tblPr>
        <w:tblpPr w:leftFromText="180" w:rightFromText="180" w:vertAnchor="text" w:horzAnchor="page" w:tblpX="1697" w:tblpY="106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A18D7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6A18D7" w:rsidRDefault="00F261F4">
            <w:r>
              <w:rPr>
                <w:rFonts w:hint="eastAsia"/>
              </w:rPr>
              <w:t>文件状态：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>
              <w:rPr>
                <w:rFonts w:hint="eastAsia"/>
                <w:szCs w:val="21"/>
              </w:rPr>
              <w:t>CCB</w:t>
            </w:r>
            <w:r w:rsidR="00927348">
              <w:rPr>
                <w:rFonts w:hint="eastAsia"/>
                <w:szCs w:val="21"/>
              </w:rPr>
              <w:t>C</w:t>
            </w:r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szCs w:val="21"/>
              </w:rPr>
              <w:t>0</w:t>
            </w:r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9-1-8</w:t>
            </w:r>
          </w:p>
        </w:tc>
      </w:tr>
    </w:tbl>
    <w:p w:rsidR="006A18D7" w:rsidRDefault="006A18D7"/>
    <w:p w:rsidR="006A18D7" w:rsidRDefault="006A18D7"/>
    <w:p w:rsidR="006A18D7" w:rsidRDefault="00F261F4">
      <w:pPr>
        <w:pStyle w:val="a3"/>
        <w:ind w:firstLineChars="900" w:firstLine="2891"/>
        <w:jc w:val="both"/>
      </w:pPr>
      <w:bookmarkStart w:id="0" w:name="_Toc12981"/>
      <w:r>
        <w:rPr>
          <w:rFonts w:hint="eastAsia"/>
        </w:rPr>
        <w:t>文件版本历史</w:t>
      </w:r>
      <w:bookmarkEnd w:id="0"/>
    </w:p>
    <w:tbl>
      <w:tblPr>
        <w:tblpPr w:leftFromText="180" w:rightFromText="180" w:vertAnchor="text" w:horzAnchor="page" w:tblpXSpec="center" w:tblpY="101"/>
        <w:tblOverlap w:val="never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706"/>
        <w:gridCol w:w="1931"/>
        <w:gridCol w:w="1673"/>
        <w:gridCol w:w="2500"/>
      </w:tblGrid>
      <w:tr w:rsidR="006A18D7">
        <w:trPr>
          <w:trHeight w:val="311"/>
        </w:trPr>
        <w:tc>
          <w:tcPr>
            <w:tcW w:w="1270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A18D7">
        <w:trPr>
          <w:trHeight w:val="493"/>
        </w:trPr>
        <w:tc>
          <w:tcPr>
            <w:tcW w:w="1270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6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</w:t>
            </w:r>
          </w:p>
        </w:tc>
        <w:tc>
          <w:tcPr>
            <w:tcW w:w="1931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</w:t>
            </w:r>
          </w:p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陈俊仁，陈苏民</w:t>
            </w:r>
          </w:p>
        </w:tc>
        <w:tc>
          <w:tcPr>
            <w:tcW w:w="1673" w:type="dxa"/>
          </w:tcPr>
          <w:p w:rsidR="006A18D7" w:rsidRDefault="009273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="00F261F4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9</w:t>
            </w:r>
            <w:r w:rsidR="00F261F4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  <w:bookmarkStart w:id="1" w:name="_GoBack"/>
            <w:bookmarkEnd w:id="1"/>
          </w:p>
        </w:tc>
        <w:tc>
          <w:tcPr>
            <w:tcW w:w="2500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F261F4">
      <w:pPr>
        <w:pStyle w:val="1"/>
        <w:pBdr>
          <w:bottom w:val="single" w:sz="6" w:space="1" w:color="auto"/>
        </w:pBdr>
        <w:spacing w:before="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CCB</w:t>
      </w:r>
      <w:r>
        <w:rPr>
          <w:rFonts w:ascii="宋体" w:hAnsi="宋体" w:hint="eastAsia"/>
        </w:rPr>
        <w:t>章程</w:t>
      </w:r>
    </w:p>
    <w:p w:rsidR="006A18D7" w:rsidRDefault="00F261F4">
      <w:r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软件工程系列课程教学辅助网站需求</w:t>
      </w:r>
      <w:r>
        <w:t>变更管理</w:t>
      </w:r>
    </w:p>
    <w:p w:rsidR="006A18D7" w:rsidRDefault="00F261F4">
      <w:r>
        <w:rPr>
          <w:rFonts w:hint="eastAsia"/>
          <w:b/>
        </w:rPr>
        <w:t>项目执行时间</w:t>
      </w:r>
      <w:r>
        <w:rPr>
          <w:rFonts w:hint="eastAsia"/>
          <w:b/>
        </w:rPr>
        <w:t xml:space="preserve">    2019-1-6</w:t>
      </w:r>
      <w:r>
        <w:rPr>
          <w:rFonts w:hint="eastAsia"/>
          <w:b/>
        </w:rPr>
        <w:t>至</w:t>
      </w:r>
      <w:r>
        <w:rPr>
          <w:rFonts w:hint="eastAsia"/>
          <w:b/>
        </w:rPr>
        <w:t>2019-1-8</w:t>
      </w:r>
    </w:p>
    <w:p w:rsidR="006A18D7" w:rsidRDefault="00F261F4">
      <w:r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管理员用户</w:t>
      </w:r>
      <w:r>
        <w:rPr>
          <w:rFonts w:hint="eastAsia"/>
        </w:rPr>
        <w:t>-</w:t>
      </w:r>
      <w:r>
        <w:rPr>
          <w:rFonts w:hint="eastAsia"/>
        </w:rPr>
        <w:t>陈尚辉</w:t>
      </w:r>
    </w:p>
    <w:p w:rsidR="006A18D7" w:rsidRDefault="00F261F4">
      <w:r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黄叶轩</w:t>
      </w:r>
    </w:p>
    <w:p w:rsidR="006A18D7" w:rsidRDefault="00F261F4">
      <w:r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彭慧铭</w:t>
      </w:r>
      <w:r>
        <w:rPr>
          <w:rFonts w:hint="eastAsia"/>
        </w:rPr>
        <w:t xml:space="preserve">  </w:t>
      </w:r>
      <w:r>
        <w:t xml:space="preserve"> | PRD-201</w:t>
      </w:r>
      <w:r>
        <w:rPr>
          <w:rFonts w:hint="eastAsia"/>
        </w:rPr>
        <w:t>8  G19</w:t>
      </w:r>
      <w:r>
        <w:rPr>
          <w:rFonts w:hint="eastAsia"/>
        </w:rPr>
        <w:t>组长</w:t>
      </w:r>
    </w:p>
    <w:p w:rsidR="006A18D7" w:rsidRDefault="006A18D7">
      <w:pPr>
        <w:pBdr>
          <w:bottom w:val="single" w:sz="6" w:space="1" w:color="auto"/>
        </w:pBdr>
        <w:rPr>
          <w:b/>
          <w:sz w:val="24"/>
        </w:rPr>
      </w:pPr>
    </w:p>
    <w:p w:rsidR="006A18D7" w:rsidRDefault="00F261F4">
      <w:pPr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项目描述</w:t>
      </w:r>
    </w:p>
    <w:p w:rsidR="006A18D7" w:rsidRDefault="00F261F4"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 w:rsidR="006A18D7" w:rsidRDefault="00F261F4">
      <w:r>
        <w:tab/>
      </w:r>
      <w:r>
        <w:rPr>
          <w:rFonts w:hint="eastAsia"/>
        </w:rPr>
        <w:t>由于本项目需求可能出现变更风险，特此成立本</w:t>
      </w:r>
      <w:r>
        <w:t>CCB</w:t>
      </w:r>
      <w:r>
        <w:t>委员会（</w:t>
      </w:r>
      <w:bookmarkStart w:id="2" w:name="OLE_LINK2"/>
      <w:r>
        <w:t>需求变更控制委员会</w:t>
      </w:r>
      <w:bookmarkEnd w:id="2"/>
      <w:r>
        <w:t>），控制需求的变更对项目带来巨大风险。</w:t>
      </w:r>
    </w:p>
    <w:p w:rsidR="006A18D7" w:rsidRDefault="006A18D7"/>
    <w:p w:rsidR="006A18D7" w:rsidRDefault="00F261F4">
      <w:pPr>
        <w:rPr>
          <w:b/>
          <w:bCs/>
        </w:rPr>
      </w:pPr>
      <w:r>
        <w:rPr>
          <w:rFonts w:hint="eastAsia"/>
          <w:b/>
          <w:bCs/>
        </w:rPr>
        <w:t>职权范围</w:t>
      </w:r>
    </w:p>
    <w:tbl>
      <w:tblPr>
        <w:tblW w:w="9200" w:type="dxa"/>
        <w:tblLayout w:type="fixed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6A18D7">
        <w:trPr>
          <w:trHeight w:val="300"/>
          <w:ins w:id="3" w:author="HerculesHu" w:date="2018-01-06T15:25:00Z"/>
        </w:trPr>
        <w:tc>
          <w:tcPr>
            <w:tcW w:w="106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4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5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6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人员</w:t>
            </w:r>
          </w:p>
        </w:tc>
      </w:tr>
      <w:tr w:rsidR="006A18D7">
        <w:trPr>
          <w:trHeight w:val="780"/>
          <w:ins w:id="7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9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彭慧铭</w:t>
            </w:r>
          </w:p>
        </w:tc>
      </w:tr>
      <w:tr w:rsidR="006A18D7">
        <w:trPr>
          <w:trHeight w:val="525"/>
          <w:ins w:id="11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3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变更控制委员会针对具体项目决定是批准还是驳回提出的变更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彭慧铭</w:t>
            </w:r>
          </w:p>
        </w:tc>
      </w:tr>
      <w:tr w:rsidR="006A18D7">
        <w:trPr>
          <w:trHeight w:val="300"/>
          <w:ins w:id="15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6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7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受</w:t>
            </w:r>
            <w:r>
              <w:rPr>
                <w:rFonts w:hint="eastAsia"/>
                <w:color w:val="000000"/>
                <w:szCs w:val="21"/>
              </w:rPr>
              <w:t>CCB</w:t>
            </w:r>
            <w:r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黄叶轩</w:t>
            </w:r>
          </w:p>
        </w:tc>
      </w:tr>
      <w:tr w:rsidR="006A18D7">
        <w:trPr>
          <w:trHeight w:val="525"/>
          <w:ins w:id="19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1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针对批准的变更需求，负责完成产品修改的人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6A18D7">
        <w:trPr>
          <w:trHeight w:val="300"/>
          <w:ins w:id="23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5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提交新变更需求的人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6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6A18D7">
        <w:trPr>
          <w:trHeight w:val="525"/>
          <w:ins w:id="27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请求接受者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9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最初接收到变更申请的人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黄叶轩</w:t>
            </w:r>
          </w:p>
        </w:tc>
      </w:tr>
      <w:tr w:rsidR="006A18D7">
        <w:trPr>
          <w:trHeight w:val="300"/>
          <w:ins w:id="31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3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验证变更是否已经正确实现的人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</w:tbl>
    <w:p w:rsidR="006A18D7" w:rsidRDefault="006A18D7"/>
    <w:p w:rsidR="006A18D7" w:rsidRDefault="00F261F4">
      <w:pPr>
        <w:rPr>
          <w:b/>
          <w:bCs/>
        </w:rPr>
      </w:pPr>
      <w:r>
        <w:rPr>
          <w:rFonts w:hint="eastAsia"/>
          <w:b/>
          <w:bCs/>
        </w:rPr>
        <w:t>项目的工作流程：</w:t>
      </w:r>
    </w:p>
    <w:p w:rsidR="006A18D7" w:rsidRDefault="006A18D7">
      <w:pPr>
        <w:rPr>
          <w:b/>
          <w:bCs/>
        </w:rPr>
      </w:pPr>
    </w:p>
    <w:p w:rsidR="006A18D7" w:rsidRDefault="006A18D7">
      <w:pPr>
        <w:rPr>
          <w:b/>
          <w:bCs/>
        </w:rPr>
      </w:pPr>
    </w:p>
    <w:p w:rsidR="006A18D7" w:rsidRDefault="006A18D7">
      <w:pPr>
        <w:rPr>
          <w:b/>
          <w:bCs/>
        </w:rPr>
      </w:pPr>
    </w:p>
    <w:p w:rsidR="006A18D7" w:rsidRDefault="00F261F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043170" cy="7677785"/>
            <wp:effectExtent l="0" t="0" r="5080" b="18415"/>
            <wp:docPr id="7" name="图片 7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D7" w:rsidRDefault="006A18D7">
      <w:pPr>
        <w:rPr>
          <w:b/>
          <w:bCs/>
        </w:rPr>
      </w:pPr>
    </w:p>
    <w:p w:rsidR="006A18D7" w:rsidRDefault="00F261F4">
      <w:r>
        <w:rPr>
          <w:rFonts w:hint="eastAsia"/>
          <w:b/>
        </w:rPr>
        <w:t>项目授权</w:t>
      </w:r>
      <w:r>
        <w:rPr>
          <w:rFonts w:hint="eastAsia"/>
        </w:rPr>
        <w:t>：</w:t>
      </w:r>
    </w:p>
    <w:p w:rsidR="006A18D7" w:rsidRDefault="00F261F4">
      <w:pPr>
        <w:ind w:firstLine="420"/>
      </w:pPr>
      <w:r>
        <w:rPr>
          <w:rFonts w:hint="eastAsia"/>
        </w:rPr>
        <w:t>由项目总经理和</w:t>
      </w:r>
      <w:r>
        <w:t>CCB</w:t>
      </w:r>
      <w:r>
        <w:t>委员会主席进行对本阶段授权。</w:t>
      </w:r>
    </w:p>
    <w:p w:rsidR="006A18D7" w:rsidRDefault="00F261F4">
      <w:r>
        <w:rPr>
          <w:rFonts w:hint="eastAsia"/>
          <w:b/>
        </w:rPr>
        <w:t>文件签署</w:t>
      </w:r>
      <w:r>
        <w:rPr>
          <w:rFonts w:hint="eastAsia"/>
        </w:rPr>
        <w:t>：</w:t>
      </w:r>
    </w:p>
    <w:p w:rsidR="006A18D7" w:rsidRDefault="00F261F4">
      <w:pPr>
        <w:ind w:leftChars="200" w:left="420"/>
      </w:pPr>
      <w:r>
        <w:rPr>
          <w:rFonts w:hint="eastAsia"/>
        </w:rPr>
        <w:t>对该项目进行审阅并给予批准</w:t>
      </w:r>
    </w:p>
    <w:p w:rsidR="006A18D7" w:rsidRDefault="00F261F4">
      <w:r>
        <w:rPr>
          <w:noProof/>
        </w:rPr>
        <w:lastRenderedPageBreak/>
        <w:drawing>
          <wp:inline distT="0" distB="0" distL="114300" distR="114300">
            <wp:extent cx="2425700" cy="1729740"/>
            <wp:effectExtent l="0" t="0" r="1270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538095" cy="1752600"/>
            <wp:effectExtent l="0" t="0" r="146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D7" w:rsidRDefault="006A18D7"/>
    <w:p w:rsidR="006A18D7" w:rsidRDefault="006A18D7"/>
    <w:p w:rsidR="006A18D7" w:rsidRDefault="006A18D7"/>
    <w:p w:rsidR="006A18D7" w:rsidRDefault="006A18D7"/>
    <w:sectPr w:rsidR="006A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F4" w:rsidRDefault="00F261F4" w:rsidP="00927348">
      <w:r>
        <w:separator/>
      </w:r>
    </w:p>
  </w:endnote>
  <w:endnote w:type="continuationSeparator" w:id="0">
    <w:p w:rsidR="00F261F4" w:rsidRDefault="00F261F4" w:rsidP="0092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F4" w:rsidRDefault="00F261F4" w:rsidP="00927348">
      <w:r>
        <w:separator/>
      </w:r>
    </w:p>
  </w:footnote>
  <w:footnote w:type="continuationSeparator" w:id="0">
    <w:p w:rsidR="00F261F4" w:rsidRDefault="00F261F4" w:rsidP="0092734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D7"/>
    <w:rsid w:val="006A18D7"/>
    <w:rsid w:val="00927348"/>
    <w:rsid w:val="00F261F4"/>
    <w:rsid w:val="4B4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58F2F"/>
  <w15:docId w15:val="{A1F6689D-4AF3-47F1-9391-176CE1A5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caption" w:semiHidden="1" w:unhideWhenUsed="1" w:qFormat="1"/>
    <w:lsdException w:name="annotation reference" w:uiPriority="99" w:unhideWhenUsed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4">
    <w:name w:val="header"/>
    <w:basedOn w:val="a"/>
    <w:link w:val="a5"/>
    <w:rsid w:val="0092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27348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2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734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hyx</cp:lastModifiedBy>
  <cp:revision>2</cp:revision>
  <dcterms:created xsi:type="dcterms:W3CDTF">2014-10-29T12:08:00Z</dcterms:created>
  <dcterms:modified xsi:type="dcterms:W3CDTF">2019-01-08T12:17:00Z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