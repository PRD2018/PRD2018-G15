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C215B" w14:textId="6F8D9812" w:rsidR="00F978EB" w:rsidRDefault="00F978EB" w:rsidP="00F978EB">
      <w:pPr>
        <w:jc w:val="center"/>
        <w:rPr>
          <w:b/>
        </w:rPr>
      </w:pPr>
      <w:r>
        <w:rPr>
          <w:b/>
          <w:noProof/>
        </w:rPr>
        <w:drawing>
          <wp:inline distT="0" distB="0" distL="114300" distR="114300" wp14:anchorId="260FDA2F" wp14:editId="4932096D">
            <wp:extent cx="2057400" cy="2305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057400" cy="2305050"/>
                    </a:xfrm>
                    <a:prstGeom prst="rect">
                      <a:avLst/>
                    </a:prstGeom>
                    <a:noFill/>
                    <a:ln w="9525">
                      <a:noFill/>
                    </a:ln>
                  </pic:spPr>
                </pic:pic>
              </a:graphicData>
            </a:graphic>
          </wp:inline>
        </w:drawing>
      </w:r>
    </w:p>
    <w:p w14:paraId="3828696A" w14:textId="77777777" w:rsidR="00F978EB" w:rsidRDefault="00F978EB" w:rsidP="00F978EB">
      <w:pPr>
        <w:jc w:val="center"/>
        <w:rPr>
          <w:b/>
        </w:rPr>
      </w:pPr>
    </w:p>
    <w:p w14:paraId="0160DAAF" w14:textId="77777777" w:rsidR="00F978EB" w:rsidRDefault="00F978EB" w:rsidP="00F978EB">
      <w:pPr>
        <w:jc w:val="center"/>
        <w:rPr>
          <w:b/>
        </w:rPr>
      </w:pPr>
    </w:p>
    <w:p w14:paraId="7BB21083" w14:textId="77777777" w:rsidR="00F978EB" w:rsidRDefault="00F978EB" w:rsidP="00F978EB">
      <w:pPr>
        <w:rPr>
          <w:b/>
        </w:rPr>
      </w:pPr>
    </w:p>
    <w:p w14:paraId="7930607B" w14:textId="77777777" w:rsidR="00F978EB" w:rsidRPr="00A51AA3" w:rsidRDefault="00F978EB" w:rsidP="00F978EB">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F978EB" w14:paraId="3E43F984" w14:textId="77777777" w:rsidTr="00835848">
        <w:tc>
          <w:tcPr>
            <w:tcW w:w="2653" w:type="dxa"/>
            <w:vMerge w:val="restart"/>
            <w:shd w:val="clear" w:color="auto" w:fill="auto"/>
          </w:tcPr>
          <w:p w14:paraId="4FF253D5" w14:textId="77777777" w:rsidR="00F978EB" w:rsidRDefault="00F978EB" w:rsidP="00835848">
            <w:r>
              <w:rPr>
                <w:rFonts w:hint="eastAsia"/>
              </w:rPr>
              <w:t>文件状态：</w:t>
            </w:r>
          </w:p>
          <w:p w14:paraId="1E86E3AE" w14:textId="77777777" w:rsidR="00F978EB" w:rsidRDefault="00F978EB" w:rsidP="00835848">
            <w:r>
              <w:rPr>
                <w:rFonts w:hint="eastAsia"/>
              </w:rPr>
              <w:t xml:space="preserve">　[</w:t>
            </w:r>
            <w:r>
              <w:t xml:space="preserve">  </w:t>
            </w:r>
            <w:r>
              <w:rPr>
                <w:rFonts w:hint="eastAsia"/>
              </w:rPr>
              <w:t>]草稿</w:t>
            </w:r>
          </w:p>
          <w:p w14:paraId="37D940C2" w14:textId="77777777" w:rsidR="00F978EB" w:rsidRDefault="00F978EB" w:rsidP="00835848">
            <w:r>
              <w:rPr>
                <w:rFonts w:hint="eastAsia"/>
              </w:rPr>
              <w:t xml:space="preserve">　[√]正式发布</w:t>
            </w:r>
          </w:p>
          <w:p w14:paraId="2496354F" w14:textId="77777777" w:rsidR="00F978EB" w:rsidRDefault="00F978EB" w:rsidP="00835848">
            <w:r>
              <w:rPr>
                <w:rFonts w:hint="eastAsia"/>
              </w:rPr>
              <w:t xml:space="preserve">　[　]正在修改</w:t>
            </w:r>
          </w:p>
        </w:tc>
        <w:tc>
          <w:tcPr>
            <w:tcW w:w="1170" w:type="dxa"/>
            <w:shd w:val="clear" w:color="auto" w:fill="BEBEBE"/>
          </w:tcPr>
          <w:p w14:paraId="3187E194" w14:textId="77777777" w:rsidR="00F978EB" w:rsidRPr="00F52AE7" w:rsidRDefault="00F978EB" w:rsidP="00835848">
            <w:pPr>
              <w:rPr>
                <w:b/>
                <w:szCs w:val="21"/>
              </w:rPr>
            </w:pPr>
            <w:r w:rsidRPr="00F52AE7">
              <w:rPr>
                <w:rFonts w:hint="eastAsia"/>
                <w:b/>
                <w:szCs w:val="21"/>
              </w:rPr>
              <w:t>文件标识：</w:t>
            </w:r>
          </w:p>
        </w:tc>
        <w:tc>
          <w:tcPr>
            <w:tcW w:w="4873" w:type="dxa"/>
          </w:tcPr>
          <w:p w14:paraId="44E5C85A" w14:textId="10E146AE" w:rsidR="00F978EB" w:rsidRPr="00F52AE7" w:rsidRDefault="00F978EB" w:rsidP="00835848">
            <w:pPr>
              <w:rPr>
                <w:szCs w:val="21"/>
              </w:rPr>
            </w:pPr>
            <w:r>
              <w:rPr>
                <w:szCs w:val="21"/>
              </w:rPr>
              <w:t>PRD-201</w:t>
            </w:r>
            <w:r>
              <w:rPr>
                <w:rFonts w:hint="eastAsia"/>
                <w:szCs w:val="21"/>
              </w:rPr>
              <w:t>8</w:t>
            </w:r>
            <w:r>
              <w:rPr>
                <w:szCs w:val="21"/>
              </w:rPr>
              <w:t>-G</w:t>
            </w:r>
            <w:r>
              <w:rPr>
                <w:rFonts w:hint="eastAsia"/>
                <w:szCs w:val="21"/>
              </w:rPr>
              <w:t>15</w:t>
            </w:r>
            <w:r>
              <w:rPr>
                <w:szCs w:val="21"/>
              </w:rPr>
              <w:t>-SDA</w:t>
            </w:r>
            <w:r>
              <w:rPr>
                <w:rFonts w:hint="eastAsia"/>
                <w:szCs w:val="21"/>
              </w:rPr>
              <w:t>I</w:t>
            </w:r>
            <w:r>
              <w:rPr>
                <w:szCs w:val="21"/>
              </w:rPr>
              <w:t>P</w:t>
            </w:r>
          </w:p>
        </w:tc>
      </w:tr>
      <w:tr w:rsidR="00F978EB" w14:paraId="02C7DDD4" w14:textId="77777777" w:rsidTr="00835848">
        <w:tc>
          <w:tcPr>
            <w:tcW w:w="2653" w:type="dxa"/>
            <w:vMerge/>
            <w:shd w:val="clear" w:color="auto" w:fill="auto"/>
          </w:tcPr>
          <w:p w14:paraId="50C8081B" w14:textId="77777777" w:rsidR="00F978EB" w:rsidRDefault="00F978EB" w:rsidP="00835848"/>
        </w:tc>
        <w:tc>
          <w:tcPr>
            <w:tcW w:w="1170" w:type="dxa"/>
            <w:shd w:val="clear" w:color="auto" w:fill="BEBEBE"/>
          </w:tcPr>
          <w:p w14:paraId="24EBD4C5" w14:textId="77777777" w:rsidR="00F978EB" w:rsidRPr="00F52AE7" w:rsidRDefault="00F978EB" w:rsidP="00835848">
            <w:pPr>
              <w:rPr>
                <w:b/>
                <w:szCs w:val="21"/>
              </w:rPr>
            </w:pPr>
            <w:r w:rsidRPr="00F52AE7">
              <w:rPr>
                <w:rFonts w:hint="eastAsia"/>
                <w:b/>
                <w:szCs w:val="21"/>
              </w:rPr>
              <w:t>当前版本：</w:t>
            </w:r>
          </w:p>
        </w:tc>
        <w:tc>
          <w:tcPr>
            <w:tcW w:w="4873" w:type="dxa"/>
          </w:tcPr>
          <w:p w14:paraId="064E3EB2" w14:textId="77777777" w:rsidR="00F978EB" w:rsidRPr="00F52AE7" w:rsidRDefault="00F978EB" w:rsidP="00835848">
            <w:pPr>
              <w:rPr>
                <w:szCs w:val="21"/>
              </w:rPr>
            </w:pPr>
            <w:r>
              <w:rPr>
                <w:szCs w:val="21"/>
              </w:rPr>
              <w:t>1.0.0</w:t>
            </w:r>
          </w:p>
        </w:tc>
      </w:tr>
      <w:tr w:rsidR="00F978EB" w14:paraId="2D54C46E" w14:textId="77777777" w:rsidTr="00835848">
        <w:tc>
          <w:tcPr>
            <w:tcW w:w="2653" w:type="dxa"/>
            <w:vMerge/>
            <w:shd w:val="clear" w:color="auto" w:fill="auto"/>
          </w:tcPr>
          <w:p w14:paraId="4895B31B" w14:textId="77777777" w:rsidR="00F978EB" w:rsidRDefault="00F978EB" w:rsidP="00835848"/>
        </w:tc>
        <w:tc>
          <w:tcPr>
            <w:tcW w:w="1170" w:type="dxa"/>
            <w:shd w:val="clear" w:color="auto" w:fill="BEBEBE"/>
          </w:tcPr>
          <w:p w14:paraId="3204E948" w14:textId="77777777" w:rsidR="00F978EB" w:rsidRPr="00F52AE7" w:rsidRDefault="00F978EB" w:rsidP="00835848">
            <w:pPr>
              <w:rPr>
                <w:b/>
                <w:szCs w:val="21"/>
              </w:rPr>
            </w:pPr>
            <w:r w:rsidRPr="00F52AE7">
              <w:rPr>
                <w:rFonts w:hint="eastAsia"/>
                <w:b/>
                <w:szCs w:val="21"/>
              </w:rPr>
              <w:t>作者：</w:t>
            </w:r>
          </w:p>
        </w:tc>
        <w:tc>
          <w:tcPr>
            <w:tcW w:w="4873" w:type="dxa"/>
          </w:tcPr>
          <w:p w14:paraId="01762ACE" w14:textId="6902E9EB" w:rsidR="00F978EB" w:rsidRPr="00F52AE7" w:rsidRDefault="00F978EB" w:rsidP="00835848">
            <w:pPr>
              <w:rPr>
                <w:szCs w:val="21"/>
              </w:rPr>
            </w:pPr>
            <w:r>
              <w:rPr>
                <w:rFonts w:hint="eastAsia"/>
                <w:szCs w:val="21"/>
              </w:rPr>
              <w:t>陈俊仁,黄叶轩</w:t>
            </w:r>
          </w:p>
        </w:tc>
      </w:tr>
      <w:tr w:rsidR="00F978EB" w14:paraId="1807F801" w14:textId="77777777" w:rsidTr="00835848">
        <w:tc>
          <w:tcPr>
            <w:tcW w:w="2653" w:type="dxa"/>
            <w:vMerge/>
            <w:shd w:val="clear" w:color="auto" w:fill="auto"/>
          </w:tcPr>
          <w:p w14:paraId="28006E28" w14:textId="77777777" w:rsidR="00F978EB" w:rsidRDefault="00F978EB" w:rsidP="00835848"/>
        </w:tc>
        <w:tc>
          <w:tcPr>
            <w:tcW w:w="1170" w:type="dxa"/>
            <w:shd w:val="clear" w:color="auto" w:fill="BEBEBE"/>
          </w:tcPr>
          <w:p w14:paraId="338EAA5E" w14:textId="77777777" w:rsidR="00F978EB" w:rsidRPr="00F52AE7" w:rsidRDefault="00F978EB" w:rsidP="00835848">
            <w:pPr>
              <w:rPr>
                <w:b/>
                <w:szCs w:val="21"/>
              </w:rPr>
            </w:pPr>
            <w:r w:rsidRPr="00F52AE7">
              <w:rPr>
                <w:rFonts w:hint="eastAsia"/>
                <w:b/>
                <w:szCs w:val="21"/>
              </w:rPr>
              <w:t>完成日期：</w:t>
            </w:r>
          </w:p>
        </w:tc>
        <w:tc>
          <w:tcPr>
            <w:tcW w:w="4873" w:type="dxa"/>
          </w:tcPr>
          <w:p w14:paraId="032AB254" w14:textId="096CA8CD" w:rsidR="00F978EB" w:rsidRPr="00F52AE7" w:rsidRDefault="00F978EB" w:rsidP="00835848">
            <w:pPr>
              <w:rPr>
                <w:szCs w:val="21"/>
              </w:rPr>
            </w:pPr>
            <w:r>
              <w:rPr>
                <w:rFonts w:hint="eastAsia"/>
                <w:szCs w:val="21"/>
              </w:rPr>
              <w:t>2018-12-</w:t>
            </w:r>
            <w:r w:rsidR="00D77FA7">
              <w:rPr>
                <w:rFonts w:hint="eastAsia"/>
                <w:szCs w:val="21"/>
              </w:rPr>
              <w:t>30</w:t>
            </w:r>
          </w:p>
        </w:tc>
      </w:tr>
    </w:tbl>
    <w:p w14:paraId="04C1F208"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系统设计</w:t>
      </w:r>
      <w:r>
        <w:rPr>
          <w:rFonts w:ascii="Calibri Light" w:hAnsi="Calibri Light" w:cs="Times New Roman"/>
          <w:b/>
          <w:spacing w:val="15"/>
          <w:sz w:val="32"/>
          <w:szCs w:val="56"/>
        </w:rPr>
        <w:t>与</w:t>
      </w:r>
      <w:r>
        <w:rPr>
          <w:rFonts w:ascii="Calibri Light" w:hAnsi="Calibri Light" w:cs="Times New Roman" w:hint="eastAsia"/>
          <w:b/>
          <w:spacing w:val="15"/>
          <w:sz w:val="32"/>
          <w:szCs w:val="56"/>
        </w:rPr>
        <w:t>实现</w:t>
      </w:r>
      <w:r>
        <w:rPr>
          <w:rFonts w:ascii="Calibri Light" w:hAnsi="Calibri Light" w:cs="Times New Roman"/>
          <w:b/>
          <w:spacing w:val="15"/>
          <w:sz w:val="32"/>
          <w:szCs w:val="56"/>
        </w:rPr>
        <w:t>计划</w:t>
      </w:r>
    </w:p>
    <w:p w14:paraId="1F6EDD76" w14:textId="77777777" w:rsidR="00F978EB" w:rsidRPr="007359D4" w:rsidRDefault="00F978EB" w:rsidP="00F978EB">
      <w:pPr>
        <w:numPr>
          <w:ilvl w:val="1"/>
          <w:numId w:val="0"/>
        </w:numPr>
        <w:spacing w:afterLines="1150" w:after="3588" w:line="720" w:lineRule="auto"/>
        <w:contextualSpacing/>
        <w:jc w:val="center"/>
        <w:textAlignment w:val="center"/>
        <w:rPr>
          <w:rFonts w:cs="Times New Roman"/>
          <w:b/>
          <w:spacing w:val="15"/>
          <w:sz w:val="32"/>
          <w:szCs w:val="56"/>
        </w:rPr>
      </w:pPr>
      <w:r w:rsidRPr="00174795">
        <w:rPr>
          <w:rFonts w:cs="Times New Roman"/>
          <w:b/>
          <w:spacing w:val="15"/>
          <w:sz w:val="32"/>
          <w:szCs w:val="56"/>
        </w:rPr>
        <w:t>System d</w:t>
      </w:r>
      <w:r>
        <w:rPr>
          <w:rFonts w:cs="Times New Roman"/>
          <w:b/>
          <w:spacing w:val="15"/>
          <w:sz w:val="32"/>
          <w:szCs w:val="56"/>
        </w:rPr>
        <w:t xml:space="preserve">esign and </w:t>
      </w:r>
      <w:r>
        <w:rPr>
          <w:rFonts w:cs="Times New Roman" w:hint="eastAsia"/>
          <w:b/>
          <w:spacing w:val="15"/>
          <w:sz w:val="32"/>
          <w:szCs w:val="56"/>
        </w:rPr>
        <w:t>implementation</w:t>
      </w:r>
      <w:r>
        <w:rPr>
          <w:rFonts w:cs="Times New Roman"/>
          <w:b/>
          <w:spacing w:val="15"/>
          <w:sz w:val="32"/>
          <w:szCs w:val="56"/>
        </w:rPr>
        <w:t xml:space="preserve"> P</w:t>
      </w:r>
      <w:r w:rsidRPr="00174795">
        <w:rPr>
          <w:rFonts w:cs="Times New Roman"/>
          <w:b/>
          <w:spacing w:val="15"/>
          <w:sz w:val="32"/>
          <w:szCs w:val="56"/>
        </w:rPr>
        <w:t>lan</w:t>
      </w:r>
    </w:p>
    <w:p w14:paraId="7B32AAB4"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1CBB1BD"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E6E88EF"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1881A88"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D6EA7D9" w14:textId="77777777" w:rsidR="00F978EB" w:rsidRPr="00021BB3" w:rsidRDefault="00F978EB" w:rsidP="00F978EB">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33946047"/>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F978EB" w14:paraId="4A189ACC" w14:textId="77777777" w:rsidTr="00835848">
        <w:trPr>
          <w:trHeight w:val="300"/>
        </w:trPr>
        <w:tc>
          <w:tcPr>
            <w:tcW w:w="1269" w:type="dxa"/>
            <w:shd w:val="clear" w:color="auto" w:fill="B4C6E7" w:themeFill="accent1" w:themeFillTint="66"/>
          </w:tcPr>
          <w:p w14:paraId="492A24DF" w14:textId="77777777" w:rsidR="00F978EB" w:rsidRPr="00F52AE7" w:rsidRDefault="00F978EB" w:rsidP="00835848">
            <w:pPr>
              <w:jc w:val="center"/>
              <w:rPr>
                <w:b/>
                <w:szCs w:val="21"/>
              </w:rPr>
            </w:pPr>
            <w:r w:rsidRPr="00F52AE7">
              <w:rPr>
                <w:rFonts w:hint="eastAsia"/>
                <w:b/>
                <w:szCs w:val="21"/>
              </w:rPr>
              <w:t>版本</w:t>
            </w:r>
          </w:p>
        </w:tc>
        <w:tc>
          <w:tcPr>
            <w:tcW w:w="1704" w:type="dxa"/>
            <w:shd w:val="clear" w:color="auto" w:fill="B4C6E7" w:themeFill="accent1" w:themeFillTint="66"/>
          </w:tcPr>
          <w:p w14:paraId="70D54E5C" w14:textId="77777777" w:rsidR="00F978EB" w:rsidRPr="00F52AE7" w:rsidRDefault="00F978EB" w:rsidP="00835848">
            <w:pPr>
              <w:jc w:val="center"/>
              <w:rPr>
                <w:b/>
                <w:szCs w:val="21"/>
              </w:rPr>
            </w:pPr>
            <w:r w:rsidRPr="00F52AE7">
              <w:rPr>
                <w:rFonts w:hint="eastAsia"/>
                <w:b/>
                <w:szCs w:val="21"/>
              </w:rPr>
              <w:t>作者</w:t>
            </w:r>
          </w:p>
        </w:tc>
        <w:tc>
          <w:tcPr>
            <w:tcW w:w="1930" w:type="dxa"/>
            <w:shd w:val="clear" w:color="auto" w:fill="B4C6E7" w:themeFill="accent1" w:themeFillTint="66"/>
          </w:tcPr>
          <w:p w14:paraId="422C06F9" w14:textId="77777777" w:rsidR="00F978EB" w:rsidRPr="00F52AE7" w:rsidRDefault="00F978EB" w:rsidP="00835848">
            <w:pPr>
              <w:jc w:val="center"/>
              <w:rPr>
                <w:b/>
                <w:szCs w:val="21"/>
              </w:rPr>
            </w:pPr>
            <w:r w:rsidRPr="00F52AE7">
              <w:rPr>
                <w:rFonts w:hint="eastAsia"/>
                <w:b/>
                <w:szCs w:val="21"/>
              </w:rPr>
              <w:t>协助者</w:t>
            </w:r>
          </w:p>
        </w:tc>
        <w:tc>
          <w:tcPr>
            <w:tcW w:w="1671" w:type="dxa"/>
            <w:shd w:val="clear" w:color="auto" w:fill="B4C6E7" w:themeFill="accent1" w:themeFillTint="66"/>
          </w:tcPr>
          <w:p w14:paraId="2E14597F" w14:textId="77777777" w:rsidR="00F978EB" w:rsidRPr="00F52AE7" w:rsidRDefault="00F978EB" w:rsidP="00835848">
            <w:pPr>
              <w:jc w:val="center"/>
              <w:rPr>
                <w:b/>
                <w:szCs w:val="21"/>
              </w:rPr>
            </w:pPr>
            <w:r w:rsidRPr="00F52AE7">
              <w:rPr>
                <w:rFonts w:hint="eastAsia"/>
                <w:b/>
                <w:szCs w:val="21"/>
              </w:rPr>
              <w:t>起止日期</w:t>
            </w:r>
          </w:p>
        </w:tc>
        <w:tc>
          <w:tcPr>
            <w:tcW w:w="1672" w:type="dxa"/>
            <w:shd w:val="clear" w:color="auto" w:fill="B4C6E7" w:themeFill="accent1" w:themeFillTint="66"/>
          </w:tcPr>
          <w:p w14:paraId="5DBA2B36" w14:textId="77777777" w:rsidR="00F978EB" w:rsidRPr="00F52AE7" w:rsidRDefault="00F978EB" w:rsidP="00835848">
            <w:pPr>
              <w:jc w:val="center"/>
              <w:rPr>
                <w:b/>
                <w:szCs w:val="21"/>
              </w:rPr>
            </w:pPr>
            <w:r w:rsidRPr="00F52AE7">
              <w:rPr>
                <w:rFonts w:hint="eastAsia"/>
                <w:b/>
                <w:szCs w:val="21"/>
              </w:rPr>
              <w:t>备注</w:t>
            </w:r>
          </w:p>
        </w:tc>
      </w:tr>
      <w:tr w:rsidR="00F978EB" w14:paraId="7F90C8FC" w14:textId="77777777" w:rsidTr="00835848">
        <w:trPr>
          <w:trHeight w:val="90"/>
        </w:trPr>
        <w:tc>
          <w:tcPr>
            <w:tcW w:w="1269" w:type="dxa"/>
          </w:tcPr>
          <w:p w14:paraId="2CF75855" w14:textId="77777777" w:rsidR="00F978EB" w:rsidRPr="00F52AE7" w:rsidRDefault="00F978EB" w:rsidP="00835848">
            <w:pPr>
              <w:rPr>
                <w:szCs w:val="21"/>
              </w:rPr>
            </w:pPr>
            <w:r w:rsidRPr="00F52AE7">
              <w:rPr>
                <w:rFonts w:hint="eastAsia"/>
                <w:szCs w:val="21"/>
              </w:rPr>
              <w:t>0.</w:t>
            </w:r>
            <w:r w:rsidRPr="00F52AE7">
              <w:rPr>
                <w:szCs w:val="21"/>
              </w:rPr>
              <w:t>1.0</w:t>
            </w:r>
          </w:p>
        </w:tc>
        <w:tc>
          <w:tcPr>
            <w:tcW w:w="1704" w:type="dxa"/>
          </w:tcPr>
          <w:p w14:paraId="28046EA7" w14:textId="1B05B40F" w:rsidR="00F978EB" w:rsidRPr="00F52AE7" w:rsidRDefault="00F978EB" w:rsidP="00835848">
            <w:pPr>
              <w:rPr>
                <w:szCs w:val="21"/>
              </w:rPr>
            </w:pPr>
            <w:r>
              <w:rPr>
                <w:rFonts w:hint="eastAsia"/>
                <w:szCs w:val="21"/>
              </w:rPr>
              <w:t>陈俊仁</w:t>
            </w:r>
          </w:p>
        </w:tc>
        <w:tc>
          <w:tcPr>
            <w:tcW w:w="1930" w:type="dxa"/>
          </w:tcPr>
          <w:p w14:paraId="4D15B1DE" w14:textId="4613DF88" w:rsidR="00F978EB" w:rsidRPr="00F52AE7" w:rsidRDefault="00F978EB" w:rsidP="00835848">
            <w:pPr>
              <w:rPr>
                <w:szCs w:val="21"/>
              </w:rPr>
            </w:pPr>
            <w:r>
              <w:rPr>
                <w:rFonts w:hint="eastAsia"/>
                <w:szCs w:val="21"/>
              </w:rPr>
              <w:t>黄叶轩</w:t>
            </w:r>
          </w:p>
        </w:tc>
        <w:tc>
          <w:tcPr>
            <w:tcW w:w="1671" w:type="dxa"/>
          </w:tcPr>
          <w:p w14:paraId="54556A23" w14:textId="519B9C06" w:rsidR="00F978EB" w:rsidRPr="00F52AE7" w:rsidRDefault="00F978EB" w:rsidP="00835848">
            <w:pPr>
              <w:rPr>
                <w:szCs w:val="21"/>
              </w:rPr>
            </w:pPr>
            <w:r w:rsidRPr="00F52AE7">
              <w:rPr>
                <w:rFonts w:hint="eastAsia"/>
                <w:szCs w:val="21"/>
              </w:rPr>
              <w:t>2</w:t>
            </w:r>
            <w:r>
              <w:rPr>
                <w:rFonts w:hint="eastAsia"/>
                <w:szCs w:val="21"/>
              </w:rPr>
              <w:t>018/12</w:t>
            </w:r>
            <w:r w:rsidRPr="00F52AE7">
              <w:rPr>
                <w:rFonts w:hint="eastAsia"/>
                <w:szCs w:val="21"/>
              </w:rPr>
              <w:t>/</w:t>
            </w:r>
            <w:r>
              <w:rPr>
                <w:rFonts w:hint="eastAsia"/>
                <w:szCs w:val="21"/>
              </w:rPr>
              <w:t>29-2018/12</w:t>
            </w:r>
            <w:r w:rsidRPr="00F52AE7">
              <w:rPr>
                <w:rFonts w:hint="eastAsia"/>
                <w:szCs w:val="21"/>
              </w:rPr>
              <w:t>/</w:t>
            </w:r>
            <w:r>
              <w:rPr>
                <w:rFonts w:hint="eastAsia"/>
                <w:szCs w:val="21"/>
              </w:rPr>
              <w:t>30</w:t>
            </w:r>
          </w:p>
        </w:tc>
        <w:tc>
          <w:tcPr>
            <w:tcW w:w="1672" w:type="dxa"/>
          </w:tcPr>
          <w:p w14:paraId="6BD5AE68" w14:textId="77777777" w:rsidR="00F978EB" w:rsidRPr="00F52AE7" w:rsidRDefault="00F978EB" w:rsidP="00835848">
            <w:pPr>
              <w:rPr>
                <w:szCs w:val="21"/>
              </w:rPr>
            </w:pPr>
            <w:r w:rsidRPr="00F52AE7">
              <w:rPr>
                <w:rFonts w:hint="eastAsia"/>
                <w:szCs w:val="21"/>
              </w:rPr>
              <w:t>起草</w:t>
            </w:r>
          </w:p>
        </w:tc>
      </w:tr>
    </w:tbl>
    <w:p w14:paraId="68253A98" w14:textId="77777777" w:rsidR="00F978EB" w:rsidRPr="00021BB3" w:rsidRDefault="00F978EB" w:rsidP="00F978EB">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7745D3A6"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CD57FDD"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597252A"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2799AF9"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E3AE65A"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4A3BE67"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646"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E50F63" w14:textId="77777777" w:rsidR="00F978EB" w:rsidRDefault="00F978EB" w:rsidP="00F978EB">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08C3F80" w14:textId="77777777" w:rsidR="00F978EB" w:rsidRDefault="00F978EB" w:rsidP="00F978EB">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F6CF920" w14:textId="77777777" w:rsidR="00F978EB" w:rsidRDefault="00F978EB" w:rsidP="00F978EB">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953389938"/>
        <w:docPartObj>
          <w:docPartGallery w:val="Table of Contents"/>
          <w:docPartUnique/>
        </w:docPartObj>
      </w:sdtPr>
      <w:sdtContent>
        <w:p w14:paraId="229E228F" w14:textId="77777777" w:rsidR="00F978EB" w:rsidRPr="00397C7F" w:rsidRDefault="00F978EB" w:rsidP="00F978EB">
          <w:pPr>
            <w:pStyle w:val="TOC"/>
            <w:jc w:val="center"/>
          </w:pPr>
          <w:r w:rsidRPr="00397C7F">
            <w:rPr>
              <w:lang w:val="zh-CN"/>
            </w:rPr>
            <w:t>目录</w:t>
          </w:r>
        </w:p>
        <w:p w14:paraId="0DFC284D" w14:textId="3B486E64" w:rsidR="0097515E" w:rsidRDefault="00F978EB">
          <w:pPr>
            <w:pStyle w:val="TOC1"/>
            <w:tabs>
              <w:tab w:val="right" w:leader="dot" w:pos="8296"/>
            </w:tabs>
            <w:rPr>
              <w:rFonts w:asciiTheme="minorHAnsi" w:eastAsiaTheme="minorEastAsia" w:hAnsiTheme="minorHAnsi" w:cstheme="minorBidi"/>
              <w:noProof/>
              <w:kern w:val="2"/>
            </w:rPr>
          </w:pPr>
          <w:r w:rsidRPr="00397C7F">
            <w:fldChar w:fldCharType="begin"/>
          </w:r>
          <w:r w:rsidRPr="00397C7F">
            <w:instrText xml:space="preserve"> TOC \o "1-3" \h \z \u </w:instrText>
          </w:r>
          <w:r w:rsidRPr="00397C7F">
            <w:fldChar w:fldCharType="separate"/>
          </w:r>
          <w:hyperlink w:anchor="_Toc533946047" w:history="1">
            <w:r w:rsidR="0097515E" w:rsidRPr="008F0269">
              <w:rPr>
                <w:rStyle w:val="ae"/>
                <w:rFonts w:ascii="Times New Roman" w:hAnsi="Times New Roman" w:cs="Times New Roman"/>
                <w:b/>
                <w:bCs/>
                <w:noProof/>
                <w:kern w:val="44"/>
              </w:rPr>
              <w:t>版</w:t>
            </w:r>
            <w:r w:rsidR="0097515E" w:rsidRPr="008F0269">
              <w:rPr>
                <w:rStyle w:val="ae"/>
                <w:rFonts w:ascii="Times New Roman" w:hAnsi="Times New Roman" w:cs="Times New Roman"/>
                <w:b/>
                <w:bCs/>
                <w:noProof/>
                <w:kern w:val="44"/>
              </w:rPr>
              <w:t xml:space="preserve"> </w:t>
            </w:r>
            <w:r w:rsidR="0097515E" w:rsidRPr="008F0269">
              <w:rPr>
                <w:rStyle w:val="ae"/>
                <w:rFonts w:ascii="Times New Roman" w:hAnsi="Times New Roman" w:cs="Times New Roman"/>
                <w:b/>
                <w:bCs/>
                <w:noProof/>
                <w:kern w:val="44"/>
              </w:rPr>
              <w:t>本</w:t>
            </w:r>
            <w:r w:rsidR="0097515E" w:rsidRPr="008F0269">
              <w:rPr>
                <w:rStyle w:val="ae"/>
                <w:rFonts w:ascii="Times New Roman" w:hAnsi="Times New Roman" w:cs="Times New Roman"/>
                <w:b/>
                <w:bCs/>
                <w:noProof/>
                <w:kern w:val="44"/>
              </w:rPr>
              <w:t xml:space="preserve"> </w:t>
            </w:r>
            <w:r w:rsidR="0097515E" w:rsidRPr="008F0269">
              <w:rPr>
                <w:rStyle w:val="ae"/>
                <w:rFonts w:ascii="Times New Roman" w:hAnsi="Times New Roman" w:cs="Times New Roman"/>
                <w:b/>
                <w:bCs/>
                <w:noProof/>
                <w:kern w:val="44"/>
              </w:rPr>
              <w:t>历</w:t>
            </w:r>
            <w:r w:rsidR="0097515E" w:rsidRPr="008F0269">
              <w:rPr>
                <w:rStyle w:val="ae"/>
                <w:rFonts w:ascii="Times New Roman" w:hAnsi="Times New Roman" w:cs="Times New Roman"/>
                <w:b/>
                <w:bCs/>
                <w:noProof/>
                <w:kern w:val="44"/>
              </w:rPr>
              <w:t xml:space="preserve"> </w:t>
            </w:r>
            <w:r w:rsidR="0097515E" w:rsidRPr="008F0269">
              <w:rPr>
                <w:rStyle w:val="ae"/>
                <w:rFonts w:ascii="Times New Roman" w:hAnsi="Times New Roman" w:cs="Times New Roman"/>
                <w:b/>
                <w:bCs/>
                <w:noProof/>
                <w:kern w:val="44"/>
              </w:rPr>
              <w:t>史</w:t>
            </w:r>
            <w:r w:rsidR="0097515E">
              <w:rPr>
                <w:noProof/>
                <w:webHidden/>
              </w:rPr>
              <w:tab/>
            </w:r>
            <w:r w:rsidR="0097515E">
              <w:rPr>
                <w:noProof/>
                <w:webHidden/>
              </w:rPr>
              <w:fldChar w:fldCharType="begin"/>
            </w:r>
            <w:r w:rsidR="0097515E">
              <w:rPr>
                <w:noProof/>
                <w:webHidden/>
              </w:rPr>
              <w:instrText xml:space="preserve"> PAGEREF _Toc533946047 \h </w:instrText>
            </w:r>
            <w:r w:rsidR="0097515E">
              <w:rPr>
                <w:noProof/>
                <w:webHidden/>
              </w:rPr>
            </w:r>
            <w:r w:rsidR="0097515E">
              <w:rPr>
                <w:noProof/>
                <w:webHidden/>
              </w:rPr>
              <w:fldChar w:fldCharType="separate"/>
            </w:r>
            <w:r w:rsidR="0097515E">
              <w:rPr>
                <w:noProof/>
                <w:webHidden/>
              </w:rPr>
              <w:t>2</w:t>
            </w:r>
            <w:r w:rsidR="0097515E">
              <w:rPr>
                <w:noProof/>
                <w:webHidden/>
              </w:rPr>
              <w:fldChar w:fldCharType="end"/>
            </w:r>
          </w:hyperlink>
        </w:p>
        <w:p w14:paraId="1DA2D736" w14:textId="62A3A38C" w:rsidR="0097515E" w:rsidRDefault="00A818EF">
          <w:pPr>
            <w:pStyle w:val="TOC1"/>
            <w:tabs>
              <w:tab w:val="left" w:pos="420"/>
              <w:tab w:val="right" w:leader="dot" w:pos="8296"/>
            </w:tabs>
            <w:rPr>
              <w:rFonts w:asciiTheme="minorHAnsi" w:eastAsiaTheme="minorEastAsia" w:hAnsiTheme="minorHAnsi" w:cstheme="minorBidi"/>
              <w:noProof/>
              <w:kern w:val="2"/>
            </w:rPr>
          </w:pPr>
          <w:hyperlink w:anchor="_Toc533946048" w:history="1">
            <w:r w:rsidR="0097515E" w:rsidRPr="008F0269">
              <w:rPr>
                <w:rStyle w:val="ae"/>
                <w:noProof/>
              </w:rPr>
              <w:t>1</w:t>
            </w:r>
            <w:r w:rsidR="0097515E">
              <w:rPr>
                <w:rFonts w:asciiTheme="minorHAnsi" w:eastAsiaTheme="minorEastAsia" w:hAnsiTheme="minorHAnsi" w:cstheme="minorBidi"/>
                <w:noProof/>
                <w:kern w:val="2"/>
              </w:rPr>
              <w:tab/>
            </w:r>
            <w:r w:rsidR="0097515E" w:rsidRPr="008F0269">
              <w:rPr>
                <w:rStyle w:val="ae"/>
                <w:noProof/>
              </w:rPr>
              <w:t>引言</w:t>
            </w:r>
            <w:r w:rsidR="0097515E">
              <w:rPr>
                <w:noProof/>
                <w:webHidden/>
              </w:rPr>
              <w:tab/>
            </w:r>
            <w:r w:rsidR="0097515E">
              <w:rPr>
                <w:noProof/>
                <w:webHidden/>
              </w:rPr>
              <w:fldChar w:fldCharType="begin"/>
            </w:r>
            <w:r w:rsidR="0097515E">
              <w:rPr>
                <w:noProof/>
                <w:webHidden/>
              </w:rPr>
              <w:instrText xml:space="preserve"> PAGEREF _Toc533946048 \h </w:instrText>
            </w:r>
            <w:r w:rsidR="0097515E">
              <w:rPr>
                <w:noProof/>
                <w:webHidden/>
              </w:rPr>
            </w:r>
            <w:r w:rsidR="0097515E">
              <w:rPr>
                <w:noProof/>
                <w:webHidden/>
              </w:rPr>
              <w:fldChar w:fldCharType="separate"/>
            </w:r>
            <w:r w:rsidR="0097515E">
              <w:rPr>
                <w:noProof/>
                <w:webHidden/>
              </w:rPr>
              <w:t>5</w:t>
            </w:r>
            <w:r w:rsidR="0097515E">
              <w:rPr>
                <w:noProof/>
                <w:webHidden/>
              </w:rPr>
              <w:fldChar w:fldCharType="end"/>
            </w:r>
          </w:hyperlink>
        </w:p>
        <w:p w14:paraId="0B26EE2C" w14:textId="7990F6C0"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49" w:history="1">
            <w:r w:rsidR="0097515E" w:rsidRPr="008F0269">
              <w:rPr>
                <w:rStyle w:val="ae"/>
                <w:noProof/>
              </w:rPr>
              <w:t>1.1</w:t>
            </w:r>
            <w:r w:rsidR="0097515E">
              <w:rPr>
                <w:rFonts w:asciiTheme="minorHAnsi" w:eastAsiaTheme="minorEastAsia" w:hAnsiTheme="minorHAnsi" w:cstheme="minorBidi"/>
                <w:noProof/>
                <w:kern w:val="2"/>
              </w:rPr>
              <w:tab/>
            </w:r>
            <w:r w:rsidR="0097515E" w:rsidRPr="008F0269">
              <w:rPr>
                <w:rStyle w:val="ae"/>
                <w:noProof/>
              </w:rPr>
              <w:t>编写目的</w:t>
            </w:r>
            <w:r w:rsidR="0097515E">
              <w:rPr>
                <w:noProof/>
                <w:webHidden/>
              </w:rPr>
              <w:tab/>
            </w:r>
            <w:r w:rsidR="0097515E">
              <w:rPr>
                <w:noProof/>
                <w:webHidden/>
              </w:rPr>
              <w:fldChar w:fldCharType="begin"/>
            </w:r>
            <w:r w:rsidR="0097515E">
              <w:rPr>
                <w:noProof/>
                <w:webHidden/>
              </w:rPr>
              <w:instrText xml:space="preserve"> PAGEREF _Toc533946049 \h </w:instrText>
            </w:r>
            <w:r w:rsidR="0097515E">
              <w:rPr>
                <w:noProof/>
                <w:webHidden/>
              </w:rPr>
            </w:r>
            <w:r w:rsidR="0097515E">
              <w:rPr>
                <w:noProof/>
                <w:webHidden/>
              </w:rPr>
              <w:fldChar w:fldCharType="separate"/>
            </w:r>
            <w:r w:rsidR="0097515E">
              <w:rPr>
                <w:noProof/>
                <w:webHidden/>
              </w:rPr>
              <w:t>5</w:t>
            </w:r>
            <w:r w:rsidR="0097515E">
              <w:rPr>
                <w:noProof/>
                <w:webHidden/>
              </w:rPr>
              <w:fldChar w:fldCharType="end"/>
            </w:r>
          </w:hyperlink>
        </w:p>
        <w:p w14:paraId="6F8BB279" w14:textId="58632FC5"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50" w:history="1">
            <w:r w:rsidR="0097515E" w:rsidRPr="008F0269">
              <w:rPr>
                <w:rStyle w:val="ae"/>
                <w:noProof/>
              </w:rPr>
              <w:t>1.2</w:t>
            </w:r>
            <w:r w:rsidR="0097515E">
              <w:rPr>
                <w:rFonts w:asciiTheme="minorHAnsi" w:eastAsiaTheme="minorEastAsia" w:hAnsiTheme="minorHAnsi" w:cstheme="minorBidi"/>
                <w:noProof/>
                <w:kern w:val="2"/>
              </w:rPr>
              <w:tab/>
            </w:r>
            <w:r w:rsidR="0097515E" w:rsidRPr="008F0269">
              <w:rPr>
                <w:rStyle w:val="ae"/>
                <w:noProof/>
              </w:rPr>
              <w:t>业务需求</w:t>
            </w:r>
            <w:r w:rsidR="0097515E">
              <w:rPr>
                <w:noProof/>
                <w:webHidden/>
              </w:rPr>
              <w:tab/>
            </w:r>
            <w:r w:rsidR="0097515E">
              <w:rPr>
                <w:noProof/>
                <w:webHidden/>
              </w:rPr>
              <w:fldChar w:fldCharType="begin"/>
            </w:r>
            <w:r w:rsidR="0097515E">
              <w:rPr>
                <w:noProof/>
                <w:webHidden/>
              </w:rPr>
              <w:instrText xml:space="preserve"> PAGEREF _Toc533946050 \h </w:instrText>
            </w:r>
            <w:r w:rsidR="0097515E">
              <w:rPr>
                <w:noProof/>
                <w:webHidden/>
              </w:rPr>
            </w:r>
            <w:r w:rsidR="0097515E">
              <w:rPr>
                <w:noProof/>
                <w:webHidden/>
              </w:rPr>
              <w:fldChar w:fldCharType="separate"/>
            </w:r>
            <w:r w:rsidR="0097515E">
              <w:rPr>
                <w:noProof/>
                <w:webHidden/>
              </w:rPr>
              <w:t>5</w:t>
            </w:r>
            <w:r w:rsidR="0097515E">
              <w:rPr>
                <w:noProof/>
                <w:webHidden/>
              </w:rPr>
              <w:fldChar w:fldCharType="end"/>
            </w:r>
          </w:hyperlink>
        </w:p>
        <w:p w14:paraId="5D4AB767" w14:textId="7BBE3D1C"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51" w:history="1">
            <w:r w:rsidR="0097515E" w:rsidRPr="008F0269">
              <w:rPr>
                <w:rStyle w:val="ae"/>
                <w:noProof/>
              </w:rPr>
              <w:t>1.3</w:t>
            </w:r>
            <w:r w:rsidR="0097515E">
              <w:rPr>
                <w:rFonts w:asciiTheme="minorHAnsi" w:eastAsiaTheme="minorEastAsia" w:hAnsiTheme="minorHAnsi" w:cstheme="minorBidi"/>
                <w:noProof/>
                <w:kern w:val="2"/>
              </w:rPr>
              <w:tab/>
            </w:r>
            <w:r w:rsidR="0097515E" w:rsidRPr="008F0269">
              <w:rPr>
                <w:rStyle w:val="ae"/>
                <w:noProof/>
              </w:rPr>
              <w:t>背景</w:t>
            </w:r>
            <w:r w:rsidR="0097515E">
              <w:rPr>
                <w:noProof/>
                <w:webHidden/>
              </w:rPr>
              <w:tab/>
            </w:r>
            <w:r w:rsidR="0097515E">
              <w:rPr>
                <w:noProof/>
                <w:webHidden/>
              </w:rPr>
              <w:fldChar w:fldCharType="begin"/>
            </w:r>
            <w:r w:rsidR="0097515E">
              <w:rPr>
                <w:noProof/>
                <w:webHidden/>
              </w:rPr>
              <w:instrText xml:space="preserve"> PAGEREF _Toc533946051 \h </w:instrText>
            </w:r>
            <w:r w:rsidR="0097515E">
              <w:rPr>
                <w:noProof/>
                <w:webHidden/>
              </w:rPr>
            </w:r>
            <w:r w:rsidR="0097515E">
              <w:rPr>
                <w:noProof/>
                <w:webHidden/>
              </w:rPr>
              <w:fldChar w:fldCharType="separate"/>
            </w:r>
            <w:r w:rsidR="0097515E">
              <w:rPr>
                <w:noProof/>
                <w:webHidden/>
              </w:rPr>
              <w:t>6</w:t>
            </w:r>
            <w:r w:rsidR="0097515E">
              <w:rPr>
                <w:noProof/>
                <w:webHidden/>
              </w:rPr>
              <w:fldChar w:fldCharType="end"/>
            </w:r>
          </w:hyperlink>
        </w:p>
        <w:p w14:paraId="166AD68B" w14:textId="002C7A4F"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52" w:history="1">
            <w:r w:rsidR="0097515E" w:rsidRPr="008F0269">
              <w:rPr>
                <w:rStyle w:val="ae"/>
                <w:noProof/>
              </w:rPr>
              <w:t>1.3.1</w:t>
            </w:r>
            <w:r w:rsidR="0097515E">
              <w:rPr>
                <w:rFonts w:asciiTheme="minorHAnsi" w:eastAsiaTheme="minorEastAsia" w:hAnsiTheme="minorHAnsi" w:cstheme="minorBidi"/>
                <w:noProof/>
                <w:kern w:val="2"/>
              </w:rPr>
              <w:tab/>
            </w:r>
            <w:r w:rsidR="0097515E" w:rsidRPr="008F0269">
              <w:rPr>
                <w:rStyle w:val="ae"/>
                <w:noProof/>
              </w:rPr>
              <w:t>软件系统名称</w:t>
            </w:r>
            <w:r w:rsidR="0097515E">
              <w:rPr>
                <w:noProof/>
                <w:webHidden/>
              </w:rPr>
              <w:tab/>
            </w:r>
            <w:r w:rsidR="0097515E">
              <w:rPr>
                <w:noProof/>
                <w:webHidden/>
              </w:rPr>
              <w:fldChar w:fldCharType="begin"/>
            </w:r>
            <w:r w:rsidR="0097515E">
              <w:rPr>
                <w:noProof/>
                <w:webHidden/>
              </w:rPr>
              <w:instrText xml:space="preserve"> PAGEREF _Toc533946052 \h </w:instrText>
            </w:r>
            <w:r w:rsidR="0097515E">
              <w:rPr>
                <w:noProof/>
                <w:webHidden/>
              </w:rPr>
            </w:r>
            <w:r w:rsidR="0097515E">
              <w:rPr>
                <w:noProof/>
                <w:webHidden/>
              </w:rPr>
              <w:fldChar w:fldCharType="separate"/>
            </w:r>
            <w:r w:rsidR="0097515E">
              <w:rPr>
                <w:noProof/>
                <w:webHidden/>
              </w:rPr>
              <w:t>6</w:t>
            </w:r>
            <w:r w:rsidR="0097515E">
              <w:rPr>
                <w:noProof/>
                <w:webHidden/>
              </w:rPr>
              <w:fldChar w:fldCharType="end"/>
            </w:r>
          </w:hyperlink>
        </w:p>
        <w:p w14:paraId="1BB54A18" w14:textId="12096D8E"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53" w:history="1">
            <w:r w:rsidR="0097515E" w:rsidRPr="008F0269">
              <w:rPr>
                <w:rStyle w:val="ae"/>
                <w:noProof/>
              </w:rPr>
              <w:t>1.3.2</w:t>
            </w:r>
            <w:r w:rsidR="0097515E">
              <w:rPr>
                <w:rFonts w:asciiTheme="minorHAnsi" w:eastAsiaTheme="minorEastAsia" w:hAnsiTheme="minorHAnsi" w:cstheme="minorBidi"/>
                <w:noProof/>
                <w:kern w:val="2"/>
              </w:rPr>
              <w:tab/>
            </w:r>
            <w:r w:rsidR="0097515E" w:rsidRPr="008F0269">
              <w:rPr>
                <w:rStyle w:val="ae"/>
                <w:noProof/>
              </w:rPr>
              <w:t>任务提出者</w:t>
            </w:r>
            <w:r w:rsidR="0097515E">
              <w:rPr>
                <w:noProof/>
                <w:webHidden/>
              </w:rPr>
              <w:tab/>
            </w:r>
            <w:r w:rsidR="0097515E">
              <w:rPr>
                <w:noProof/>
                <w:webHidden/>
              </w:rPr>
              <w:fldChar w:fldCharType="begin"/>
            </w:r>
            <w:r w:rsidR="0097515E">
              <w:rPr>
                <w:noProof/>
                <w:webHidden/>
              </w:rPr>
              <w:instrText xml:space="preserve"> PAGEREF _Toc533946053 \h </w:instrText>
            </w:r>
            <w:r w:rsidR="0097515E">
              <w:rPr>
                <w:noProof/>
                <w:webHidden/>
              </w:rPr>
            </w:r>
            <w:r w:rsidR="0097515E">
              <w:rPr>
                <w:noProof/>
                <w:webHidden/>
              </w:rPr>
              <w:fldChar w:fldCharType="separate"/>
            </w:r>
            <w:r w:rsidR="0097515E">
              <w:rPr>
                <w:noProof/>
                <w:webHidden/>
              </w:rPr>
              <w:t>6</w:t>
            </w:r>
            <w:r w:rsidR="0097515E">
              <w:rPr>
                <w:noProof/>
                <w:webHidden/>
              </w:rPr>
              <w:fldChar w:fldCharType="end"/>
            </w:r>
          </w:hyperlink>
        </w:p>
        <w:p w14:paraId="14E84C05" w14:textId="34C8C1F5"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54" w:history="1">
            <w:r w:rsidR="0097515E" w:rsidRPr="008F0269">
              <w:rPr>
                <w:rStyle w:val="ae"/>
                <w:noProof/>
              </w:rPr>
              <w:t>1.3.3</w:t>
            </w:r>
            <w:r w:rsidR="0097515E">
              <w:rPr>
                <w:rFonts w:asciiTheme="minorHAnsi" w:eastAsiaTheme="minorEastAsia" w:hAnsiTheme="minorHAnsi" w:cstheme="minorBidi"/>
                <w:noProof/>
                <w:kern w:val="2"/>
              </w:rPr>
              <w:tab/>
            </w:r>
            <w:r w:rsidR="0097515E" w:rsidRPr="008F0269">
              <w:rPr>
                <w:rStyle w:val="ae"/>
                <w:noProof/>
              </w:rPr>
              <w:t>开发团队</w:t>
            </w:r>
            <w:r w:rsidR="0097515E">
              <w:rPr>
                <w:noProof/>
                <w:webHidden/>
              </w:rPr>
              <w:tab/>
            </w:r>
            <w:r w:rsidR="0097515E">
              <w:rPr>
                <w:noProof/>
                <w:webHidden/>
              </w:rPr>
              <w:fldChar w:fldCharType="begin"/>
            </w:r>
            <w:r w:rsidR="0097515E">
              <w:rPr>
                <w:noProof/>
                <w:webHidden/>
              </w:rPr>
              <w:instrText xml:space="preserve"> PAGEREF _Toc533946054 \h </w:instrText>
            </w:r>
            <w:r w:rsidR="0097515E">
              <w:rPr>
                <w:noProof/>
                <w:webHidden/>
              </w:rPr>
            </w:r>
            <w:r w:rsidR="0097515E">
              <w:rPr>
                <w:noProof/>
                <w:webHidden/>
              </w:rPr>
              <w:fldChar w:fldCharType="separate"/>
            </w:r>
            <w:r w:rsidR="0097515E">
              <w:rPr>
                <w:noProof/>
                <w:webHidden/>
              </w:rPr>
              <w:t>6</w:t>
            </w:r>
            <w:r w:rsidR="0097515E">
              <w:rPr>
                <w:noProof/>
                <w:webHidden/>
              </w:rPr>
              <w:fldChar w:fldCharType="end"/>
            </w:r>
          </w:hyperlink>
        </w:p>
        <w:p w14:paraId="2EB9125E" w14:textId="7216542F"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55" w:history="1">
            <w:r w:rsidR="0097515E" w:rsidRPr="008F0269">
              <w:rPr>
                <w:rStyle w:val="ae"/>
                <w:noProof/>
              </w:rPr>
              <w:t>1.3.4</w:t>
            </w:r>
            <w:r w:rsidR="0097515E">
              <w:rPr>
                <w:rFonts w:asciiTheme="minorHAnsi" w:eastAsiaTheme="minorEastAsia" w:hAnsiTheme="minorHAnsi" w:cstheme="minorBidi"/>
                <w:noProof/>
                <w:kern w:val="2"/>
              </w:rPr>
              <w:tab/>
            </w:r>
            <w:r w:rsidR="0097515E" w:rsidRPr="008F0269">
              <w:rPr>
                <w:rStyle w:val="ae"/>
                <w:noProof/>
              </w:rPr>
              <w:t>项目用户</w:t>
            </w:r>
            <w:r w:rsidR="0097515E">
              <w:rPr>
                <w:noProof/>
                <w:webHidden/>
              </w:rPr>
              <w:tab/>
            </w:r>
            <w:r w:rsidR="0097515E">
              <w:rPr>
                <w:noProof/>
                <w:webHidden/>
              </w:rPr>
              <w:fldChar w:fldCharType="begin"/>
            </w:r>
            <w:r w:rsidR="0097515E">
              <w:rPr>
                <w:noProof/>
                <w:webHidden/>
              </w:rPr>
              <w:instrText xml:space="preserve"> PAGEREF _Toc533946055 \h </w:instrText>
            </w:r>
            <w:r w:rsidR="0097515E">
              <w:rPr>
                <w:noProof/>
                <w:webHidden/>
              </w:rPr>
            </w:r>
            <w:r w:rsidR="0097515E">
              <w:rPr>
                <w:noProof/>
                <w:webHidden/>
              </w:rPr>
              <w:fldChar w:fldCharType="separate"/>
            </w:r>
            <w:r w:rsidR="0097515E">
              <w:rPr>
                <w:noProof/>
                <w:webHidden/>
              </w:rPr>
              <w:t>6</w:t>
            </w:r>
            <w:r w:rsidR="0097515E">
              <w:rPr>
                <w:noProof/>
                <w:webHidden/>
              </w:rPr>
              <w:fldChar w:fldCharType="end"/>
            </w:r>
          </w:hyperlink>
        </w:p>
        <w:p w14:paraId="0D025C9E" w14:textId="0E70A6C0"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56" w:history="1">
            <w:r w:rsidR="0097515E" w:rsidRPr="008F0269">
              <w:rPr>
                <w:rStyle w:val="ae"/>
                <w:noProof/>
              </w:rPr>
              <w:t>1.4</w:t>
            </w:r>
            <w:r w:rsidR="0097515E">
              <w:rPr>
                <w:rFonts w:asciiTheme="minorHAnsi" w:eastAsiaTheme="minorEastAsia" w:hAnsiTheme="minorHAnsi" w:cstheme="minorBidi"/>
                <w:noProof/>
                <w:kern w:val="2"/>
              </w:rPr>
              <w:tab/>
            </w:r>
            <w:r w:rsidR="0097515E" w:rsidRPr="008F0269">
              <w:rPr>
                <w:rStyle w:val="ae"/>
                <w:noProof/>
              </w:rPr>
              <w:t>业务目标</w:t>
            </w:r>
            <w:r w:rsidR="0097515E">
              <w:rPr>
                <w:noProof/>
                <w:webHidden/>
              </w:rPr>
              <w:tab/>
            </w:r>
            <w:r w:rsidR="0097515E">
              <w:rPr>
                <w:noProof/>
                <w:webHidden/>
              </w:rPr>
              <w:fldChar w:fldCharType="begin"/>
            </w:r>
            <w:r w:rsidR="0097515E">
              <w:rPr>
                <w:noProof/>
                <w:webHidden/>
              </w:rPr>
              <w:instrText xml:space="preserve"> PAGEREF _Toc533946056 \h </w:instrText>
            </w:r>
            <w:r w:rsidR="0097515E">
              <w:rPr>
                <w:noProof/>
                <w:webHidden/>
              </w:rPr>
            </w:r>
            <w:r w:rsidR="0097515E">
              <w:rPr>
                <w:noProof/>
                <w:webHidden/>
              </w:rPr>
              <w:fldChar w:fldCharType="separate"/>
            </w:r>
            <w:r w:rsidR="0097515E">
              <w:rPr>
                <w:noProof/>
                <w:webHidden/>
              </w:rPr>
              <w:t>7</w:t>
            </w:r>
            <w:r w:rsidR="0097515E">
              <w:rPr>
                <w:noProof/>
                <w:webHidden/>
              </w:rPr>
              <w:fldChar w:fldCharType="end"/>
            </w:r>
          </w:hyperlink>
        </w:p>
        <w:p w14:paraId="2EA7E347" w14:textId="7B89545D"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57" w:history="1">
            <w:r w:rsidR="0097515E" w:rsidRPr="008F0269">
              <w:rPr>
                <w:rStyle w:val="ae"/>
                <w:noProof/>
              </w:rPr>
              <w:t>1.5</w:t>
            </w:r>
            <w:r w:rsidR="0097515E">
              <w:rPr>
                <w:rFonts w:asciiTheme="minorHAnsi" w:eastAsiaTheme="minorEastAsia" w:hAnsiTheme="minorHAnsi" w:cstheme="minorBidi"/>
                <w:noProof/>
                <w:kern w:val="2"/>
              </w:rPr>
              <w:tab/>
            </w:r>
            <w:r w:rsidR="0097515E" w:rsidRPr="008F0269">
              <w:rPr>
                <w:rStyle w:val="ae"/>
                <w:noProof/>
              </w:rPr>
              <w:t>参考资料</w:t>
            </w:r>
            <w:r w:rsidR="0097515E">
              <w:rPr>
                <w:noProof/>
                <w:webHidden/>
              </w:rPr>
              <w:tab/>
            </w:r>
            <w:r w:rsidR="0097515E">
              <w:rPr>
                <w:noProof/>
                <w:webHidden/>
              </w:rPr>
              <w:fldChar w:fldCharType="begin"/>
            </w:r>
            <w:r w:rsidR="0097515E">
              <w:rPr>
                <w:noProof/>
                <w:webHidden/>
              </w:rPr>
              <w:instrText xml:space="preserve"> PAGEREF _Toc533946057 \h </w:instrText>
            </w:r>
            <w:r w:rsidR="0097515E">
              <w:rPr>
                <w:noProof/>
                <w:webHidden/>
              </w:rPr>
            </w:r>
            <w:r w:rsidR="0097515E">
              <w:rPr>
                <w:noProof/>
                <w:webHidden/>
              </w:rPr>
              <w:fldChar w:fldCharType="separate"/>
            </w:r>
            <w:r w:rsidR="0097515E">
              <w:rPr>
                <w:noProof/>
                <w:webHidden/>
              </w:rPr>
              <w:t>7</w:t>
            </w:r>
            <w:r w:rsidR="0097515E">
              <w:rPr>
                <w:noProof/>
                <w:webHidden/>
              </w:rPr>
              <w:fldChar w:fldCharType="end"/>
            </w:r>
          </w:hyperlink>
        </w:p>
        <w:p w14:paraId="79C6F860" w14:textId="1F07F82E" w:rsidR="0097515E" w:rsidRDefault="00A818EF">
          <w:pPr>
            <w:pStyle w:val="TOC1"/>
            <w:tabs>
              <w:tab w:val="left" w:pos="420"/>
              <w:tab w:val="right" w:leader="dot" w:pos="8296"/>
            </w:tabs>
            <w:rPr>
              <w:rFonts w:asciiTheme="minorHAnsi" w:eastAsiaTheme="minorEastAsia" w:hAnsiTheme="minorHAnsi" w:cstheme="minorBidi"/>
              <w:noProof/>
              <w:kern w:val="2"/>
            </w:rPr>
          </w:pPr>
          <w:hyperlink w:anchor="_Toc533946058" w:history="1">
            <w:r w:rsidR="0097515E" w:rsidRPr="008F0269">
              <w:rPr>
                <w:rStyle w:val="ae"/>
                <w:noProof/>
              </w:rPr>
              <w:t>2</w:t>
            </w:r>
            <w:r w:rsidR="0097515E">
              <w:rPr>
                <w:rFonts w:asciiTheme="minorHAnsi" w:eastAsiaTheme="minorEastAsia" w:hAnsiTheme="minorHAnsi" w:cstheme="minorBidi"/>
                <w:noProof/>
                <w:kern w:val="2"/>
              </w:rPr>
              <w:tab/>
            </w:r>
            <w:r w:rsidR="0097515E" w:rsidRPr="008F0269">
              <w:rPr>
                <w:rStyle w:val="ae"/>
                <w:noProof/>
              </w:rPr>
              <w:t>项目概述</w:t>
            </w:r>
            <w:r w:rsidR="0097515E">
              <w:rPr>
                <w:noProof/>
                <w:webHidden/>
              </w:rPr>
              <w:tab/>
            </w:r>
            <w:r w:rsidR="0097515E">
              <w:rPr>
                <w:noProof/>
                <w:webHidden/>
              </w:rPr>
              <w:fldChar w:fldCharType="begin"/>
            </w:r>
            <w:r w:rsidR="0097515E">
              <w:rPr>
                <w:noProof/>
                <w:webHidden/>
              </w:rPr>
              <w:instrText xml:space="preserve"> PAGEREF _Toc533946058 \h </w:instrText>
            </w:r>
            <w:r w:rsidR="0097515E">
              <w:rPr>
                <w:noProof/>
                <w:webHidden/>
              </w:rPr>
            </w:r>
            <w:r w:rsidR="0097515E">
              <w:rPr>
                <w:noProof/>
                <w:webHidden/>
              </w:rPr>
              <w:fldChar w:fldCharType="separate"/>
            </w:r>
            <w:r w:rsidR="0097515E">
              <w:rPr>
                <w:noProof/>
                <w:webHidden/>
              </w:rPr>
              <w:t>7</w:t>
            </w:r>
            <w:r w:rsidR="0097515E">
              <w:rPr>
                <w:noProof/>
                <w:webHidden/>
              </w:rPr>
              <w:fldChar w:fldCharType="end"/>
            </w:r>
          </w:hyperlink>
        </w:p>
        <w:p w14:paraId="6133760E" w14:textId="0BF48A15"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59" w:history="1">
            <w:r w:rsidR="0097515E" w:rsidRPr="008F0269">
              <w:rPr>
                <w:rStyle w:val="ae"/>
                <w:noProof/>
              </w:rPr>
              <w:t>2.1</w:t>
            </w:r>
            <w:r w:rsidR="0097515E">
              <w:rPr>
                <w:rFonts w:asciiTheme="minorHAnsi" w:eastAsiaTheme="minorEastAsia" w:hAnsiTheme="minorHAnsi" w:cstheme="minorBidi"/>
                <w:noProof/>
                <w:kern w:val="2"/>
              </w:rPr>
              <w:tab/>
            </w:r>
            <w:r w:rsidR="0097515E" w:rsidRPr="008F0269">
              <w:rPr>
                <w:rStyle w:val="ae"/>
                <w:noProof/>
              </w:rPr>
              <w:t>项目基本信息</w:t>
            </w:r>
            <w:r w:rsidR="0097515E">
              <w:rPr>
                <w:noProof/>
                <w:webHidden/>
              </w:rPr>
              <w:tab/>
            </w:r>
            <w:r w:rsidR="0097515E">
              <w:rPr>
                <w:noProof/>
                <w:webHidden/>
              </w:rPr>
              <w:fldChar w:fldCharType="begin"/>
            </w:r>
            <w:r w:rsidR="0097515E">
              <w:rPr>
                <w:noProof/>
                <w:webHidden/>
              </w:rPr>
              <w:instrText xml:space="preserve"> PAGEREF _Toc533946059 \h </w:instrText>
            </w:r>
            <w:r w:rsidR="0097515E">
              <w:rPr>
                <w:noProof/>
                <w:webHidden/>
              </w:rPr>
            </w:r>
            <w:r w:rsidR="0097515E">
              <w:rPr>
                <w:noProof/>
                <w:webHidden/>
              </w:rPr>
              <w:fldChar w:fldCharType="separate"/>
            </w:r>
            <w:r w:rsidR="0097515E">
              <w:rPr>
                <w:noProof/>
                <w:webHidden/>
              </w:rPr>
              <w:t>7</w:t>
            </w:r>
            <w:r w:rsidR="0097515E">
              <w:rPr>
                <w:noProof/>
                <w:webHidden/>
              </w:rPr>
              <w:fldChar w:fldCharType="end"/>
            </w:r>
          </w:hyperlink>
        </w:p>
        <w:p w14:paraId="0E44E89B" w14:textId="7CF02444"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60" w:history="1">
            <w:r w:rsidR="0097515E" w:rsidRPr="008F0269">
              <w:rPr>
                <w:rStyle w:val="ae"/>
                <w:noProof/>
              </w:rPr>
              <w:t>2.2</w:t>
            </w:r>
            <w:r w:rsidR="0097515E">
              <w:rPr>
                <w:rFonts w:asciiTheme="minorHAnsi" w:eastAsiaTheme="minorEastAsia" w:hAnsiTheme="minorHAnsi" w:cstheme="minorBidi"/>
                <w:noProof/>
                <w:kern w:val="2"/>
              </w:rPr>
              <w:tab/>
            </w:r>
            <w:r w:rsidR="0097515E" w:rsidRPr="008F0269">
              <w:rPr>
                <w:rStyle w:val="ae"/>
                <w:noProof/>
              </w:rPr>
              <w:t>工作内容</w:t>
            </w:r>
            <w:r w:rsidR="0097515E">
              <w:rPr>
                <w:noProof/>
                <w:webHidden/>
              </w:rPr>
              <w:tab/>
            </w:r>
            <w:r w:rsidR="0097515E">
              <w:rPr>
                <w:noProof/>
                <w:webHidden/>
              </w:rPr>
              <w:fldChar w:fldCharType="begin"/>
            </w:r>
            <w:r w:rsidR="0097515E">
              <w:rPr>
                <w:noProof/>
                <w:webHidden/>
              </w:rPr>
              <w:instrText xml:space="preserve"> PAGEREF _Toc533946060 \h </w:instrText>
            </w:r>
            <w:r w:rsidR="0097515E">
              <w:rPr>
                <w:noProof/>
                <w:webHidden/>
              </w:rPr>
            </w:r>
            <w:r w:rsidR="0097515E">
              <w:rPr>
                <w:noProof/>
                <w:webHidden/>
              </w:rPr>
              <w:fldChar w:fldCharType="separate"/>
            </w:r>
            <w:r w:rsidR="0097515E">
              <w:rPr>
                <w:noProof/>
                <w:webHidden/>
              </w:rPr>
              <w:t>7</w:t>
            </w:r>
            <w:r w:rsidR="0097515E">
              <w:rPr>
                <w:noProof/>
                <w:webHidden/>
              </w:rPr>
              <w:fldChar w:fldCharType="end"/>
            </w:r>
          </w:hyperlink>
        </w:p>
        <w:p w14:paraId="049C3CE8" w14:textId="22814F6E"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61" w:history="1">
            <w:r w:rsidR="0097515E" w:rsidRPr="008F0269">
              <w:rPr>
                <w:rStyle w:val="ae"/>
                <w:noProof/>
              </w:rPr>
              <w:t>2.3</w:t>
            </w:r>
            <w:r w:rsidR="0097515E">
              <w:rPr>
                <w:rFonts w:asciiTheme="minorHAnsi" w:eastAsiaTheme="minorEastAsia" w:hAnsiTheme="minorHAnsi" w:cstheme="minorBidi"/>
                <w:noProof/>
                <w:kern w:val="2"/>
              </w:rPr>
              <w:tab/>
            </w:r>
            <w:r w:rsidR="0097515E" w:rsidRPr="008F0269">
              <w:rPr>
                <w:rStyle w:val="ae"/>
                <w:noProof/>
              </w:rPr>
              <w:t>开发人员</w:t>
            </w:r>
            <w:r w:rsidR="0097515E">
              <w:rPr>
                <w:noProof/>
                <w:webHidden/>
              </w:rPr>
              <w:tab/>
            </w:r>
            <w:r w:rsidR="0097515E">
              <w:rPr>
                <w:noProof/>
                <w:webHidden/>
              </w:rPr>
              <w:fldChar w:fldCharType="begin"/>
            </w:r>
            <w:r w:rsidR="0097515E">
              <w:rPr>
                <w:noProof/>
                <w:webHidden/>
              </w:rPr>
              <w:instrText xml:space="preserve"> PAGEREF _Toc533946061 \h </w:instrText>
            </w:r>
            <w:r w:rsidR="0097515E">
              <w:rPr>
                <w:noProof/>
                <w:webHidden/>
              </w:rPr>
            </w:r>
            <w:r w:rsidR="0097515E">
              <w:rPr>
                <w:noProof/>
                <w:webHidden/>
              </w:rPr>
              <w:fldChar w:fldCharType="separate"/>
            </w:r>
            <w:r w:rsidR="0097515E">
              <w:rPr>
                <w:noProof/>
                <w:webHidden/>
              </w:rPr>
              <w:t>8</w:t>
            </w:r>
            <w:r w:rsidR="0097515E">
              <w:rPr>
                <w:noProof/>
                <w:webHidden/>
              </w:rPr>
              <w:fldChar w:fldCharType="end"/>
            </w:r>
          </w:hyperlink>
        </w:p>
        <w:p w14:paraId="78D94567" w14:textId="01C56243"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62" w:history="1">
            <w:r w:rsidR="0097515E" w:rsidRPr="008F0269">
              <w:rPr>
                <w:rStyle w:val="ae"/>
                <w:noProof/>
              </w:rPr>
              <w:t>2.4</w:t>
            </w:r>
            <w:r w:rsidR="0097515E">
              <w:rPr>
                <w:rFonts w:asciiTheme="minorHAnsi" w:eastAsiaTheme="minorEastAsia" w:hAnsiTheme="minorHAnsi" w:cstheme="minorBidi"/>
                <w:noProof/>
                <w:kern w:val="2"/>
              </w:rPr>
              <w:tab/>
            </w:r>
            <w:r w:rsidR="0097515E" w:rsidRPr="008F0269">
              <w:rPr>
                <w:rStyle w:val="ae"/>
                <w:noProof/>
              </w:rPr>
              <w:t>用户</w:t>
            </w:r>
            <w:r w:rsidR="0097515E">
              <w:rPr>
                <w:noProof/>
                <w:webHidden/>
              </w:rPr>
              <w:tab/>
            </w:r>
            <w:r w:rsidR="0097515E">
              <w:rPr>
                <w:noProof/>
                <w:webHidden/>
              </w:rPr>
              <w:fldChar w:fldCharType="begin"/>
            </w:r>
            <w:r w:rsidR="0097515E">
              <w:rPr>
                <w:noProof/>
                <w:webHidden/>
              </w:rPr>
              <w:instrText xml:space="preserve"> PAGEREF _Toc533946062 \h </w:instrText>
            </w:r>
            <w:r w:rsidR="0097515E">
              <w:rPr>
                <w:noProof/>
                <w:webHidden/>
              </w:rPr>
            </w:r>
            <w:r w:rsidR="0097515E">
              <w:rPr>
                <w:noProof/>
                <w:webHidden/>
              </w:rPr>
              <w:fldChar w:fldCharType="separate"/>
            </w:r>
            <w:r w:rsidR="0097515E">
              <w:rPr>
                <w:noProof/>
                <w:webHidden/>
              </w:rPr>
              <w:t>8</w:t>
            </w:r>
            <w:r w:rsidR="0097515E">
              <w:rPr>
                <w:noProof/>
                <w:webHidden/>
              </w:rPr>
              <w:fldChar w:fldCharType="end"/>
            </w:r>
          </w:hyperlink>
        </w:p>
        <w:p w14:paraId="4248784E" w14:textId="43083CCF"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63" w:history="1">
            <w:r w:rsidR="0097515E" w:rsidRPr="008F0269">
              <w:rPr>
                <w:rStyle w:val="ae"/>
                <w:noProof/>
              </w:rPr>
              <w:t>2.5</w:t>
            </w:r>
            <w:r w:rsidR="0097515E">
              <w:rPr>
                <w:rFonts w:asciiTheme="minorHAnsi" w:eastAsiaTheme="minorEastAsia" w:hAnsiTheme="minorHAnsi" w:cstheme="minorBidi"/>
                <w:noProof/>
                <w:kern w:val="2"/>
              </w:rPr>
              <w:tab/>
            </w:r>
            <w:r w:rsidR="0097515E" w:rsidRPr="008F0269">
              <w:rPr>
                <w:rStyle w:val="ae"/>
                <w:noProof/>
              </w:rPr>
              <w:t>产品</w:t>
            </w:r>
            <w:r w:rsidR="0097515E">
              <w:rPr>
                <w:noProof/>
                <w:webHidden/>
              </w:rPr>
              <w:tab/>
            </w:r>
            <w:r w:rsidR="0097515E">
              <w:rPr>
                <w:noProof/>
                <w:webHidden/>
              </w:rPr>
              <w:fldChar w:fldCharType="begin"/>
            </w:r>
            <w:r w:rsidR="0097515E">
              <w:rPr>
                <w:noProof/>
                <w:webHidden/>
              </w:rPr>
              <w:instrText xml:space="preserve"> PAGEREF _Toc533946063 \h </w:instrText>
            </w:r>
            <w:r w:rsidR="0097515E">
              <w:rPr>
                <w:noProof/>
                <w:webHidden/>
              </w:rPr>
            </w:r>
            <w:r w:rsidR="0097515E">
              <w:rPr>
                <w:noProof/>
                <w:webHidden/>
              </w:rPr>
              <w:fldChar w:fldCharType="separate"/>
            </w:r>
            <w:r w:rsidR="0097515E">
              <w:rPr>
                <w:noProof/>
                <w:webHidden/>
              </w:rPr>
              <w:t>9</w:t>
            </w:r>
            <w:r w:rsidR="0097515E">
              <w:rPr>
                <w:noProof/>
                <w:webHidden/>
              </w:rPr>
              <w:fldChar w:fldCharType="end"/>
            </w:r>
          </w:hyperlink>
        </w:p>
        <w:p w14:paraId="713C13C9" w14:textId="48332DB5"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64" w:history="1">
            <w:r w:rsidR="0097515E" w:rsidRPr="008F0269">
              <w:rPr>
                <w:rStyle w:val="ae"/>
                <w:noProof/>
              </w:rPr>
              <w:t>2.5.1</w:t>
            </w:r>
            <w:r w:rsidR="0097515E">
              <w:rPr>
                <w:rFonts w:asciiTheme="minorHAnsi" w:eastAsiaTheme="minorEastAsia" w:hAnsiTheme="minorHAnsi" w:cstheme="minorBidi"/>
                <w:noProof/>
                <w:kern w:val="2"/>
              </w:rPr>
              <w:tab/>
            </w:r>
            <w:r w:rsidR="0097515E" w:rsidRPr="008F0269">
              <w:rPr>
                <w:rStyle w:val="ae"/>
                <w:noProof/>
              </w:rPr>
              <w:t>需要移交的用户文件</w:t>
            </w:r>
            <w:r w:rsidR="0097515E">
              <w:rPr>
                <w:noProof/>
                <w:webHidden/>
              </w:rPr>
              <w:tab/>
            </w:r>
            <w:r w:rsidR="0097515E">
              <w:rPr>
                <w:noProof/>
                <w:webHidden/>
              </w:rPr>
              <w:fldChar w:fldCharType="begin"/>
            </w:r>
            <w:r w:rsidR="0097515E">
              <w:rPr>
                <w:noProof/>
                <w:webHidden/>
              </w:rPr>
              <w:instrText xml:space="preserve"> PAGEREF _Toc533946064 \h </w:instrText>
            </w:r>
            <w:r w:rsidR="0097515E">
              <w:rPr>
                <w:noProof/>
                <w:webHidden/>
              </w:rPr>
            </w:r>
            <w:r w:rsidR="0097515E">
              <w:rPr>
                <w:noProof/>
                <w:webHidden/>
              </w:rPr>
              <w:fldChar w:fldCharType="separate"/>
            </w:r>
            <w:r w:rsidR="0097515E">
              <w:rPr>
                <w:noProof/>
                <w:webHidden/>
              </w:rPr>
              <w:t>9</w:t>
            </w:r>
            <w:r w:rsidR="0097515E">
              <w:rPr>
                <w:noProof/>
                <w:webHidden/>
              </w:rPr>
              <w:fldChar w:fldCharType="end"/>
            </w:r>
          </w:hyperlink>
        </w:p>
        <w:p w14:paraId="28D002DA" w14:textId="0DF3A964"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65" w:history="1">
            <w:r w:rsidR="0097515E" w:rsidRPr="008F0269">
              <w:rPr>
                <w:rStyle w:val="ae"/>
                <w:noProof/>
              </w:rPr>
              <w:t>2.5.2</w:t>
            </w:r>
            <w:r w:rsidR="0097515E">
              <w:rPr>
                <w:rFonts w:asciiTheme="minorHAnsi" w:eastAsiaTheme="minorEastAsia" w:hAnsiTheme="minorHAnsi" w:cstheme="minorBidi"/>
                <w:noProof/>
                <w:kern w:val="2"/>
              </w:rPr>
              <w:tab/>
            </w:r>
            <w:r w:rsidR="0097515E" w:rsidRPr="008F0269">
              <w:rPr>
                <w:rStyle w:val="ae"/>
                <w:noProof/>
              </w:rPr>
              <w:t>服务</w:t>
            </w:r>
            <w:r w:rsidR="0097515E">
              <w:rPr>
                <w:noProof/>
                <w:webHidden/>
              </w:rPr>
              <w:tab/>
            </w:r>
            <w:r w:rsidR="0097515E">
              <w:rPr>
                <w:noProof/>
                <w:webHidden/>
              </w:rPr>
              <w:fldChar w:fldCharType="begin"/>
            </w:r>
            <w:r w:rsidR="0097515E">
              <w:rPr>
                <w:noProof/>
                <w:webHidden/>
              </w:rPr>
              <w:instrText xml:space="preserve"> PAGEREF _Toc533946065 \h </w:instrText>
            </w:r>
            <w:r w:rsidR="0097515E">
              <w:rPr>
                <w:noProof/>
                <w:webHidden/>
              </w:rPr>
            </w:r>
            <w:r w:rsidR="0097515E">
              <w:rPr>
                <w:noProof/>
                <w:webHidden/>
              </w:rPr>
              <w:fldChar w:fldCharType="separate"/>
            </w:r>
            <w:r w:rsidR="0097515E">
              <w:rPr>
                <w:noProof/>
                <w:webHidden/>
              </w:rPr>
              <w:t>9</w:t>
            </w:r>
            <w:r w:rsidR="0097515E">
              <w:rPr>
                <w:noProof/>
                <w:webHidden/>
              </w:rPr>
              <w:fldChar w:fldCharType="end"/>
            </w:r>
          </w:hyperlink>
        </w:p>
        <w:p w14:paraId="4F0A3059" w14:textId="11657684"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66" w:history="1">
            <w:r w:rsidR="0097515E" w:rsidRPr="008F0269">
              <w:rPr>
                <w:rStyle w:val="ae"/>
                <w:noProof/>
              </w:rPr>
              <w:t>2.5.3</w:t>
            </w:r>
            <w:r w:rsidR="0097515E">
              <w:rPr>
                <w:rFonts w:asciiTheme="minorHAnsi" w:eastAsiaTheme="minorEastAsia" w:hAnsiTheme="minorHAnsi" w:cstheme="minorBidi"/>
                <w:noProof/>
                <w:kern w:val="2"/>
              </w:rPr>
              <w:tab/>
            </w:r>
            <w:r w:rsidR="0097515E" w:rsidRPr="008F0269">
              <w:rPr>
                <w:rStyle w:val="ae"/>
                <w:noProof/>
              </w:rPr>
              <w:t>非移交产品</w:t>
            </w:r>
            <w:r w:rsidR="0097515E">
              <w:rPr>
                <w:noProof/>
                <w:webHidden/>
              </w:rPr>
              <w:tab/>
            </w:r>
            <w:r w:rsidR="0097515E">
              <w:rPr>
                <w:noProof/>
                <w:webHidden/>
              </w:rPr>
              <w:fldChar w:fldCharType="begin"/>
            </w:r>
            <w:r w:rsidR="0097515E">
              <w:rPr>
                <w:noProof/>
                <w:webHidden/>
              </w:rPr>
              <w:instrText xml:space="preserve"> PAGEREF _Toc533946066 \h </w:instrText>
            </w:r>
            <w:r w:rsidR="0097515E">
              <w:rPr>
                <w:noProof/>
                <w:webHidden/>
              </w:rPr>
            </w:r>
            <w:r w:rsidR="0097515E">
              <w:rPr>
                <w:noProof/>
                <w:webHidden/>
              </w:rPr>
              <w:fldChar w:fldCharType="separate"/>
            </w:r>
            <w:r w:rsidR="0097515E">
              <w:rPr>
                <w:noProof/>
                <w:webHidden/>
              </w:rPr>
              <w:t>9</w:t>
            </w:r>
            <w:r w:rsidR="0097515E">
              <w:rPr>
                <w:noProof/>
                <w:webHidden/>
              </w:rPr>
              <w:fldChar w:fldCharType="end"/>
            </w:r>
          </w:hyperlink>
        </w:p>
        <w:p w14:paraId="54EDA74A" w14:textId="141236F8"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67" w:history="1">
            <w:r w:rsidR="0097515E" w:rsidRPr="008F0269">
              <w:rPr>
                <w:rStyle w:val="ae"/>
                <w:noProof/>
              </w:rPr>
              <w:t>2.6</w:t>
            </w:r>
            <w:r w:rsidR="0097515E">
              <w:rPr>
                <w:rFonts w:asciiTheme="minorHAnsi" w:eastAsiaTheme="minorEastAsia" w:hAnsiTheme="minorHAnsi" w:cstheme="minorBidi"/>
                <w:noProof/>
                <w:kern w:val="2"/>
              </w:rPr>
              <w:tab/>
            </w:r>
            <w:r w:rsidR="0097515E" w:rsidRPr="008F0269">
              <w:rPr>
                <w:rStyle w:val="ae"/>
                <w:noProof/>
              </w:rPr>
              <w:t>验收标准</w:t>
            </w:r>
            <w:r w:rsidR="0097515E">
              <w:rPr>
                <w:noProof/>
                <w:webHidden/>
              </w:rPr>
              <w:tab/>
            </w:r>
            <w:r w:rsidR="0097515E">
              <w:rPr>
                <w:noProof/>
                <w:webHidden/>
              </w:rPr>
              <w:fldChar w:fldCharType="begin"/>
            </w:r>
            <w:r w:rsidR="0097515E">
              <w:rPr>
                <w:noProof/>
                <w:webHidden/>
              </w:rPr>
              <w:instrText xml:space="preserve"> PAGEREF _Toc533946067 \h </w:instrText>
            </w:r>
            <w:r w:rsidR="0097515E">
              <w:rPr>
                <w:noProof/>
                <w:webHidden/>
              </w:rPr>
            </w:r>
            <w:r w:rsidR="0097515E">
              <w:rPr>
                <w:noProof/>
                <w:webHidden/>
              </w:rPr>
              <w:fldChar w:fldCharType="separate"/>
            </w:r>
            <w:r w:rsidR="0097515E">
              <w:rPr>
                <w:noProof/>
                <w:webHidden/>
              </w:rPr>
              <w:t>10</w:t>
            </w:r>
            <w:r w:rsidR="0097515E">
              <w:rPr>
                <w:noProof/>
                <w:webHidden/>
              </w:rPr>
              <w:fldChar w:fldCharType="end"/>
            </w:r>
          </w:hyperlink>
        </w:p>
        <w:p w14:paraId="3C379D5F" w14:textId="646DC381" w:rsidR="0097515E" w:rsidRDefault="00A818EF">
          <w:pPr>
            <w:pStyle w:val="TOC1"/>
            <w:tabs>
              <w:tab w:val="left" w:pos="420"/>
              <w:tab w:val="right" w:leader="dot" w:pos="8296"/>
            </w:tabs>
            <w:rPr>
              <w:rFonts w:asciiTheme="minorHAnsi" w:eastAsiaTheme="minorEastAsia" w:hAnsiTheme="minorHAnsi" w:cstheme="minorBidi"/>
              <w:noProof/>
              <w:kern w:val="2"/>
            </w:rPr>
          </w:pPr>
          <w:hyperlink w:anchor="_Toc533946068" w:history="1">
            <w:r w:rsidR="0097515E" w:rsidRPr="008F0269">
              <w:rPr>
                <w:rStyle w:val="ae"/>
                <w:noProof/>
              </w:rPr>
              <w:t>3</w:t>
            </w:r>
            <w:r w:rsidR="0097515E">
              <w:rPr>
                <w:rFonts w:asciiTheme="minorHAnsi" w:eastAsiaTheme="minorEastAsia" w:hAnsiTheme="minorHAnsi" w:cstheme="minorBidi"/>
                <w:noProof/>
                <w:kern w:val="2"/>
              </w:rPr>
              <w:tab/>
            </w:r>
            <w:r w:rsidR="0097515E" w:rsidRPr="008F0269">
              <w:rPr>
                <w:rStyle w:val="ae"/>
                <w:noProof/>
              </w:rPr>
              <w:t>实施计划</w:t>
            </w:r>
            <w:r w:rsidR="0097515E">
              <w:rPr>
                <w:noProof/>
                <w:webHidden/>
              </w:rPr>
              <w:tab/>
            </w:r>
            <w:r w:rsidR="0097515E">
              <w:rPr>
                <w:noProof/>
                <w:webHidden/>
              </w:rPr>
              <w:fldChar w:fldCharType="begin"/>
            </w:r>
            <w:r w:rsidR="0097515E">
              <w:rPr>
                <w:noProof/>
                <w:webHidden/>
              </w:rPr>
              <w:instrText xml:space="preserve"> PAGEREF _Toc533946068 \h </w:instrText>
            </w:r>
            <w:r w:rsidR="0097515E">
              <w:rPr>
                <w:noProof/>
                <w:webHidden/>
              </w:rPr>
            </w:r>
            <w:r w:rsidR="0097515E">
              <w:rPr>
                <w:noProof/>
                <w:webHidden/>
              </w:rPr>
              <w:fldChar w:fldCharType="separate"/>
            </w:r>
            <w:r w:rsidR="0097515E">
              <w:rPr>
                <w:noProof/>
                <w:webHidden/>
              </w:rPr>
              <w:t>10</w:t>
            </w:r>
            <w:r w:rsidR="0097515E">
              <w:rPr>
                <w:noProof/>
                <w:webHidden/>
              </w:rPr>
              <w:fldChar w:fldCharType="end"/>
            </w:r>
          </w:hyperlink>
        </w:p>
        <w:p w14:paraId="3C9D1709" w14:textId="4726EE3A"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69" w:history="1">
            <w:r w:rsidR="0097515E" w:rsidRPr="008F0269">
              <w:rPr>
                <w:rStyle w:val="ae"/>
                <w:noProof/>
              </w:rPr>
              <w:t>3.1</w:t>
            </w:r>
            <w:r w:rsidR="0097515E">
              <w:rPr>
                <w:rFonts w:asciiTheme="minorHAnsi" w:eastAsiaTheme="minorEastAsia" w:hAnsiTheme="minorHAnsi" w:cstheme="minorBidi"/>
                <w:noProof/>
                <w:kern w:val="2"/>
              </w:rPr>
              <w:tab/>
            </w:r>
            <w:r w:rsidR="0097515E" w:rsidRPr="008F0269">
              <w:rPr>
                <w:rStyle w:val="ae"/>
                <w:noProof/>
              </w:rPr>
              <w:t>工作任务的分解与人员分工</w:t>
            </w:r>
            <w:r w:rsidR="0097515E">
              <w:rPr>
                <w:noProof/>
                <w:webHidden/>
              </w:rPr>
              <w:tab/>
            </w:r>
            <w:r w:rsidR="0097515E">
              <w:rPr>
                <w:noProof/>
                <w:webHidden/>
              </w:rPr>
              <w:fldChar w:fldCharType="begin"/>
            </w:r>
            <w:r w:rsidR="0097515E">
              <w:rPr>
                <w:noProof/>
                <w:webHidden/>
              </w:rPr>
              <w:instrText xml:space="preserve"> PAGEREF _Toc533946069 \h </w:instrText>
            </w:r>
            <w:r w:rsidR="0097515E">
              <w:rPr>
                <w:noProof/>
                <w:webHidden/>
              </w:rPr>
            </w:r>
            <w:r w:rsidR="0097515E">
              <w:rPr>
                <w:noProof/>
                <w:webHidden/>
              </w:rPr>
              <w:fldChar w:fldCharType="separate"/>
            </w:r>
            <w:r w:rsidR="0097515E">
              <w:rPr>
                <w:noProof/>
                <w:webHidden/>
              </w:rPr>
              <w:t>10</w:t>
            </w:r>
            <w:r w:rsidR="0097515E">
              <w:rPr>
                <w:noProof/>
                <w:webHidden/>
              </w:rPr>
              <w:fldChar w:fldCharType="end"/>
            </w:r>
          </w:hyperlink>
        </w:p>
        <w:p w14:paraId="71897FB8" w14:textId="033921AB"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70" w:history="1">
            <w:r w:rsidR="0097515E" w:rsidRPr="008F0269">
              <w:rPr>
                <w:rStyle w:val="ae"/>
                <w:noProof/>
              </w:rPr>
              <w:t>3.2</w:t>
            </w:r>
            <w:r w:rsidR="0097515E">
              <w:rPr>
                <w:rFonts w:asciiTheme="minorHAnsi" w:eastAsiaTheme="minorEastAsia" w:hAnsiTheme="minorHAnsi" w:cstheme="minorBidi"/>
                <w:noProof/>
                <w:kern w:val="2"/>
              </w:rPr>
              <w:tab/>
            </w:r>
            <w:r w:rsidR="0097515E" w:rsidRPr="008F0269">
              <w:rPr>
                <w:rStyle w:val="ae"/>
                <w:noProof/>
              </w:rPr>
              <w:t>接口人员</w:t>
            </w:r>
            <w:r w:rsidR="0097515E">
              <w:rPr>
                <w:noProof/>
                <w:webHidden/>
              </w:rPr>
              <w:tab/>
            </w:r>
            <w:r w:rsidR="0097515E">
              <w:rPr>
                <w:noProof/>
                <w:webHidden/>
              </w:rPr>
              <w:fldChar w:fldCharType="begin"/>
            </w:r>
            <w:r w:rsidR="0097515E">
              <w:rPr>
                <w:noProof/>
                <w:webHidden/>
              </w:rPr>
              <w:instrText xml:space="preserve"> PAGEREF _Toc533946070 \h </w:instrText>
            </w:r>
            <w:r w:rsidR="0097515E">
              <w:rPr>
                <w:noProof/>
                <w:webHidden/>
              </w:rPr>
            </w:r>
            <w:r w:rsidR="0097515E">
              <w:rPr>
                <w:noProof/>
                <w:webHidden/>
              </w:rPr>
              <w:fldChar w:fldCharType="separate"/>
            </w:r>
            <w:r w:rsidR="0097515E">
              <w:rPr>
                <w:noProof/>
                <w:webHidden/>
              </w:rPr>
              <w:t>11</w:t>
            </w:r>
            <w:r w:rsidR="0097515E">
              <w:rPr>
                <w:noProof/>
                <w:webHidden/>
              </w:rPr>
              <w:fldChar w:fldCharType="end"/>
            </w:r>
          </w:hyperlink>
        </w:p>
        <w:p w14:paraId="42F5B2AD" w14:textId="2059F8CD"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71" w:history="1">
            <w:r w:rsidR="0097515E" w:rsidRPr="008F0269">
              <w:rPr>
                <w:rStyle w:val="ae"/>
                <w:noProof/>
              </w:rPr>
              <w:t>3.3</w:t>
            </w:r>
            <w:r w:rsidR="0097515E">
              <w:rPr>
                <w:rFonts w:asciiTheme="minorHAnsi" w:eastAsiaTheme="minorEastAsia" w:hAnsiTheme="minorHAnsi" w:cstheme="minorBidi"/>
                <w:noProof/>
                <w:kern w:val="2"/>
              </w:rPr>
              <w:tab/>
            </w:r>
            <w:r w:rsidR="0097515E" w:rsidRPr="008F0269">
              <w:rPr>
                <w:rStyle w:val="ae"/>
                <w:noProof/>
              </w:rPr>
              <w:t>进度</w:t>
            </w:r>
            <w:r w:rsidR="0097515E">
              <w:rPr>
                <w:noProof/>
                <w:webHidden/>
              </w:rPr>
              <w:tab/>
            </w:r>
            <w:r w:rsidR="0097515E">
              <w:rPr>
                <w:noProof/>
                <w:webHidden/>
              </w:rPr>
              <w:fldChar w:fldCharType="begin"/>
            </w:r>
            <w:r w:rsidR="0097515E">
              <w:rPr>
                <w:noProof/>
                <w:webHidden/>
              </w:rPr>
              <w:instrText xml:space="preserve"> PAGEREF _Toc533946071 \h </w:instrText>
            </w:r>
            <w:r w:rsidR="0097515E">
              <w:rPr>
                <w:noProof/>
                <w:webHidden/>
              </w:rPr>
            </w:r>
            <w:r w:rsidR="0097515E">
              <w:rPr>
                <w:noProof/>
                <w:webHidden/>
              </w:rPr>
              <w:fldChar w:fldCharType="separate"/>
            </w:r>
            <w:r w:rsidR="0097515E">
              <w:rPr>
                <w:noProof/>
                <w:webHidden/>
              </w:rPr>
              <w:t>12</w:t>
            </w:r>
            <w:r w:rsidR="0097515E">
              <w:rPr>
                <w:noProof/>
                <w:webHidden/>
              </w:rPr>
              <w:fldChar w:fldCharType="end"/>
            </w:r>
          </w:hyperlink>
        </w:p>
        <w:p w14:paraId="66D46200" w14:textId="13CFF1BB"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72" w:history="1">
            <w:r w:rsidR="0097515E" w:rsidRPr="008F0269">
              <w:rPr>
                <w:rStyle w:val="ae"/>
                <w:noProof/>
              </w:rPr>
              <w:t>3.4</w:t>
            </w:r>
            <w:r w:rsidR="0097515E">
              <w:rPr>
                <w:rFonts w:asciiTheme="minorHAnsi" w:eastAsiaTheme="minorEastAsia" w:hAnsiTheme="minorHAnsi" w:cstheme="minorBidi"/>
                <w:noProof/>
                <w:kern w:val="2"/>
              </w:rPr>
              <w:tab/>
            </w:r>
            <w:r w:rsidR="0097515E" w:rsidRPr="008F0269">
              <w:rPr>
                <w:rStyle w:val="ae"/>
                <w:noProof/>
              </w:rPr>
              <w:t>预算</w:t>
            </w:r>
            <w:r w:rsidR="0097515E">
              <w:rPr>
                <w:noProof/>
                <w:webHidden/>
              </w:rPr>
              <w:tab/>
            </w:r>
            <w:r w:rsidR="0097515E">
              <w:rPr>
                <w:noProof/>
                <w:webHidden/>
              </w:rPr>
              <w:fldChar w:fldCharType="begin"/>
            </w:r>
            <w:r w:rsidR="0097515E">
              <w:rPr>
                <w:noProof/>
                <w:webHidden/>
              </w:rPr>
              <w:instrText xml:space="preserve"> PAGEREF _Toc533946072 \h </w:instrText>
            </w:r>
            <w:r w:rsidR="0097515E">
              <w:rPr>
                <w:noProof/>
                <w:webHidden/>
              </w:rPr>
            </w:r>
            <w:r w:rsidR="0097515E">
              <w:rPr>
                <w:noProof/>
                <w:webHidden/>
              </w:rPr>
              <w:fldChar w:fldCharType="separate"/>
            </w:r>
            <w:r w:rsidR="0097515E">
              <w:rPr>
                <w:noProof/>
                <w:webHidden/>
              </w:rPr>
              <w:t>12</w:t>
            </w:r>
            <w:r w:rsidR="0097515E">
              <w:rPr>
                <w:noProof/>
                <w:webHidden/>
              </w:rPr>
              <w:fldChar w:fldCharType="end"/>
            </w:r>
          </w:hyperlink>
        </w:p>
        <w:p w14:paraId="7CC07AF4" w14:textId="667F4241"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73" w:history="1">
            <w:r w:rsidR="0097515E" w:rsidRPr="008F0269">
              <w:rPr>
                <w:rStyle w:val="ae"/>
                <w:noProof/>
              </w:rPr>
              <w:t>3.5</w:t>
            </w:r>
            <w:r w:rsidR="0097515E">
              <w:rPr>
                <w:rFonts w:asciiTheme="minorHAnsi" w:eastAsiaTheme="minorEastAsia" w:hAnsiTheme="minorHAnsi" w:cstheme="minorBidi"/>
                <w:noProof/>
                <w:kern w:val="2"/>
              </w:rPr>
              <w:tab/>
            </w:r>
            <w:r w:rsidR="0097515E" w:rsidRPr="008F0269">
              <w:rPr>
                <w:rStyle w:val="ae"/>
                <w:noProof/>
              </w:rPr>
              <w:t>关键问题</w:t>
            </w:r>
            <w:r w:rsidR="0097515E">
              <w:rPr>
                <w:noProof/>
                <w:webHidden/>
              </w:rPr>
              <w:tab/>
            </w:r>
            <w:r w:rsidR="0097515E">
              <w:rPr>
                <w:noProof/>
                <w:webHidden/>
              </w:rPr>
              <w:fldChar w:fldCharType="begin"/>
            </w:r>
            <w:r w:rsidR="0097515E">
              <w:rPr>
                <w:noProof/>
                <w:webHidden/>
              </w:rPr>
              <w:instrText xml:space="preserve"> PAGEREF _Toc533946073 \h </w:instrText>
            </w:r>
            <w:r w:rsidR="0097515E">
              <w:rPr>
                <w:noProof/>
                <w:webHidden/>
              </w:rPr>
            </w:r>
            <w:r w:rsidR="0097515E">
              <w:rPr>
                <w:noProof/>
                <w:webHidden/>
              </w:rPr>
              <w:fldChar w:fldCharType="separate"/>
            </w:r>
            <w:r w:rsidR="0097515E">
              <w:rPr>
                <w:noProof/>
                <w:webHidden/>
              </w:rPr>
              <w:t>12</w:t>
            </w:r>
            <w:r w:rsidR="0097515E">
              <w:rPr>
                <w:noProof/>
                <w:webHidden/>
              </w:rPr>
              <w:fldChar w:fldCharType="end"/>
            </w:r>
          </w:hyperlink>
        </w:p>
        <w:p w14:paraId="7F39E47D" w14:textId="2A679F08" w:rsidR="0097515E" w:rsidRDefault="00A818EF">
          <w:pPr>
            <w:pStyle w:val="TOC1"/>
            <w:tabs>
              <w:tab w:val="left" w:pos="420"/>
              <w:tab w:val="right" w:leader="dot" w:pos="8296"/>
            </w:tabs>
            <w:rPr>
              <w:rFonts w:asciiTheme="minorHAnsi" w:eastAsiaTheme="minorEastAsia" w:hAnsiTheme="minorHAnsi" w:cstheme="minorBidi"/>
              <w:noProof/>
              <w:kern w:val="2"/>
            </w:rPr>
          </w:pPr>
          <w:hyperlink w:anchor="_Toc533946074" w:history="1">
            <w:r w:rsidR="0097515E" w:rsidRPr="008F0269">
              <w:rPr>
                <w:rStyle w:val="ae"/>
                <w:noProof/>
              </w:rPr>
              <w:t>4</w:t>
            </w:r>
            <w:r w:rsidR="0097515E">
              <w:rPr>
                <w:rFonts w:asciiTheme="minorHAnsi" w:eastAsiaTheme="minorEastAsia" w:hAnsiTheme="minorHAnsi" w:cstheme="minorBidi"/>
                <w:noProof/>
                <w:kern w:val="2"/>
              </w:rPr>
              <w:tab/>
            </w:r>
            <w:r w:rsidR="0097515E" w:rsidRPr="008F0269">
              <w:rPr>
                <w:rStyle w:val="ae"/>
                <w:noProof/>
              </w:rPr>
              <w:t>支持条件</w:t>
            </w:r>
            <w:r w:rsidR="0097515E">
              <w:rPr>
                <w:noProof/>
                <w:webHidden/>
              </w:rPr>
              <w:tab/>
            </w:r>
            <w:r w:rsidR="0097515E">
              <w:rPr>
                <w:noProof/>
                <w:webHidden/>
              </w:rPr>
              <w:fldChar w:fldCharType="begin"/>
            </w:r>
            <w:r w:rsidR="0097515E">
              <w:rPr>
                <w:noProof/>
                <w:webHidden/>
              </w:rPr>
              <w:instrText xml:space="preserve"> PAGEREF _Toc533946074 \h </w:instrText>
            </w:r>
            <w:r w:rsidR="0097515E">
              <w:rPr>
                <w:noProof/>
                <w:webHidden/>
              </w:rPr>
            </w:r>
            <w:r w:rsidR="0097515E">
              <w:rPr>
                <w:noProof/>
                <w:webHidden/>
              </w:rPr>
              <w:fldChar w:fldCharType="separate"/>
            </w:r>
            <w:r w:rsidR="0097515E">
              <w:rPr>
                <w:noProof/>
                <w:webHidden/>
              </w:rPr>
              <w:t>15</w:t>
            </w:r>
            <w:r w:rsidR="0097515E">
              <w:rPr>
                <w:noProof/>
                <w:webHidden/>
              </w:rPr>
              <w:fldChar w:fldCharType="end"/>
            </w:r>
          </w:hyperlink>
        </w:p>
        <w:p w14:paraId="6AFF875E" w14:textId="20E0FBBF"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75" w:history="1">
            <w:r w:rsidR="0097515E" w:rsidRPr="008F0269">
              <w:rPr>
                <w:rStyle w:val="ae"/>
                <w:noProof/>
              </w:rPr>
              <w:t>4.1</w:t>
            </w:r>
            <w:r w:rsidR="0097515E">
              <w:rPr>
                <w:rFonts w:asciiTheme="minorHAnsi" w:eastAsiaTheme="minorEastAsia" w:hAnsiTheme="minorHAnsi" w:cstheme="minorBidi"/>
                <w:noProof/>
                <w:kern w:val="2"/>
              </w:rPr>
              <w:tab/>
            </w:r>
            <w:r w:rsidR="0097515E" w:rsidRPr="008F0269">
              <w:rPr>
                <w:rStyle w:val="ae"/>
                <w:noProof/>
              </w:rPr>
              <w:t>计算机系统支持</w:t>
            </w:r>
            <w:r w:rsidR="0097515E">
              <w:rPr>
                <w:noProof/>
                <w:webHidden/>
              </w:rPr>
              <w:tab/>
            </w:r>
            <w:r w:rsidR="0097515E">
              <w:rPr>
                <w:noProof/>
                <w:webHidden/>
              </w:rPr>
              <w:fldChar w:fldCharType="begin"/>
            </w:r>
            <w:r w:rsidR="0097515E">
              <w:rPr>
                <w:noProof/>
                <w:webHidden/>
              </w:rPr>
              <w:instrText xml:space="preserve"> PAGEREF _Toc533946075 \h </w:instrText>
            </w:r>
            <w:r w:rsidR="0097515E">
              <w:rPr>
                <w:noProof/>
                <w:webHidden/>
              </w:rPr>
            </w:r>
            <w:r w:rsidR="0097515E">
              <w:rPr>
                <w:noProof/>
                <w:webHidden/>
              </w:rPr>
              <w:fldChar w:fldCharType="separate"/>
            </w:r>
            <w:r w:rsidR="0097515E">
              <w:rPr>
                <w:noProof/>
                <w:webHidden/>
              </w:rPr>
              <w:t>15</w:t>
            </w:r>
            <w:r w:rsidR="0097515E">
              <w:rPr>
                <w:noProof/>
                <w:webHidden/>
              </w:rPr>
              <w:fldChar w:fldCharType="end"/>
            </w:r>
          </w:hyperlink>
        </w:p>
        <w:p w14:paraId="67F91A01" w14:textId="43B7CDDB"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76" w:history="1">
            <w:r w:rsidR="0097515E" w:rsidRPr="008F0269">
              <w:rPr>
                <w:rStyle w:val="ae"/>
                <w:noProof/>
              </w:rPr>
              <w:t>4.2</w:t>
            </w:r>
            <w:r w:rsidR="0097515E">
              <w:rPr>
                <w:rFonts w:asciiTheme="minorHAnsi" w:eastAsiaTheme="minorEastAsia" w:hAnsiTheme="minorHAnsi" w:cstheme="minorBidi"/>
                <w:noProof/>
                <w:kern w:val="2"/>
              </w:rPr>
              <w:tab/>
            </w:r>
            <w:r w:rsidR="0097515E" w:rsidRPr="008F0269">
              <w:rPr>
                <w:rStyle w:val="ae"/>
                <w:noProof/>
              </w:rPr>
              <w:t>需由用户承担的工作</w:t>
            </w:r>
            <w:r w:rsidR="0097515E">
              <w:rPr>
                <w:noProof/>
                <w:webHidden/>
              </w:rPr>
              <w:tab/>
            </w:r>
            <w:r w:rsidR="0097515E">
              <w:rPr>
                <w:noProof/>
                <w:webHidden/>
              </w:rPr>
              <w:fldChar w:fldCharType="begin"/>
            </w:r>
            <w:r w:rsidR="0097515E">
              <w:rPr>
                <w:noProof/>
                <w:webHidden/>
              </w:rPr>
              <w:instrText xml:space="preserve"> PAGEREF _Toc533946076 \h </w:instrText>
            </w:r>
            <w:r w:rsidR="0097515E">
              <w:rPr>
                <w:noProof/>
                <w:webHidden/>
              </w:rPr>
            </w:r>
            <w:r w:rsidR="0097515E">
              <w:rPr>
                <w:noProof/>
                <w:webHidden/>
              </w:rPr>
              <w:fldChar w:fldCharType="separate"/>
            </w:r>
            <w:r w:rsidR="0097515E">
              <w:rPr>
                <w:noProof/>
                <w:webHidden/>
              </w:rPr>
              <w:t>15</w:t>
            </w:r>
            <w:r w:rsidR="0097515E">
              <w:rPr>
                <w:noProof/>
                <w:webHidden/>
              </w:rPr>
              <w:fldChar w:fldCharType="end"/>
            </w:r>
          </w:hyperlink>
        </w:p>
        <w:p w14:paraId="5A67981D" w14:textId="1A8A1D21"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77" w:history="1">
            <w:r w:rsidR="0097515E" w:rsidRPr="008F0269">
              <w:rPr>
                <w:rStyle w:val="ae"/>
                <w:noProof/>
              </w:rPr>
              <w:t>4.3</w:t>
            </w:r>
            <w:r w:rsidR="0097515E">
              <w:rPr>
                <w:rFonts w:asciiTheme="minorHAnsi" w:eastAsiaTheme="minorEastAsia" w:hAnsiTheme="minorHAnsi" w:cstheme="minorBidi"/>
                <w:noProof/>
                <w:kern w:val="2"/>
              </w:rPr>
              <w:tab/>
            </w:r>
            <w:r w:rsidR="0097515E" w:rsidRPr="008F0269">
              <w:rPr>
                <w:rStyle w:val="ae"/>
                <w:noProof/>
              </w:rPr>
              <w:t>外界提供的条件</w:t>
            </w:r>
            <w:r w:rsidR="0097515E">
              <w:rPr>
                <w:noProof/>
                <w:webHidden/>
              </w:rPr>
              <w:tab/>
            </w:r>
            <w:r w:rsidR="0097515E">
              <w:rPr>
                <w:noProof/>
                <w:webHidden/>
              </w:rPr>
              <w:fldChar w:fldCharType="begin"/>
            </w:r>
            <w:r w:rsidR="0097515E">
              <w:rPr>
                <w:noProof/>
                <w:webHidden/>
              </w:rPr>
              <w:instrText xml:space="preserve"> PAGEREF _Toc533946077 \h </w:instrText>
            </w:r>
            <w:r w:rsidR="0097515E">
              <w:rPr>
                <w:noProof/>
                <w:webHidden/>
              </w:rPr>
            </w:r>
            <w:r w:rsidR="0097515E">
              <w:rPr>
                <w:noProof/>
                <w:webHidden/>
              </w:rPr>
              <w:fldChar w:fldCharType="separate"/>
            </w:r>
            <w:r w:rsidR="0097515E">
              <w:rPr>
                <w:noProof/>
                <w:webHidden/>
              </w:rPr>
              <w:t>16</w:t>
            </w:r>
            <w:r w:rsidR="0097515E">
              <w:rPr>
                <w:noProof/>
                <w:webHidden/>
              </w:rPr>
              <w:fldChar w:fldCharType="end"/>
            </w:r>
          </w:hyperlink>
        </w:p>
        <w:p w14:paraId="5343851F" w14:textId="5BF226DB" w:rsidR="0097515E" w:rsidRDefault="00A818EF">
          <w:pPr>
            <w:pStyle w:val="TOC1"/>
            <w:tabs>
              <w:tab w:val="left" w:pos="420"/>
              <w:tab w:val="right" w:leader="dot" w:pos="8296"/>
            </w:tabs>
            <w:rPr>
              <w:rFonts w:asciiTheme="minorHAnsi" w:eastAsiaTheme="minorEastAsia" w:hAnsiTheme="minorHAnsi" w:cstheme="minorBidi"/>
              <w:noProof/>
              <w:kern w:val="2"/>
            </w:rPr>
          </w:pPr>
          <w:hyperlink w:anchor="_Toc533946078" w:history="1">
            <w:r w:rsidR="0097515E" w:rsidRPr="008F0269">
              <w:rPr>
                <w:rStyle w:val="ae"/>
                <w:noProof/>
              </w:rPr>
              <w:t>5</w:t>
            </w:r>
            <w:r w:rsidR="0097515E">
              <w:rPr>
                <w:rFonts w:asciiTheme="minorHAnsi" w:eastAsiaTheme="minorEastAsia" w:hAnsiTheme="minorHAnsi" w:cstheme="minorBidi"/>
                <w:noProof/>
                <w:kern w:val="2"/>
              </w:rPr>
              <w:tab/>
            </w:r>
            <w:r w:rsidR="0097515E" w:rsidRPr="008F0269">
              <w:rPr>
                <w:rStyle w:val="ae"/>
                <w:noProof/>
              </w:rPr>
              <w:t>人力资源管理计划</w:t>
            </w:r>
            <w:r w:rsidR="0097515E">
              <w:rPr>
                <w:noProof/>
                <w:webHidden/>
              </w:rPr>
              <w:tab/>
            </w:r>
            <w:r w:rsidR="0097515E">
              <w:rPr>
                <w:noProof/>
                <w:webHidden/>
              </w:rPr>
              <w:fldChar w:fldCharType="begin"/>
            </w:r>
            <w:r w:rsidR="0097515E">
              <w:rPr>
                <w:noProof/>
                <w:webHidden/>
              </w:rPr>
              <w:instrText xml:space="preserve"> PAGEREF _Toc533946078 \h </w:instrText>
            </w:r>
            <w:r w:rsidR="0097515E">
              <w:rPr>
                <w:noProof/>
                <w:webHidden/>
              </w:rPr>
            </w:r>
            <w:r w:rsidR="0097515E">
              <w:rPr>
                <w:noProof/>
                <w:webHidden/>
              </w:rPr>
              <w:fldChar w:fldCharType="separate"/>
            </w:r>
            <w:r w:rsidR="0097515E">
              <w:rPr>
                <w:noProof/>
                <w:webHidden/>
              </w:rPr>
              <w:t>16</w:t>
            </w:r>
            <w:r w:rsidR="0097515E">
              <w:rPr>
                <w:noProof/>
                <w:webHidden/>
              </w:rPr>
              <w:fldChar w:fldCharType="end"/>
            </w:r>
          </w:hyperlink>
        </w:p>
        <w:p w14:paraId="6056E860" w14:textId="6C4A9A0F"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79" w:history="1">
            <w:r w:rsidR="0097515E" w:rsidRPr="008F0269">
              <w:rPr>
                <w:rStyle w:val="ae"/>
                <w:noProof/>
              </w:rPr>
              <w:t>5.1</w:t>
            </w:r>
            <w:r w:rsidR="0097515E">
              <w:rPr>
                <w:rFonts w:asciiTheme="minorHAnsi" w:eastAsiaTheme="minorEastAsia" w:hAnsiTheme="minorHAnsi" w:cstheme="minorBidi"/>
                <w:noProof/>
                <w:kern w:val="2"/>
              </w:rPr>
              <w:tab/>
            </w:r>
            <w:r w:rsidR="0097515E" w:rsidRPr="008F0269">
              <w:rPr>
                <w:rStyle w:val="ae"/>
                <w:noProof/>
              </w:rPr>
              <w:t>角色和职责</w:t>
            </w:r>
            <w:r w:rsidR="0097515E">
              <w:rPr>
                <w:noProof/>
                <w:webHidden/>
              </w:rPr>
              <w:tab/>
            </w:r>
            <w:r w:rsidR="0097515E">
              <w:rPr>
                <w:noProof/>
                <w:webHidden/>
              </w:rPr>
              <w:fldChar w:fldCharType="begin"/>
            </w:r>
            <w:r w:rsidR="0097515E">
              <w:rPr>
                <w:noProof/>
                <w:webHidden/>
              </w:rPr>
              <w:instrText xml:space="preserve"> PAGEREF _Toc533946079 \h </w:instrText>
            </w:r>
            <w:r w:rsidR="0097515E">
              <w:rPr>
                <w:noProof/>
                <w:webHidden/>
              </w:rPr>
            </w:r>
            <w:r w:rsidR="0097515E">
              <w:rPr>
                <w:noProof/>
                <w:webHidden/>
              </w:rPr>
              <w:fldChar w:fldCharType="separate"/>
            </w:r>
            <w:r w:rsidR="0097515E">
              <w:rPr>
                <w:noProof/>
                <w:webHidden/>
              </w:rPr>
              <w:t>16</w:t>
            </w:r>
            <w:r w:rsidR="0097515E">
              <w:rPr>
                <w:noProof/>
                <w:webHidden/>
              </w:rPr>
              <w:fldChar w:fldCharType="end"/>
            </w:r>
          </w:hyperlink>
        </w:p>
        <w:p w14:paraId="011D9D38" w14:textId="15132E91"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80" w:history="1">
            <w:r w:rsidR="0097515E" w:rsidRPr="008F0269">
              <w:rPr>
                <w:rStyle w:val="ae"/>
                <w:noProof/>
              </w:rPr>
              <w:t>5.1.1</w:t>
            </w:r>
            <w:r w:rsidR="0097515E">
              <w:rPr>
                <w:rFonts w:asciiTheme="minorHAnsi" w:eastAsiaTheme="minorEastAsia" w:hAnsiTheme="minorHAnsi" w:cstheme="minorBidi"/>
                <w:noProof/>
                <w:kern w:val="2"/>
              </w:rPr>
              <w:tab/>
            </w:r>
            <w:r w:rsidR="0097515E" w:rsidRPr="008F0269">
              <w:rPr>
                <w:rStyle w:val="ae"/>
                <w:noProof/>
              </w:rPr>
              <w:t>项目经理</w:t>
            </w:r>
            <w:r w:rsidR="0097515E">
              <w:rPr>
                <w:noProof/>
                <w:webHidden/>
              </w:rPr>
              <w:tab/>
            </w:r>
            <w:r w:rsidR="0097515E">
              <w:rPr>
                <w:noProof/>
                <w:webHidden/>
              </w:rPr>
              <w:fldChar w:fldCharType="begin"/>
            </w:r>
            <w:r w:rsidR="0097515E">
              <w:rPr>
                <w:noProof/>
                <w:webHidden/>
              </w:rPr>
              <w:instrText xml:space="preserve"> PAGEREF _Toc533946080 \h </w:instrText>
            </w:r>
            <w:r w:rsidR="0097515E">
              <w:rPr>
                <w:noProof/>
                <w:webHidden/>
              </w:rPr>
            </w:r>
            <w:r w:rsidR="0097515E">
              <w:rPr>
                <w:noProof/>
                <w:webHidden/>
              </w:rPr>
              <w:fldChar w:fldCharType="separate"/>
            </w:r>
            <w:r w:rsidR="0097515E">
              <w:rPr>
                <w:noProof/>
                <w:webHidden/>
              </w:rPr>
              <w:t>16</w:t>
            </w:r>
            <w:r w:rsidR="0097515E">
              <w:rPr>
                <w:noProof/>
                <w:webHidden/>
              </w:rPr>
              <w:fldChar w:fldCharType="end"/>
            </w:r>
          </w:hyperlink>
        </w:p>
        <w:p w14:paraId="682527DC" w14:textId="157FA471"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81" w:history="1">
            <w:r w:rsidR="0097515E" w:rsidRPr="008F0269">
              <w:rPr>
                <w:rStyle w:val="ae"/>
                <w:noProof/>
              </w:rPr>
              <w:t>5.1.2</w:t>
            </w:r>
            <w:r w:rsidR="0097515E">
              <w:rPr>
                <w:rFonts w:asciiTheme="minorHAnsi" w:eastAsiaTheme="minorEastAsia" w:hAnsiTheme="minorHAnsi" w:cstheme="minorBidi"/>
                <w:noProof/>
                <w:kern w:val="2"/>
              </w:rPr>
              <w:tab/>
            </w:r>
            <w:r w:rsidR="0097515E" w:rsidRPr="008F0269">
              <w:rPr>
                <w:rStyle w:val="ae"/>
                <w:noProof/>
              </w:rPr>
              <w:t>任务审核员</w:t>
            </w:r>
            <w:r w:rsidR="0097515E">
              <w:rPr>
                <w:noProof/>
                <w:webHidden/>
              </w:rPr>
              <w:tab/>
            </w:r>
            <w:r w:rsidR="0097515E">
              <w:rPr>
                <w:noProof/>
                <w:webHidden/>
              </w:rPr>
              <w:fldChar w:fldCharType="begin"/>
            </w:r>
            <w:r w:rsidR="0097515E">
              <w:rPr>
                <w:noProof/>
                <w:webHidden/>
              </w:rPr>
              <w:instrText xml:space="preserve"> PAGEREF _Toc533946081 \h </w:instrText>
            </w:r>
            <w:r w:rsidR="0097515E">
              <w:rPr>
                <w:noProof/>
                <w:webHidden/>
              </w:rPr>
            </w:r>
            <w:r w:rsidR="0097515E">
              <w:rPr>
                <w:noProof/>
                <w:webHidden/>
              </w:rPr>
              <w:fldChar w:fldCharType="separate"/>
            </w:r>
            <w:r w:rsidR="0097515E">
              <w:rPr>
                <w:noProof/>
                <w:webHidden/>
              </w:rPr>
              <w:t>16</w:t>
            </w:r>
            <w:r w:rsidR="0097515E">
              <w:rPr>
                <w:noProof/>
                <w:webHidden/>
              </w:rPr>
              <w:fldChar w:fldCharType="end"/>
            </w:r>
          </w:hyperlink>
        </w:p>
        <w:p w14:paraId="74771DCD" w14:textId="12A60343"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82" w:history="1">
            <w:r w:rsidR="0097515E" w:rsidRPr="008F0269">
              <w:rPr>
                <w:rStyle w:val="ae"/>
                <w:noProof/>
              </w:rPr>
              <w:t>5.1.3</w:t>
            </w:r>
            <w:r w:rsidR="0097515E">
              <w:rPr>
                <w:rFonts w:asciiTheme="minorHAnsi" w:eastAsiaTheme="minorEastAsia" w:hAnsiTheme="minorHAnsi" w:cstheme="minorBidi"/>
                <w:noProof/>
                <w:kern w:val="2"/>
              </w:rPr>
              <w:tab/>
            </w:r>
            <w:r w:rsidR="0097515E" w:rsidRPr="008F0269">
              <w:rPr>
                <w:rStyle w:val="ae"/>
                <w:noProof/>
              </w:rPr>
              <w:t>计划调整员</w:t>
            </w:r>
            <w:r w:rsidR="0097515E">
              <w:rPr>
                <w:noProof/>
                <w:webHidden/>
              </w:rPr>
              <w:tab/>
            </w:r>
            <w:r w:rsidR="0097515E">
              <w:rPr>
                <w:noProof/>
                <w:webHidden/>
              </w:rPr>
              <w:fldChar w:fldCharType="begin"/>
            </w:r>
            <w:r w:rsidR="0097515E">
              <w:rPr>
                <w:noProof/>
                <w:webHidden/>
              </w:rPr>
              <w:instrText xml:space="preserve"> PAGEREF _Toc533946082 \h </w:instrText>
            </w:r>
            <w:r w:rsidR="0097515E">
              <w:rPr>
                <w:noProof/>
                <w:webHidden/>
              </w:rPr>
            </w:r>
            <w:r w:rsidR="0097515E">
              <w:rPr>
                <w:noProof/>
                <w:webHidden/>
              </w:rPr>
              <w:fldChar w:fldCharType="separate"/>
            </w:r>
            <w:r w:rsidR="0097515E">
              <w:rPr>
                <w:noProof/>
                <w:webHidden/>
              </w:rPr>
              <w:t>17</w:t>
            </w:r>
            <w:r w:rsidR="0097515E">
              <w:rPr>
                <w:noProof/>
                <w:webHidden/>
              </w:rPr>
              <w:fldChar w:fldCharType="end"/>
            </w:r>
          </w:hyperlink>
        </w:p>
        <w:p w14:paraId="18BF48F2" w14:textId="1F658F28"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83" w:history="1">
            <w:r w:rsidR="0097515E" w:rsidRPr="008F0269">
              <w:rPr>
                <w:rStyle w:val="ae"/>
                <w:noProof/>
              </w:rPr>
              <w:t>5.1.4</w:t>
            </w:r>
            <w:r w:rsidR="0097515E">
              <w:rPr>
                <w:rFonts w:asciiTheme="minorHAnsi" w:eastAsiaTheme="minorEastAsia" w:hAnsiTheme="minorHAnsi" w:cstheme="minorBidi"/>
                <w:noProof/>
                <w:kern w:val="2"/>
              </w:rPr>
              <w:tab/>
            </w:r>
            <w:r w:rsidR="0097515E" w:rsidRPr="008F0269">
              <w:rPr>
                <w:rStyle w:val="ae"/>
                <w:noProof/>
              </w:rPr>
              <w:t>文档模板员</w:t>
            </w:r>
            <w:r w:rsidR="0097515E">
              <w:rPr>
                <w:noProof/>
                <w:webHidden/>
              </w:rPr>
              <w:tab/>
            </w:r>
            <w:r w:rsidR="0097515E">
              <w:rPr>
                <w:noProof/>
                <w:webHidden/>
              </w:rPr>
              <w:fldChar w:fldCharType="begin"/>
            </w:r>
            <w:r w:rsidR="0097515E">
              <w:rPr>
                <w:noProof/>
                <w:webHidden/>
              </w:rPr>
              <w:instrText xml:space="preserve"> PAGEREF _Toc533946083 \h </w:instrText>
            </w:r>
            <w:r w:rsidR="0097515E">
              <w:rPr>
                <w:noProof/>
                <w:webHidden/>
              </w:rPr>
            </w:r>
            <w:r w:rsidR="0097515E">
              <w:rPr>
                <w:noProof/>
                <w:webHidden/>
              </w:rPr>
              <w:fldChar w:fldCharType="separate"/>
            </w:r>
            <w:r w:rsidR="0097515E">
              <w:rPr>
                <w:noProof/>
                <w:webHidden/>
              </w:rPr>
              <w:t>17</w:t>
            </w:r>
            <w:r w:rsidR="0097515E">
              <w:rPr>
                <w:noProof/>
                <w:webHidden/>
              </w:rPr>
              <w:fldChar w:fldCharType="end"/>
            </w:r>
          </w:hyperlink>
        </w:p>
        <w:p w14:paraId="7D5E2EF9" w14:textId="3D582119"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84" w:history="1">
            <w:r w:rsidR="0097515E" w:rsidRPr="008F0269">
              <w:rPr>
                <w:rStyle w:val="ae"/>
                <w:noProof/>
              </w:rPr>
              <w:t>5.1.5</w:t>
            </w:r>
            <w:r w:rsidR="0097515E">
              <w:rPr>
                <w:rFonts w:asciiTheme="minorHAnsi" w:eastAsiaTheme="minorEastAsia" w:hAnsiTheme="minorHAnsi" w:cstheme="minorBidi"/>
                <w:noProof/>
                <w:kern w:val="2"/>
              </w:rPr>
              <w:tab/>
            </w:r>
            <w:r w:rsidR="0097515E" w:rsidRPr="008F0269">
              <w:rPr>
                <w:rStyle w:val="ae"/>
                <w:noProof/>
              </w:rPr>
              <w:t>文档编写员</w:t>
            </w:r>
            <w:r w:rsidR="0097515E">
              <w:rPr>
                <w:noProof/>
                <w:webHidden/>
              </w:rPr>
              <w:tab/>
            </w:r>
            <w:r w:rsidR="0097515E">
              <w:rPr>
                <w:noProof/>
                <w:webHidden/>
              </w:rPr>
              <w:fldChar w:fldCharType="begin"/>
            </w:r>
            <w:r w:rsidR="0097515E">
              <w:rPr>
                <w:noProof/>
                <w:webHidden/>
              </w:rPr>
              <w:instrText xml:space="preserve"> PAGEREF _Toc533946084 \h </w:instrText>
            </w:r>
            <w:r w:rsidR="0097515E">
              <w:rPr>
                <w:noProof/>
                <w:webHidden/>
              </w:rPr>
            </w:r>
            <w:r w:rsidR="0097515E">
              <w:rPr>
                <w:noProof/>
                <w:webHidden/>
              </w:rPr>
              <w:fldChar w:fldCharType="separate"/>
            </w:r>
            <w:r w:rsidR="0097515E">
              <w:rPr>
                <w:noProof/>
                <w:webHidden/>
              </w:rPr>
              <w:t>18</w:t>
            </w:r>
            <w:r w:rsidR="0097515E">
              <w:rPr>
                <w:noProof/>
                <w:webHidden/>
              </w:rPr>
              <w:fldChar w:fldCharType="end"/>
            </w:r>
          </w:hyperlink>
        </w:p>
        <w:p w14:paraId="213CF61A" w14:textId="3A80D128"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85" w:history="1">
            <w:r w:rsidR="0097515E" w:rsidRPr="008F0269">
              <w:rPr>
                <w:rStyle w:val="ae"/>
                <w:noProof/>
              </w:rPr>
              <w:t>5.1.6</w:t>
            </w:r>
            <w:r w:rsidR="0097515E">
              <w:rPr>
                <w:rFonts w:asciiTheme="minorHAnsi" w:eastAsiaTheme="minorEastAsia" w:hAnsiTheme="minorHAnsi" w:cstheme="minorBidi"/>
                <w:noProof/>
                <w:kern w:val="2"/>
              </w:rPr>
              <w:tab/>
            </w:r>
            <w:r w:rsidR="0097515E" w:rsidRPr="008F0269">
              <w:rPr>
                <w:rStyle w:val="ae"/>
                <w:noProof/>
              </w:rPr>
              <w:t>PPT编写员</w:t>
            </w:r>
            <w:r w:rsidR="0097515E">
              <w:rPr>
                <w:noProof/>
                <w:webHidden/>
              </w:rPr>
              <w:tab/>
            </w:r>
            <w:r w:rsidR="0097515E">
              <w:rPr>
                <w:noProof/>
                <w:webHidden/>
              </w:rPr>
              <w:fldChar w:fldCharType="begin"/>
            </w:r>
            <w:r w:rsidR="0097515E">
              <w:rPr>
                <w:noProof/>
                <w:webHidden/>
              </w:rPr>
              <w:instrText xml:space="preserve"> PAGEREF _Toc533946085 \h </w:instrText>
            </w:r>
            <w:r w:rsidR="0097515E">
              <w:rPr>
                <w:noProof/>
                <w:webHidden/>
              </w:rPr>
            </w:r>
            <w:r w:rsidR="0097515E">
              <w:rPr>
                <w:noProof/>
                <w:webHidden/>
              </w:rPr>
              <w:fldChar w:fldCharType="separate"/>
            </w:r>
            <w:r w:rsidR="0097515E">
              <w:rPr>
                <w:noProof/>
                <w:webHidden/>
              </w:rPr>
              <w:t>18</w:t>
            </w:r>
            <w:r w:rsidR="0097515E">
              <w:rPr>
                <w:noProof/>
                <w:webHidden/>
              </w:rPr>
              <w:fldChar w:fldCharType="end"/>
            </w:r>
          </w:hyperlink>
        </w:p>
        <w:p w14:paraId="3ABA0FCC" w14:textId="37E854B7"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86" w:history="1">
            <w:r w:rsidR="0097515E" w:rsidRPr="008F0269">
              <w:rPr>
                <w:rStyle w:val="ae"/>
                <w:noProof/>
              </w:rPr>
              <w:t>5.1.7</w:t>
            </w:r>
            <w:r w:rsidR="0097515E">
              <w:rPr>
                <w:rFonts w:asciiTheme="minorHAnsi" w:eastAsiaTheme="minorEastAsia" w:hAnsiTheme="minorHAnsi" w:cstheme="minorBidi"/>
                <w:noProof/>
                <w:kern w:val="2"/>
              </w:rPr>
              <w:tab/>
            </w:r>
            <w:r w:rsidR="0097515E" w:rsidRPr="008F0269">
              <w:rPr>
                <w:rStyle w:val="ae"/>
                <w:noProof/>
              </w:rPr>
              <w:t>会议记录员</w:t>
            </w:r>
            <w:r w:rsidR="0097515E">
              <w:rPr>
                <w:noProof/>
                <w:webHidden/>
              </w:rPr>
              <w:tab/>
            </w:r>
            <w:r w:rsidR="0097515E">
              <w:rPr>
                <w:noProof/>
                <w:webHidden/>
              </w:rPr>
              <w:fldChar w:fldCharType="begin"/>
            </w:r>
            <w:r w:rsidR="0097515E">
              <w:rPr>
                <w:noProof/>
                <w:webHidden/>
              </w:rPr>
              <w:instrText xml:space="preserve"> PAGEREF _Toc533946086 \h </w:instrText>
            </w:r>
            <w:r w:rsidR="0097515E">
              <w:rPr>
                <w:noProof/>
                <w:webHidden/>
              </w:rPr>
            </w:r>
            <w:r w:rsidR="0097515E">
              <w:rPr>
                <w:noProof/>
                <w:webHidden/>
              </w:rPr>
              <w:fldChar w:fldCharType="separate"/>
            </w:r>
            <w:r w:rsidR="0097515E">
              <w:rPr>
                <w:noProof/>
                <w:webHidden/>
              </w:rPr>
              <w:t>19</w:t>
            </w:r>
            <w:r w:rsidR="0097515E">
              <w:rPr>
                <w:noProof/>
                <w:webHidden/>
              </w:rPr>
              <w:fldChar w:fldCharType="end"/>
            </w:r>
          </w:hyperlink>
        </w:p>
        <w:p w14:paraId="0EFCE279" w14:textId="5DAAEE63"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87" w:history="1">
            <w:r w:rsidR="0097515E" w:rsidRPr="008F0269">
              <w:rPr>
                <w:rStyle w:val="ae"/>
                <w:noProof/>
              </w:rPr>
              <w:t>5.1.8</w:t>
            </w:r>
            <w:r w:rsidR="0097515E">
              <w:rPr>
                <w:rFonts w:asciiTheme="minorHAnsi" w:eastAsiaTheme="minorEastAsia" w:hAnsiTheme="minorHAnsi" w:cstheme="minorBidi"/>
                <w:noProof/>
                <w:kern w:val="2"/>
              </w:rPr>
              <w:tab/>
            </w:r>
            <w:r w:rsidR="0097515E" w:rsidRPr="008F0269">
              <w:rPr>
                <w:rStyle w:val="ae"/>
                <w:noProof/>
              </w:rPr>
              <w:t>录音记录员</w:t>
            </w:r>
            <w:r w:rsidR="0097515E">
              <w:rPr>
                <w:noProof/>
                <w:webHidden/>
              </w:rPr>
              <w:tab/>
            </w:r>
            <w:r w:rsidR="0097515E">
              <w:rPr>
                <w:noProof/>
                <w:webHidden/>
              </w:rPr>
              <w:fldChar w:fldCharType="begin"/>
            </w:r>
            <w:r w:rsidR="0097515E">
              <w:rPr>
                <w:noProof/>
                <w:webHidden/>
              </w:rPr>
              <w:instrText xml:space="preserve"> PAGEREF _Toc533946087 \h </w:instrText>
            </w:r>
            <w:r w:rsidR="0097515E">
              <w:rPr>
                <w:noProof/>
                <w:webHidden/>
              </w:rPr>
            </w:r>
            <w:r w:rsidR="0097515E">
              <w:rPr>
                <w:noProof/>
                <w:webHidden/>
              </w:rPr>
              <w:fldChar w:fldCharType="separate"/>
            </w:r>
            <w:r w:rsidR="0097515E">
              <w:rPr>
                <w:noProof/>
                <w:webHidden/>
              </w:rPr>
              <w:t>19</w:t>
            </w:r>
            <w:r w:rsidR="0097515E">
              <w:rPr>
                <w:noProof/>
                <w:webHidden/>
              </w:rPr>
              <w:fldChar w:fldCharType="end"/>
            </w:r>
          </w:hyperlink>
        </w:p>
        <w:p w14:paraId="1688FBE0" w14:textId="1DFC0BB0"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88" w:history="1">
            <w:r w:rsidR="0097515E" w:rsidRPr="008F0269">
              <w:rPr>
                <w:rStyle w:val="ae"/>
                <w:noProof/>
              </w:rPr>
              <w:t>5.1.9</w:t>
            </w:r>
            <w:r w:rsidR="0097515E">
              <w:rPr>
                <w:rFonts w:asciiTheme="minorHAnsi" w:eastAsiaTheme="minorEastAsia" w:hAnsiTheme="minorHAnsi" w:cstheme="minorBidi"/>
                <w:noProof/>
                <w:kern w:val="2"/>
              </w:rPr>
              <w:tab/>
            </w:r>
            <w:r w:rsidR="0097515E" w:rsidRPr="008F0269">
              <w:rPr>
                <w:rStyle w:val="ae"/>
                <w:noProof/>
              </w:rPr>
              <w:t>配置管理员</w:t>
            </w:r>
            <w:r w:rsidR="0097515E">
              <w:rPr>
                <w:noProof/>
                <w:webHidden/>
              </w:rPr>
              <w:tab/>
            </w:r>
            <w:r w:rsidR="0097515E">
              <w:rPr>
                <w:noProof/>
                <w:webHidden/>
              </w:rPr>
              <w:fldChar w:fldCharType="begin"/>
            </w:r>
            <w:r w:rsidR="0097515E">
              <w:rPr>
                <w:noProof/>
                <w:webHidden/>
              </w:rPr>
              <w:instrText xml:space="preserve"> PAGEREF _Toc533946088 \h </w:instrText>
            </w:r>
            <w:r w:rsidR="0097515E">
              <w:rPr>
                <w:noProof/>
                <w:webHidden/>
              </w:rPr>
            </w:r>
            <w:r w:rsidR="0097515E">
              <w:rPr>
                <w:noProof/>
                <w:webHidden/>
              </w:rPr>
              <w:fldChar w:fldCharType="separate"/>
            </w:r>
            <w:r w:rsidR="0097515E">
              <w:rPr>
                <w:noProof/>
                <w:webHidden/>
              </w:rPr>
              <w:t>20</w:t>
            </w:r>
            <w:r w:rsidR="0097515E">
              <w:rPr>
                <w:noProof/>
                <w:webHidden/>
              </w:rPr>
              <w:fldChar w:fldCharType="end"/>
            </w:r>
          </w:hyperlink>
        </w:p>
        <w:p w14:paraId="20337188" w14:textId="01AD1329" w:rsidR="0097515E" w:rsidRDefault="00A818EF">
          <w:pPr>
            <w:pStyle w:val="TOC3"/>
            <w:tabs>
              <w:tab w:val="left" w:pos="2100"/>
              <w:tab w:val="right" w:leader="dot" w:pos="8296"/>
            </w:tabs>
            <w:rPr>
              <w:rFonts w:asciiTheme="minorHAnsi" w:eastAsiaTheme="minorEastAsia" w:hAnsiTheme="minorHAnsi" w:cstheme="minorBidi"/>
              <w:noProof/>
              <w:kern w:val="2"/>
            </w:rPr>
          </w:pPr>
          <w:hyperlink w:anchor="_Toc533946089" w:history="1">
            <w:r w:rsidR="0097515E" w:rsidRPr="008F0269">
              <w:rPr>
                <w:rStyle w:val="ae"/>
                <w:noProof/>
              </w:rPr>
              <w:t>5.1.10</w:t>
            </w:r>
            <w:r w:rsidR="0097515E">
              <w:rPr>
                <w:rFonts w:asciiTheme="minorHAnsi" w:eastAsiaTheme="minorEastAsia" w:hAnsiTheme="minorHAnsi" w:cstheme="minorBidi"/>
                <w:noProof/>
                <w:kern w:val="2"/>
              </w:rPr>
              <w:tab/>
            </w:r>
            <w:r w:rsidR="0097515E" w:rsidRPr="008F0269">
              <w:rPr>
                <w:rStyle w:val="ae"/>
                <w:noProof/>
              </w:rPr>
              <w:t>原型设计员</w:t>
            </w:r>
            <w:r w:rsidR="0097515E">
              <w:rPr>
                <w:noProof/>
                <w:webHidden/>
              </w:rPr>
              <w:tab/>
            </w:r>
            <w:r w:rsidR="0097515E">
              <w:rPr>
                <w:noProof/>
                <w:webHidden/>
              </w:rPr>
              <w:fldChar w:fldCharType="begin"/>
            </w:r>
            <w:r w:rsidR="0097515E">
              <w:rPr>
                <w:noProof/>
                <w:webHidden/>
              </w:rPr>
              <w:instrText xml:space="preserve"> PAGEREF _Toc533946089 \h </w:instrText>
            </w:r>
            <w:r w:rsidR="0097515E">
              <w:rPr>
                <w:noProof/>
                <w:webHidden/>
              </w:rPr>
            </w:r>
            <w:r w:rsidR="0097515E">
              <w:rPr>
                <w:noProof/>
                <w:webHidden/>
              </w:rPr>
              <w:fldChar w:fldCharType="separate"/>
            </w:r>
            <w:r w:rsidR="0097515E">
              <w:rPr>
                <w:noProof/>
                <w:webHidden/>
              </w:rPr>
              <w:t>20</w:t>
            </w:r>
            <w:r w:rsidR="0097515E">
              <w:rPr>
                <w:noProof/>
                <w:webHidden/>
              </w:rPr>
              <w:fldChar w:fldCharType="end"/>
            </w:r>
          </w:hyperlink>
        </w:p>
        <w:p w14:paraId="709727E0" w14:textId="3E340450" w:rsidR="0097515E" w:rsidRDefault="00A818EF">
          <w:pPr>
            <w:pStyle w:val="TOC3"/>
            <w:tabs>
              <w:tab w:val="left" w:pos="2100"/>
              <w:tab w:val="right" w:leader="dot" w:pos="8296"/>
            </w:tabs>
            <w:rPr>
              <w:rFonts w:asciiTheme="minorHAnsi" w:eastAsiaTheme="minorEastAsia" w:hAnsiTheme="minorHAnsi" w:cstheme="minorBidi"/>
              <w:noProof/>
              <w:kern w:val="2"/>
            </w:rPr>
          </w:pPr>
          <w:hyperlink w:anchor="_Toc533946090" w:history="1">
            <w:r w:rsidR="0097515E" w:rsidRPr="008F0269">
              <w:rPr>
                <w:rStyle w:val="ae"/>
                <w:noProof/>
              </w:rPr>
              <w:t>5.1.11</w:t>
            </w:r>
            <w:r w:rsidR="0097515E">
              <w:rPr>
                <w:rFonts w:asciiTheme="minorHAnsi" w:eastAsiaTheme="minorEastAsia" w:hAnsiTheme="minorHAnsi" w:cstheme="minorBidi"/>
                <w:noProof/>
                <w:kern w:val="2"/>
              </w:rPr>
              <w:tab/>
            </w:r>
            <w:r w:rsidR="0097515E" w:rsidRPr="008F0269">
              <w:rPr>
                <w:rStyle w:val="ae"/>
                <w:noProof/>
              </w:rPr>
              <w:t>用户访谈员</w:t>
            </w:r>
            <w:r w:rsidR="0097515E">
              <w:rPr>
                <w:noProof/>
                <w:webHidden/>
              </w:rPr>
              <w:tab/>
            </w:r>
            <w:r w:rsidR="0097515E">
              <w:rPr>
                <w:noProof/>
                <w:webHidden/>
              </w:rPr>
              <w:fldChar w:fldCharType="begin"/>
            </w:r>
            <w:r w:rsidR="0097515E">
              <w:rPr>
                <w:noProof/>
                <w:webHidden/>
              </w:rPr>
              <w:instrText xml:space="preserve"> PAGEREF _Toc533946090 \h </w:instrText>
            </w:r>
            <w:r w:rsidR="0097515E">
              <w:rPr>
                <w:noProof/>
                <w:webHidden/>
              </w:rPr>
            </w:r>
            <w:r w:rsidR="0097515E">
              <w:rPr>
                <w:noProof/>
                <w:webHidden/>
              </w:rPr>
              <w:fldChar w:fldCharType="separate"/>
            </w:r>
            <w:r w:rsidR="0097515E">
              <w:rPr>
                <w:noProof/>
                <w:webHidden/>
              </w:rPr>
              <w:t>20</w:t>
            </w:r>
            <w:r w:rsidR="0097515E">
              <w:rPr>
                <w:noProof/>
                <w:webHidden/>
              </w:rPr>
              <w:fldChar w:fldCharType="end"/>
            </w:r>
          </w:hyperlink>
        </w:p>
        <w:p w14:paraId="71E1A26D" w14:textId="6C78D241"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91" w:history="1">
            <w:r w:rsidR="0097515E" w:rsidRPr="008F0269">
              <w:rPr>
                <w:rStyle w:val="ae"/>
                <w:noProof/>
              </w:rPr>
              <w:t>5.2</w:t>
            </w:r>
            <w:r w:rsidR="0097515E">
              <w:rPr>
                <w:rFonts w:asciiTheme="minorHAnsi" w:eastAsiaTheme="minorEastAsia" w:hAnsiTheme="minorHAnsi" w:cstheme="minorBidi"/>
                <w:noProof/>
                <w:kern w:val="2"/>
              </w:rPr>
              <w:tab/>
            </w:r>
            <w:r w:rsidR="0097515E" w:rsidRPr="008F0269">
              <w:rPr>
                <w:rStyle w:val="ae"/>
                <w:noProof/>
              </w:rPr>
              <w:t>项目组织结构</w:t>
            </w:r>
            <w:r w:rsidR="0097515E">
              <w:rPr>
                <w:noProof/>
                <w:webHidden/>
              </w:rPr>
              <w:tab/>
            </w:r>
            <w:r w:rsidR="0097515E">
              <w:rPr>
                <w:noProof/>
                <w:webHidden/>
              </w:rPr>
              <w:fldChar w:fldCharType="begin"/>
            </w:r>
            <w:r w:rsidR="0097515E">
              <w:rPr>
                <w:noProof/>
                <w:webHidden/>
              </w:rPr>
              <w:instrText xml:space="preserve"> PAGEREF _Toc533946091 \h </w:instrText>
            </w:r>
            <w:r w:rsidR="0097515E">
              <w:rPr>
                <w:noProof/>
                <w:webHidden/>
              </w:rPr>
            </w:r>
            <w:r w:rsidR="0097515E">
              <w:rPr>
                <w:noProof/>
                <w:webHidden/>
              </w:rPr>
              <w:fldChar w:fldCharType="separate"/>
            </w:r>
            <w:r w:rsidR="0097515E">
              <w:rPr>
                <w:noProof/>
                <w:webHidden/>
              </w:rPr>
              <w:t>21</w:t>
            </w:r>
            <w:r w:rsidR="0097515E">
              <w:rPr>
                <w:noProof/>
                <w:webHidden/>
              </w:rPr>
              <w:fldChar w:fldCharType="end"/>
            </w:r>
          </w:hyperlink>
        </w:p>
        <w:p w14:paraId="782118B8" w14:textId="39A1B5D8"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092" w:history="1">
            <w:r w:rsidR="0097515E" w:rsidRPr="008F0269">
              <w:rPr>
                <w:rStyle w:val="ae"/>
                <w:noProof/>
              </w:rPr>
              <w:t>5.3</w:t>
            </w:r>
            <w:r w:rsidR="0097515E">
              <w:rPr>
                <w:rFonts w:asciiTheme="minorHAnsi" w:eastAsiaTheme="minorEastAsia" w:hAnsiTheme="minorHAnsi" w:cstheme="minorBidi"/>
                <w:noProof/>
                <w:kern w:val="2"/>
              </w:rPr>
              <w:tab/>
            </w:r>
            <w:r w:rsidR="0097515E" w:rsidRPr="008F0269">
              <w:rPr>
                <w:rStyle w:val="ae"/>
                <w:noProof/>
              </w:rPr>
              <w:t>人员配备管理计划</w:t>
            </w:r>
            <w:r w:rsidR="0097515E">
              <w:rPr>
                <w:noProof/>
                <w:webHidden/>
              </w:rPr>
              <w:tab/>
            </w:r>
            <w:r w:rsidR="0097515E">
              <w:rPr>
                <w:noProof/>
                <w:webHidden/>
              </w:rPr>
              <w:fldChar w:fldCharType="begin"/>
            </w:r>
            <w:r w:rsidR="0097515E">
              <w:rPr>
                <w:noProof/>
                <w:webHidden/>
              </w:rPr>
              <w:instrText xml:space="preserve"> PAGEREF _Toc533946092 \h </w:instrText>
            </w:r>
            <w:r w:rsidR="0097515E">
              <w:rPr>
                <w:noProof/>
                <w:webHidden/>
              </w:rPr>
            </w:r>
            <w:r w:rsidR="0097515E">
              <w:rPr>
                <w:noProof/>
                <w:webHidden/>
              </w:rPr>
              <w:fldChar w:fldCharType="separate"/>
            </w:r>
            <w:r w:rsidR="0097515E">
              <w:rPr>
                <w:noProof/>
                <w:webHidden/>
              </w:rPr>
              <w:t>21</w:t>
            </w:r>
            <w:r w:rsidR="0097515E">
              <w:rPr>
                <w:noProof/>
                <w:webHidden/>
              </w:rPr>
              <w:fldChar w:fldCharType="end"/>
            </w:r>
          </w:hyperlink>
        </w:p>
        <w:p w14:paraId="28BE450E" w14:textId="1E443BBE"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93" w:history="1">
            <w:r w:rsidR="0097515E" w:rsidRPr="008F0269">
              <w:rPr>
                <w:rStyle w:val="ae"/>
                <w:noProof/>
              </w:rPr>
              <w:t>5.3.1</w:t>
            </w:r>
            <w:r w:rsidR="0097515E">
              <w:rPr>
                <w:rFonts w:asciiTheme="minorHAnsi" w:eastAsiaTheme="minorEastAsia" w:hAnsiTheme="minorHAnsi" w:cstheme="minorBidi"/>
                <w:noProof/>
                <w:kern w:val="2"/>
              </w:rPr>
              <w:tab/>
            </w:r>
            <w:r w:rsidR="0097515E" w:rsidRPr="008F0269">
              <w:rPr>
                <w:rStyle w:val="ae"/>
                <w:noProof/>
              </w:rPr>
              <w:t>人员招募</w:t>
            </w:r>
            <w:r w:rsidR="0097515E">
              <w:rPr>
                <w:noProof/>
                <w:webHidden/>
              </w:rPr>
              <w:tab/>
            </w:r>
            <w:r w:rsidR="0097515E">
              <w:rPr>
                <w:noProof/>
                <w:webHidden/>
              </w:rPr>
              <w:fldChar w:fldCharType="begin"/>
            </w:r>
            <w:r w:rsidR="0097515E">
              <w:rPr>
                <w:noProof/>
                <w:webHidden/>
              </w:rPr>
              <w:instrText xml:space="preserve"> PAGEREF _Toc533946093 \h </w:instrText>
            </w:r>
            <w:r w:rsidR="0097515E">
              <w:rPr>
                <w:noProof/>
                <w:webHidden/>
              </w:rPr>
            </w:r>
            <w:r w:rsidR="0097515E">
              <w:rPr>
                <w:noProof/>
                <w:webHidden/>
              </w:rPr>
              <w:fldChar w:fldCharType="separate"/>
            </w:r>
            <w:r w:rsidR="0097515E">
              <w:rPr>
                <w:noProof/>
                <w:webHidden/>
              </w:rPr>
              <w:t>22</w:t>
            </w:r>
            <w:r w:rsidR="0097515E">
              <w:rPr>
                <w:noProof/>
                <w:webHidden/>
              </w:rPr>
              <w:fldChar w:fldCharType="end"/>
            </w:r>
          </w:hyperlink>
        </w:p>
        <w:p w14:paraId="266BE774" w14:textId="6E3AF7C8"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94" w:history="1">
            <w:r w:rsidR="0097515E" w:rsidRPr="008F0269">
              <w:rPr>
                <w:rStyle w:val="ae"/>
                <w:noProof/>
              </w:rPr>
              <w:t>5.3.2</w:t>
            </w:r>
            <w:r w:rsidR="0097515E">
              <w:rPr>
                <w:rFonts w:asciiTheme="minorHAnsi" w:eastAsiaTheme="minorEastAsia" w:hAnsiTheme="minorHAnsi" w:cstheme="minorBidi"/>
                <w:noProof/>
                <w:kern w:val="2"/>
              </w:rPr>
              <w:tab/>
            </w:r>
            <w:r w:rsidR="0097515E" w:rsidRPr="008F0269">
              <w:rPr>
                <w:rStyle w:val="ae"/>
                <w:noProof/>
              </w:rPr>
              <w:t>资源日历</w:t>
            </w:r>
            <w:r w:rsidR="0097515E">
              <w:rPr>
                <w:noProof/>
                <w:webHidden/>
              </w:rPr>
              <w:tab/>
            </w:r>
            <w:r w:rsidR="0097515E">
              <w:rPr>
                <w:noProof/>
                <w:webHidden/>
              </w:rPr>
              <w:fldChar w:fldCharType="begin"/>
            </w:r>
            <w:r w:rsidR="0097515E">
              <w:rPr>
                <w:noProof/>
                <w:webHidden/>
              </w:rPr>
              <w:instrText xml:space="preserve"> PAGEREF _Toc533946094 \h </w:instrText>
            </w:r>
            <w:r w:rsidR="0097515E">
              <w:rPr>
                <w:noProof/>
                <w:webHidden/>
              </w:rPr>
            </w:r>
            <w:r w:rsidR="0097515E">
              <w:rPr>
                <w:noProof/>
                <w:webHidden/>
              </w:rPr>
              <w:fldChar w:fldCharType="separate"/>
            </w:r>
            <w:r w:rsidR="0097515E">
              <w:rPr>
                <w:noProof/>
                <w:webHidden/>
              </w:rPr>
              <w:t>22</w:t>
            </w:r>
            <w:r w:rsidR="0097515E">
              <w:rPr>
                <w:noProof/>
                <w:webHidden/>
              </w:rPr>
              <w:fldChar w:fldCharType="end"/>
            </w:r>
          </w:hyperlink>
        </w:p>
        <w:p w14:paraId="149B1DEB" w14:textId="0FB33669"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95" w:history="1">
            <w:r w:rsidR="0097515E" w:rsidRPr="008F0269">
              <w:rPr>
                <w:rStyle w:val="ae"/>
                <w:noProof/>
              </w:rPr>
              <w:t>5.3.3</w:t>
            </w:r>
            <w:r w:rsidR="0097515E">
              <w:rPr>
                <w:rFonts w:asciiTheme="minorHAnsi" w:eastAsiaTheme="minorEastAsia" w:hAnsiTheme="minorHAnsi" w:cstheme="minorBidi"/>
                <w:noProof/>
                <w:kern w:val="2"/>
              </w:rPr>
              <w:tab/>
            </w:r>
            <w:r w:rsidR="0097515E" w:rsidRPr="008F0269">
              <w:rPr>
                <w:rStyle w:val="ae"/>
                <w:noProof/>
              </w:rPr>
              <w:t>人员遣散计划</w:t>
            </w:r>
            <w:r w:rsidR="0097515E">
              <w:rPr>
                <w:noProof/>
                <w:webHidden/>
              </w:rPr>
              <w:tab/>
            </w:r>
            <w:r w:rsidR="0097515E">
              <w:rPr>
                <w:noProof/>
                <w:webHidden/>
              </w:rPr>
              <w:fldChar w:fldCharType="begin"/>
            </w:r>
            <w:r w:rsidR="0097515E">
              <w:rPr>
                <w:noProof/>
                <w:webHidden/>
              </w:rPr>
              <w:instrText xml:space="preserve"> PAGEREF _Toc533946095 \h </w:instrText>
            </w:r>
            <w:r w:rsidR="0097515E">
              <w:rPr>
                <w:noProof/>
                <w:webHidden/>
              </w:rPr>
            </w:r>
            <w:r w:rsidR="0097515E">
              <w:rPr>
                <w:noProof/>
                <w:webHidden/>
              </w:rPr>
              <w:fldChar w:fldCharType="separate"/>
            </w:r>
            <w:r w:rsidR="0097515E">
              <w:rPr>
                <w:noProof/>
                <w:webHidden/>
              </w:rPr>
              <w:t>22</w:t>
            </w:r>
            <w:r w:rsidR="0097515E">
              <w:rPr>
                <w:noProof/>
                <w:webHidden/>
              </w:rPr>
              <w:fldChar w:fldCharType="end"/>
            </w:r>
          </w:hyperlink>
        </w:p>
        <w:p w14:paraId="1DD76C82" w14:textId="6B8A8AA7"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96" w:history="1">
            <w:r w:rsidR="0097515E" w:rsidRPr="008F0269">
              <w:rPr>
                <w:rStyle w:val="ae"/>
                <w:noProof/>
              </w:rPr>
              <w:t>5.3.4</w:t>
            </w:r>
            <w:r w:rsidR="0097515E">
              <w:rPr>
                <w:rFonts w:asciiTheme="minorHAnsi" w:eastAsiaTheme="minorEastAsia" w:hAnsiTheme="minorHAnsi" w:cstheme="minorBidi"/>
                <w:noProof/>
                <w:kern w:val="2"/>
              </w:rPr>
              <w:tab/>
            </w:r>
            <w:r w:rsidR="0097515E" w:rsidRPr="008F0269">
              <w:rPr>
                <w:rStyle w:val="ae"/>
                <w:noProof/>
              </w:rPr>
              <w:t>人员技能</w:t>
            </w:r>
            <w:r w:rsidR="0097515E">
              <w:rPr>
                <w:noProof/>
                <w:webHidden/>
              </w:rPr>
              <w:tab/>
            </w:r>
            <w:r w:rsidR="0097515E">
              <w:rPr>
                <w:noProof/>
                <w:webHidden/>
              </w:rPr>
              <w:fldChar w:fldCharType="begin"/>
            </w:r>
            <w:r w:rsidR="0097515E">
              <w:rPr>
                <w:noProof/>
                <w:webHidden/>
              </w:rPr>
              <w:instrText xml:space="preserve"> PAGEREF _Toc533946096 \h </w:instrText>
            </w:r>
            <w:r w:rsidR="0097515E">
              <w:rPr>
                <w:noProof/>
                <w:webHidden/>
              </w:rPr>
            </w:r>
            <w:r w:rsidR="0097515E">
              <w:rPr>
                <w:noProof/>
                <w:webHidden/>
              </w:rPr>
              <w:fldChar w:fldCharType="separate"/>
            </w:r>
            <w:r w:rsidR="0097515E">
              <w:rPr>
                <w:noProof/>
                <w:webHidden/>
              </w:rPr>
              <w:t>22</w:t>
            </w:r>
            <w:r w:rsidR="0097515E">
              <w:rPr>
                <w:noProof/>
                <w:webHidden/>
              </w:rPr>
              <w:fldChar w:fldCharType="end"/>
            </w:r>
          </w:hyperlink>
        </w:p>
        <w:p w14:paraId="6C6A6A2D" w14:textId="39FDC060"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97" w:history="1">
            <w:r w:rsidR="0097515E" w:rsidRPr="008F0269">
              <w:rPr>
                <w:rStyle w:val="ae"/>
                <w:noProof/>
              </w:rPr>
              <w:t>5.3.5</w:t>
            </w:r>
            <w:r w:rsidR="0097515E">
              <w:rPr>
                <w:rFonts w:asciiTheme="minorHAnsi" w:eastAsiaTheme="minorEastAsia" w:hAnsiTheme="minorHAnsi" w:cstheme="minorBidi"/>
                <w:noProof/>
                <w:kern w:val="2"/>
              </w:rPr>
              <w:tab/>
            </w:r>
            <w:r w:rsidR="0097515E" w:rsidRPr="008F0269">
              <w:rPr>
                <w:rStyle w:val="ae"/>
                <w:noProof/>
              </w:rPr>
              <w:t>培训需要</w:t>
            </w:r>
            <w:r w:rsidR="0097515E">
              <w:rPr>
                <w:noProof/>
                <w:webHidden/>
              </w:rPr>
              <w:tab/>
            </w:r>
            <w:r w:rsidR="0097515E">
              <w:rPr>
                <w:noProof/>
                <w:webHidden/>
              </w:rPr>
              <w:fldChar w:fldCharType="begin"/>
            </w:r>
            <w:r w:rsidR="0097515E">
              <w:rPr>
                <w:noProof/>
                <w:webHidden/>
              </w:rPr>
              <w:instrText xml:space="preserve"> PAGEREF _Toc533946097 \h </w:instrText>
            </w:r>
            <w:r w:rsidR="0097515E">
              <w:rPr>
                <w:noProof/>
                <w:webHidden/>
              </w:rPr>
            </w:r>
            <w:r w:rsidR="0097515E">
              <w:rPr>
                <w:noProof/>
                <w:webHidden/>
              </w:rPr>
              <w:fldChar w:fldCharType="separate"/>
            </w:r>
            <w:r w:rsidR="0097515E">
              <w:rPr>
                <w:noProof/>
                <w:webHidden/>
              </w:rPr>
              <w:t>23</w:t>
            </w:r>
            <w:r w:rsidR="0097515E">
              <w:rPr>
                <w:noProof/>
                <w:webHidden/>
              </w:rPr>
              <w:fldChar w:fldCharType="end"/>
            </w:r>
          </w:hyperlink>
        </w:p>
        <w:p w14:paraId="49782DF8" w14:textId="7540195B"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98" w:history="1">
            <w:r w:rsidR="0097515E" w:rsidRPr="008F0269">
              <w:rPr>
                <w:rStyle w:val="ae"/>
                <w:noProof/>
              </w:rPr>
              <w:t>5.3.6</w:t>
            </w:r>
            <w:r w:rsidR="0097515E">
              <w:rPr>
                <w:rFonts w:asciiTheme="minorHAnsi" w:eastAsiaTheme="minorEastAsia" w:hAnsiTheme="minorHAnsi" w:cstheme="minorBidi"/>
                <w:noProof/>
                <w:kern w:val="2"/>
              </w:rPr>
              <w:tab/>
            </w:r>
            <w:r w:rsidR="0097515E" w:rsidRPr="008F0269">
              <w:rPr>
                <w:rStyle w:val="ae"/>
                <w:noProof/>
              </w:rPr>
              <w:t>认可与奖励</w:t>
            </w:r>
            <w:r w:rsidR="0097515E">
              <w:rPr>
                <w:noProof/>
                <w:webHidden/>
              </w:rPr>
              <w:tab/>
            </w:r>
            <w:r w:rsidR="0097515E">
              <w:rPr>
                <w:noProof/>
                <w:webHidden/>
              </w:rPr>
              <w:fldChar w:fldCharType="begin"/>
            </w:r>
            <w:r w:rsidR="0097515E">
              <w:rPr>
                <w:noProof/>
                <w:webHidden/>
              </w:rPr>
              <w:instrText xml:space="preserve"> PAGEREF _Toc533946098 \h </w:instrText>
            </w:r>
            <w:r w:rsidR="0097515E">
              <w:rPr>
                <w:noProof/>
                <w:webHidden/>
              </w:rPr>
            </w:r>
            <w:r w:rsidR="0097515E">
              <w:rPr>
                <w:noProof/>
                <w:webHidden/>
              </w:rPr>
              <w:fldChar w:fldCharType="separate"/>
            </w:r>
            <w:r w:rsidR="0097515E">
              <w:rPr>
                <w:noProof/>
                <w:webHidden/>
              </w:rPr>
              <w:t>23</w:t>
            </w:r>
            <w:r w:rsidR="0097515E">
              <w:rPr>
                <w:noProof/>
                <w:webHidden/>
              </w:rPr>
              <w:fldChar w:fldCharType="end"/>
            </w:r>
          </w:hyperlink>
        </w:p>
        <w:p w14:paraId="2288530B" w14:textId="535E164C"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099" w:history="1">
            <w:r w:rsidR="0097515E" w:rsidRPr="008F0269">
              <w:rPr>
                <w:rStyle w:val="ae"/>
                <w:noProof/>
              </w:rPr>
              <w:t>5.3.7</w:t>
            </w:r>
            <w:r w:rsidR="0097515E">
              <w:rPr>
                <w:rFonts w:asciiTheme="minorHAnsi" w:eastAsiaTheme="minorEastAsia" w:hAnsiTheme="minorHAnsi" w:cstheme="minorBidi"/>
                <w:noProof/>
                <w:kern w:val="2"/>
              </w:rPr>
              <w:tab/>
            </w:r>
            <w:r w:rsidR="0097515E" w:rsidRPr="008F0269">
              <w:rPr>
                <w:rStyle w:val="ae"/>
                <w:noProof/>
              </w:rPr>
              <w:t>合规性</w:t>
            </w:r>
            <w:r w:rsidR="0097515E">
              <w:rPr>
                <w:noProof/>
                <w:webHidden/>
              </w:rPr>
              <w:tab/>
            </w:r>
            <w:r w:rsidR="0097515E">
              <w:rPr>
                <w:noProof/>
                <w:webHidden/>
              </w:rPr>
              <w:fldChar w:fldCharType="begin"/>
            </w:r>
            <w:r w:rsidR="0097515E">
              <w:rPr>
                <w:noProof/>
                <w:webHidden/>
              </w:rPr>
              <w:instrText xml:space="preserve"> PAGEREF _Toc533946099 \h </w:instrText>
            </w:r>
            <w:r w:rsidR="0097515E">
              <w:rPr>
                <w:noProof/>
                <w:webHidden/>
              </w:rPr>
            </w:r>
            <w:r w:rsidR="0097515E">
              <w:rPr>
                <w:noProof/>
                <w:webHidden/>
              </w:rPr>
              <w:fldChar w:fldCharType="separate"/>
            </w:r>
            <w:r w:rsidR="0097515E">
              <w:rPr>
                <w:noProof/>
                <w:webHidden/>
              </w:rPr>
              <w:t>23</w:t>
            </w:r>
            <w:r w:rsidR="0097515E">
              <w:rPr>
                <w:noProof/>
                <w:webHidden/>
              </w:rPr>
              <w:fldChar w:fldCharType="end"/>
            </w:r>
          </w:hyperlink>
        </w:p>
        <w:p w14:paraId="62E69F91" w14:textId="59EAC813"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00" w:history="1">
            <w:r w:rsidR="0097515E" w:rsidRPr="008F0269">
              <w:rPr>
                <w:rStyle w:val="ae"/>
                <w:noProof/>
              </w:rPr>
              <w:t>5.3.8</w:t>
            </w:r>
            <w:r w:rsidR="0097515E">
              <w:rPr>
                <w:rFonts w:asciiTheme="minorHAnsi" w:eastAsiaTheme="minorEastAsia" w:hAnsiTheme="minorHAnsi" w:cstheme="minorBidi"/>
                <w:noProof/>
                <w:kern w:val="2"/>
              </w:rPr>
              <w:tab/>
            </w:r>
            <w:r w:rsidR="0097515E" w:rsidRPr="008F0269">
              <w:rPr>
                <w:rStyle w:val="ae"/>
                <w:noProof/>
              </w:rPr>
              <w:t>安全</w:t>
            </w:r>
            <w:r w:rsidR="0097515E">
              <w:rPr>
                <w:noProof/>
                <w:webHidden/>
              </w:rPr>
              <w:tab/>
            </w:r>
            <w:r w:rsidR="0097515E">
              <w:rPr>
                <w:noProof/>
                <w:webHidden/>
              </w:rPr>
              <w:fldChar w:fldCharType="begin"/>
            </w:r>
            <w:r w:rsidR="0097515E">
              <w:rPr>
                <w:noProof/>
                <w:webHidden/>
              </w:rPr>
              <w:instrText xml:space="preserve"> PAGEREF _Toc533946100 \h </w:instrText>
            </w:r>
            <w:r w:rsidR="0097515E">
              <w:rPr>
                <w:noProof/>
                <w:webHidden/>
              </w:rPr>
            </w:r>
            <w:r w:rsidR="0097515E">
              <w:rPr>
                <w:noProof/>
                <w:webHidden/>
              </w:rPr>
              <w:fldChar w:fldCharType="separate"/>
            </w:r>
            <w:r w:rsidR="0097515E">
              <w:rPr>
                <w:noProof/>
                <w:webHidden/>
              </w:rPr>
              <w:t>23</w:t>
            </w:r>
            <w:r w:rsidR="0097515E">
              <w:rPr>
                <w:noProof/>
                <w:webHidden/>
              </w:rPr>
              <w:fldChar w:fldCharType="end"/>
            </w:r>
          </w:hyperlink>
        </w:p>
        <w:p w14:paraId="44845DF5" w14:textId="1D685FAB" w:rsidR="0097515E" w:rsidRDefault="00A818EF">
          <w:pPr>
            <w:pStyle w:val="TOC1"/>
            <w:tabs>
              <w:tab w:val="left" w:pos="420"/>
              <w:tab w:val="right" w:leader="dot" w:pos="8296"/>
            </w:tabs>
            <w:rPr>
              <w:rFonts w:asciiTheme="minorHAnsi" w:eastAsiaTheme="minorEastAsia" w:hAnsiTheme="minorHAnsi" w:cstheme="minorBidi"/>
              <w:noProof/>
              <w:kern w:val="2"/>
            </w:rPr>
          </w:pPr>
          <w:hyperlink w:anchor="_Toc533946101" w:history="1">
            <w:r w:rsidR="0097515E" w:rsidRPr="008F0269">
              <w:rPr>
                <w:rStyle w:val="ae"/>
                <w:noProof/>
              </w:rPr>
              <w:t>6</w:t>
            </w:r>
            <w:r w:rsidR="0097515E">
              <w:rPr>
                <w:rFonts w:asciiTheme="minorHAnsi" w:eastAsiaTheme="minorEastAsia" w:hAnsiTheme="minorHAnsi" w:cstheme="minorBidi"/>
                <w:noProof/>
                <w:kern w:val="2"/>
              </w:rPr>
              <w:tab/>
            </w:r>
            <w:r w:rsidR="0097515E" w:rsidRPr="008F0269">
              <w:rPr>
                <w:rStyle w:val="ae"/>
                <w:noProof/>
              </w:rPr>
              <w:t>沟通管理计划</w:t>
            </w:r>
            <w:r w:rsidR="0097515E">
              <w:rPr>
                <w:noProof/>
                <w:webHidden/>
              </w:rPr>
              <w:tab/>
            </w:r>
            <w:r w:rsidR="0097515E">
              <w:rPr>
                <w:noProof/>
                <w:webHidden/>
              </w:rPr>
              <w:fldChar w:fldCharType="begin"/>
            </w:r>
            <w:r w:rsidR="0097515E">
              <w:rPr>
                <w:noProof/>
                <w:webHidden/>
              </w:rPr>
              <w:instrText xml:space="preserve"> PAGEREF _Toc533946101 \h </w:instrText>
            </w:r>
            <w:r w:rsidR="0097515E">
              <w:rPr>
                <w:noProof/>
                <w:webHidden/>
              </w:rPr>
            </w:r>
            <w:r w:rsidR="0097515E">
              <w:rPr>
                <w:noProof/>
                <w:webHidden/>
              </w:rPr>
              <w:fldChar w:fldCharType="separate"/>
            </w:r>
            <w:r w:rsidR="0097515E">
              <w:rPr>
                <w:noProof/>
                <w:webHidden/>
              </w:rPr>
              <w:t>24</w:t>
            </w:r>
            <w:r w:rsidR="0097515E">
              <w:rPr>
                <w:noProof/>
                <w:webHidden/>
              </w:rPr>
              <w:fldChar w:fldCharType="end"/>
            </w:r>
          </w:hyperlink>
        </w:p>
        <w:p w14:paraId="25156981" w14:textId="2DE359E5"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102" w:history="1">
            <w:r w:rsidR="0097515E" w:rsidRPr="008F0269">
              <w:rPr>
                <w:rStyle w:val="ae"/>
                <w:noProof/>
              </w:rPr>
              <w:t>6.1</w:t>
            </w:r>
            <w:r w:rsidR="0097515E">
              <w:rPr>
                <w:rFonts w:asciiTheme="minorHAnsi" w:eastAsiaTheme="minorEastAsia" w:hAnsiTheme="minorHAnsi" w:cstheme="minorBidi"/>
                <w:noProof/>
                <w:kern w:val="2"/>
              </w:rPr>
              <w:tab/>
            </w:r>
            <w:r w:rsidR="0097515E" w:rsidRPr="008F0269">
              <w:rPr>
                <w:rStyle w:val="ae"/>
                <w:noProof/>
              </w:rPr>
              <w:t>干系人手册</w:t>
            </w:r>
            <w:r w:rsidR="0097515E">
              <w:rPr>
                <w:noProof/>
                <w:webHidden/>
              </w:rPr>
              <w:tab/>
            </w:r>
            <w:r w:rsidR="0097515E">
              <w:rPr>
                <w:noProof/>
                <w:webHidden/>
              </w:rPr>
              <w:fldChar w:fldCharType="begin"/>
            </w:r>
            <w:r w:rsidR="0097515E">
              <w:rPr>
                <w:noProof/>
                <w:webHidden/>
              </w:rPr>
              <w:instrText xml:space="preserve"> PAGEREF _Toc533946102 \h </w:instrText>
            </w:r>
            <w:r w:rsidR="0097515E">
              <w:rPr>
                <w:noProof/>
                <w:webHidden/>
              </w:rPr>
            </w:r>
            <w:r w:rsidR="0097515E">
              <w:rPr>
                <w:noProof/>
                <w:webHidden/>
              </w:rPr>
              <w:fldChar w:fldCharType="separate"/>
            </w:r>
            <w:r w:rsidR="0097515E">
              <w:rPr>
                <w:noProof/>
                <w:webHidden/>
              </w:rPr>
              <w:t>24</w:t>
            </w:r>
            <w:r w:rsidR="0097515E">
              <w:rPr>
                <w:noProof/>
                <w:webHidden/>
              </w:rPr>
              <w:fldChar w:fldCharType="end"/>
            </w:r>
          </w:hyperlink>
        </w:p>
        <w:p w14:paraId="417D4A1D" w14:textId="21AFB680"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103" w:history="1">
            <w:r w:rsidR="0097515E" w:rsidRPr="008F0269">
              <w:rPr>
                <w:rStyle w:val="ae"/>
                <w:noProof/>
              </w:rPr>
              <w:t>6.2</w:t>
            </w:r>
            <w:r w:rsidR="0097515E">
              <w:rPr>
                <w:rFonts w:asciiTheme="minorHAnsi" w:eastAsiaTheme="minorEastAsia" w:hAnsiTheme="minorHAnsi" w:cstheme="minorBidi"/>
                <w:noProof/>
                <w:kern w:val="2"/>
              </w:rPr>
              <w:tab/>
            </w:r>
            <w:r w:rsidR="0097515E" w:rsidRPr="008F0269">
              <w:rPr>
                <w:rStyle w:val="ae"/>
                <w:noProof/>
              </w:rPr>
              <w:t>对外沟通形式</w:t>
            </w:r>
            <w:r w:rsidR="0097515E">
              <w:rPr>
                <w:noProof/>
                <w:webHidden/>
              </w:rPr>
              <w:tab/>
            </w:r>
            <w:r w:rsidR="0097515E">
              <w:rPr>
                <w:noProof/>
                <w:webHidden/>
              </w:rPr>
              <w:fldChar w:fldCharType="begin"/>
            </w:r>
            <w:r w:rsidR="0097515E">
              <w:rPr>
                <w:noProof/>
                <w:webHidden/>
              </w:rPr>
              <w:instrText xml:space="preserve"> PAGEREF _Toc533946103 \h </w:instrText>
            </w:r>
            <w:r w:rsidR="0097515E">
              <w:rPr>
                <w:noProof/>
                <w:webHidden/>
              </w:rPr>
            </w:r>
            <w:r w:rsidR="0097515E">
              <w:rPr>
                <w:noProof/>
                <w:webHidden/>
              </w:rPr>
              <w:fldChar w:fldCharType="separate"/>
            </w:r>
            <w:r w:rsidR="0097515E">
              <w:rPr>
                <w:noProof/>
                <w:webHidden/>
              </w:rPr>
              <w:t>24</w:t>
            </w:r>
            <w:r w:rsidR="0097515E">
              <w:rPr>
                <w:noProof/>
                <w:webHidden/>
              </w:rPr>
              <w:fldChar w:fldCharType="end"/>
            </w:r>
          </w:hyperlink>
        </w:p>
        <w:p w14:paraId="7E91029D" w14:textId="534172DC"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04" w:history="1">
            <w:r w:rsidR="0097515E" w:rsidRPr="008F0269">
              <w:rPr>
                <w:rStyle w:val="ae"/>
                <w:noProof/>
              </w:rPr>
              <w:t>6.2.1</w:t>
            </w:r>
            <w:r w:rsidR="0097515E">
              <w:rPr>
                <w:rFonts w:asciiTheme="minorHAnsi" w:eastAsiaTheme="minorEastAsia" w:hAnsiTheme="minorHAnsi" w:cstheme="minorBidi"/>
                <w:noProof/>
                <w:kern w:val="2"/>
              </w:rPr>
              <w:tab/>
            </w:r>
            <w:r w:rsidR="0097515E" w:rsidRPr="008F0269">
              <w:rPr>
                <w:rStyle w:val="ae"/>
                <w:noProof/>
              </w:rPr>
              <w:t>正式沟通计划</w:t>
            </w:r>
            <w:r w:rsidR="0097515E">
              <w:rPr>
                <w:noProof/>
                <w:webHidden/>
              </w:rPr>
              <w:tab/>
            </w:r>
            <w:r w:rsidR="0097515E">
              <w:rPr>
                <w:noProof/>
                <w:webHidden/>
              </w:rPr>
              <w:fldChar w:fldCharType="begin"/>
            </w:r>
            <w:r w:rsidR="0097515E">
              <w:rPr>
                <w:noProof/>
                <w:webHidden/>
              </w:rPr>
              <w:instrText xml:space="preserve"> PAGEREF _Toc533946104 \h </w:instrText>
            </w:r>
            <w:r w:rsidR="0097515E">
              <w:rPr>
                <w:noProof/>
                <w:webHidden/>
              </w:rPr>
            </w:r>
            <w:r w:rsidR="0097515E">
              <w:rPr>
                <w:noProof/>
                <w:webHidden/>
              </w:rPr>
              <w:fldChar w:fldCharType="separate"/>
            </w:r>
            <w:r w:rsidR="0097515E">
              <w:rPr>
                <w:noProof/>
                <w:webHidden/>
              </w:rPr>
              <w:t>24</w:t>
            </w:r>
            <w:r w:rsidR="0097515E">
              <w:rPr>
                <w:noProof/>
                <w:webHidden/>
              </w:rPr>
              <w:fldChar w:fldCharType="end"/>
            </w:r>
          </w:hyperlink>
        </w:p>
        <w:p w14:paraId="1C1E3733" w14:textId="1CEDE7E1"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05" w:history="1">
            <w:r w:rsidR="0097515E" w:rsidRPr="008F0269">
              <w:rPr>
                <w:rStyle w:val="ae"/>
                <w:noProof/>
              </w:rPr>
              <w:t>6.2.2</w:t>
            </w:r>
            <w:r w:rsidR="0097515E">
              <w:rPr>
                <w:rFonts w:asciiTheme="minorHAnsi" w:eastAsiaTheme="minorEastAsia" w:hAnsiTheme="minorHAnsi" w:cstheme="minorBidi"/>
                <w:noProof/>
                <w:kern w:val="2"/>
              </w:rPr>
              <w:tab/>
            </w:r>
            <w:r w:rsidR="0097515E" w:rsidRPr="008F0269">
              <w:rPr>
                <w:rStyle w:val="ae"/>
                <w:noProof/>
              </w:rPr>
              <w:t>非正式沟通计划</w:t>
            </w:r>
            <w:r w:rsidR="0097515E">
              <w:rPr>
                <w:noProof/>
                <w:webHidden/>
              </w:rPr>
              <w:tab/>
            </w:r>
            <w:r w:rsidR="0097515E">
              <w:rPr>
                <w:noProof/>
                <w:webHidden/>
              </w:rPr>
              <w:fldChar w:fldCharType="begin"/>
            </w:r>
            <w:r w:rsidR="0097515E">
              <w:rPr>
                <w:noProof/>
                <w:webHidden/>
              </w:rPr>
              <w:instrText xml:space="preserve"> PAGEREF _Toc533946105 \h </w:instrText>
            </w:r>
            <w:r w:rsidR="0097515E">
              <w:rPr>
                <w:noProof/>
                <w:webHidden/>
              </w:rPr>
            </w:r>
            <w:r w:rsidR="0097515E">
              <w:rPr>
                <w:noProof/>
                <w:webHidden/>
              </w:rPr>
              <w:fldChar w:fldCharType="separate"/>
            </w:r>
            <w:r w:rsidR="0097515E">
              <w:rPr>
                <w:noProof/>
                <w:webHidden/>
              </w:rPr>
              <w:t>24</w:t>
            </w:r>
            <w:r w:rsidR="0097515E">
              <w:rPr>
                <w:noProof/>
                <w:webHidden/>
              </w:rPr>
              <w:fldChar w:fldCharType="end"/>
            </w:r>
          </w:hyperlink>
        </w:p>
        <w:p w14:paraId="4E38643C" w14:textId="19332183"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06" w:history="1">
            <w:r w:rsidR="0097515E" w:rsidRPr="008F0269">
              <w:rPr>
                <w:rStyle w:val="ae"/>
                <w:noProof/>
              </w:rPr>
              <w:t>6.2.3</w:t>
            </w:r>
            <w:r w:rsidR="0097515E">
              <w:rPr>
                <w:rFonts w:asciiTheme="minorHAnsi" w:eastAsiaTheme="minorEastAsia" w:hAnsiTheme="minorHAnsi" w:cstheme="minorBidi"/>
                <w:noProof/>
                <w:kern w:val="2"/>
              </w:rPr>
              <w:tab/>
            </w:r>
            <w:r w:rsidR="0097515E" w:rsidRPr="008F0269">
              <w:rPr>
                <w:rStyle w:val="ae"/>
                <w:noProof/>
              </w:rPr>
              <w:t>特殊沟通计划</w:t>
            </w:r>
            <w:r w:rsidR="0097515E">
              <w:rPr>
                <w:noProof/>
                <w:webHidden/>
              </w:rPr>
              <w:tab/>
            </w:r>
            <w:r w:rsidR="0097515E">
              <w:rPr>
                <w:noProof/>
                <w:webHidden/>
              </w:rPr>
              <w:fldChar w:fldCharType="begin"/>
            </w:r>
            <w:r w:rsidR="0097515E">
              <w:rPr>
                <w:noProof/>
                <w:webHidden/>
              </w:rPr>
              <w:instrText xml:space="preserve"> PAGEREF _Toc533946106 \h </w:instrText>
            </w:r>
            <w:r w:rsidR="0097515E">
              <w:rPr>
                <w:noProof/>
                <w:webHidden/>
              </w:rPr>
            </w:r>
            <w:r w:rsidR="0097515E">
              <w:rPr>
                <w:noProof/>
                <w:webHidden/>
              </w:rPr>
              <w:fldChar w:fldCharType="separate"/>
            </w:r>
            <w:r w:rsidR="0097515E">
              <w:rPr>
                <w:noProof/>
                <w:webHidden/>
              </w:rPr>
              <w:t>25</w:t>
            </w:r>
            <w:r w:rsidR="0097515E">
              <w:rPr>
                <w:noProof/>
                <w:webHidden/>
              </w:rPr>
              <w:fldChar w:fldCharType="end"/>
            </w:r>
          </w:hyperlink>
        </w:p>
        <w:p w14:paraId="646A414A" w14:textId="68E7A3B4"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107" w:history="1">
            <w:r w:rsidR="0097515E" w:rsidRPr="008F0269">
              <w:rPr>
                <w:rStyle w:val="ae"/>
                <w:noProof/>
              </w:rPr>
              <w:t>6.3</w:t>
            </w:r>
            <w:r w:rsidR="0097515E">
              <w:rPr>
                <w:rFonts w:asciiTheme="minorHAnsi" w:eastAsiaTheme="minorEastAsia" w:hAnsiTheme="minorHAnsi" w:cstheme="minorBidi"/>
                <w:noProof/>
                <w:kern w:val="2"/>
              </w:rPr>
              <w:tab/>
            </w:r>
            <w:r w:rsidR="0097515E" w:rsidRPr="008F0269">
              <w:rPr>
                <w:rStyle w:val="ae"/>
                <w:noProof/>
              </w:rPr>
              <w:t>限制沟通因素</w:t>
            </w:r>
            <w:r w:rsidR="0097515E">
              <w:rPr>
                <w:noProof/>
                <w:webHidden/>
              </w:rPr>
              <w:tab/>
            </w:r>
            <w:r w:rsidR="0097515E">
              <w:rPr>
                <w:noProof/>
                <w:webHidden/>
              </w:rPr>
              <w:fldChar w:fldCharType="begin"/>
            </w:r>
            <w:r w:rsidR="0097515E">
              <w:rPr>
                <w:noProof/>
                <w:webHidden/>
              </w:rPr>
              <w:instrText xml:space="preserve"> PAGEREF _Toc533946107 \h </w:instrText>
            </w:r>
            <w:r w:rsidR="0097515E">
              <w:rPr>
                <w:noProof/>
                <w:webHidden/>
              </w:rPr>
            </w:r>
            <w:r w:rsidR="0097515E">
              <w:rPr>
                <w:noProof/>
                <w:webHidden/>
              </w:rPr>
              <w:fldChar w:fldCharType="separate"/>
            </w:r>
            <w:r w:rsidR="0097515E">
              <w:rPr>
                <w:noProof/>
                <w:webHidden/>
              </w:rPr>
              <w:t>25</w:t>
            </w:r>
            <w:r w:rsidR="0097515E">
              <w:rPr>
                <w:noProof/>
                <w:webHidden/>
              </w:rPr>
              <w:fldChar w:fldCharType="end"/>
            </w:r>
          </w:hyperlink>
        </w:p>
        <w:p w14:paraId="5B579883" w14:textId="11643E79" w:rsidR="0097515E" w:rsidRDefault="00A818EF">
          <w:pPr>
            <w:pStyle w:val="TOC1"/>
            <w:tabs>
              <w:tab w:val="left" w:pos="420"/>
              <w:tab w:val="right" w:leader="dot" w:pos="8296"/>
            </w:tabs>
            <w:rPr>
              <w:rFonts w:asciiTheme="minorHAnsi" w:eastAsiaTheme="minorEastAsia" w:hAnsiTheme="minorHAnsi" w:cstheme="minorBidi"/>
              <w:noProof/>
              <w:kern w:val="2"/>
            </w:rPr>
          </w:pPr>
          <w:hyperlink w:anchor="_Toc533946108" w:history="1">
            <w:r w:rsidR="0097515E" w:rsidRPr="008F0269">
              <w:rPr>
                <w:rStyle w:val="ae"/>
                <w:noProof/>
              </w:rPr>
              <w:t>7</w:t>
            </w:r>
            <w:r w:rsidR="0097515E">
              <w:rPr>
                <w:rFonts w:asciiTheme="minorHAnsi" w:eastAsiaTheme="minorEastAsia" w:hAnsiTheme="minorHAnsi" w:cstheme="minorBidi"/>
                <w:noProof/>
                <w:kern w:val="2"/>
              </w:rPr>
              <w:tab/>
            </w:r>
            <w:r w:rsidR="0097515E" w:rsidRPr="008F0269">
              <w:rPr>
                <w:rStyle w:val="ae"/>
                <w:noProof/>
              </w:rPr>
              <w:t>风险管理计划</w:t>
            </w:r>
            <w:r w:rsidR="0097515E">
              <w:rPr>
                <w:noProof/>
                <w:webHidden/>
              </w:rPr>
              <w:tab/>
            </w:r>
            <w:r w:rsidR="0097515E">
              <w:rPr>
                <w:noProof/>
                <w:webHidden/>
              </w:rPr>
              <w:fldChar w:fldCharType="begin"/>
            </w:r>
            <w:r w:rsidR="0097515E">
              <w:rPr>
                <w:noProof/>
                <w:webHidden/>
              </w:rPr>
              <w:instrText xml:space="preserve"> PAGEREF _Toc533946108 \h </w:instrText>
            </w:r>
            <w:r w:rsidR="0097515E">
              <w:rPr>
                <w:noProof/>
                <w:webHidden/>
              </w:rPr>
            </w:r>
            <w:r w:rsidR="0097515E">
              <w:rPr>
                <w:noProof/>
                <w:webHidden/>
              </w:rPr>
              <w:fldChar w:fldCharType="separate"/>
            </w:r>
            <w:r w:rsidR="0097515E">
              <w:rPr>
                <w:noProof/>
                <w:webHidden/>
              </w:rPr>
              <w:t>25</w:t>
            </w:r>
            <w:r w:rsidR="0097515E">
              <w:rPr>
                <w:noProof/>
                <w:webHidden/>
              </w:rPr>
              <w:fldChar w:fldCharType="end"/>
            </w:r>
          </w:hyperlink>
        </w:p>
        <w:p w14:paraId="4A82B141" w14:textId="2ACFC1B7"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109" w:history="1">
            <w:r w:rsidR="0097515E" w:rsidRPr="008F0269">
              <w:rPr>
                <w:rStyle w:val="ae"/>
                <w:noProof/>
              </w:rPr>
              <w:t>7.1</w:t>
            </w:r>
            <w:r w:rsidR="0097515E">
              <w:rPr>
                <w:rFonts w:asciiTheme="minorHAnsi" w:eastAsiaTheme="minorEastAsia" w:hAnsiTheme="minorHAnsi" w:cstheme="minorBidi"/>
                <w:noProof/>
                <w:kern w:val="2"/>
              </w:rPr>
              <w:tab/>
            </w:r>
            <w:r w:rsidR="0097515E" w:rsidRPr="008F0269">
              <w:rPr>
                <w:rStyle w:val="ae"/>
                <w:noProof/>
              </w:rPr>
              <w:t>项目风险类别定义</w:t>
            </w:r>
            <w:r w:rsidR="0097515E">
              <w:rPr>
                <w:noProof/>
                <w:webHidden/>
              </w:rPr>
              <w:tab/>
            </w:r>
            <w:r w:rsidR="0097515E">
              <w:rPr>
                <w:noProof/>
                <w:webHidden/>
              </w:rPr>
              <w:fldChar w:fldCharType="begin"/>
            </w:r>
            <w:r w:rsidR="0097515E">
              <w:rPr>
                <w:noProof/>
                <w:webHidden/>
              </w:rPr>
              <w:instrText xml:space="preserve"> PAGEREF _Toc533946109 \h </w:instrText>
            </w:r>
            <w:r w:rsidR="0097515E">
              <w:rPr>
                <w:noProof/>
                <w:webHidden/>
              </w:rPr>
            </w:r>
            <w:r w:rsidR="0097515E">
              <w:rPr>
                <w:noProof/>
                <w:webHidden/>
              </w:rPr>
              <w:fldChar w:fldCharType="separate"/>
            </w:r>
            <w:r w:rsidR="0097515E">
              <w:rPr>
                <w:noProof/>
                <w:webHidden/>
              </w:rPr>
              <w:t>25</w:t>
            </w:r>
            <w:r w:rsidR="0097515E">
              <w:rPr>
                <w:noProof/>
                <w:webHidden/>
              </w:rPr>
              <w:fldChar w:fldCharType="end"/>
            </w:r>
          </w:hyperlink>
        </w:p>
        <w:p w14:paraId="12D6F863" w14:textId="7C42D06C"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110" w:history="1">
            <w:r w:rsidR="0097515E" w:rsidRPr="008F0269">
              <w:rPr>
                <w:rStyle w:val="ae"/>
                <w:noProof/>
              </w:rPr>
              <w:t>7.2</w:t>
            </w:r>
            <w:r w:rsidR="0097515E">
              <w:rPr>
                <w:rFonts w:asciiTheme="minorHAnsi" w:eastAsiaTheme="minorEastAsia" w:hAnsiTheme="minorHAnsi" w:cstheme="minorBidi"/>
                <w:noProof/>
                <w:kern w:val="2"/>
              </w:rPr>
              <w:tab/>
            </w:r>
            <w:r w:rsidR="0097515E" w:rsidRPr="008F0269">
              <w:rPr>
                <w:rStyle w:val="ae"/>
                <w:noProof/>
              </w:rPr>
              <w:t>项目风险概率和影响定义</w:t>
            </w:r>
            <w:r w:rsidR="0097515E">
              <w:rPr>
                <w:noProof/>
                <w:webHidden/>
              </w:rPr>
              <w:tab/>
            </w:r>
            <w:r w:rsidR="0097515E">
              <w:rPr>
                <w:noProof/>
                <w:webHidden/>
              </w:rPr>
              <w:fldChar w:fldCharType="begin"/>
            </w:r>
            <w:r w:rsidR="0097515E">
              <w:rPr>
                <w:noProof/>
                <w:webHidden/>
              </w:rPr>
              <w:instrText xml:space="preserve"> PAGEREF _Toc533946110 \h </w:instrText>
            </w:r>
            <w:r w:rsidR="0097515E">
              <w:rPr>
                <w:noProof/>
                <w:webHidden/>
              </w:rPr>
            </w:r>
            <w:r w:rsidR="0097515E">
              <w:rPr>
                <w:noProof/>
                <w:webHidden/>
              </w:rPr>
              <w:fldChar w:fldCharType="separate"/>
            </w:r>
            <w:r w:rsidR="0097515E">
              <w:rPr>
                <w:noProof/>
                <w:webHidden/>
              </w:rPr>
              <w:t>25</w:t>
            </w:r>
            <w:r w:rsidR="0097515E">
              <w:rPr>
                <w:noProof/>
                <w:webHidden/>
              </w:rPr>
              <w:fldChar w:fldCharType="end"/>
            </w:r>
          </w:hyperlink>
        </w:p>
        <w:p w14:paraId="5C03A569" w14:textId="4AE7E0AA"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111" w:history="1">
            <w:r w:rsidR="0097515E" w:rsidRPr="008F0269">
              <w:rPr>
                <w:rStyle w:val="ae"/>
                <w:noProof/>
              </w:rPr>
              <w:t>7.3</w:t>
            </w:r>
            <w:r w:rsidR="0097515E">
              <w:rPr>
                <w:rFonts w:asciiTheme="minorHAnsi" w:eastAsiaTheme="minorEastAsia" w:hAnsiTheme="minorHAnsi" w:cstheme="minorBidi"/>
                <w:noProof/>
                <w:kern w:val="2"/>
              </w:rPr>
              <w:tab/>
            </w:r>
            <w:r w:rsidR="0097515E" w:rsidRPr="008F0269">
              <w:rPr>
                <w:rStyle w:val="ae"/>
                <w:noProof/>
              </w:rPr>
              <w:t>项目风险状态定义</w:t>
            </w:r>
            <w:r w:rsidR="0097515E">
              <w:rPr>
                <w:noProof/>
                <w:webHidden/>
              </w:rPr>
              <w:tab/>
            </w:r>
            <w:r w:rsidR="0097515E">
              <w:rPr>
                <w:noProof/>
                <w:webHidden/>
              </w:rPr>
              <w:fldChar w:fldCharType="begin"/>
            </w:r>
            <w:r w:rsidR="0097515E">
              <w:rPr>
                <w:noProof/>
                <w:webHidden/>
              </w:rPr>
              <w:instrText xml:space="preserve"> PAGEREF _Toc533946111 \h </w:instrText>
            </w:r>
            <w:r w:rsidR="0097515E">
              <w:rPr>
                <w:noProof/>
                <w:webHidden/>
              </w:rPr>
            </w:r>
            <w:r w:rsidR="0097515E">
              <w:rPr>
                <w:noProof/>
                <w:webHidden/>
              </w:rPr>
              <w:fldChar w:fldCharType="separate"/>
            </w:r>
            <w:r w:rsidR="0097515E">
              <w:rPr>
                <w:noProof/>
                <w:webHidden/>
              </w:rPr>
              <w:t>26</w:t>
            </w:r>
            <w:r w:rsidR="0097515E">
              <w:rPr>
                <w:noProof/>
                <w:webHidden/>
              </w:rPr>
              <w:fldChar w:fldCharType="end"/>
            </w:r>
          </w:hyperlink>
        </w:p>
        <w:p w14:paraId="12ED96DF" w14:textId="30848437" w:rsidR="0097515E" w:rsidRDefault="00A818EF">
          <w:pPr>
            <w:pStyle w:val="TOC2"/>
            <w:tabs>
              <w:tab w:val="left" w:pos="1260"/>
              <w:tab w:val="right" w:leader="dot" w:pos="8296"/>
            </w:tabs>
            <w:rPr>
              <w:rFonts w:asciiTheme="minorHAnsi" w:eastAsiaTheme="minorEastAsia" w:hAnsiTheme="minorHAnsi" w:cstheme="minorBidi"/>
              <w:noProof/>
              <w:kern w:val="2"/>
            </w:rPr>
          </w:pPr>
          <w:hyperlink w:anchor="_Toc533946112" w:history="1">
            <w:r w:rsidR="0097515E" w:rsidRPr="008F0269">
              <w:rPr>
                <w:rStyle w:val="ae"/>
                <w:noProof/>
              </w:rPr>
              <w:t>7.4</w:t>
            </w:r>
            <w:r w:rsidR="0097515E">
              <w:rPr>
                <w:rFonts w:asciiTheme="minorHAnsi" w:eastAsiaTheme="minorEastAsia" w:hAnsiTheme="minorHAnsi" w:cstheme="minorBidi"/>
                <w:noProof/>
                <w:kern w:val="2"/>
              </w:rPr>
              <w:tab/>
            </w:r>
            <w:r w:rsidR="0097515E" w:rsidRPr="008F0269">
              <w:rPr>
                <w:rStyle w:val="ae"/>
                <w:noProof/>
              </w:rPr>
              <w:t>风险评估即控制</w:t>
            </w:r>
            <w:r w:rsidR="0097515E">
              <w:rPr>
                <w:noProof/>
                <w:webHidden/>
              </w:rPr>
              <w:tab/>
            </w:r>
            <w:r w:rsidR="0097515E">
              <w:rPr>
                <w:noProof/>
                <w:webHidden/>
              </w:rPr>
              <w:fldChar w:fldCharType="begin"/>
            </w:r>
            <w:r w:rsidR="0097515E">
              <w:rPr>
                <w:noProof/>
                <w:webHidden/>
              </w:rPr>
              <w:instrText xml:space="preserve"> PAGEREF _Toc533946112 \h </w:instrText>
            </w:r>
            <w:r w:rsidR="0097515E">
              <w:rPr>
                <w:noProof/>
                <w:webHidden/>
              </w:rPr>
            </w:r>
            <w:r w:rsidR="0097515E">
              <w:rPr>
                <w:noProof/>
                <w:webHidden/>
              </w:rPr>
              <w:fldChar w:fldCharType="separate"/>
            </w:r>
            <w:r w:rsidR="0097515E">
              <w:rPr>
                <w:noProof/>
                <w:webHidden/>
              </w:rPr>
              <w:t>26</w:t>
            </w:r>
            <w:r w:rsidR="0097515E">
              <w:rPr>
                <w:noProof/>
                <w:webHidden/>
              </w:rPr>
              <w:fldChar w:fldCharType="end"/>
            </w:r>
          </w:hyperlink>
        </w:p>
        <w:p w14:paraId="3FC1A7CD" w14:textId="07268699" w:rsidR="0097515E" w:rsidRDefault="00A818EF">
          <w:pPr>
            <w:pStyle w:val="TOC1"/>
            <w:tabs>
              <w:tab w:val="left" w:pos="420"/>
              <w:tab w:val="right" w:leader="dot" w:pos="8296"/>
            </w:tabs>
            <w:rPr>
              <w:rFonts w:asciiTheme="minorHAnsi" w:eastAsiaTheme="minorEastAsia" w:hAnsiTheme="minorHAnsi" w:cstheme="minorBidi"/>
              <w:noProof/>
              <w:kern w:val="2"/>
            </w:rPr>
          </w:pPr>
          <w:hyperlink w:anchor="_Toc533946113" w:history="1">
            <w:r w:rsidR="0097515E" w:rsidRPr="008F0269">
              <w:rPr>
                <w:rStyle w:val="ae"/>
                <w:noProof/>
              </w:rPr>
              <w:t>8</w:t>
            </w:r>
            <w:r w:rsidR="0097515E">
              <w:rPr>
                <w:rFonts w:asciiTheme="minorHAnsi" w:eastAsiaTheme="minorEastAsia" w:hAnsiTheme="minorHAnsi" w:cstheme="minorBidi"/>
                <w:noProof/>
                <w:kern w:val="2"/>
              </w:rPr>
              <w:tab/>
            </w:r>
            <w:r w:rsidR="0097515E" w:rsidRPr="008F0269">
              <w:rPr>
                <w:rStyle w:val="ae"/>
                <w:noProof/>
              </w:rPr>
              <w:t>配置系统管理</w:t>
            </w:r>
            <w:r w:rsidR="0097515E">
              <w:rPr>
                <w:noProof/>
                <w:webHidden/>
              </w:rPr>
              <w:tab/>
            </w:r>
            <w:r w:rsidR="0097515E">
              <w:rPr>
                <w:noProof/>
                <w:webHidden/>
              </w:rPr>
              <w:fldChar w:fldCharType="begin"/>
            </w:r>
            <w:r w:rsidR="0097515E">
              <w:rPr>
                <w:noProof/>
                <w:webHidden/>
              </w:rPr>
              <w:instrText xml:space="preserve"> PAGEREF _Toc533946113 \h </w:instrText>
            </w:r>
            <w:r w:rsidR="0097515E">
              <w:rPr>
                <w:noProof/>
                <w:webHidden/>
              </w:rPr>
            </w:r>
            <w:r w:rsidR="0097515E">
              <w:rPr>
                <w:noProof/>
                <w:webHidden/>
              </w:rPr>
              <w:fldChar w:fldCharType="separate"/>
            </w:r>
            <w:r w:rsidR="0097515E">
              <w:rPr>
                <w:noProof/>
                <w:webHidden/>
              </w:rPr>
              <w:t>29</w:t>
            </w:r>
            <w:r w:rsidR="0097515E">
              <w:rPr>
                <w:noProof/>
                <w:webHidden/>
              </w:rPr>
              <w:fldChar w:fldCharType="end"/>
            </w:r>
          </w:hyperlink>
        </w:p>
        <w:p w14:paraId="034F458F" w14:textId="2DFC4527"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14" w:history="1">
            <w:r w:rsidR="0097515E" w:rsidRPr="008F0269">
              <w:rPr>
                <w:rStyle w:val="ae"/>
                <w:noProof/>
              </w:rPr>
              <w:t>8.1.1</w:t>
            </w:r>
            <w:r w:rsidR="0097515E">
              <w:rPr>
                <w:rFonts w:asciiTheme="minorHAnsi" w:eastAsiaTheme="minorEastAsia" w:hAnsiTheme="minorHAnsi" w:cstheme="minorBidi"/>
                <w:noProof/>
                <w:kern w:val="2"/>
              </w:rPr>
              <w:tab/>
            </w:r>
            <w:r w:rsidR="0097515E" w:rsidRPr="008F0269">
              <w:rPr>
                <w:rStyle w:val="ae"/>
                <w:noProof/>
              </w:rPr>
              <w:t>配置项</w:t>
            </w:r>
            <w:r w:rsidR="0097515E">
              <w:rPr>
                <w:noProof/>
                <w:webHidden/>
              </w:rPr>
              <w:tab/>
            </w:r>
            <w:r w:rsidR="0097515E">
              <w:rPr>
                <w:noProof/>
                <w:webHidden/>
              </w:rPr>
              <w:fldChar w:fldCharType="begin"/>
            </w:r>
            <w:r w:rsidR="0097515E">
              <w:rPr>
                <w:noProof/>
                <w:webHidden/>
              </w:rPr>
              <w:instrText xml:space="preserve"> PAGEREF _Toc533946114 \h </w:instrText>
            </w:r>
            <w:r w:rsidR="0097515E">
              <w:rPr>
                <w:noProof/>
                <w:webHidden/>
              </w:rPr>
            </w:r>
            <w:r w:rsidR="0097515E">
              <w:rPr>
                <w:noProof/>
                <w:webHidden/>
              </w:rPr>
              <w:fldChar w:fldCharType="separate"/>
            </w:r>
            <w:r w:rsidR="0097515E">
              <w:rPr>
                <w:noProof/>
                <w:webHidden/>
              </w:rPr>
              <w:t>29</w:t>
            </w:r>
            <w:r w:rsidR="0097515E">
              <w:rPr>
                <w:noProof/>
                <w:webHidden/>
              </w:rPr>
              <w:fldChar w:fldCharType="end"/>
            </w:r>
          </w:hyperlink>
        </w:p>
        <w:p w14:paraId="132C2983" w14:textId="1A0EA918"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15" w:history="1">
            <w:r w:rsidR="0097515E" w:rsidRPr="008F0269">
              <w:rPr>
                <w:rStyle w:val="ae"/>
                <w:noProof/>
              </w:rPr>
              <w:t>8.1.2</w:t>
            </w:r>
            <w:r w:rsidR="0097515E">
              <w:rPr>
                <w:rFonts w:asciiTheme="minorHAnsi" w:eastAsiaTheme="minorEastAsia" w:hAnsiTheme="minorHAnsi" w:cstheme="minorBidi"/>
                <w:noProof/>
                <w:kern w:val="2"/>
              </w:rPr>
              <w:tab/>
            </w:r>
            <w:r w:rsidR="0097515E" w:rsidRPr="008F0269">
              <w:rPr>
                <w:rStyle w:val="ae"/>
                <w:noProof/>
              </w:rPr>
              <w:t>配置命名</w:t>
            </w:r>
            <w:r w:rsidR="0097515E">
              <w:rPr>
                <w:noProof/>
                <w:webHidden/>
              </w:rPr>
              <w:tab/>
            </w:r>
            <w:r w:rsidR="0097515E">
              <w:rPr>
                <w:noProof/>
                <w:webHidden/>
              </w:rPr>
              <w:fldChar w:fldCharType="begin"/>
            </w:r>
            <w:r w:rsidR="0097515E">
              <w:rPr>
                <w:noProof/>
                <w:webHidden/>
              </w:rPr>
              <w:instrText xml:space="preserve"> PAGEREF _Toc533946115 \h </w:instrText>
            </w:r>
            <w:r w:rsidR="0097515E">
              <w:rPr>
                <w:noProof/>
                <w:webHidden/>
              </w:rPr>
            </w:r>
            <w:r w:rsidR="0097515E">
              <w:rPr>
                <w:noProof/>
                <w:webHidden/>
              </w:rPr>
              <w:fldChar w:fldCharType="separate"/>
            </w:r>
            <w:r w:rsidR="0097515E">
              <w:rPr>
                <w:noProof/>
                <w:webHidden/>
              </w:rPr>
              <w:t>29</w:t>
            </w:r>
            <w:r w:rsidR="0097515E">
              <w:rPr>
                <w:noProof/>
                <w:webHidden/>
              </w:rPr>
              <w:fldChar w:fldCharType="end"/>
            </w:r>
          </w:hyperlink>
        </w:p>
        <w:p w14:paraId="204140AA" w14:textId="5699DDEE"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16" w:history="1">
            <w:r w:rsidR="0097515E" w:rsidRPr="008F0269">
              <w:rPr>
                <w:rStyle w:val="ae"/>
                <w:noProof/>
              </w:rPr>
              <w:t>8.1.3</w:t>
            </w:r>
            <w:r w:rsidR="0097515E">
              <w:rPr>
                <w:rFonts w:asciiTheme="minorHAnsi" w:eastAsiaTheme="minorEastAsia" w:hAnsiTheme="minorHAnsi" w:cstheme="minorBidi"/>
                <w:noProof/>
                <w:kern w:val="2"/>
              </w:rPr>
              <w:tab/>
            </w:r>
            <w:r w:rsidR="0097515E" w:rsidRPr="008F0269">
              <w:rPr>
                <w:rStyle w:val="ae"/>
                <w:noProof/>
              </w:rPr>
              <w:t>标识代号</w:t>
            </w:r>
            <w:r w:rsidR="0097515E">
              <w:rPr>
                <w:noProof/>
                <w:webHidden/>
              </w:rPr>
              <w:tab/>
            </w:r>
            <w:r w:rsidR="0097515E">
              <w:rPr>
                <w:noProof/>
                <w:webHidden/>
              </w:rPr>
              <w:fldChar w:fldCharType="begin"/>
            </w:r>
            <w:r w:rsidR="0097515E">
              <w:rPr>
                <w:noProof/>
                <w:webHidden/>
              </w:rPr>
              <w:instrText xml:space="preserve"> PAGEREF _Toc533946116 \h </w:instrText>
            </w:r>
            <w:r w:rsidR="0097515E">
              <w:rPr>
                <w:noProof/>
                <w:webHidden/>
              </w:rPr>
            </w:r>
            <w:r w:rsidR="0097515E">
              <w:rPr>
                <w:noProof/>
                <w:webHidden/>
              </w:rPr>
              <w:fldChar w:fldCharType="separate"/>
            </w:r>
            <w:r w:rsidR="0097515E">
              <w:rPr>
                <w:noProof/>
                <w:webHidden/>
              </w:rPr>
              <w:t>29</w:t>
            </w:r>
            <w:r w:rsidR="0097515E">
              <w:rPr>
                <w:noProof/>
                <w:webHidden/>
              </w:rPr>
              <w:fldChar w:fldCharType="end"/>
            </w:r>
          </w:hyperlink>
        </w:p>
        <w:p w14:paraId="025A7B79" w14:textId="5B820AB2" w:rsidR="0097515E" w:rsidRDefault="00A818EF">
          <w:pPr>
            <w:pStyle w:val="TOC2"/>
            <w:tabs>
              <w:tab w:val="right" w:leader="dot" w:pos="8296"/>
            </w:tabs>
            <w:rPr>
              <w:rFonts w:asciiTheme="minorHAnsi" w:eastAsiaTheme="minorEastAsia" w:hAnsiTheme="minorHAnsi" w:cstheme="minorBidi"/>
              <w:noProof/>
              <w:kern w:val="2"/>
            </w:rPr>
          </w:pPr>
          <w:hyperlink w:anchor="_Toc533946117" w:history="1">
            <w:r w:rsidR="0097515E" w:rsidRPr="008F0269">
              <w:rPr>
                <w:rStyle w:val="ae"/>
                <w:noProof/>
              </w:rPr>
              <w:t>8.2版本管理</w:t>
            </w:r>
            <w:r w:rsidR="0097515E">
              <w:rPr>
                <w:noProof/>
                <w:webHidden/>
              </w:rPr>
              <w:tab/>
            </w:r>
            <w:r w:rsidR="0097515E">
              <w:rPr>
                <w:noProof/>
                <w:webHidden/>
              </w:rPr>
              <w:fldChar w:fldCharType="begin"/>
            </w:r>
            <w:r w:rsidR="0097515E">
              <w:rPr>
                <w:noProof/>
                <w:webHidden/>
              </w:rPr>
              <w:instrText xml:space="preserve"> PAGEREF _Toc533946117 \h </w:instrText>
            </w:r>
            <w:r w:rsidR="0097515E">
              <w:rPr>
                <w:noProof/>
                <w:webHidden/>
              </w:rPr>
            </w:r>
            <w:r w:rsidR="0097515E">
              <w:rPr>
                <w:noProof/>
                <w:webHidden/>
              </w:rPr>
              <w:fldChar w:fldCharType="separate"/>
            </w:r>
            <w:r w:rsidR="0097515E">
              <w:rPr>
                <w:noProof/>
                <w:webHidden/>
              </w:rPr>
              <w:t>29</w:t>
            </w:r>
            <w:r w:rsidR="0097515E">
              <w:rPr>
                <w:noProof/>
                <w:webHidden/>
              </w:rPr>
              <w:fldChar w:fldCharType="end"/>
            </w:r>
          </w:hyperlink>
        </w:p>
        <w:p w14:paraId="643F8FE5" w14:textId="46F14FBC"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18" w:history="1">
            <w:r w:rsidR="0097515E" w:rsidRPr="008F0269">
              <w:rPr>
                <w:rStyle w:val="ae"/>
                <w:noProof/>
              </w:rPr>
              <w:t>8.1.4</w:t>
            </w:r>
            <w:r w:rsidR="0097515E">
              <w:rPr>
                <w:rFonts w:asciiTheme="minorHAnsi" w:eastAsiaTheme="minorEastAsia" w:hAnsiTheme="minorHAnsi" w:cstheme="minorBidi"/>
                <w:noProof/>
                <w:kern w:val="2"/>
              </w:rPr>
              <w:tab/>
            </w:r>
            <w:r w:rsidR="0097515E" w:rsidRPr="008F0269">
              <w:rPr>
                <w:rStyle w:val="ae"/>
                <w:noProof/>
              </w:rPr>
              <w:t>版本格式</w:t>
            </w:r>
            <w:r w:rsidR="0097515E">
              <w:rPr>
                <w:noProof/>
                <w:webHidden/>
              </w:rPr>
              <w:tab/>
            </w:r>
            <w:r w:rsidR="0097515E">
              <w:rPr>
                <w:noProof/>
                <w:webHidden/>
              </w:rPr>
              <w:fldChar w:fldCharType="begin"/>
            </w:r>
            <w:r w:rsidR="0097515E">
              <w:rPr>
                <w:noProof/>
                <w:webHidden/>
              </w:rPr>
              <w:instrText xml:space="preserve"> PAGEREF _Toc533946118 \h </w:instrText>
            </w:r>
            <w:r w:rsidR="0097515E">
              <w:rPr>
                <w:noProof/>
                <w:webHidden/>
              </w:rPr>
            </w:r>
            <w:r w:rsidR="0097515E">
              <w:rPr>
                <w:noProof/>
                <w:webHidden/>
              </w:rPr>
              <w:fldChar w:fldCharType="separate"/>
            </w:r>
            <w:r w:rsidR="0097515E">
              <w:rPr>
                <w:noProof/>
                <w:webHidden/>
              </w:rPr>
              <w:t>29</w:t>
            </w:r>
            <w:r w:rsidR="0097515E">
              <w:rPr>
                <w:noProof/>
                <w:webHidden/>
              </w:rPr>
              <w:fldChar w:fldCharType="end"/>
            </w:r>
          </w:hyperlink>
        </w:p>
        <w:p w14:paraId="75803435" w14:textId="580C4F73"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19" w:history="1">
            <w:r w:rsidR="0097515E" w:rsidRPr="008F0269">
              <w:rPr>
                <w:rStyle w:val="ae"/>
                <w:noProof/>
              </w:rPr>
              <w:t>8.1.5</w:t>
            </w:r>
            <w:r w:rsidR="0097515E">
              <w:rPr>
                <w:rFonts w:asciiTheme="minorHAnsi" w:eastAsiaTheme="minorEastAsia" w:hAnsiTheme="minorHAnsi" w:cstheme="minorBidi"/>
                <w:noProof/>
                <w:kern w:val="2"/>
              </w:rPr>
              <w:tab/>
            </w:r>
            <w:r w:rsidR="0097515E" w:rsidRPr="008F0269">
              <w:rPr>
                <w:rStyle w:val="ae"/>
                <w:noProof/>
              </w:rPr>
              <w:t>版本更新</w:t>
            </w:r>
            <w:r w:rsidR="0097515E">
              <w:rPr>
                <w:noProof/>
                <w:webHidden/>
              </w:rPr>
              <w:tab/>
            </w:r>
            <w:r w:rsidR="0097515E">
              <w:rPr>
                <w:noProof/>
                <w:webHidden/>
              </w:rPr>
              <w:fldChar w:fldCharType="begin"/>
            </w:r>
            <w:r w:rsidR="0097515E">
              <w:rPr>
                <w:noProof/>
                <w:webHidden/>
              </w:rPr>
              <w:instrText xml:space="preserve"> PAGEREF _Toc533946119 \h </w:instrText>
            </w:r>
            <w:r w:rsidR="0097515E">
              <w:rPr>
                <w:noProof/>
                <w:webHidden/>
              </w:rPr>
            </w:r>
            <w:r w:rsidR="0097515E">
              <w:rPr>
                <w:noProof/>
                <w:webHidden/>
              </w:rPr>
              <w:fldChar w:fldCharType="separate"/>
            </w:r>
            <w:r w:rsidR="0097515E">
              <w:rPr>
                <w:noProof/>
                <w:webHidden/>
              </w:rPr>
              <w:t>29</w:t>
            </w:r>
            <w:r w:rsidR="0097515E">
              <w:rPr>
                <w:noProof/>
                <w:webHidden/>
              </w:rPr>
              <w:fldChar w:fldCharType="end"/>
            </w:r>
          </w:hyperlink>
        </w:p>
        <w:p w14:paraId="525FDB4D" w14:textId="34CB40FD" w:rsidR="0097515E" w:rsidRDefault="00A818EF">
          <w:pPr>
            <w:pStyle w:val="TOC2"/>
            <w:tabs>
              <w:tab w:val="right" w:leader="dot" w:pos="8296"/>
            </w:tabs>
            <w:rPr>
              <w:rFonts w:asciiTheme="minorHAnsi" w:eastAsiaTheme="minorEastAsia" w:hAnsiTheme="minorHAnsi" w:cstheme="minorBidi"/>
              <w:noProof/>
              <w:kern w:val="2"/>
            </w:rPr>
          </w:pPr>
          <w:hyperlink w:anchor="_Toc533946120" w:history="1">
            <w:r w:rsidR="0097515E" w:rsidRPr="008F0269">
              <w:rPr>
                <w:rStyle w:val="ae"/>
                <w:noProof/>
              </w:rPr>
              <w:t>8.3 Git使用策略</w:t>
            </w:r>
            <w:r w:rsidR="0097515E">
              <w:rPr>
                <w:noProof/>
                <w:webHidden/>
              </w:rPr>
              <w:tab/>
            </w:r>
            <w:r w:rsidR="0097515E">
              <w:rPr>
                <w:noProof/>
                <w:webHidden/>
              </w:rPr>
              <w:fldChar w:fldCharType="begin"/>
            </w:r>
            <w:r w:rsidR="0097515E">
              <w:rPr>
                <w:noProof/>
                <w:webHidden/>
              </w:rPr>
              <w:instrText xml:space="preserve"> PAGEREF _Toc533946120 \h </w:instrText>
            </w:r>
            <w:r w:rsidR="0097515E">
              <w:rPr>
                <w:noProof/>
                <w:webHidden/>
              </w:rPr>
            </w:r>
            <w:r w:rsidR="0097515E">
              <w:rPr>
                <w:noProof/>
                <w:webHidden/>
              </w:rPr>
              <w:fldChar w:fldCharType="separate"/>
            </w:r>
            <w:r w:rsidR="0097515E">
              <w:rPr>
                <w:noProof/>
                <w:webHidden/>
              </w:rPr>
              <w:t>30</w:t>
            </w:r>
            <w:r w:rsidR="0097515E">
              <w:rPr>
                <w:noProof/>
                <w:webHidden/>
              </w:rPr>
              <w:fldChar w:fldCharType="end"/>
            </w:r>
          </w:hyperlink>
        </w:p>
        <w:p w14:paraId="426CF12A" w14:textId="3B603C3E"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21" w:history="1">
            <w:r w:rsidR="0097515E" w:rsidRPr="008F0269">
              <w:rPr>
                <w:rStyle w:val="ae"/>
                <w:noProof/>
              </w:rPr>
              <w:t>8.1.6</w:t>
            </w:r>
            <w:r w:rsidR="0097515E">
              <w:rPr>
                <w:rFonts w:asciiTheme="minorHAnsi" w:eastAsiaTheme="minorEastAsia" w:hAnsiTheme="minorHAnsi" w:cstheme="minorBidi"/>
                <w:noProof/>
                <w:kern w:val="2"/>
              </w:rPr>
              <w:tab/>
            </w:r>
            <w:r w:rsidR="0097515E" w:rsidRPr="008F0269">
              <w:rPr>
                <w:rStyle w:val="ae"/>
                <w:noProof/>
              </w:rPr>
              <w:t>基础知识</w:t>
            </w:r>
            <w:r w:rsidR="0097515E">
              <w:rPr>
                <w:noProof/>
                <w:webHidden/>
              </w:rPr>
              <w:tab/>
            </w:r>
            <w:r w:rsidR="0097515E">
              <w:rPr>
                <w:noProof/>
                <w:webHidden/>
              </w:rPr>
              <w:fldChar w:fldCharType="begin"/>
            </w:r>
            <w:r w:rsidR="0097515E">
              <w:rPr>
                <w:noProof/>
                <w:webHidden/>
              </w:rPr>
              <w:instrText xml:space="preserve"> PAGEREF _Toc533946121 \h </w:instrText>
            </w:r>
            <w:r w:rsidR="0097515E">
              <w:rPr>
                <w:noProof/>
                <w:webHidden/>
              </w:rPr>
            </w:r>
            <w:r w:rsidR="0097515E">
              <w:rPr>
                <w:noProof/>
                <w:webHidden/>
              </w:rPr>
              <w:fldChar w:fldCharType="separate"/>
            </w:r>
            <w:r w:rsidR="0097515E">
              <w:rPr>
                <w:noProof/>
                <w:webHidden/>
              </w:rPr>
              <w:t>30</w:t>
            </w:r>
            <w:r w:rsidR="0097515E">
              <w:rPr>
                <w:noProof/>
                <w:webHidden/>
              </w:rPr>
              <w:fldChar w:fldCharType="end"/>
            </w:r>
          </w:hyperlink>
        </w:p>
        <w:p w14:paraId="686CAA14" w14:textId="41B61DBA"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22" w:history="1">
            <w:r w:rsidR="0097515E" w:rsidRPr="008F0269">
              <w:rPr>
                <w:rStyle w:val="ae"/>
                <w:noProof/>
              </w:rPr>
              <w:t>8.1.7</w:t>
            </w:r>
            <w:r w:rsidR="0097515E">
              <w:rPr>
                <w:rFonts w:asciiTheme="minorHAnsi" w:eastAsiaTheme="minorEastAsia" w:hAnsiTheme="minorHAnsi" w:cstheme="minorBidi"/>
                <w:noProof/>
                <w:kern w:val="2"/>
              </w:rPr>
              <w:tab/>
            </w:r>
            <w:r w:rsidR="0097515E" w:rsidRPr="008F0269">
              <w:rPr>
                <w:rStyle w:val="ae"/>
                <w:noProof/>
              </w:rPr>
              <w:t>注意点</w:t>
            </w:r>
            <w:r w:rsidR="0097515E">
              <w:rPr>
                <w:noProof/>
                <w:webHidden/>
              </w:rPr>
              <w:tab/>
            </w:r>
            <w:r w:rsidR="0097515E">
              <w:rPr>
                <w:noProof/>
                <w:webHidden/>
              </w:rPr>
              <w:fldChar w:fldCharType="begin"/>
            </w:r>
            <w:r w:rsidR="0097515E">
              <w:rPr>
                <w:noProof/>
                <w:webHidden/>
              </w:rPr>
              <w:instrText xml:space="preserve"> PAGEREF _Toc533946122 \h </w:instrText>
            </w:r>
            <w:r w:rsidR="0097515E">
              <w:rPr>
                <w:noProof/>
                <w:webHidden/>
              </w:rPr>
            </w:r>
            <w:r w:rsidR="0097515E">
              <w:rPr>
                <w:noProof/>
                <w:webHidden/>
              </w:rPr>
              <w:fldChar w:fldCharType="separate"/>
            </w:r>
            <w:r w:rsidR="0097515E">
              <w:rPr>
                <w:noProof/>
                <w:webHidden/>
              </w:rPr>
              <w:t>30</w:t>
            </w:r>
            <w:r w:rsidR="0097515E">
              <w:rPr>
                <w:noProof/>
                <w:webHidden/>
              </w:rPr>
              <w:fldChar w:fldCharType="end"/>
            </w:r>
          </w:hyperlink>
        </w:p>
        <w:p w14:paraId="2BC5A898" w14:textId="5BBADCBF"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23" w:history="1">
            <w:r w:rsidR="0097515E" w:rsidRPr="008F0269">
              <w:rPr>
                <w:rStyle w:val="ae"/>
                <w:noProof/>
              </w:rPr>
              <w:t>8.1.8</w:t>
            </w:r>
            <w:r w:rsidR="0097515E">
              <w:rPr>
                <w:rFonts w:asciiTheme="minorHAnsi" w:eastAsiaTheme="minorEastAsia" w:hAnsiTheme="minorHAnsi" w:cstheme="minorBidi"/>
                <w:noProof/>
                <w:kern w:val="2"/>
              </w:rPr>
              <w:tab/>
            </w:r>
            <w:r w:rsidR="0097515E" w:rsidRPr="008F0269">
              <w:rPr>
                <w:rStyle w:val="ae"/>
                <w:noProof/>
              </w:rPr>
              <w:t>使用场景</w:t>
            </w:r>
            <w:r w:rsidR="0097515E">
              <w:rPr>
                <w:noProof/>
                <w:webHidden/>
              </w:rPr>
              <w:tab/>
            </w:r>
            <w:r w:rsidR="0097515E">
              <w:rPr>
                <w:noProof/>
                <w:webHidden/>
              </w:rPr>
              <w:fldChar w:fldCharType="begin"/>
            </w:r>
            <w:r w:rsidR="0097515E">
              <w:rPr>
                <w:noProof/>
                <w:webHidden/>
              </w:rPr>
              <w:instrText xml:space="preserve"> PAGEREF _Toc533946123 \h </w:instrText>
            </w:r>
            <w:r w:rsidR="0097515E">
              <w:rPr>
                <w:noProof/>
                <w:webHidden/>
              </w:rPr>
            </w:r>
            <w:r w:rsidR="0097515E">
              <w:rPr>
                <w:noProof/>
                <w:webHidden/>
              </w:rPr>
              <w:fldChar w:fldCharType="separate"/>
            </w:r>
            <w:r w:rsidR="0097515E">
              <w:rPr>
                <w:noProof/>
                <w:webHidden/>
              </w:rPr>
              <w:t>30</w:t>
            </w:r>
            <w:r w:rsidR="0097515E">
              <w:rPr>
                <w:noProof/>
                <w:webHidden/>
              </w:rPr>
              <w:fldChar w:fldCharType="end"/>
            </w:r>
          </w:hyperlink>
        </w:p>
        <w:p w14:paraId="58E19533" w14:textId="69852865"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24" w:history="1">
            <w:r w:rsidR="0097515E" w:rsidRPr="008F0269">
              <w:rPr>
                <w:rStyle w:val="ae"/>
                <w:noProof/>
              </w:rPr>
              <w:t>8.1.9</w:t>
            </w:r>
            <w:r w:rsidR="0097515E">
              <w:rPr>
                <w:rFonts w:asciiTheme="minorHAnsi" w:eastAsiaTheme="minorEastAsia" w:hAnsiTheme="minorHAnsi" w:cstheme="minorBidi"/>
                <w:noProof/>
                <w:kern w:val="2"/>
              </w:rPr>
              <w:tab/>
            </w:r>
            <w:r w:rsidR="0097515E" w:rsidRPr="008F0269">
              <w:rPr>
                <w:rStyle w:val="ae"/>
                <w:noProof/>
              </w:rPr>
              <w:t>具体操作</w:t>
            </w:r>
            <w:r w:rsidR="0097515E">
              <w:rPr>
                <w:noProof/>
                <w:webHidden/>
              </w:rPr>
              <w:tab/>
            </w:r>
            <w:r w:rsidR="0097515E">
              <w:rPr>
                <w:noProof/>
                <w:webHidden/>
              </w:rPr>
              <w:fldChar w:fldCharType="begin"/>
            </w:r>
            <w:r w:rsidR="0097515E">
              <w:rPr>
                <w:noProof/>
                <w:webHidden/>
              </w:rPr>
              <w:instrText xml:space="preserve"> PAGEREF _Toc533946124 \h </w:instrText>
            </w:r>
            <w:r w:rsidR="0097515E">
              <w:rPr>
                <w:noProof/>
                <w:webHidden/>
              </w:rPr>
            </w:r>
            <w:r w:rsidR="0097515E">
              <w:rPr>
                <w:noProof/>
                <w:webHidden/>
              </w:rPr>
              <w:fldChar w:fldCharType="separate"/>
            </w:r>
            <w:r w:rsidR="0097515E">
              <w:rPr>
                <w:noProof/>
                <w:webHidden/>
              </w:rPr>
              <w:t>32</w:t>
            </w:r>
            <w:r w:rsidR="0097515E">
              <w:rPr>
                <w:noProof/>
                <w:webHidden/>
              </w:rPr>
              <w:fldChar w:fldCharType="end"/>
            </w:r>
          </w:hyperlink>
        </w:p>
        <w:p w14:paraId="6125B864" w14:textId="194C5326" w:rsidR="0097515E" w:rsidRDefault="00A818EF">
          <w:pPr>
            <w:pStyle w:val="TOC1"/>
            <w:tabs>
              <w:tab w:val="left" w:pos="420"/>
              <w:tab w:val="right" w:leader="dot" w:pos="8296"/>
            </w:tabs>
            <w:rPr>
              <w:rFonts w:asciiTheme="minorHAnsi" w:eastAsiaTheme="minorEastAsia" w:hAnsiTheme="minorHAnsi" w:cstheme="minorBidi"/>
              <w:noProof/>
              <w:kern w:val="2"/>
            </w:rPr>
          </w:pPr>
          <w:hyperlink w:anchor="_Toc533946125" w:history="1">
            <w:r w:rsidR="0097515E" w:rsidRPr="008F0269">
              <w:rPr>
                <w:rStyle w:val="ae"/>
                <w:noProof/>
              </w:rPr>
              <w:t>9</w:t>
            </w:r>
            <w:r w:rsidR="0097515E">
              <w:rPr>
                <w:rFonts w:asciiTheme="minorHAnsi" w:eastAsiaTheme="minorEastAsia" w:hAnsiTheme="minorHAnsi" w:cstheme="minorBidi"/>
                <w:noProof/>
                <w:kern w:val="2"/>
              </w:rPr>
              <w:tab/>
            </w:r>
            <w:r w:rsidR="0097515E" w:rsidRPr="008F0269">
              <w:rPr>
                <w:rStyle w:val="ae"/>
                <w:noProof/>
              </w:rPr>
              <w:t>成本管理计划</w:t>
            </w:r>
            <w:r w:rsidR="0097515E">
              <w:rPr>
                <w:noProof/>
                <w:webHidden/>
              </w:rPr>
              <w:tab/>
            </w:r>
            <w:r w:rsidR="0097515E">
              <w:rPr>
                <w:noProof/>
                <w:webHidden/>
              </w:rPr>
              <w:fldChar w:fldCharType="begin"/>
            </w:r>
            <w:r w:rsidR="0097515E">
              <w:rPr>
                <w:noProof/>
                <w:webHidden/>
              </w:rPr>
              <w:instrText xml:space="preserve"> PAGEREF _Toc533946125 \h </w:instrText>
            </w:r>
            <w:r w:rsidR="0097515E">
              <w:rPr>
                <w:noProof/>
                <w:webHidden/>
              </w:rPr>
            </w:r>
            <w:r w:rsidR="0097515E">
              <w:rPr>
                <w:noProof/>
                <w:webHidden/>
              </w:rPr>
              <w:fldChar w:fldCharType="separate"/>
            </w:r>
            <w:r w:rsidR="0097515E">
              <w:rPr>
                <w:noProof/>
                <w:webHidden/>
              </w:rPr>
              <w:t>32</w:t>
            </w:r>
            <w:r w:rsidR="0097515E">
              <w:rPr>
                <w:noProof/>
                <w:webHidden/>
              </w:rPr>
              <w:fldChar w:fldCharType="end"/>
            </w:r>
          </w:hyperlink>
        </w:p>
        <w:p w14:paraId="7F1FBF9F" w14:textId="77D1A896" w:rsidR="0097515E" w:rsidRDefault="00A818EF">
          <w:pPr>
            <w:pStyle w:val="TOC2"/>
            <w:tabs>
              <w:tab w:val="right" w:leader="dot" w:pos="8296"/>
            </w:tabs>
            <w:rPr>
              <w:rFonts w:asciiTheme="minorHAnsi" w:eastAsiaTheme="minorEastAsia" w:hAnsiTheme="minorHAnsi" w:cstheme="minorBidi"/>
              <w:noProof/>
              <w:kern w:val="2"/>
            </w:rPr>
          </w:pPr>
          <w:hyperlink w:anchor="_Toc533946126" w:history="1">
            <w:r w:rsidR="0097515E" w:rsidRPr="008F0269">
              <w:rPr>
                <w:rStyle w:val="ae"/>
                <w:noProof/>
              </w:rPr>
              <w:t>9.1成本估计</w:t>
            </w:r>
            <w:r w:rsidR="0097515E">
              <w:rPr>
                <w:noProof/>
                <w:webHidden/>
              </w:rPr>
              <w:tab/>
            </w:r>
            <w:r w:rsidR="0097515E">
              <w:rPr>
                <w:noProof/>
                <w:webHidden/>
              </w:rPr>
              <w:fldChar w:fldCharType="begin"/>
            </w:r>
            <w:r w:rsidR="0097515E">
              <w:rPr>
                <w:noProof/>
                <w:webHidden/>
              </w:rPr>
              <w:instrText xml:space="preserve"> PAGEREF _Toc533946126 \h </w:instrText>
            </w:r>
            <w:r w:rsidR="0097515E">
              <w:rPr>
                <w:noProof/>
                <w:webHidden/>
              </w:rPr>
            </w:r>
            <w:r w:rsidR="0097515E">
              <w:rPr>
                <w:noProof/>
                <w:webHidden/>
              </w:rPr>
              <w:fldChar w:fldCharType="separate"/>
            </w:r>
            <w:r w:rsidR="0097515E">
              <w:rPr>
                <w:noProof/>
                <w:webHidden/>
              </w:rPr>
              <w:t>32</w:t>
            </w:r>
            <w:r w:rsidR="0097515E">
              <w:rPr>
                <w:noProof/>
                <w:webHidden/>
              </w:rPr>
              <w:fldChar w:fldCharType="end"/>
            </w:r>
          </w:hyperlink>
        </w:p>
        <w:p w14:paraId="00073B2A" w14:textId="702C3186"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27" w:history="1">
            <w:r w:rsidR="0097515E" w:rsidRPr="008F0269">
              <w:rPr>
                <w:rStyle w:val="ae"/>
                <w:noProof/>
              </w:rPr>
              <w:t>9.1.1</w:t>
            </w:r>
            <w:r w:rsidR="0097515E">
              <w:rPr>
                <w:rFonts w:asciiTheme="minorHAnsi" w:eastAsiaTheme="minorEastAsia" w:hAnsiTheme="minorHAnsi" w:cstheme="minorBidi"/>
                <w:noProof/>
                <w:kern w:val="2"/>
              </w:rPr>
              <w:tab/>
            </w:r>
            <w:r w:rsidR="0097515E" w:rsidRPr="008F0269">
              <w:rPr>
                <w:rStyle w:val="ae"/>
                <w:noProof/>
              </w:rPr>
              <w:t>计量单位</w:t>
            </w:r>
            <w:r w:rsidR="0097515E">
              <w:rPr>
                <w:noProof/>
                <w:webHidden/>
              </w:rPr>
              <w:tab/>
            </w:r>
            <w:r w:rsidR="0097515E">
              <w:rPr>
                <w:noProof/>
                <w:webHidden/>
              </w:rPr>
              <w:fldChar w:fldCharType="begin"/>
            </w:r>
            <w:r w:rsidR="0097515E">
              <w:rPr>
                <w:noProof/>
                <w:webHidden/>
              </w:rPr>
              <w:instrText xml:space="preserve"> PAGEREF _Toc533946127 \h </w:instrText>
            </w:r>
            <w:r w:rsidR="0097515E">
              <w:rPr>
                <w:noProof/>
                <w:webHidden/>
              </w:rPr>
            </w:r>
            <w:r w:rsidR="0097515E">
              <w:rPr>
                <w:noProof/>
                <w:webHidden/>
              </w:rPr>
              <w:fldChar w:fldCharType="separate"/>
            </w:r>
            <w:r w:rsidR="0097515E">
              <w:rPr>
                <w:noProof/>
                <w:webHidden/>
              </w:rPr>
              <w:t>33</w:t>
            </w:r>
            <w:r w:rsidR="0097515E">
              <w:rPr>
                <w:noProof/>
                <w:webHidden/>
              </w:rPr>
              <w:fldChar w:fldCharType="end"/>
            </w:r>
          </w:hyperlink>
        </w:p>
        <w:p w14:paraId="30756C3C" w14:textId="4D1926C5"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28" w:history="1">
            <w:r w:rsidR="0097515E" w:rsidRPr="008F0269">
              <w:rPr>
                <w:rStyle w:val="ae"/>
                <w:noProof/>
              </w:rPr>
              <w:t>9.1.2</w:t>
            </w:r>
            <w:r w:rsidR="0097515E">
              <w:rPr>
                <w:rFonts w:asciiTheme="minorHAnsi" w:eastAsiaTheme="minorEastAsia" w:hAnsiTheme="minorHAnsi" w:cstheme="minorBidi"/>
                <w:noProof/>
                <w:kern w:val="2"/>
              </w:rPr>
              <w:tab/>
            </w:r>
            <w:r w:rsidR="0097515E" w:rsidRPr="008F0269">
              <w:rPr>
                <w:rStyle w:val="ae"/>
                <w:noProof/>
              </w:rPr>
              <w:t>精确度</w:t>
            </w:r>
            <w:r w:rsidR="0097515E">
              <w:rPr>
                <w:noProof/>
                <w:webHidden/>
              </w:rPr>
              <w:tab/>
            </w:r>
            <w:r w:rsidR="0097515E">
              <w:rPr>
                <w:noProof/>
                <w:webHidden/>
              </w:rPr>
              <w:fldChar w:fldCharType="begin"/>
            </w:r>
            <w:r w:rsidR="0097515E">
              <w:rPr>
                <w:noProof/>
                <w:webHidden/>
              </w:rPr>
              <w:instrText xml:space="preserve"> PAGEREF _Toc533946128 \h </w:instrText>
            </w:r>
            <w:r w:rsidR="0097515E">
              <w:rPr>
                <w:noProof/>
                <w:webHidden/>
              </w:rPr>
            </w:r>
            <w:r w:rsidR="0097515E">
              <w:rPr>
                <w:noProof/>
                <w:webHidden/>
              </w:rPr>
              <w:fldChar w:fldCharType="separate"/>
            </w:r>
            <w:r w:rsidR="0097515E">
              <w:rPr>
                <w:noProof/>
                <w:webHidden/>
              </w:rPr>
              <w:t>33</w:t>
            </w:r>
            <w:r w:rsidR="0097515E">
              <w:rPr>
                <w:noProof/>
                <w:webHidden/>
              </w:rPr>
              <w:fldChar w:fldCharType="end"/>
            </w:r>
          </w:hyperlink>
        </w:p>
        <w:p w14:paraId="23C6198F" w14:textId="4E4E3D55"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29" w:history="1">
            <w:r w:rsidR="0097515E" w:rsidRPr="008F0269">
              <w:rPr>
                <w:rStyle w:val="ae"/>
                <w:noProof/>
              </w:rPr>
              <w:t>9.1.3</w:t>
            </w:r>
            <w:r w:rsidR="0097515E">
              <w:rPr>
                <w:rFonts w:asciiTheme="minorHAnsi" w:eastAsiaTheme="minorEastAsia" w:hAnsiTheme="minorHAnsi" w:cstheme="minorBidi"/>
                <w:noProof/>
                <w:kern w:val="2"/>
              </w:rPr>
              <w:tab/>
            </w:r>
            <w:r w:rsidR="0097515E" w:rsidRPr="008F0269">
              <w:rPr>
                <w:rStyle w:val="ae"/>
                <w:noProof/>
              </w:rPr>
              <w:t>准确度</w:t>
            </w:r>
            <w:r w:rsidR="0097515E">
              <w:rPr>
                <w:noProof/>
                <w:webHidden/>
              </w:rPr>
              <w:tab/>
            </w:r>
            <w:r w:rsidR="0097515E">
              <w:rPr>
                <w:noProof/>
                <w:webHidden/>
              </w:rPr>
              <w:fldChar w:fldCharType="begin"/>
            </w:r>
            <w:r w:rsidR="0097515E">
              <w:rPr>
                <w:noProof/>
                <w:webHidden/>
              </w:rPr>
              <w:instrText xml:space="preserve"> PAGEREF _Toc533946129 \h </w:instrText>
            </w:r>
            <w:r w:rsidR="0097515E">
              <w:rPr>
                <w:noProof/>
                <w:webHidden/>
              </w:rPr>
            </w:r>
            <w:r w:rsidR="0097515E">
              <w:rPr>
                <w:noProof/>
                <w:webHidden/>
              </w:rPr>
              <w:fldChar w:fldCharType="separate"/>
            </w:r>
            <w:r w:rsidR="0097515E">
              <w:rPr>
                <w:noProof/>
                <w:webHidden/>
              </w:rPr>
              <w:t>33</w:t>
            </w:r>
            <w:r w:rsidR="0097515E">
              <w:rPr>
                <w:noProof/>
                <w:webHidden/>
              </w:rPr>
              <w:fldChar w:fldCharType="end"/>
            </w:r>
          </w:hyperlink>
        </w:p>
        <w:p w14:paraId="01CF4950" w14:textId="4EE5F7A6" w:rsidR="0097515E" w:rsidRDefault="00A818EF">
          <w:pPr>
            <w:pStyle w:val="TOC2"/>
            <w:tabs>
              <w:tab w:val="right" w:leader="dot" w:pos="8296"/>
            </w:tabs>
            <w:rPr>
              <w:rFonts w:asciiTheme="minorHAnsi" w:eastAsiaTheme="minorEastAsia" w:hAnsiTheme="minorHAnsi" w:cstheme="minorBidi"/>
              <w:noProof/>
              <w:kern w:val="2"/>
            </w:rPr>
          </w:pPr>
          <w:hyperlink w:anchor="_Toc533946130" w:history="1">
            <w:r w:rsidR="0097515E" w:rsidRPr="008F0269">
              <w:rPr>
                <w:rStyle w:val="ae"/>
                <w:noProof/>
              </w:rPr>
              <w:t>9.2成本估计</w:t>
            </w:r>
            <w:r w:rsidR="0097515E">
              <w:rPr>
                <w:noProof/>
                <w:webHidden/>
              </w:rPr>
              <w:tab/>
            </w:r>
            <w:r w:rsidR="0097515E">
              <w:rPr>
                <w:noProof/>
                <w:webHidden/>
              </w:rPr>
              <w:fldChar w:fldCharType="begin"/>
            </w:r>
            <w:r w:rsidR="0097515E">
              <w:rPr>
                <w:noProof/>
                <w:webHidden/>
              </w:rPr>
              <w:instrText xml:space="preserve"> PAGEREF _Toc533946130 \h </w:instrText>
            </w:r>
            <w:r w:rsidR="0097515E">
              <w:rPr>
                <w:noProof/>
                <w:webHidden/>
              </w:rPr>
            </w:r>
            <w:r w:rsidR="0097515E">
              <w:rPr>
                <w:noProof/>
                <w:webHidden/>
              </w:rPr>
              <w:fldChar w:fldCharType="separate"/>
            </w:r>
            <w:r w:rsidR="0097515E">
              <w:rPr>
                <w:noProof/>
                <w:webHidden/>
              </w:rPr>
              <w:t>33</w:t>
            </w:r>
            <w:r w:rsidR="0097515E">
              <w:rPr>
                <w:noProof/>
                <w:webHidden/>
              </w:rPr>
              <w:fldChar w:fldCharType="end"/>
            </w:r>
          </w:hyperlink>
        </w:p>
        <w:p w14:paraId="083C24AF" w14:textId="5398369E"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31" w:history="1">
            <w:r w:rsidR="0097515E" w:rsidRPr="008F0269">
              <w:rPr>
                <w:rStyle w:val="ae"/>
                <w:noProof/>
              </w:rPr>
              <w:t>9.1.4</w:t>
            </w:r>
            <w:r w:rsidR="0097515E">
              <w:rPr>
                <w:rFonts w:asciiTheme="minorHAnsi" w:eastAsiaTheme="minorEastAsia" w:hAnsiTheme="minorHAnsi" w:cstheme="minorBidi"/>
                <w:noProof/>
                <w:kern w:val="2"/>
              </w:rPr>
              <w:tab/>
            </w:r>
            <w:r w:rsidR="0097515E" w:rsidRPr="008F0269">
              <w:rPr>
                <w:rStyle w:val="ae"/>
                <w:noProof/>
              </w:rPr>
              <w:t>员工时薪</w:t>
            </w:r>
            <w:r w:rsidR="0097515E">
              <w:rPr>
                <w:noProof/>
                <w:webHidden/>
              </w:rPr>
              <w:tab/>
            </w:r>
            <w:r w:rsidR="0097515E">
              <w:rPr>
                <w:noProof/>
                <w:webHidden/>
              </w:rPr>
              <w:fldChar w:fldCharType="begin"/>
            </w:r>
            <w:r w:rsidR="0097515E">
              <w:rPr>
                <w:noProof/>
                <w:webHidden/>
              </w:rPr>
              <w:instrText xml:space="preserve"> PAGEREF _Toc533946131 \h </w:instrText>
            </w:r>
            <w:r w:rsidR="0097515E">
              <w:rPr>
                <w:noProof/>
                <w:webHidden/>
              </w:rPr>
            </w:r>
            <w:r w:rsidR="0097515E">
              <w:rPr>
                <w:noProof/>
                <w:webHidden/>
              </w:rPr>
              <w:fldChar w:fldCharType="separate"/>
            </w:r>
            <w:r w:rsidR="0097515E">
              <w:rPr>
                <w:noProof/>
                <w:webHidden/>
              </w:rPr>
              <w:t>33</w:t>
            </w:r>
            <w:r w:rsidR="0097515E">
              <w:rPr>
                <w:noProof/>
                <w:webHidden/>
              </w:rPr>
              <w:fldChar w:fldCharType="end"/>
            </w:r>
          </w:hyperlink>
        </w:p>
        <w:p w14:paraId="0657FDE9" w14:textId="3C05ADEE" w:rsidR="0097515E" w:rsidRDefault="00A818EF">
          <w:pPr>
            <w:pStyle w:val="TOC3"/>
            <w:tabs>
              <w:tab w:val="left" w:pos="1680"/>
              <w:tab w:val="right" w:leader="dot" w:pos="8296"/>
            </w:tabs>
            <w:rPr>
              <w:rFonts w:asciiTheme="minorHAnsi" w:eastAsiaTheme="minorEastAsia" w:hAnsiTheme="minorHAnsi" w:cstheme="minorBidi"/>
              <w:noProof/>
              <w:kern w:val="2"/>
            </w:rPr>
          </w:pPr>
          <w:hyperlink w:anchor="_Toc533946132" w:history="1">
            <w:r w:rsidR="0097515E" w:rsidRPr="008F0269">
              <w:rPr>
                <w:rStyle w:val="ae"/>
                <w:noProof/>
              </w:rPr>
              <w:t>9.1.5</w:t>
            </w:r>
            <w:r w:rsidR="0097515E">
              <w:rPr>
                <w:rFonts w:asciiTheme="minorHAnsi" w:eastAsiaTheme="minorEastAsia" w:hAnsiTheme="minorHAnsi" w:cstheme="minorBidi"/>
                <w:noProof/>
                <w:kern w:val="2"/>
              </w:rPr>
              <w:tab/>
            </w:r>
            <w:r w:rsidR="0097515E" w:rsidRPr="008F0269">
              <w:rPr>
                <w:rStyle w:val="ae"/>
                <w:noProof/>
              </w:rPr>
              <w:t>预算</w:t>
            </w:r>
            <w:r w:rsidR="0097515E">
              <w:rPr>
                <w:noProof/>
                <w:webHidden/>
              </w:rPr>
              <w:tab/>
            </w:r>
            <w:r w:rsidR="0097515E">
              <w:rPr>
                <w:noProof/>
                <w:webHidden/>
              </w:rPr>
              <w:fldChar w:fldCharType="begin"/>
            </w:r>
            <w:r w:rsidR="0097515E">
              <w:rPr>
                <w:noProof/>
                <w:webHidden/>
              </w:rPr>
              <w:instrText xml:space="preserve"> PAGEREF _Toc533946132 \h </w:instrText>
            </w:r>
            <w:r w:rsidR="0097515E">
              <w:rPr>
                <w:noProof/>
                <w:webHidden/>
              </w:rPr>
            </w:r>
            <w:r w:rsidR="0097515E">
              <w:rPr>
                <w:noProof/>
                <w:webHidden/>
              </w:rPr>
              <w:fldChar w:fldCharType="separate"/>
            </w:r>
            <w:r w:rsidR="0097515E">
              <w:rPr>
                <w:noProof/>
                <w:webHidden/>
              </w:rPr>
              <w:t>34</w:t>
            </w:r>
            <w:r w:rsidR="0097515E">
              <w:rPr>
                <w:noProof/>
                <w:webHidden/>
              </w:rPr>
              <w:fldChar w:fldCharType="end"/>
            </w:r>
          </w:hyperlink>
        </w:p>
        <w:p w14:paraId="78B47DD1" w14:textId="307E393C" w:rsidR="0097515E" w:rsidRDefault="00A818EF">
          <w:pPr>
            <w:pStyle w:val="TOC1"/>
            <w:tabs>
              <w:tab w:val="left" w:pos="840"/>
              <w:tab w:val="right" w:leader="dot" w:pos="8296"/>
            </w:tabs>
            <w:rPr>
              <w:rFonts w:asciiTheme="minorHAnsi" w:eastAsiaTheme="minorEastAsia" w:hAnsiTheme="minorHAnsi" w:cstheme="minorBidi"/>
              <w:noProof/>
              <w:kern w:val="2"/>
            </w:rPr>
          </w:pPr>
          <w:hyperlink w:anchor="_Toc533946133" w:history="1">
            <w:r w:rsidR="0097515E" w:rsidRPr="008F0269">
              <w:rPr>
                <w:rStyle w:val="ae"/>
                <w:noProof/>
              </w:rPr>
              <w:t>10</w:t>
            </w:r>
            <w:r w:rsidR="0097515E">
              <w:rPr>
                <w:rFonts w:asciiTheme="minorHAnsi" w:eastAsiaTheme="minorEastAsia" w:hAnsiTheme="minorHAnsi" w:cstheme="minorBidi"/>
                <w:noProof/>
                <w:kern w:val="2"/>
              </w:rPr>
              <w:tab/>
            </w:r>
            <w:r w:rsidR="0097515E" w:rsidRPr="008F0269">
              <w:rPr>
                <w:rStyle w:val="ae"/>
                <w:noProof/>
              </w:rPr>
              <w:t>采购管理计划</w:t>
            </w:r>
            <w:r w:rsidR="0097515E">
              <w:rPr>
                <w:noProof/>
                <w:webHidden/>
              </w:rPr>
              <w:tab/>
            </w:r>
            <w:r w:rsidR="0097515E">
              <w:rPr>
                <w:noProof/>
                <w:webHidden/>
              </w:rPr>
              <w:fldChar w:fldCharType="begin"/>
            </w:r>
            <w:r w:rsidR="0097515E">
              <w:rPr>
                <w:noProof/>
                <w:webHidden/>
              </w:rPr>
              <w:instrText xml:space="preserve"> PAGEREF _Toc533946133 \h </w:instrText>
            </w:r>
            <w:r w:rsidR="0097515E">
              <w:rPr>
                <w:noProof/>
                <w:webHidden/>
              </w:rPr>
            </w:r>
            <w:r w:rsidR="0097515E">
              <w:rPr>
                <w:noProof/>
                <w:webHidden/>
              </w:rPr>
              <w:fldChar w:fldCharType="separate"/>
            </w:r>
            <w:r w:rsidR="0097515E">
              <w:rPr>
                <w:noProof/>
                <w:webHidden/>
              </w:rPr>
              <w:t>34</w:t>
            </w:r>
            <w:r w:rsidR="0097515E">
              <w:rPr>
                <w:noProof/>
                <w:webHidden/>
              </w:rPr>
              <w:fldChar w:fldCharType="end"/>
            </w:r>
          </w:hyperlink>
        </w:p>
        <w:p w14:paraId="3F4BB5FD" w14:textId="507D7ABC" w:rsidR="0097515E" w:rsidRDefault="00A818EF">
          <w:pPr>
            <w:pStyle w:val="TOC2"/>
            <w:tabs>
              <w:tab w:val="right" w:leader="dot" w:pos="8296"/>
            </w:tabs>
            <w:rPr>
              <w:rFonts w:asciiTheme="minorHAnsi" w:eastAsiaTheme="minorEastAsia" w:hAnsiTheme="minorHAnsi" w:cstheme="minorBidi"/>
              <w:noProof/>
              <w:kern w:val="2"/>
            </w:rPr>
          </w:pPr>
          <w:hyperlink w:anchor="_Toc533946134" w:history="1">
            <w:r w:rsidR="0097515E" w:rsidRPr="008F0269">
              <w:rPr>
                <w:rStyle w:val="ae"/>
                <w:noProof/>
              </w:rPr>
              <w:t>10.1采购内容</w:t>
            </w:r>
            <w:r w:rsidR="0097515E">
              <w:rPr>
                <w:noProof/>
                <w:webHidden/>
              </w:rPr>
              <w:tab/>
            </w:r>
            <w:r w:rsidR="0097515E">
              <w:rPr>
                <w:noProof/>
                <w:webHidden/>
              </w:rPr>
              <w:fldChar w:fldCharType="begin"/>
            </w:r>
            <w:r w:rsidR="0097515E">
              <w:rPr>
                <w:noProof/>
                <w:webHidden/>
              </w:rPr>
              <w:instrText xml:space="preserve"> PAGEREF _Toc533946134 \h </w:instrText>
            </w:r>
            <w:r w:rsidR="0097515E">
              <w:rPr>
                <w:noProof/>
                <w:webHidden/>
              </w:rPr>
            </w:r>
            <w:r w:rsidR="0097515E">
              <w:rPr>
                <w:noProof/>
                <w:webHidden/>
              </w:rPr>
              <w:fldChar w:fldCharType="separate"/>
            </w:r>
            <w:r w:rsidR="0097515E">
              <w:rPr>
                <w:noProof/>
                <w:webHidden/>
              </w:rPr>
              <w:t>34</w:t>
            </w:r>
            <w:r w:rsidR="0097515E">
              <w:rPr>
                <w:noProof/>
                <w:webHidden/>
              </w:rPr>
              <w:fldChar w:fldCharType="end"/>
            </w:r>
          </w:hyperlink>
        </w:p>
        <w:p w14:paraId="56916F9E" w14:textId="0F30E6E2" w:rsidR="0097515E" w:rsidRDefault="00A818EF">
          <w:pPr>
            <w:pStyle w:val="TOC2"/>
            <w:tabs>
              <w:tab w:val="right" w:leader="dot" w:pos="8296"/>
            </w:tabs>
            <w:rPr>
              <w:rFonts w:asciiTheme="minorHAnsi" w:eastAsiaTheme="minorEastAsia" w:hAnsiTheme="minorHAnsi" w:cstheme="minorBidi"/>
              <w:noProof/>
              <w:kern w:val="2"/>
            </w:rPr>
          </w:pPr>
          <w:hyperlink w:anchor="_Toc533946135" w:history="1">
            <w:r w:rsidR="0097515E" w:rsidRPr="008F0269">
              <w:rPr>
                <w:rStyle w:val="ae"/>
                <w:noProof/>
              </w:rPr>
              <w:t>10.2采购计划的关键因素</w:t>
            </w:r>
            <w:r w:rsidR="0097515E">
              <w:rPr>
                <w:noProof/>
                <w:webHidden/>
              </w:rPr>
              <w:tab/>
            </w:r>
            <w:r w:rsidR="0097515E">
              <w:rPr>
                <w:noProof/>
                <w:webHidden/>
              </w:rPr>
              <w:fldChar w:fldCharType="begin"/>
            </w:r>
            <w:r w:rsidR="0097515E">
              <w:rPr>
                <w:noProof/>
                <w:webHidden/>
              </w:rPr>
              <w:instrText xml:space="preserve"> PAGEREF _Toc533946135 \h </w:instrText>
            </w:r>
            <w:r w:rsidR="0097515E">
              <w:rPr>
                <w:noProof/>
                <w:webHidden/>
              </w:rPr>
            </w:r>
            <w:r w:rsidR="0097515E">
              <w:rPr>
                <w:noProof/>
                <w:webHidden/>
              </w:rPr>
              <w:fldChar w:fldCharType="separate"/>
            </w:r>
            <w:r w:rsidR="0097515E">
              <w:rPr>
                <w:noProof/>
                <w:webHidden/>
              </w:rPr>
              <w:t>35</w:t>
            </w:r>
            <w:r w:rsidR="0097515E">
              <w:rPr>
                <w:noProof/>
                <w:webHidden/>
              </w:rPr>
              <w:fldChar w:fldCharType="end"/>
            </w:r>
          </w:hyperlink>
        </w:p>
        <w:p w14:paraId="2473EFE5" w14:textId="469D7F05" w:rsidR="0097515E" w:rsidRDefault="00A818EF">
          <w:pPr>
            <w:pStyle w:val="TOC2"/>
            <w:tabs>
              <w:tab w:val="right" w:leader="dot" w:pos="8296"/>
            </w:tabs>
            <w:rPr>
              <w:rFonts w:asciiTheme="minorHAnsi" w:eastAsiaTheme="minorEastAsia" w:hAnsiTheme="minorHAnsi" w:cstheme="minorBidi"/>
              <w:noProof/>
              <w:kern w:val="2"/>
            </w:rPr>
          </w:pPr>
          <w:hyperlink w:anchor="_Toc533946136" w:history="1">
            <w:r w:rsidR="0097515E" w:rsidRPr="008F0269">
              <w:rPr>
                <w:rStyle w:val="ae"/>
                <w:noProof/>
              </w:rPr>
              <w:t>10.3采购流程</w:t>
            </w:r>
            <w:r w:rsidR="0097515E">
              <w:rPr>
                <w:noProof/>
                <w:webHidden/>
              </w:rPr>
              <w:tab/>
            </w:r>
            <w:r w:rsidR="0097515E">
              <w:rPr>
                <w:noProof/>
                <w:webHidden/>
              </w:rPr>
              <w:fldChar w:fldCharType="begin"/>
            </w:r>
            <w:r w:rsidR="0097515E">
              <w:rPr>
                <w:noProof/>
                <w:webHidden/>
              </w:rPr>
              <w:instrText xml:space="preserve"> PAGEREF _Toc533946136 \h </w:instrText>
            </w:r>
            <w:r w:rsidR="0097515E">
              <w:rPr>
                <w:noProof/>
                <w:webHidden/>
              </w:rPr>
            </w:r>
            <w:r w:rsidR="0097515E">
              <w:rPr>
                <w:noProof/>
                <w:webHidden/>
              </w:rPr>
              <w:fldChar w:fldCharType="separate"/>
            </w:r>
            <w:r w:rsidR="0097515E">
              <w:rPr>
                <w:noProof/>
                <w:webHidden/>
              </w:rPr>
              <w:t>35</w:t>
            </w:r>
            <w:r w:rsidR="0097515E">
              <w:rPr>
                <w:noProof/>
                <w:webHidden/>
              </w:rPr>
              <w:fldChar w:fldCharType="end"/>
            </w:r>
          </w:hyperlink>
        </w:p>
        <w:p w14:paraId="0EC6E276" w14:textId="0BBD0D01" w:rsidR="0097515E" w:rsidRDefault="00A818EF">
          <w:pPr>
            <w:pStyle w:val="TOC3"/>
            <w:tabs>
              <w:tab w:val="right" w:leader="dot" w:pos="8296"/>
            </w:tabs>
            <w:rPr>
              <w:rFonts w:asciiTheme="minorHAnsi" w:eastAsiaTheme="minorEastAsia" w:hAnsiTheme="minorHAnsi" w:cstheme="minorBidi"/>
              <w:noProof/>
              <w:kern w:val="2"/>
            </w:rPr>
          </w:pPr>
          <w:hyperlink w:anchor="_Toc533946137" w:history="1">
            <w:r w:rsidR="0097515E" w:rsidRPr="008F0269">
              <w:rPr>
                <w:rStyle w:val="ae"/>
                <w:noProof/>
              </w:rPr>
              <w:t>10.3.1采购方案</w:t>
            </w:r>
            <w:r w:rsidR="0097515E">
              <w:rPr>
                <w:noProof/>
                <w:webHidden/>
              </w:rPr>
              <w:tab/>
            </w:r>
            <w:r w:rsidR="0097515E">
              <w:rPr>
                <w:noProof/>
                <w:webHidden/>
              </w:rPr>
              <w:fldChar w:fldCharType="begin"/>
            </w:r>
            <w:r w:rsidR="0097515E">
              <w:rPr>
                <w:noProof/>
                <w:webHidden/>
              </w:rPr>
              <w:instrText xml:space="preserve"> PAGEREF _Toc533946137 \h </w:instrText>
            </w:r>
            <w:r w:rsidR="0097515E">
              <w:rPr>
                <w:noProof/>
                <w:webHidden/>
              </w:rPr>
            </w:r>
            <w:r w:rsidR="0097515E">
              <w:rPr>
                <w:noProof/>
                <w:webHidden/>
              </w:rPr>
              <w:fldChar w:fldCharType="separate"/>
            </w:r>
            <w:r w:rsidR="0097515E">
              <w:rPr>
                <w:noProof/>
                <w:webHidden/>
              </w:rPr>
              <w:t>35</w:t>
            </w:r>
            <w:r w:rsidR="0097515E">
              <w:rPr>
                <w:noProof/>
                <w:webHidden/>
              </w:rPr>
              <w:fldChar w:fldCharType="end"/>
            </w:r>
          </w:hyperlink>
        </w:p>
        <w:p w14:paraId="7EEA7A2B" w14:textId="5BB4B044" w:rsidR="0097515E" w:rsidRDefault="00A818EF">
          <w:pPr>
            <w:pStyle w:val="TOC3"/>
            <w:tabs>
              <w:tab w:val="right" w:leader="dot" w:pos="8296"/>
            </w:tabs>
            <w:rPr>
              <w:rFonts w:asciiTheme="minorHAnsi" w:eastAsiaTheme="minorEastAsia" w:hAnsiTheme="minorHAnsi" w:cstheme="minorBidi"/>
              <w:noProof/>
              <w:kern w:val="2"/>
            </w:rPr>
          </w:pPr>
          <w:hyperlink w:anchor="_Toc533946138" w:history="1">
            <w:r w:rsidR="0097515E" w:rsidRPr="008F0269">
              <w:rPr>
                <w:rStyle w:val="ae"/>
                <w:noProof/>
              </w:rPr>
              <w:t>10.3.2监控</w:t>
            </w:r>
            <w:r w:rsidR="0097515E">
              <w:rPr>
                <w:noProof/>
                <w:webHidden/>
              </w:rPr>
              <w:tab/>
            </w:r>
            <w:r w:rsidR="0097515E">
              <w:rPr>
                <w:noProof/>
                <w:webHidden/>
              </w:rPr>
              <w:fldChar w:fldCharType="begin"/>
            </w:r>
            <w:r w:rsidR="0097515E">
              <w:rPr>
                <w:noProof/>
                <w:webHidden/>
              </w:rPr>
              <w:instrText xml:space="preserve"> PAGEREF _Toc533946138 \h </w:instrText>
            </w:r>
            <w:r w:rsidR="0097515E">
              <w:rPr>
                <w:noProof/>
                <w:webHidden/>
              </w:rPr>
            </w:r>
            <w:r w:rsidR="0097515E">
              <w:rPr>
                <w:noProof/>
                <w:webHidden/>
              </w:rPr>
              <w:fldChar w:fldCharType="separate"/>
            </w:r>
            <w:r w:rsidR="0097515E">
              <w:rPr>
                <w:noProof/>
                <w:webHidden/>
              </w:rPr>
              <w:t>35</w:t>
            </w:r>
            <w:r w:rsidR="0097515E">
              <w:rPr>
                <w:noProof/>
                <w:webHidden/>
              </w:rPr>
              <w:fldChar w:fldCharType="end"/>
            </w:r>
          </w:hyperlink>
        </w:p>
        <w:p w14:paraId="3FB0DAF2" w14:textId="3E1672B3" w:rsidR="0097515E" w:rsidRDefault="00F978EB" w:rsidP="0097515E">
          <w:r w:rsidRPr="00397C7F">
            <w:rPr>
              <w:b/>
              <w:bCs/>
              <w:lang w:val="zh-CN"/>
            </w:rPr>
            <w:fldChar w:fldCharType="end"/>
          </w:r>
        </w:p>
        <w:p w14:paraId="4EE25AB1" w14:textId="0FD50DF5" w:rsidR="00F978EB" w:rsidRDefault="00A818EF" w:rsidP="00F978EB">
          <w:pPr>
            <w:rPr>
              <w:lang w:val="zh-CN"/>
            </w:rPr>
          </w:pPr>
        </w:p>
      </w:sdtContent>
    </w:sdt>
    <w:p w14:paraId="5CBE118A" w14:textId="4380EA0F" w:rsidR="0097515E" w:rsidRDefault="0097515E">
      <w:r>
        <w:br w:type="page"/>
      </w:r>
    </w:p>
    <w:p w14:paraId="43A013A5" w14:textId="77777777" w:rsidR="00F978EB" w:rsidRDefault="00F978EB" w:rsidP="00F978EB"/>
    <w:p w14:paraId="02B3C1CA" w14:textId="77777777" w:rsidR="00F978EB" w:rsidRDefault="00F978EB" w:rsidP="00F978EB">
      <w:pPr>
        <w:pStyle w:val="a"/>
      </w:pPr>
      <w:bookmarkStart w:id="10" w:name="_Toc499772333"/>
      <w:bookmarkStart w:id="11" w:name="_Toc533946048"/>
      <w:r>
        <w:rPr>
          <w:rFonts w:hint="eastAsia"/>
        </w:rPr>
        <w:t>引言</w:t>
      </w:r>
      <w:bookmarkEnd w:id="10"/>
      <w:bookmarkEnd w:id="11"/>
    </w:p>
    <w:p w14:paraId="451E1004" w14:textId="77777777" w:rsidR="00F978EB" w:rsidRDefault="00F978EB" w:rsidP="00F978EB">
      <w:pPr>
        <w:pStyle w:val="a0"/>
      </w:pPr>
      <w:bookmarkStart w:id="12" w:name="_Toc499772334"/>
      <w:bookmarkStart w:id="13" w:name="_Toc533946049"/>
      <w:r>
        <w:rPr>
          <w:rFonts w:hint="eastAsia"/>
        </w:rPr>
        <w:t>编</w:t>
      </w:r>
      <w:r w:rsidRPr="00D77FA7">
        <w:rPr>
          <w:rFonts w:hint="eastAsia"/>
          <w:color w:val="auto"/>
        </w:rPr>
        <w:t>写</w:t>
      </w:r>
      <w:r w:rsidRPr="00D77FA7">
        <w:rPr>
          <w:color w:val="auto"/>
        </w:rPr>
        <w:t>目</w:t>
      </w:r>
      <w:r>
        <w:t>的</w:t>
      </w:r>
      <w:bookmarkEnd w:id="12"/>
      <w:bookmarkEnd w:id="13"/>
    </w:p>
    <w:p w14:paraId="2D5934AF" w14:textId="352A1638" w:rsidR="00F978EB" w:rsidRPr="00123D76" w:rsidRDefault="00F978EB" w:rsidP="00F978EB">
      <w:pPr>
        <w:ind w:firstLine="420"/>
      </w:pPr>
      <w:r w:rsidRPr="00123D76">
        <w:rPr>
          <w:rFonts w:hint="eastAsia"/>
        </w:rPr>
        <w:t>为了使本项目（软件工程系列课程教学辅助网站</w:t>
      </w:r>
      <w:r w:rsidR="00D77FA7">
        <w:rPr>
          <w:rFonts w:hint="eastAsia"/>
        </w:rPr>
        <w:t>与A</w:t>
      </w:r>
      <w:r w:rsidR="00D77FA7">
        <w:t>PP</w:t>
      </w:r>
      <w:r w:rsidRPr="00123D76">
        <w:rPr>
          <w:rFonts w:hint="eastAsia"/>
        </w:rPr>
        <w:t>）有计划地开发，我们编写这份</w:t>
      </w:r>
      <w:r>
        <w:rPr>
          <w:rFonts w:hint="eastAsia"/>
        </w:rPr>
        <w:t>系统</w:t>
      </w:r>
      <w:r>
        <w:t>设计与实现</w:t>
      </w:r>
      <w:r w:rsidRPr="00123D76">
        <w:rPr>
          <w:rFonts w:hint="eastAsia"/>
        </w:rPr>
        <w:t>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w:t>
      </w:r>
      <w:proofErr w:type="gramStart"/>
      <w:r w:rsidRPr="00123D76">
        <w:t>作出</w:t>
      </w:r>
      <w:proofErr w:type="gramEnd"/>
      <w:r w:rsidRPr="00123D76">
        <w:t>估算，而且使自己与指导教师更清楚地了解项目如何开展。</w:t>
      </w:r>
    </w:p>
    <w:p w14:paraId="5246F623" w14:textId="77777777" w:rsidR="00F978EB" w:rsidRDefault="00F978EB" w:rsidP="00F978EB">
      <w:pPr>
        <w:pStyle w:val="a0"/>
      </w:pPr>
      <w:bookmarkStart w:id="14" w:name="_Toc499772335"/>
      <w:bookmarkStart w:id="15" w:name="_Toc533946050"/>
      <w:r>
        <w:rPr>
          <w:rFonts w:hint="eastAsia"/>
        </w:rPr>
        <w:t>业</w:t>
      </w:r>
      <w:r w:rsidRPr="00D77FA7">
        <w:rPr>
          <w:rFonts w:hint="eastAsia"/>
          <w:color w:val="auto"/>
        </w:rPr>
        <w:t>务</w:t>
      </w:r>
      <w:r w:rsidRPr="00D77FA7">
        <w:rPr>
          <w:color w:val="auto"/>
        </w:rPr>
        <w:t>需</w:t>
      </w:r>
      <w:r>
        <w:t>求</w:t>
      </w:r>
      <w:bookmarkEnd w:id="14"/>
      <w:bookmarkEnd w:id="15"/>
    </w:p>
    <w:p w14:paraId="0EA1F58D" w14:textId="77777777" w:rsidR="00D77FA7" w:rsidRDefault="00D77FA7" w:rsidP="00D77FA7">
      <w:pPr>
        <w:ind w:firstLine="420"/>
      </w:pPr>
      <w:r>
        <w:rPr>
          <w:rFonts w:hint="eastAsia"/>
        </w:rPr>
        <w:t>为了使软件</w:t>
      </w:r>
      <w:r>
        <w:t>工程系列课程体系下的</w:t>
      </w:r>
      <w:r>
        <w:rPr>
          <w:rFonts w:hint="eastAsia"/>
        </w:rPr>
        <w:t>教师能够把最新，最前沿的关于项目管理和需求工程的信息传播给学生；为了学生能够利用网络得到老师帮助；为了师生之间，同学之间能够充分交流，沟通心得。这个软件工程系列课程教学辅助网站将提供这么一个平台。为教师和同学以及</w:t>
      </w:r>
      <w:r>
        <w:t>对软件工程感兴趣的同学</w:t>
      </w:r>
      <w:r>
        <w:rPr>
          <w:rFonts w:hint="eastAsia"/>
        </w:rPr>
        <w:t>服务，也为项目管理，需求工程，统一建模等软件工程系列课程的教学方法提供试验基地。</w:t>
      </w:r>
    </w:p>
    <w:p w14:paraId="075D9162" w14:textId="7655E8CD" w:rsidR="00F978EB" w:rsidRPr="00677527" w:rsidRDefault="00D77FA7" w:rsidP="00D77FA7">
      <w:pPr>
        <w:ind w:firstLine="420"/>
      </w:pPr>
      <w:r>
        <w:rPr>
          <w:rFonts w:hint="eastAsia"/>
        </w:rPr>
        <w:t>同时本网站也有APP形式，可以在手机上进行查看。</w:t>
      </w:r>
      <w:r w:rsidRPr="006E5447">
        <w:rPr>
          <w:rFonts w:hint="eastAsia"/>
        </w:rPr>
        <w:t>虽然目前有很多的学习网站，但是没有一个针对软件工程这门专业的学习网站，在这里学生不仅可以学到软件工程这门</w:t>
      </w:r>
      <w:proofErr w:type="gramStart"/>
      <w:r w:rsidRPr="006E5447">
        <w:rPr>
          <w:rFonts w:hint="eastAsia"/>
        </w:rPr>
        <w:t>课大学</w:t>
      </w:r>
      <w:proofErr w:type="gramEnd"/>
      <w:r w:rsidRPr="006E5447">
        <w:rPr>
          <w:rFonts w:hint="eastAsia"/>
        </w:rPr>
        <w:t>四年要学习的知识，还可以通过论坛的方式和老师同学进行交流，解决自己学习的疑惑，同时我们想让刚进入大学的同学通过这个网站能了解到自己四年需要学什么，怎么学，同时通过高年级同学传授的经验更好的去学习这些课程。</w:t>
      </w:r>
    </w:p>
    <w:p w14:paraId="2B9F08F6" w14:textId="77777777" w:rsidR="00F978EB" w:rsidRDefault="00F978EB" w:rsidP="00F978EB">
      <w:pPr>
        <w:pStyle w:val="a0"/>
      </w:pPr>
      <w:bookmarkStart w:id="16" w:name="_Toc499772336"/>
      <w:bookmarkStart w:id="17" w:name="_Toc533946051"/>
      <w:r>
        <w:rPr>
          <w:rFonts w:hint="eastAsia"/>
        </w:rPr>
        <w:t>背景</w:t>
      </w:r>
      <w:bookmarkEnd w:id="16"/>
      <w:bookmarkEnd w:id="17"/>
    </w:p>
    <w:p w14:paraId="0F278D3A" w14:textId="13C50E10" w:rsidR="00F978EB" w:rsidRDefault="00F978EB" w:rsidP="00F978EB">
      <w:pPr>
        <w:pStyle w:val="a1"/>
      </w:pPr>
      <w:bookmarkStart w:id="18" w:name="_Toc496746332"/>
      <w:bookmarkStart w:id="19" w:name="_Toc499772337"/>
      <w:bookmarkStart w:id="20" w:name="_Toc533946052"/>
      <w:r>
        <w:rPr>
          <w:rFonts w:hint="eastAsia"/>
        </w:rPr>
        <w:t>软件系统名称</w:t>
      </w:r>
      <w:bookmarkEnd w:id="18"/>
      <w:bookmarkEnd w:id="19"/>
      <w:bookmarkEnd w:id="20"/>
    </w:p>
    <w:p w14:paraId="7B61A4F6" w14:textId="77777777" w:rsidR="00F978EB" w:rsidRDefault="00F978EB" w:rsidP="00F978EB">
      <w:pPr>
        <w:ind w:firstLine="420"/>
      </w:pPr>
      <w:r w:rsidRPr="0033041F">
        <w:rPr>
          <w:rFonts w:hint="eastAsia"/>
        </w:rPr>
        <w:t>软件工程系列课程教学辅助网站</w:t>
      </w:r>
    </w:p>
    <w:p w14:paraId="6C0268BA" w14:textId="77777777" w:rsidR="00F978EB" w:rsidRPr="009D29AB" w:rsidRDefault="00F978EB" w:rsidP="00F978EB">
      <w:pPr>
        <w:pStyle w:val="a1"/>
      </w:pPr>
      <w:bookmarkStart w:id="21" w:name="_Toc496746333"/>
      <w:bookmarkStart w:id="22" w:name="_Toc499772338"/>
      <w:bookmarkStart w:id="23" w:name="_Toc533946053"/>
      <w:r w:rsidRPr="009D29AB">
        <w:rPr>
          <w:rFonts w:hint="eastAsia"/>
        </w:rPr>
        <w:t>任务提出者</w:t>
      </w:r>
      <w:bookmarkEnd w:id="21"/>
      <w:bookmarkEnd w:id="22"/>
      <w:bookmarkEnd w:id="23"/>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F978EB" w14:paraId="150CA1C9" w14:textId="77777777" w:rsidTr="00835848">
        <w:tc>
          <w:tcPr>
            <w:tcW w:w="1668" w:type="dxa"/>
            <w:shd w:val="clear" w:color="auto" w:fill="B4C6E7" w:themeFill="accent1" w:themeFillTint="66"/>
          </w:tcPr>
          <w:p w14:paraId="33788F0C" w14:textId="77777777" w:rsidR="00F978EB" w:rsidRPr="002C70E3" w:rsidRDefault="00F978EB" w:rsidP="00835848">
            <w:pPr>
              <w:ind w:firstLine="422"/>
              <w:rPr>
                <w:b/>
              </w:rPr>
            </w:pPr>
            <w:bookmarkStart w:id="24" w:name="_Hlk534658529"/>
            <w:r w:rsidRPr="002C70E3">
              <w:rPr>
                <w:rFonts w:hint="eastAsia"/>
                <w:b/>
              </w:rPr>
              <w:t>姓名</w:t>
            </w:r>
          </w:p>
        </w:tc>
        <w:tc>
          <w:tcPr>
            <w:tcW w:w="2592" w:type="dxa"/>
            <w:shd w:val="clear" w:color="auto" w:fill="B4C6E7" w:themeFill="accent1" w:themeFillTint="66"/>
          </w:tcPr>
          <w:p w14:paraId="3314935B" w14:textId="77777777" w:rsidR="00F978EB" w:rsidRPr="002C70E3" w:rsidRDefault="00F978EB" w:rsidP="00835848">
            <w:pPr>
              <w:ind w:firstLine="422"/>
              <w:rPr>
                <w:b/>
              </w:rPr>
            </w:pPr>
            <w:r w:rsidRPr="002C70E3">
              <w:rPr>
                <w:rFonts w:hint="eastAsia"/>
                <w:b/>
              </w:rPr>
              <w:t>联系电话</w:t>
            </w:r>
          </w:p>
        </w:tc>
        <w:tc>
          <w:tcPr>
            <w:tcW w:w="2130" w:type="dxa"/>
            <w:shd w:val="clear" w:color="auto" w:fill="B4C6E7" w:themeFill="accent1" w:themeFillTint="66"/>
          </w:tcPr>
          <w:p w14:paraId="3765D54A" w14:textId="77777777" w:rsidR="00F978EB" w:rsidRPr="002C70E3" w:rsidRDefault="00F978EB" w:rsidP="00835848">
            <w:pPr>
              <w:ind w:firstLine="422"/>
              <w:rPr>
                <w:b/>
              </w:rPr>
            </w:pPr>
            <w:r w:rsidRPr="002C70E3">
              <w:rPr>
                <w:rFonts w:hint="eastAsia"/>
                <w:b/>
              </w:rPr>
              <w:t>邮箱</w:t>
            </w:r>
          </w:p>
        </w:tc>
        <w:tc>
          <w:tcPr>
            <w:tcW w:w="2130" w:type="dxa"/>
            <w:shd w:val="clear" w:color="auto" w:fill="B4C6E7" w:themeFill="accent1" w:themeFillTint="66"/>
          </w:tcPr>
          <w:p w14:paraId="58B43972" w14:textId="77777777" w:rsidR="00F978EB" w:rsidRPr="002C70E3" w:rsidRDefault="00F978EB" w:rsidP="00835848">
            <w:pPr>
              <w:ind w:firstLine="422"/>
              <w:rPr>
                <w:b/>
              </w:rPr>
            </w:pPr>
            <w:r w:rsidRPr="002C70E3">
              <w:rPr>
                <w:rFonts w:hint="eastAsia"/>
                <w:b/>
              </w:rPr>
              <w:t>地址</w:t>
            </w:r>
          </w:p>
        </w:tc>
      </w:tr>
      <w:tr w:rsidR="00F978EB" w14:paraId="72AF2144" w14:textId="77777777" w:rsidTr="00835848">
        <w:tc>
          <w:tcPr>
            <w:tcW w:w="1668" w:type="dxa"/>
            <w:shd w:val="clear" w:color="auto" w:fill="auto"/>
          </w:tcPr>
          <w:p w14:paraId="20A7478E" w14:textId="77777777" w:rsidR="00F978EB" w:rsidRPr="002C70E3" w:rsidRDefault="00F978EB" w:rsidP="00835848">
            <w:pPr>
              <w:ind w:firstLine="420"/>
            </w:pPr>
            <w:r w:rsidRPr="002C70E3">
              <w:rPr>
                <w:rFonts w:hint="eastAsia"/>
              </w:rPr>
              <w:t>杨</w:t>
            </w:r>
            <w:proofErr w:type="gramStart"/>
            <w:r w:rsidRPr="002C70E3">
              <w:rPr>
                <w:rFonts w:hint="eastAsia"/>
              </w:rPr>
              <w:t>枨</w:t>
            </w:r>
            <w:proofErr w:type="gramEnd"/>
          </w:p>
        </w:tc>
        <w:tc>
          <w:tcPr>
            <w:tcW w:w="2592" w:type="dxa"/>
            <w:shd w:val="clear" w:color="auto" w:fill="auto"/>
          </w:tcPr>
          <w:p w14:paraId="4C70DA84" w14:textId="77777777" w:rsidR="00F978EB" w:rsidRPr="00FA49F6" w:rsidRDefault="00F978EB" w:rsidP="00835848">
            <w:pPr>
              <w:ind w:firstLine="420"/>
            </w:pPr>
            <w:r w:rsidRPr="00FA49F6">
              <w:rPr>
                <w:rFonts w:hint="eastAsia"/>
              </w:rPr>
              <w:t>13357102333</w:t>
            </w:r>
          </w:p>
        </w:tc>
        <w:tc>
          <w:tcPr>
            <w:tcW w:w="2130" w:type="dxa"/>
            <w:shd w:val="clear" w:color="auto" w:fill="auto"/>
          </w:tcPr>
          <w:p w14:paraId="207BE22E" w14:textId="77777777" w:rsidR="00F978EB" w:rsidRPr="00FA49F6" w:rsidRDefault="00A818EF" w:rsidP="00835848">
            <w:hyperlink r:id="rId9" w:history="1">
              <w:r w:rsidR="00F978EB" w:rsidRPr="00FA49F6">
                <w:t>yangc@zucc.edu.cn</w:t>
              </w:r>
            </w:hyperlink>
          </w:p>
        </w:tc>
        <w:tc>
          <w:tcPr>
            <w:tcW w:w="2130" w:type="dxa"/>
            <w:shd w:val="clear" w:color="auto" w:fill="auto"/>
          </w:tcPr>
          <w:p w14:paraId="4BA0CB96" w14:textId="77777777" w:rsidR="00F978EB" w:rsidRPr="00FA49F6" w:rsidRDefault="00F978EB" w:rsidP="00835848">
            <w:pPr>
              <w:ind w:firstLine="420"/>
            </w:pPr>
            <w:r w:rsidRPr="00FA49F6">
              <w:rPr>
                <w:rFonts w:hint="eastAsia"/>
              </w:rPr>
              <w:t>理四</w:t>
            </w:r>
            <w:proofErr w:type="gramStart"/>
            <w:r w:rsidRPr="00FA49F6">
              <w:rPr>
                <w:rFonts w:hint="eastAsia"/>
              </w:rPr>
              <w:t>504</w:t>
            </w:r>
            <w:proofErr w:type="gramEnd"/>
          </w:p>
        </w:tc>
      </w:tr>
      <w:tr w:rsidR="00F978EB" w14:paraId="6EB5E34B" w14:textId="77777777" w:rsidTr="00835848">
        <w:tc>
          <w:tcPr>
            <w:tcW w:w="1668" w:type="dxa"/>
            <w:shd w:val="clear" w:color="auto" w:fill="auto"/>
          </w:tcPr>
          <w:p w14:paraId="439C1D7F" w14:textId="77777777" w:rsidR="00F978EB" w:rsidRPr="002C70E3" w:rsidRDefault="00F978EB" w:rsidP="00835848">
            <w:pPr>
              <w:ind w:firstLine="420"/>
            </w:pPr>
            <w:r w:rsidRPr="002C70E3">
              <w:rPr>
                <w:rFonts w:hint="eastAsia"/>
              </w:rPr>
              <w:t>侯宏仑</w:t>
            </w:r>
          </w:p>
        </w:tc>
        <w:tc>
          <w:tcPr>
            <w:tcW w:w="2592" w:type="dxa"/>
            <w:shd w:val="clear" w:color="auto" w:fill="auto"/>
          </w:tcPr>
          <w:p w14:paraId="57246B46" w14:textId="77777777" w:rsidR="00F978EB" w:rsidRPr="00FA49F6" w:rsidRDefault="00F978EB" w:rsidP="00835848">
            <w:pPr>
              <w:ind w:firstLine="420"/>
            </w:pPr>
            <w:r w:rsidRPr="00FA49F6">
              <w:rPr>
                <w:rFonts w:hint="eastAsia"/>
              </w:rPr>
              <w:t>13071858629</w:t>
            </w:r>
          </w:p>
        </w:tc>
        <w:tc>
          <w:tcPr>
            <w:tcW w:w="2130" w:type="dxa"/>
            <w:shd w:val="clear" w:color="auto" w:fill="auto"/>
          </w:tcPr>
          <w:p w14:paraId="2B3449FA" w14:textId="77777777" w:rsidR="00F978EB" w:rsidRPr="00FA49F6" w:rsidRDefault="00A818EF" w:rsidP="00835848">
            <w:hyperlink r:id="rId10" w:history="1">
              <w:r w:rsidR="00F978EB" w:rsidRPr="00537EF0">
                <w:t>houhl@</w:t>
              </w:r>
              <w:r w:rsidR="00F978EB" w:rsidRPr="00537EF0">
                <w:rPr>
                  <w:rFonts w:hint="eastAsia"/>
                </w:rPr>
                <w:t>zucc</w:t>
              </w:r>
              <w:r w:rsidR="00F978EB" w:rsidRPr="00537EF0">
                <w:t>.edu.cn</w:t>
              </w:r>
            </w:hyperlink>
          </w:p>
        </w:tc>
        <w:tc>
          <w:tcPr>
            <w:tcW w:w="2130" w:type="dxa"/>
            <w:shd w:val="clear" w:color="auto" w:fill="auto"/>
          </w:tcPr>
          <w:p w14:paraId="1006C4BB" w14:textId="77777777" w:rsidR="00F978EB" w:rsidRPr="00FA49F6" w:rsidRDefault="00F978EB" w:rsidP="00835848">
            <w:pPr>
              <w:ind w:firstLine="420"/>
            </w:pPr>
            <w:r w:rsidRPr="00FA49F6">
              <w:rPr>
                <w:rFonts w:hint="eastAsia"/>
              </w:rPr>
              <w:t>理四</w:t>
            </w:r>
            <w:proofErr w:type="gramStart"/>
            <w:r w:rsidRPr="00FA49F6">
              <w:rPr>
                <w:rFonts w:hint="eastAsia"/>
              </w:rPr>
              <w:t>501</w:t>
            </w:r>
            <w:proofErr w:type="gramEnd"/>
          </w:p>
        </w:tc>
      </w:tr>
      <w:bookmarkEnd w:id="24"/>
    </w:tbl>
    <w:p w14:paraId="52DD9846" w14:textId="77777777" w:rsidR="00F978EB" w:rsidRPr="009D29AB" w:rsidRDefault="00F978EB" w:rsidP="00F978EB">
      <w:pPr>
        <w:ind w:firstLine="422"/>
        <w:rPr>
          <w:b/>
        </w:rPr>
      </w:pPr>
    </w:p>
    <w:p w14:paraId="1A27A227" w14:textId="1FB6C7E3" w:rsidR="00F978EB" w:rsidRDefault="00F978EB" w:rsidP="00F978EB">
      <w:pPr>
        <w:pStyle w:val="a1"/>
      </w:pPr>
      <w:bookmarkStart w:id="25" w:name="_Toc496746334"/>
      <w:bookmarkStart w:id="26" w:name="_Toc499772339"/>
      <w:bookmarkStart w:id="27" w:name="_Toc533946054"/>
      <w:r w:rsidRPr="009D29AB">
        <w:rPr>
          <w:rFonts w:hint="eastAsia"/>
        </w:rPr>
        <w:t>开发团队</w:t>
      </w:r>
      <w:bookmarkEnd w:id="25"/>
      <w:bookmarkEnd w:id="26"/>
      <w:bookmarkEnd w:id="27"/>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28" w:author="hyx" w:date="2018-11-10T14:13:00Z">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950"/>
        <w:gridCol w:w="718"/>
        <w:gridCol w:w="1417"/>
        <w:gridCol w:w="1985"/>
        <w:gridCol w:w="1417"/>
        <w:gridCol w:w="1276"/>
        <w:gridCol w:w="759"/>
        <w:tblGridChange w:id="29">
          <w:tblGrid>
            <w:gridCol w:w="950"/>
            <w:gridCol w:w="718"/>
            <w:gridCol w:w="1417"/>
            <w:gridCol w:w="1742"/>
            <w:gridCol w:w="1862"/>
            <w:gridCol w:w="823"/>
            <w:gridCol w:w="251"/>
            <w:gridCol w:w="759"/>
          </w:tblGrid>
        </w:tblGridChange>
      </w:tblGrid>
      <w:tr w:rsidR="00835848" w14:paraId="31C5326A" w14:textId="77777777" w:rsidTr="00835848">
        <w:tc>
          <w:tcPr>
            <w:tcW w:w="950" w:type="dxa"/>
            <w:shd w:val="clear" w:color="auto" w:fill="B4C6E7" w:themeFill="accent1" w:themeFillTint="66"/>
            <w:tcPrChange w:id="30" w:author="hyx" w:date="2018-11-10T14:13:00Z">
              <w:tcPr>
                <w:tcW w:w="950" w:type="dxa"/>
                <w:shd w:val="clear" w:color="auto" w:fill="B4C6E7" w:themeFill="accent1" w:themeFillTint="66"/>
              </w:tcPr>
            </w:tcPrChange>
          </w:tcPr>
          <w:p w14:paraId="3B420367" w14:textId="77777777" w:rsidR="00835848" w:rsidRDefault="00835848">
            <w:pPr>
              <w:jc w:val="both"/>
              <w:rPr>
                <w:b/>
              </w:rPr>
              <w:pPrChange w:id="31" w:author="hyx" w:date="2018-11-10T14:09:00Z">
                <w:pPr>
                  <w:ind w:firstLine="422"/>
                </w:pPr>
              </w:pPrChange>
            </w:pPr>
            <w:bookmarkStart w:id="32" w:name="_Hlk534657556"/>
            <w:r>
              <w:rPr>
                <w:rFonts w:hint="eastAsia"/>
                <w:b/>
              </w:rPr>
              <w:t>姓名</w:t>
            </w:r>
          </w:p>
        </w:tc>
        <w:tc>
          <w:tcPr>
            <w:tcW w:w="718" w:type="dxa"/>
            <w:shd w:val="clear" w:color="auto" w:fill="B4C6E7" w:themeFill="accent1" w:themeFillTint="66"/>
            <w:tcPrChange w:id="33" w:author="hyx" w:date="2018-11-10T14:13:00Z">
              <w:tcPr>
                <w:tcW w:w="718" w:type="dxa"/>
                <w:shd w:val="clear" w:color="auto" w:fill="B4C6E7" w:themeFill="accent1" w:themeFillTint="66"/>
              </w:tcPr>
            </w:tcPrChange>
          </w:tcPr>
          <w:p w14:paraId="6E89662C" w14:textId="77777777" w:rsidR="00835848" w:rsidRDefault="00835848">
            <w:pPr>
              <w:rPr>
                <w:b/>
              </w:rPr>
              <w:pPrChange w:id="34" w:author="hyx" w:date="2018-11-10T14:09:00Z">
                <w:pPr>
                  <w:ind w:firstLineChars="94" w:firstLine="198"/>
                </w:pPr>
              </w:pPrChange>
            </w:pPr>
            <w:r>
              <w:rPr>
                <w:rFonts w:hint="eastAsia"/>
                <w:b/>
              </w:rPr>
              <w:t>角色</w:t>
            </w:r>
          </w:p>
        </w:tc>
        <w:tc>
          <w:tcPr>
            <w:tcW w:w="1417" w:type="dxa"/>
            <w:shd w:val="clear" w:color="auto" w:fill="B4C6E7" w:themeFill="accent1" w:themeFillTint="66"/>
            <w:tcPrChange w:id="35" w:author="hyx" w:date="2018-11-10T14:13:00Z">
              <w:tcPr>
                <w:tcW w:w="1417" w:type="dxa"/>
                <w:shd w:val="clear" w:color="auto" w:fill="B4C6E7" w:themeFill="accent1" w:themeFillTint="66"/>
              </w:tcPr>
            </w:tcPrChange>
          </w:tcPr>
          <w:p w14:paraId="2821AB6F" w14:textId="77777777" w:rsidR="00835848" w:rsidRDefault="00835848">
            <w:pPr>
              <w:rPr>
                <w:b/>
              </w:rPr>
              <w:pPrChange w:id="36" w:author="hyx" w:date="2018-11-10T14:10:00Z">
                <w:pPr>
                  <w:ind w:firstLineChars="94" w:firstLine="198"/>
                </w:pPr>
              </w:pPrChange>
            </w:pPr>
            <w:r>
              <w:rPr>
                <w:rFonts w:hint="eastAsia"/>
                <w:b/>
              </w:rPr>
              <w:t>联系电话</w:t>
            </w:r>
          </w:p>
        </w:tc>
        <w:tc>
          <w:tcPr>
            <w:tcW w:w="1985" w:type="dxa"/>
            <w:shd w:val="clear" w:color="auto" w:fill="B4C6E7" w:themeFill="accent1" w:themeFillTint="66"/>
            <w:tcPrChange w:id="37" w:author="hyx" w:date="2018-11-10T14:13:00Z">
              <w:tcPr>
                <w:tcW w:w="1742" w:type="dxa"/>
                <w:shd w:val="clear" w:color="auto" w:fill="B4C6E7" w:themeFill="accent1" w:themeFillTint="66"/>
              </w:tcPr>
            </w:tcPrChange>
          </w:tcPr>
          <w:p w14:paraId="2EBA8822" w14:textId="77777777" w:rsidR="00835848" w:rsidRDefault="00835848">
            <w:pPr>
              <w:rPr>
                <w:b/>
              </w:rPr>
              <w:pPrChange w:id="38" w:author="hyx" w:date="2018-11-10T14:13:00Z">
                <w:pPr>
                  <w:ind w:firstLine="422"/>
                </w:pPr>
              </w:pPrChange>
            </w:pPr>
            <w:r>
              <w:rPr>
                <w:rFonts w:hint="eastAsia"/>
                <w:b/>
              </w:rPr>
              <w:t>邮箱</w:t>
            </w:r>
          </w:p>
        </w:tc>
        <w:tc>
          <w:tcPr>
            <w:tcW w:w="1417" w:type="dxa"/>
            <w:shd w:val="clear" w:color="auto" w:fill="B4C6E7" w:themeFill="accent1" w:themeFillTint="66"/>
            <w:tcPrChange w:id="39" w:author="hyx" w:date="2018-11-10T14:13:00Z">
              <w:tcPr>
                <w:tcW w:w="1862" w:type="dxa"/>
                <w:shd w:val="clear" w:color="auto" w:fill="B4C6E7" w:themeFill="accent1" w:themeFillTint="66"/>
              </w:tcPr>
            </w:tcPrChange>
          </w:tcPr>
          <w:p w14:paraId="45054CC7" w14:textId="77777777" w:rsidR="00835848" w:rsidRDefault="00835848">
            <w:pPr>
              <w:rPr>
                <w:ins w:id="40" w:author="hyx" w:date="2018-11-10T14:10:00Z"/>
                <w:b/>
              </w:rPr>
              <w:pPrChange w:id="41" w:author="hyx" w:date="2018-11-10T14:13:00Z">
                <w:pPr>
                  <w:ind w:firstLine="422"/>
                </w:pPr>
              </w:pPrChange>
            </w:pPr>
            <w:proofErr w:type="gramStart"/>
            <w:ins w:id="42" w:author="hyx" w:date="2018-11-10T14:11:00Z">
              <w:r>
                <w:rPr>
                  <w:rFonts w:hint="eastAsia"/>
                  <w:b/>
                </w:rPr>
                <w:t>微信</w:t>
              </w:r>
            </w:ins>
            <w:proofErr w:type="gramEnd"/>
          </w:p>
        </w:tc>
        <w:tc>
          <w:tcPr>
            <w:tcW w:w="1276" w:type="dxa"/>
            <w:shd w:val="clear" w:color="auto" w:fill="B4C6E7" w:themeFill="accent1" w:themeFillTint="66"/>
            <w:tcPrChange w:id="43" w:author="hyx" w:date="2018-11-10T14:13:00Z">
              <w:tcPr>
                <w:tcW w:w="823" w:type="dxa"/>
                <w:shd w:val="clear" w:color="auto" w:fill="B4C6E7" w:themeFill="accent1" w:themeFillTint="66"/>
              </w:tcPr>
            </w:tcPrChange>
          </w:tcPr>
          <w:p w14:paraId="775F529E" w14:textId="77777777" w:rsidR="00835848" w:rsidRDefault="00835848">
            <w:pPr>
              <w:rPr>
                <w:ins w:id="44" w:author="hyx" w:date="2018-11-10T14:11:00Z"/>
                <w:b/>
              </w:rPr>
              <w:pPrChange w:id="45" w:author="hyx" w:date="2018-11-10T14:13:00Z">
                <w:pPr>
                  <w:ind w:firstLine="422"/>
                </w:pPr>
              </w:pPrChange>
            </w:pPr>
            <w:ins w:id="46" w:author="hyx" w:date="2018-11-10T14:12:00Z">
              <w:r>
                <w:rPr>
                  <w:rFonts w:hint="eastAsia"/>
                  <w:b/>
                </w:rPr>
                <w:t>QQ</w:t>
              </w:r>
            </w:ins>
          </w:p>
        </w:tc>
        <w:tc>
          <w:tcPr>
            <w:tcW w:w="759" w:type="dxa"/>
            <w:shd w:val="clear" w:color="auto" w:fill="B4C6E7" w:themeFill="accent1" w:themeFillTint="66"/>
            <w:tcPrChange w:id="47" w:author="hyx" w:date="2018-11-10T14:13:00Z">
              <w:tcPr>
                <w:tcW w:w="1010" w:type="dxa"/>
                <w:gridSpan w:val="2"/>
                <w:shd w:val="clear" w:color="auto" w:fill="B4C6E7" w:themeFill="accent1" w:themeFillTint="66"/>
              </w:tcPr>
            </w:tcPrChange>
          </w:tcPr>
          <w:p w14:paraId="1EF17FEC" w14:textId="77777777" w:rsidR="00835848" w:rsidRDefault="00835848">
            <w:pPr>
              <w:rPr>
                <w:b/>
              </w:rPr>
              <w:pPrChange w:id="48" w:author="hyx" w:date="2018-11-10T14:12:00Z">
                <w:pPr>
                  <w:ind w:firstLine="422"/>
                </w:pPr>
              </w:pPrChange>
            </w:pPr>
            <w:r>
              <w:rPr>
                <w:rFonts w:hint="eastAsia"/>
                <w:b/>
              </w:rPr>
              <w:t>地址</w:t>
            </w:r>
          </w:p>
        </w:tc>
      </w:tr>
      <w:tr w:rsidR="00835848" w14:paraId="1DB477CA" w14:textId="77777777" w:rsidTr="00835848">
        <w:tc>
          <w:tcPr>
            <w:tcW w:w="950" w:type="dxa"/>
            <w:shd w:val="clear" w:color="auto" w:fill="auto"/>
            <w:tcPrChange w:id="49" w:author="hyx" w:date="2018-11-10T14:13:00Z">
              <w:tcPr>
                <w:tcW w:w="950" w:type="dxa"/>
                <w:shd w:val="clear" w:color="auto" w:fill="auto"/>
              </w:tcPr>
            </w:tcPrChange>
          </w:tcPr>
          <w:p w14:paraId="752BD064" w14:textId="77777777" w:rsidR="00835848" w:rsidRDefault="00835848">
            <w:pPr>
              <w:pPrChange w:id="50" w:author="hyx" w:date="2018-11-10T14:09:00Z">
                <w:pPr>
                  <w:ind w:firstLine="420"/>
                </w:pPr>
              </w:pPrChange>
            </w:pPr>
            <w:r>
              <w:rPr>
                <w:rFonts w:hint="eastAsia"/>
              </w:rPr>
              <w:t>黄叶轩</w:t>
            </w:r>
          </w:p>
        </w:tc>
        <w:tc>
          <w:tcPr>
            <w:tcW w:w="718" w:type="dxa"/>
            <w:shd w:val="clear" w:color="auto" w:fill="auto"/>
            <w:tcPrChange w:id="51" w:author="hyx" w:date="2018-11-10T14:13:00Z">
              <w:tcPr>
                <w:tcW w:w="718" w:type="dxa"/>
                <w:shd w:val="clear" w:color="auto" w:fill="auto"/>
              </w:tcPr>
            </w:tcPrChange>
          </w:tcPr>
          <w:p w14:paraId="2CE67BE6" w14:textId="77777777" w:rsidR="00835848" w:rsidRDefault="00835848">
            <w:pPr>
              <w:pPrChange w:id="52" w:author="hyx" w:date="2018-11-10T14:10:00Z">
                <w:pPr>
                  <w:ind w:firstLineChars="95" w:firstLine="199"/>
                </w:pPr>
              </w:pPrChange>
            </w:pPr>
            <w:r>
              <w:rPr>
                <w:rFonts w:hint="eastAsia"/>
              </w:rPr>
              <w:t>组长</w:t>
            </w:r>
          </w:p>
        </w:tc>
        <w:tc>
          <w:tcPr>
            <w:tcW w:w="1417" w:type="dxa"/>
            <w:shd w:val="clear" w:color="auto" w:fill="auto"/>
            <w:tcPrChange w:id="53" w:author="hyx" w:date="2018-11-10T14:13:00Z">
              <w:tcPr>
                <w:tcW w:w="1417" w:type="dxa"/>
                <w:shd w:val="clear" w:color="auto" w:fill="auto"/>
              </w:tcPr>
            </w:tcPrChange>
          </w:tcPr>
          <w:p w14:paraId="212BEBDE" w14:textId="77777777" w:rsidR="00835848" w:rsidRDefault="00835848" w:rsidP="00835848">
            <w:r>
              <w:t>13588899102</w:t>
            </w:r>
          </w:p>
        </w:tc>
        <w:tc>
          <w:tcPr>
            <w:tcW w:w="1985" w:type="dxa"/>
            <w:shd w:val="clear" w:color="auto" w:fill="auto"/>
            <w:tcPrChange w:id="54" w:author="hyx" w:date="2018-11-10T14:13:00Z">
              <w:tcPr>
                <w:tcW w:w="1742" w:type="dxa"/>
                <w:shd w:val="clear" w:color="auto" w:fill="auto"/>
              </w:tcPr>
            </w:tcPrChange>
          </w:tcPr>
          <w:p w14:paraId="2D0457CD" w14:textId="77777777" w:rsidR="00835848" w:rsidRDefault="00835848" w:rsidP="00835848">
            <w:pPr>
              <w:rPr>
                <w:ins w:id="55" w:author="hyx" w:date="2018-11-10T14:11:00Z"/>
              </w:rPr>
            </w:pPr>
            <w:r>
              <w:t>31601246</w:t>
            </w:r>
          </w:p>
          <w:p w14:paraId="1AA91723" w14:textId="77777777" w:rsidR="00835848" w:rsidRDefault="00835848" w:rsidP="00835848">
            <w:r>
              <w:t>@stu.zucc.edu.cn</w:t>
            </w:r>
          </w:p>
        </w:tc>
        <w:tc>
          <w:tcPr>
            <w:tcW w:w="1417" w:type="dxa"/>
            <w:tcPrChange w:id="56" w:author="hyx" w:date="2018-11-10T14:13:00Z">
              <w:tcPr>
                <w:tcW w:w="1862" w:type="dxa"/>
              </w:tcPr>
            </w:tcPrChange>
          </w:tcPr>
          <w:p w14:paraId="63E94E03" w14:textId="77777777" w:rsidR="00835848" w:rsidRDefault="00835848" w:rsidP="00835848">
            <w:pPr>
              <w:rPr>
                <w:ins w:id="57" w:author="hyx" w:date="2018-11-10T14:10:00Z"/>
              </w:rPr>
            </w:pPr>
            <w:proofErr w:type="spellStart"/>
            <w:ins w:id="58" w:author="hyx" w:date="2018-11-10T14:12:00Z">
              <w:r>
                <w:rPr>
                  <w:rFonts w:hint="eastAsia"/>
                </w:rPr>
                <w:t>H</w:t>
              </w:r>
              <w:r>
                <w:t>yxzucc</w:t>
              </w:r>
            </w:ins>
            <w:proofErr w:type="spellEnd"/>
          </w:p>
        </w:tc>
        <w:tc>
          <w:tcPr>
            <w:tcW w:w="1276" w:type="dxa"/>
            <w:tcPrChange w:id="59" w:author="hyx" w:date="2018-11-10T14:13:00Z">
              <w:tcPr>
                <w:tcW w:w="1074" w:type="dxa"/>
                <w:gridSpan w:val="2"/>
              </w:tcPr>
            </w:tcPrChange>
          </w:tcPr>
          <w:p w14:paraId="0862C10E" w14:textId="77777777" w:rsidR="00835848" w:rsidRDefault="00835848" w:rsidP="00835848">
            <w:pPr>
              <w:rPr>
                <w:ins w:id="60" w:author="hyx" w:date="2018-11-10T14:11:00Z"/>
              </w:rPr>
            </w:pPr>
            <w:ins w:id="61" w:author="hyx" w:date="2018-11-10T14:13:00Z">
              <w:r>
                <w:rPr>
                  <w:rFonts w:hint="eastAsia"/>
                </w:rPr>
                <w:t>1</w:t>
              </w:r>
              <w:r>
                <w:t>103057282</w:t>
              </w:r>
            </w:ins>
          </w:p>
        </w:tc>
        <w:tc>
          <w:tcPr>
            <w:tcW w:w="759" w:type="dxa"/>
            <w:shd w:val="clear" w:color="auto" w:fill="auto"/>
            <w:tcPrChange w:id="62" w:author="hyx" w:date="2018-11-10T14:13:00Z">
              <w:tcPr>
                <w:tcW w:w="759" w:type="dxa"/>
                <w:shd w:val="clear" w:color="auto" w:fill="auto"/>
              </w:tcPr>
            </w:tcPrChange>
          </w:tcPr>
          <w:p w14:paraId="4F94E225" w14:textId="77777777" w:rsidR="00835848" w:rsidRDefault="00835848" w:rsidP="00835848">
            <w:r>
              <w:rPr>
                <w:rFonts w:hint="eastAsia"/>
              </w:rPr>
              <w:t>弘毅2-</w:t>
            </w:r>
            <w:r>
              <w:t>210</w:t>
            </w:r>
          </w:p>
        </w:tc>
      </w:tr>
      <w:tr w:rsidR="00835848" w14:paraId="323D0671" w14:textId="77777777" w:rsidTr="00835848">
        <w:tc>
          <w:tcPr>
            <w:tcW w:w="950" w:type="dxa"/>
            <w:shd w:val="clear" w:color="auto" w:fill="auto"/>
            <w:tcPrChange w:id="63" w:author="hyx" w:date="2018-11-10T14:13:00Z">
              <w:tcPr>
                <w:tcW w:w="950" w:type="dxa"/>
                <w:shd w:val="clear" w:color="auto" w:fill="auto"/>
              </w:tcPr>
            </w:tcPrChange>
          </w:tcPr>
          <w:p w14:paraId="2F644BC3" w14:textId="77777777" w:rsidR="00835848" w:rsidRDefault="00835848">
            <w:pPr>
              <w:rPr>
                <w:sz w:val="24"/>
              </w:rPr>
              <w:pPrChange w:id="64" w:author="hyx" w:date="2018-11-10T14:09:00Z">
                <w:pPr>
                  <w:ind w:firstLine="420"/>
                </w:pPr>
              </w:pPrChange>
            </w:pPr>
            <w:r>
              <w:rPr>
                <w:rFonts w:hint="eastAsia"/>
              </w:rPr>
              <w:t>陈俊仁</w:t>
            </w:r>
          </w:p>
        </w:tc>
        <w:tc>
          <w:tcPr>
            <w:tcW w:w="718" w:type="dxa"/>
            <w:shd w:val="clear" w:color="auto" w:fill="auto"/>
            <w:tcPrChange w:id="65" w:author="hyx" w:date="2018-11-10T14:13:00Z">
              <w:tcPr>
                <w:tcW w:w="718" w:type="dxa"/>
                <w:shd w:val="clear" w:color="auto" w:fill="auto"/>
              </w:tcPr>
            </w:tcPrChange>
          </w:tcPr>
          <w:p w14:paraId="35BB4757" w14:textId="77777777" w:rsidR="00835848" w:rsidRDefault="00835848">
            <w:pPr>
              <w:pPrChange w:id="66" w:author="hyx" w:date="2018-11-10T14:10:00Z">
                <w:pPr>
                  <w:ind w:firstLineChars="95" w:firstLine="199"/>
                </w:pPr>
              </w:pPrChange>
            </w:pPr>
            <w:r>
              <w:rPr>
                <w:rFonts w:hint="eastAsia"/>
              </w:rPr>
              <w:t>组员</w:t>
            </w:r>
          </w:p>
        </w:tc>
        <w:tc>
          <w:tcPr>
            <w:tcW w:w="1417" w:type="dxa"/>
            <w:shd w:val="clear" w:color="auto" w:fill="auto"/>
            <w:tcPrChange w:id="67" w:author="hyx" w:date="2018-11-10T14:13:00Z">
              <w:tcPr>
                <w:tcW w:w="1417" w:type="dxa"/>
                <w:shd w:val="clear" w:color="auto" w:fill="auto"/>
              </w:tcPr>
            </w:tcPrChange>
          </w:tcPr>
          <w:p w14:paraId="6CACA3BA" w14:textId="77777777" w:rsidR="00835848" w:rsidRDefault="00835848" w:rsidP="00835848">
            <w:r>
              <w:t>17376503405</w:t>
            </w:r>
          </w:p>
        </w:tc>
        <w:tc>
          <w:tcPr>
            <w:tcW w:w="1985" w:type="dxa"/>
            <w:shd w:val="clear" w:color="auto" w:fill="auto"/>
            <w:tcPrChange w:id="68" w:author="hyx" w:date="2018-11-10T14:13:00Z">
              <w:tcPr>
                <w:tcW w:w="1742" w:type="dxa"/>
                <w:shd w:val="clear" w:color="auto" w:fill="auto"/>
              </w:tcPr>
            </w:tcPrChange>
          </w:tcPr>
          <w:p w14:paraId="36120F95" w14:textId="77777777" w:rsidR="00835848" w:rsidRDefault="00835848" w:rsidP="00835848">
            <w:pPr>
              <w:rPr>
                <w:ins w:id="69" w:author="hyx" w:date="2018-11-10T14:11:00Z"/>
              </w:rPr>
            </w:pPr>
            <w:r>
              <w:t>31601241</w:t>
            </w:r>
          </w:p>
          <w:p w14:paraId="6DEC8817" w14:textId="77777777" w:rsidR="00835848" w:rsidRDefault="00835848" w:rsidP="00835848">
            <w:r>
              <w:t>@stu.zucc.edu.cn</w:t>
            </w:r>
          </w:p>
        </w:tc>
        <w:tc>
          <w:tcPr>
            <w:tcW w:w="1417" w:type="dxa"/>
            <w:tcPrChange w:id="70" w:author="hyx" w:date="2018-11-10T14:13:00Z">
              <w:tcPr>
                <w:tcW w:w="1862" w:type="dxa"/>
              </w:tcPr>
            </w:tcPrChange>
          </w:tcPr>
          <w:p w14:paraId="262DC6B4" w14:textId="77777777" w:rsidR="00835848" w:rsidRDefault="00835848" w:rsidP="00835848">
            <w:pPr>
              <w:rPr>
                <w:ins w:id="71" w:author="hyx" w:date="2018-11-10T14:10:00Z"/>
              </w:rPr>
            </w:pPr>
            <w:ins w:id="72" w:author="hyx" w:date="2018-11-10T14:13:00Z">
              <w:r>
                <w:t>chenjunren6745</w:t>
              </w:r>
            </w:ins>
          </w:p>
        </w:tc>
        <w:tc>
          <w:tcPr>
            <w:tcW w:w="1276" w:type="dxa"/>
            <w:tcPrChange w:id="73" w:author="hyx" w:date="2018-11-10T14:13:00Z">
              <w:tcPr>
                <w:tcW w:w="1074" w:type="dxa"/>
                <w:gridSpan w:val="2"/>
              </w:tcPr>
            </w:tcPrChange>
          </w:tcPr>
          <w:p w14:paraId="452CB40B" w14:textId="77777777" w:rsidR="00835848" w:rsidRDefault="00835848" w:rsidP="00835848">
            <w:pPr>
              <w:rPr>
                <w:ins w:id="74" w:author="hyx" w:date="2018-11-10T14:11:00Z"/>
              </w:rPr>
            </w:pPr>
            <w:ins w:id="75" w:author="hyx" w:date="2018-11-10T14:14:00Z">
              <w:r>
                <w:t>374955336</w:t>
              </w:r>
            </w:ins>
          </w:p>
        </w:tc>
        <w:tc>
          <w:tcPr>
            <w:tcW w:w="759" w:type="dxa"/>
            <w:shd w:val="clear" w:color="auto" w:fill="auto"/>
            <w:tcPrChange w:id="76" w:author="hyx" w:date="2018-11-10T14:13:00Z">
              <w:tcPr>
                <w:tcW w:w="759" w:type="dxa"/>
                <w:shd w:val="clear" w:color="auto" w:fill="auto"/>
              </w:tcPr>
            </w:tcPrChange>
          </w:tcPr>
          <w:p w14:paraId="5F03DCDD" w14:textId="77777777" w:rsidR="00835848" w:rsidRDefault="00835848" w:rsidP="00835848">
            <w:r>
              <w:rPr>
                <w:rFonts w:hint="eastAsia"/>
              </w:rPr>
              <w:t>弘毅2</w:t>
            </w:r>
            <w:r>
              <w:t>-209</w:t>
            </w:r>
          </w:p>
        </w:tc>
      </w:tr>
      <w:tr w:rsidR="00835848" w14:paraId="09E88A0B" w14:textId="77777777" w:rsidTr="00835848">
        <w:tc>
          <w:tcPr>
            <w:tcW w:w="950" w:type="dxa"/>
            <w:shd w:val="clear" w:color="auto" w:fill="auto"/>
            <w:tcPrChange w:id="77" w:author="hyx" w:date="2018-11-10T14:13:00Z">
              <w:tcPr>
                <w:tcW w:w="950" w:type="dxa"/>
                <w:shd w:val="clear" w:color="auto" w:fill="auto"/>
              </w:tcPr>
            </w:tcPrChange>
          </w:tcPr>
          <w:p w14:paraId="6A2CF610" w14:textId="77777777" w:rsidR="00835848" w:rsidRDefault="00835848">
            <w:pPr>
              <w:pPrChange w:id="78" w:author="hyx" w:date="2018-11-10T14:09:00Z">
                <w:pPr>
                  <w:ind w:firstLine="420"/>
                </w:pPr>
              </w:pPrChange>
            </w:pPr>
            <w:r>
              <w:rPr>
                <w:rFonts w:hint="eastAsia"/>
              </w:rPr>
              <w:t>陈苏民</w:t>
            </w:r>
          </w:p>
        </w:tc>
        <w:tc>
          <w:tcPr>
            <w:tcW w:w="718" w:type="dxa"/>
            <w:shd w:val="clear" w:color="auto" w:fill="auto"/>
            <w:tcPrChange w:id="79" w:author="hyx" w:date="2018-11-10T14:13:00Z">
              <w:tcPr>
                <w:tcW w:w="718" w:type="dxa"/>
                <w:shd w:val="clear" w:color="auto" w:fill="auto"/>
              </w:tcPr>
            </w:tcPrChange>
          </w:tcPr>
          <w:p w14:paraId="59E8BBEC" w14:textId="77777777" w:rsidR="00835848" w:rsidRDefault="00835848">
            <w:pPr>
              <w:pPrChange w:id="80" w:author="hyx" w:date="2018-11-10T14:10:00Z">
                <w:pPr>
                  <w:ind w:firstLineChars="95" w:firstLine="199"/>
                </w:pPr>
              </w:pPrChange>
            </w:pPr>
            <w:r>
              <w:rPr>
                <w:rFonts w:hint="eastAsia"/>
              </w:rPr>
              <w:t>组员</w:t>
            </w:r>
          </w:p>
        </w:tc>
        <w:tc>
          <w:tcPr>
            <w:tcW w:w="1417" w:type="dxa"/>
            <w:shd w:val="clear" w:color="auto" w:fill="auto"/>
            <w:tcPrChange w:id="81" w:author="hyx" w:date="2018-11-10T14:13:00Z">
              <w:tcPr>
                <w:tcW w:w="1417" w:type="dxa"/>
                <w:shd w:val="clear" w:color="auto" w:fill="auto"/>
              </w:tcPr>
            </w:tcPrChange>
          </w:tcPr>
          <w:p w14:paraId="507E2D17" w14:textId="77777777" w:rsidR="00835848" w:rsidRDefault="00835848" w:rsidP="00835848">
            <w:r>
              <w:t>19967308296</w:t>
            </w:r>
          </w:p>
        </w:tc>
        <w:tc>
          <w:tcPr>
            <w:tcW w:w="1985" w:type="dxa"/>
            <w:shd w:val="clear" w:color="auto" w:fill="auto"/>
            <w:tcPrChange w:id="82" w:author="hyx" w:date="2018-11-10T14:13:00Z">
              <w:tcPr>
                <w:tcW w:w="1742" w:type="dxa"/>
                <w:shd w:val="clear" w:color="auto" w:fill="auto"/>
              </w:tcPr>
            </w:tcPrChange>
          </w:tcPr>
          <w:p w14:paraId="1394BBD3" w14:textId="77777777" w:rsidR="00835848" w:rsidRDefault="00835848" w:rsidP="00835848">
            <w:pPr>
              <w:rPr>
                <w:ins w:id="83" w:author="hyx" w:date="2018-11-10T14:11:00Z"/>
              </w:rPr>
            </w:pPr>
            <w:r>
              <w:t>31602227</w:t>
            </w:r>
          </w:p>
          <w:p w14:paraId="4BF659C7" w14:textId="77777777" w:rsidR="00835848" w:rsidRDefault="00835848" w:rsidP="00835848">
            <w:r>
              <w:t>@stu.zucc.edu.cn</w:t>
            </w:r>
          </w:p>
        </w:tc>
        <w:tc>
          <w:tcPr>
            <w:tcW w:w="1417" w:type="dxa"/>
            <w:tcPrChange w:id="84" w:author="hyx" w:date="2018-11-10T14:13:00Z">
              <w:tcPr>
                <w:tcW w:w="1862" w:type="dxa"/>
              </w:tcPr>
            </w:tcPrChange>
          </w:tcPr>
          <w:p w14:paraId="44DF161D" w14:textId="77777777" w:rsidR="00835848" w:rsidRDefault="00835848" w:rsidP="00835848">
            <w:pPr>
              <w:rPr>
                <w:ins w:id="85" w:author="hyx" w:date="2018-11-10T14:10:00Z"/>
              </w:rPr>
            </w:pPr>
            <w:ins w:id="86" w:author="hyx" w:date="2018-11-10T14:12:00Z">
              <w:r>
                <w:t>c96s1m4</w:t>
              </w:r>
            </w:ins>
          </w:p>
        </w:tc>
        <w:tc>
          <w:tcPr>
            <w:tcW w:w="1276" w:type="dxa"/>
            <w:tcPrChange w:id="87" w:author="hyx" w:date="2018-11-10T14:13:00Z">
              <w:tcPr>
                <w:tcW w:w="1074" w:type="dxa"/>
                <w:gridSpan w:val="2"/>
              </w:tcPr>
            </w:tcPrChange>
          </w:tcPr>
          <w:p w14:paraId="3D6022D0" w14:textId="77777777" w:rsidR="00835848" w:rsidRDefault="00835848" w:rsidP="00835848">
            <w:pPr>
              <w:rPr>
                <w:ins w:id="88" w:author="hyx" w:date="2018-11-10T14:11:00Z"/>
              </w:rPr>
            </w:pPr>
            <w:ins w:id="89" w:author="hyx" w:date="2018-11-10T14:15:00Z">
              <w:r>
                <w:t>245023559</w:t>
              </w:r>
            </w:ins>
          </w:p>
        </w:tc>
        <w:tc>
          <w:tcPr>
            <w:tcW w:w="759" w:type="dxa"/>
            <w:shd w:val="clear" w:color="auto" w:fill="auto"/>
            <w:tcPrChange w:id="90" w:author="hyx" w:date="2018-11-10T14:13:00Z">
              <w:tcPr>
                <w:tcW w:w="759" w:type="dxa"/>
                <w:shd w:val="clear" w:color="auto" w:fill="auto"/>
              </w:tcPr>
            </w:tcPrChange>
          </w:tcPr>
          <w:p w14:paraId="2C245BF5" w14:textId="77777777" w:rsidR="00835848" w:rsidRDefault="00835848" w:rsidP="00835848">
            <w:r>
              <w:rPr>
                <w:rFonts w:hint="eastAsia"/>
              </w:rPr>
              <w:t>弘毅1-</w:t>
            </w:r>
            <w:r>
              <w:t>124</w:t>
            </w:r>
          </w:p>
        </w:tc>
      </w:tr>
      <w:tr w:rsidR="00835848" w14:paraId="017175B6" w14:textId="77777777" w:rsidTr="00835848">
        <w:tc>
          <w:tcPr>
            <w:tcW w:w="950" w:type="dxa"/>
            <w:shd w:val="clear" w:color="auto" w:fill="auto"/>
            <w:tcPrChange w:id="91" w:author="hyx" w:date="2018-11-10T14:13:00Z">
              <w:tcPr>
                <w:tcW w:w="950" w:type="dxa"/>
                <w:shd w:val="clear" w:color="auto" w:fill="auto"/>
              </w:tcPr>
            </w:tcPrChange>
          </w:tcPr>
          <w:p w14:paraId="390478C6" w14:textId="77777777" w:rsidR="00835848" w:rsidRDefault="00835848">
            <w:pPr>
              <w:pPrChange w:id="92" w:author="hyx" w:date="2018-11-10T14:09:00Z">
                <w:pPr>
                  <w:ind w:firstLine="420"/>
                </w:pPr>
              </w:pPrChange>
            </w:pPr>
            <w:r>
              <w:rPr>
                <w:rFonts w:hint="eastAsia"/>
              </w:rPr>
              <w:t>徐双铅</w:t>
            </w:r>
          </w:p>
        </w:tc>
        <w:tc>
          <w:tcPr>
            <w:tcW w:w="718" w:type="dxa"/>
            <w:shd w:val="clear" w:color="auto" w:fill="auto"/>
            <w:tcPrChange w:id="93" w:author="hyx" w:date="2018-11-10T14:13:00Z">
              <w:tcPr>
                <w:tcW w:w="718" w:type="dxa"/>
                <w:shd w:val="clear" w:color="auto" w:fill="auto"/>
              </w:tcPr>
            </w:tcPrChange>
          </w:tcPr>
          <w:p w14:paraId="7B9A2748" w14:textId="77777777" w:rsidR="00835848" w:rsidRDefault="00835848">
            <w:pPr>
              <w:pPrChange w:id="94" w:author="hyx" w:date="2018-11-10T14:10:00Z">
                <w:pPr>
                  <w:ind w:firstLineChars="95" w:firstLine="199"/>
                </w:pPr>
              </w:pPrChange>
            </w:pPr>
            <w:r>
              <w:rPr>
                <w:rFonts w:hint="eastAsia"/>
              </w:rPr>
              <w:t>组员</w:t>
            </w:r>
          </w:p>
        </w:tc>
        <w:tc>
          <w:tcPr>
            <w:tcW w:w="1417" w:type="dxa"/>
            <w:shd w:val="clear" w:color="auto" w:fill="auto"/>
            <w:tcPrChange w:id="95" w:author="hyx" w:date="2018-11-10T14:13:00Z">
              <w:tcPr>
                <w:tcW w:w="1417" w:type="dxa"/>
                <w:shd w:val="clear" w:color="auto" w:fill="auto"/>
              </w:tcPr>
            </w:tcPrChange>
          </w:tcPr>
          <w:p w14:paraId="63E1EFD0" w14:textId="77777777" w:rsidR="00835848" w:rsidRDefault="00835848" w:rsidP="00835848">
            <w:r>
              <w:t>18094711647</w:t>
            </w:r>
          </w:p>
        </w:tc>
        <w:tc>
          <w:tcPr>
            <w:tcW w:w="1985" w:type="dxa"/>
            <w:shd w:val="clear" w:color="auto" w:fill="auto"/>
            <w:tcPrChange w:id="96" w:author="hyx" w:date="2018-11-10T14:13:00Z">
              <w:tcPr>
                <w:tcW w:w="1742" w:type="dxa"/>
                <w:shd w:val="clear" w:color="auto" w:fill="auto"/>
              </w:tcPr>
            </w:tcPrChange>
          </w:tcPr>
          <w:p w14:paraId="6DB9E5BC" w14:textId="77777777" w:rsidR="00835848" w:rsidRDefault="00835848" w:rsidP="00835848">
            <w:pPr>
              <w:rPr>
                <w:ins w:id="97" w:author="hyx" w:date="2018-11-10T14:11:00Z"/>
              </w:rPr>
            </w:pPr>
            <w:r>
              <w:t>31601221</w:t>
            </w:r>
          </w:p>
          <w:p w14:paraId="0FAF6213" w14:textId="77777777" w:rsidR="00835848" w:rsidRDefault="00835848" w:rsidP="00835848">
            <w:r>
              <w:t>@stu.zucc.edu.cn</w:t>
            </w:r>
          </w:p>
        </w:tc>
        <w:tc>
          <w:tcPr>
            <w:tcW w:w="1417" w:type="dxa"/>
            <w:tcPrChange w:id="98" w:author="hyx" w:date="2018-11-10T14:13:00Z">
              <w:tcPr>
                <w:tcW w:w="1862" w:type="dxa"/>
              </w:tcPr>
            </w:tcPrChange>
          </w:tcPr>
          <w:p w14:paraId="56522148" w14:textId="77777777" w:rsidR="00835848" w:rsidRDefault="00835848" w:rsidP="00835848">
            <w:pPr>
              <w:rPr>
                <w:ins w:id="99" w:author="hyx" w:date="2018-11-10T14:10:00Z"/>
              </w:rPr>
            </w:pPr>
            <w:ins w:id="100" w:author="hyx" w:date="2018-11-10T14:12:00Z">
              <w:r>
                <w:t>CXM1064081300</w:t>
              </w:r>
            </w:ins>
          </w:p>
        </w:tc>
        <w:tc>
          <w:tcPr>
            <w:tcW w:w="1276" w:type="dxa"/>
            <w:tcPrChange w:id="101" w:author="hyx" w:date="2018-11-10T14:13:00Z">
              <w:tcPr>
                <w:tcW w:w="1074" w:type="dxa"/>
                <w:gridSpan w:val="2"/>
              </w:tcPr>
            </w:tcPrChange>
          </w:tcPr>
          <w:p w14:paraId="27D3B1B5" w14:textId="77777777" w:rsidR="00835848" w:rsidRDefault="00835848" w:rsidP="00835848">
            <w:pPr>
              <w:rPr>
                <w:ins w:id="102" w:author="hyx" w:date="2018-11-10T14:11:00Z"/>
              </w:rPr>
            </w:pPr>
            <w:ins w:id="103" w:author="hyx" w:date="2018-11-10T14:14:00Z">
              <w:r>
                <w:t>1227442409</w:t>
              </w:r>
            </w:ins>
          </w:p>
        </w:tc>
        <w:tc>
          <w:tcPr>
            <w:tcW w:w="759" w:type="dxa"/>
            <w:shd w:val="clear" w:color="auto" w:fill="auto"/>
            <w:tcPrChange w:id="104" w:author="hyx" w:date="2018-11-10T14:13:00Z">
              <w:tcPr>
                <w:tcW w:w="759" w:type="dxa"/>
                <w:shd w:val="clear" w:color="auto" w:fill="auto"/>
              </w:tcPr>
            </w:tcPrChange>
          </w:tcPr>
          <w:p w14:paraId="7F552B77" w14:textId="77777777" w:rsidR="00835848" w:rsidRDefault="00835848" w:rsidP="00835848">
            <w:r>
              <w:rPr>
                <w:rFonts w:hint="eastAsia"/>
              </w:rPr>
              <w:t>弘毅2-</w:t>
            </w:r>
            <w:r>
              <w:t>206</w:t>
            </w:r>
          </w:p>
        </w:tc>
      </w:tr>
      <w:tr w:rsidR="00835848" w14:paraId="36BF42E5" w14:textId="77777777" w:rsidTr="00835848">
        <w:tc>
          <w:tcPr>
            <w:tcW w:w="950" w:type="dxa"/>
            <w:shd w:val="clear" w:color="auto" w:fill="auto"/>
            <w:tcPrChange w:id="105" w:author="hyx" w:date="2018-11-10T14:13:00Z">
              <w:tcPr>
                <w:tcW w:w="950" w:type="dxa"/>
                <w:shd w:val="clear" w:color="auto" w:fill="auto"/>
              </w:tcPr>
            </w:tcPrChange>
          </w:tcPr>
          <w:p w14:paraId="78BD75CB" w14:textId="77777777" w:rsidR="00835848" w:rsidRDefault="00835848">
            <w:pPr>
              <w:pPrChange w:id="106" w:author="hyx" w:date="2018-11-10T14:09:00Z">
                <w:pPr>
                  <w:ind w:firstLine="420"/>
                </w:pPr>
              </w:pPrChange>
            </w:pPr>
            <w:r>
              <w:rPr>
                <w:rFonts w:hint="eastAsia"/>
              </w:rPr>
              <w:lastRenderedPageBreak/>
              <w:t>吕迪</w:t>
            </w:r>
          </w:p>
        </w:tc>
        <w:tc>
          <w:tcPr>
            <w:tcW w:w="718" w:type="dxa"/>
            <w:shd w:val="clear" w:color="auto" w:fill="auto"/>
            <w:tcPrChange w:id="107" w:author="hyx" w:date="2018-11-10T14:13:00Z">
              <w:tcPr>
                <w:tcW w:w="718" w:type="dxa"/>
                <w:shd w:val="clear" w:color="auto" w:fill="auto"/>
              </w:tcPr>
            </w:tcPrChange>
          </w:tcPr>
          <w:p w14:paraId="175CF32C" w14:textId="77777777" w:rsidR="00835848" w:rsidRDefault="00835848">
            <w:pPr>
              <w:pPrChange w:id="108" w:author="hyx" w:date="2018-11-10T14:10:00Z">
                <w:pPr>
                  <w:ind w:firstLineChars="95" w:firstLine="199"/>
                </w:pPr>
              </w:pPrChange>
            </w:pPr>
            <w:r>
              <w:rPr>
                <w:rFonts w:hint="eastAsia"/>
              </w:rPr>
              <w:t>组员</w:t>
            </w:r>
          </w:p>
        </w:tc>
        <w:tc>
          <w:tcPr>
            <w:tcW w:w="1417" w:type="dxa"/>
            <w:shd w:val="clear" w:color="auto" w:fill="auto"/>
            <w:tcPrChange w:id="109" w:author="hyx" w:date="2018-11-10T14:13:00Z">
              <w:tcPr>
                <w:tcW w:w="1417" w:type="dxa"/>
                <w:shd w:val="clear" w:color="auto" w:fill="auto"/>
              </w:tcPr>
            </w:tcPrChange>
          </w:tcPr>
          <w:p w14:paraId="63E998C1" w14:textId="77777777" w:rsidR="00835848" w:rsidRDefault="00835848" w:rsidP="00835848">
            <w:r>
              <w:t>17306413358</w:t>
            </w:r>
          </w:p>
        </w:tc>
        <w:tc>
          <w:tcPr>
            <w:tcW w:w="1985" w:type="dxa"/>
            <w:shd w:val="clear" w:color="auto" w:fill="auto"/>
            <w:tcPrChange w:id="110" w:author="hyx" w:date="2018-11-10T14:13:00Z">
              <w:tcPr>
                <w:tcW w:w="1742" w:type="dxa"/>
                <w:shd w:val="clear" w:color="auto" w:fill="auto"/>
              </w:tcPr>
            </w:tcPrChange>
          </w:tcPr>
          <w:p w14:paraId="1395FFAE" w14:textId="77777777" w:rsidR="00835848" w:rsidRDefault="00835848" w:rsidP="00835848">
            <w:pPr>
              <w:rPr>
                <w:ins w:id="111" w:author="hyx" w:date="2018-11-10T14:11:00Z"/>
              </w:rPr>
            </w:pPr>
            <w:r>
              <w:t>31504051</w:t>
            </w:r>
          </w:p>
          <w:p w14:paraId="7C7E6856" w14:textId="77777777" w:rsidR="00835848" w:rsidRDefault="00835848" w:rsidP="00835848">
            <w:r>
              <w:rPr>
                <w:rFonts w:hint="eastAsia"/>
              </w:rPr>
              <w:t>@stu</w:t>
            </w:r>
            <w:r>
              <w:t>.zucc.edu.cn</w:t>
            </w:r>
          </w:p>
        </w:tc>
        <w:tc>
          <w:tcPr>
            <w:tcW w:w="1417" w:type="dxa"/>
            <w:tcPrChange w:id="112" w:author="hyx" w:date="2018-11-10T14:13:00Z">
              <w:tcPr>
                <w:tcW w:w="1862" w:type="dxa"/>
              </w:tcPr>
            </w:tcPrChange>
          </w:tcPr>
          <w:p w14:paraId="187598F1" w14:textId="77777777" w:rsidR="00835848" w:rsidRDefault="00835848" w:rsidP="00835848">
            <w:pPr>
              <w:rPr>
                <w:ins w:id="113" w:author="hyx" w:date="2018-11-10T14:10:00Z"/>
              </w:rPr>
            </w:pPr>
            <w:ins w:id="114" w:author="hyx" w:date="2018-11-10T14:12:00Z">
              <w:r>
                <w:t>di62289</w:t>
              </w:r>
            </w:ins>
          </w:p>
        </w:tc>
        <w:tc>
          <w:tcPr>
            <w:tcW w:w="1276" w:type="dxa"/>
            <w:tcPrChange w:id="115" w:author="hyx" w:date="2018-11-10T14:13:00Z">
              <w:tcPr>
                <w:tcW w:w="1074" w:type="dxa"/>
                <w:gridSpan w:val="2"/>
              </w:tcPr>
            </w:tcPrChange>
          </w:tcPr>
          <w:p w14:paraId="72790607" w14:textId="77777777" w:rsidR="00835848" w:rsidRDefault="00835848" w:rsidP="00835848">
            <w:pPr>
              <w:rPr>
                <w:ins w:id="116" w:author="hyx" w:date="2018-11-10T14:11:00Z"/>
              </w:rPr>
            </w:pPr>
            <w:ins w:id="117" w:author="hyx" w:date="2018-11-10T14:14:00Z">
              <w:r>
                <w:t>935162289</w:t>
              </w:r>
            </w:ins>
          </w:p>
        </w:tc>
        <w:tc>
          <w:tcPr>
            <w:tcW w:w="759" w:type="dxa"/>
            <w:shd w:val="clear" w:color="auto" w:fill="auto"/>
            <w:tcPrChange w:id="118" w:author="hyx" w:date="2018-11-10T14:13:00Z">
              <w:tcPr>
                <w:tcW w:w="759" w:type="dxa"/>
                <w:shd w:val="clear" w:color="auto" w:fill="auto"/>
              </w:tcPr>
            </w:tcPrChange>
          </w:tcPr>
          <w:p w14:paraId="27E92864" w14:textId="77777777" w:rsidR="00835848" w:rsidRDefault="00835848" w:rsidP="00835848">
            <w:r>
              <w:rPr>
                <w:rFonts w:hint="eastAsia"/>
              </w:rPr>
              <w:t>求真</w:t>
            </w:r>
            <w:r>
              <w:t>1</w:t>
            </w:r>
            <w:r>
              <w:rPr>
                <w:rFonts w:hint="eastAsia"/>
              </w:rPr>
              <w:t>-</w:t>
            </w:r>
            <w:r>
              <w:t>125</w:t>
            </w:r>
          </w:p>
        </w:tc>
      </w:tr>
      <w:bookmarkEnd w:id="32"/>
    </w:tbl>
    <w:p w14:paraId="421F0650" w14:textId="77777777" w:rsidR="00835848" w:rsidRPr="00835848" w:rsidRDefault="00835848" w:rsidP="00835848"/>
    <w:p w14:paraId="277BF8F6" w14:textId="77777777" w:rsidR="00F978EB" w:rsidRPr="009D29AB" w:rsidRDefault="00F978EB" w:rsidP="00F978EB">
      <w:pPr>
        <w:pStyle w:val="a1"/>
      </w:pPr>
      <w:bookmarkStart w:id="119" w:name="_Toc496746335"/>
      <w:bookmarkStart w:id="120" w:name="_Toc499772340"/>
      <w:bookmarkStart w:id="121" w:name="_Toc533946055"/>
      <w:r w:rsidRPr="009D29AB">
        <w:rPr>
          <w:rFonts w:hint="eastAsia"/>
        </w:rPr>
        <w:t>项目用户</w:t>
      </w:r>
      <w:bookmarkEnd w:id="119"/>
      <w:bookmarkEnd w:id="120"/>
      <w:bookmarkEnd w:id="1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F978EB" w:rsidRPr="008D1313" w14:paraId="34912E17" w14:textId="77777777" w:rsidTr="00835848">
        <w:trPr>
          <w:trHeight w:val="796"/>
        </w:trPr>
        <w:tc>
          <w:tcPr>
            <w:tcW w:w="1927" w:type="dxa"/>
            <w:shd w:val="clear" w:color="auto" w:fill="B4C6E7" w:themeFill="accent1" w:themeFillTint="66"/>
            <w:vAlign w:val="center"/>
          </w:tcPr>
          <w:p w14:paraId="5A0ACE9B" w14:textId="77777777" w:rsidR="00F978EB" w:rsidRPr="00350A5D" w:rsidRDefault="00F978EB" w:rsidP="00835848">
            <w:pPr>
              <w:ind w:firstLine="422"/>
              <w:rPr>
                <w:b/>
              </w:rPr>
            </w:pPr>
            <w:r w:rsidRPr="00350A5D">
              <w:rPr>
                <w:rFonts w:hint="eastAsia"/>
                <w:b/>
              </w:rPr>
              <w:t>用户群分类</w:t>
            </w:r>
          </w:p>
        </w:tc>
        <w:tc>
          <w:tcPr>
            <w:tcW w:w="1934" w:type="dxa"/>
            <w:shd w:val="clear" w:color="auto" w:fill="B4C6E7" w:themeFill="accent1" w:themeFillTint="66"/>
            <w:vAlign w:val="center"/>
          </w:tcPr>
          <w:p w14:paraId="6BA4F6F5" w14:textId="77777777" w:rsidR="00F978EB" w:rsidRPr="00350A5D" w:rsidRDefault="00F978EB" w:rsidP="00835848">
            <w:pPr>
              <w:ind w:firstLine="422"/>
              <w:rPr>
                <w:b/>
              </w:rPr>
            </w:pPr>
            <w:r w:rsidRPr="00350A5D">
              <w:rPr>
                <w:rFonts w:hint="eastAsia"/>
                <w:b/>
              </w:rPr>
              <w:t>用户角色</w:t>
            </w:r>
          </w:p>
        </w:tc>
        <w:tc>
          <w:tcPr>
            <w:tcW w:w="4298" w:type="dxa"/>
            <w:shd w:val="clear" w:color="auto" w:fill="B4C6E7" w:themeFill="accent1" w:themeFillTint="66"/>
            <w:vAlign w:val="center"/>
          </w:tcPr>
          <w:p w14:paraId="32A30F5D" w14:textId="77777777" w:rsidR="00F978EB" w:rsidRPr="00350A5D" w:rsidRDefault="00F978EB" w:rsidP="00835848">
            <w:pPr>
              <w:ind w:firstLine="422"/>
              <w:rPr>
                <w:b/>
              </w:rPr>
            </w:pPr>
            <w:r w:rsidRPr="00350A5D">
              <w:rPr>
                <w:rFonts w:hint="eastAsia"/>
                <w:b/>
              </w:rPr>
              <w:t>用户描述</w:t>
            </w:r>
          </w:p>
        </w:tc>
      </w:tr>
      <w:tr w:rsidR="00F978EB" w:rsidRPr="008D1313" w14:paraId="5867F7BD" w14:textId="77777777" w:rsidTr="00835848">
        <w:trPr>
          <w:trHeight w:val="796"/>
        </w:trPr>
        <w:tc>
          <w:tcPr>
            <w:tcW w:w="1927" w:type="dxa"/>
            <w:shd w:val="clear" w:color="auto" w:fill="auto"/>
            <w:vAlign w:val="center"/>
          </w:tcPr>
          <w:p w14:paraId="40A1F0E3" w14:textId="77777777" w:rsidR="00F978EB" w:rsidRPr="00FD530C" w:rsidRDefault="00F978EB" w:rsidP="00835848">
            <w:pPr>
              <w:ind w:firstLine="420"/>
              <w:rPr>
                <w:szCs w:val="21"/>
                <w:lang w:val="zh-CN"/>
              </w:rPr>
            </w:pPr>
            <w:r w:rsidRPr="00FD530C">
              <w:rPr>
                <w:rFonts w:hint="eastAsia"/>
                <w:szCs w:val="21"/>
                <w:lang w:val="zh-CN"/>
              </w:rPr>
              <w:t>客户</w:t>
            </w:r>
          </w:p>
        </w:tc>
        <w:tc>
          <w:tcPr>
            <w:tcW w:w="1934" w:type="dxa"/>
            <w:shd w:val="clear" w:color="auto" w:fill="auto"/>
            <w:vAlign w:val="center"/>
          </w:tcPr>
          <w:p w14:paraId="1FA307B6" w14:textId="77777777" w:rsidR="00F978EB" w:rsidRPr="00FD530C" w:rsidRDefault="00F978EB" w:rsidP="00835848">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4C6BA363" w14:textId="77777777" w:rsidR="00F978EB" w:rsidRPr="00FD530C" w:rsidRDefault="00F978EB" w:rsidP="00835848">
            <w:pPr>
              <w:ind w:firstLine="420"/>
              <w:rPr>
                <w:szCs w:val="21"/>
                <w:lang w:val="zh-CN"/>
              </w:rPr>
            </w:pPr>
            <w:r w:rsidRPr="00FD530C">
              <w:rPr>
                <w:rFonts w:hint="eastAsia"/>
                <w:szCs w:val="21"/>
                <w:lang w:val="zh-CN"/>
              </w:rPr>
              <w:t>项目的发起方</w:t>
            </w:r>
          </w:p>
        </w:tc>
      </w:tr>
      <w:tr w:rsidR="00F978EB" w:rsidRPr="008D1313" w14:paraId="05C2C046" w14:textId="77777777" w:rsidTr="00835848">
        <w:trPr>
          <w:trHeight w:val="860"/>
        </w:trPr>
        <w:tc>
          <w:tcPr>
            <w:tcW w:w="1927" w:type="dxa"/>
            <w:vMerge w:val="restart"/>
            <w:shd w:val="clear" w:color="auto" w:fill="auto"/>
            <w:vAlign w:val="center"/>
          </w:tcPr>
          <w:p w14:paraId="2797E148" w14:textId="77777777" w:rsidR="00F978EB" w:rsidRPr="00FD530C" w:rsidRDefault="00F978EB" w:rsidP="00835848">
            <w:pPr>
              <w:ind w:firstLine="420"/>
              <w:rPr>
                <w:szCs w:val="21"/>
                <w:lang w:val="zh-CN"/>
              </w:rPr>
            </w:pPr>
            <w:r w:rsidRPr="00FD530C">
              <w:rPr>
                <w:rFonts w:hint="eastAsia"/>
                <w:szCs w:val="21"/>
                <w:lang w:val="zh-CN"/>
              </w:rPr>
              <w:t>直接用户</w:t>
            </w:r>
          </w:p>
        </w:tc>
        <w:tc>
          <w:tcPr>
            <w:tcW w:w="1934" w:type="dxa"/>
            <w:shd w:val="clear" w:color="auto" w:fill="auto"/>
            <w:vAlign w:val="center"/>
          </w:tcPr>
          <w:p w14:paraId="08AA55E9" w14:textId="77777777" w:rsidR="00F978EB" w:rsidRPr="00FD530C" w:rsidRDefault="00F978EB" w:rsidP="00835848">
            <w:pPr>
              <w:ind w:firstLine="420"/>
              <w:rPr>
                <w:szCs w:val="21"/>
                <w:lang w:val="zh-CN"/>
              </w:rPr>
            </w:pPr>
            <w:r w:rsidRPr="00FD530C">
              <w:rPr>
                <w:rFonts w:hint="eastAsia"/>
                <w:szCs w:val="21"/>
                <w:lang w:val="zh-CN"/>
              </w:rPr>
              <w:t>教师</w:t>
            </w:r>
          </w:p>
        </w:tc>
        <w:tc>
          <w:tcPr>
            <w:tcW w:w="4298" w:type="dxa"/>
            <w:shd w:val="clear" w:color="auto" w:fill="auto"/>
            <w:vAlign w:val="center"/>
          </w:tcPr>
          <w:p w14:paraId="09AE7B74" w14:textId="77777777" w:rsidR="00F978EB" w:rsidRPr="00FD530C" w:rsidRDefault="00F978EB" w:rsidP="00835848">
            <w:pPr>
              <w:ind w:firstLine="420"/>
              <w:rPr>
                <w:szCs w:val="21"/>
                <w:lang w:val="zh-CN"/>
              </w:rPr>
            </w:pPr>
            <w:r w:rsidRPr="00FD530C">
              <w:rPr>
                <w:rFonts w:hint="eastAsia"/>
                <w:szCs w:val="21"/>
                <w:lang w:val="zh-CN"/>
              </w:rPr>
              <w:t>软件需求分析课程授课教师</w:t>
            </w:r>
          </w:p>
        </w:tc>
      </w:tr>
      <w:tr w:rsidR="00F978EB" w:rsidRPr="008D1313" w14:paraId="63C19A70" w14:textId="77777777" w:rsidTr="00835848">
        <w:trPr>
          <w:trHeight w:val="725"/>
        </w:trPr>
        <w:tc>
          <w:tcPr>
            <w:tcW w:w="1927" w:type="dxa"/>
            <w:vMerge/>
            <w:shd w:val="clear" w:color="auto" w:fill="auto"/>
            <w:vAlign w:val="center"/>
          </w:tcPr>
          <w:p w14:paraId="1B56FA93" w14:textId="77777777" w:rsidR="00F978EB" w:rsidRPr="00FD530C" w:rsidRDefault="00F978EB" w:rsidP="00835848">
            <w:pPr>
              <w:ind w:firstLine="420"/>
              <w:rPr>
                <w:szCs w:val="21"/>
                <w:lang w:val="zh-CN"/>
              </w:rPr>
            </w:pPr>
          </w:p>
        </w:tc>
        <w:tc>
          <w:tcPr>
            <w:tcW w:w="1934" w:type="dxa"/>
            <w:shd w:val="clear" w:color="auto" w:fill="auto"/>
            <w:vAlign w:val="center"/>
          </w:tcPr>
          <w:p w14:paraId="72D79544" w14:textId="77777777" w:rsidR="00F978EB" w:rsidRPr="00FD530C" w:rsidRDefault="00F978EB" w:rsidP="00835848">
            <w:pPr>
              <w:ind w:firstLine="420"/>
              <w:rPr>
                <w:szCs w:val="21"/>
                <w:lang w:val="zh-CN"/>
              </w:rPr>
            </w:pPr>
            <w:r w:rsidRPr="00FD530C">
              <w:rPr>
                <w:rFonts w:hint="eastAsia"/>
                <w:szCs w:val="21"/>
                <w:lang w:val="zh-CN"/>
              </w:rPr>
              <w:t>学生</w:t>
            </w:r>
          </w:p>
        </w:tc>
        <w:tc>
          <w:tcPr>
            <w:tcW w:w="4298" w:type="dxa"/>
            <w:shd w:val="clear" w:color="auto" w:fill="auto"/>
            <w:vAlign w:val="center"/>
          </w:tcPr>
          <w:p w14:paraId="538656ED" w14:textId="77777777" w:rsidR="00F978EB" w:rsidRPr="00FD530C" w:rsidRDefault="00F978EB" w:rsidP="00835848">
            <w:pPr>
              <w:ind w:firstLine="420"/>
              <w:rPr>
                <w:szCs w:val="21"/>
                <w:lang w:val="zh-CN"/>
              </w:rPr>
            </w:pPr>
            <w:r w:rsidRPr="00FD530C">
              <w:rPr>
                <w:rFonts w:hint="eastAsia"/>
                <w:szCs w:val="21"/>
                <w:lang w:val="zh-CN"/>
              </w:rPr>
              <w:t>选择软件需求分析课程的学生</w:t>
            </w:r>
          </w:p>
        </w:tc>
      </w:tr>
      <w:tr w:rsidR="00F978EB" w:rsidRPr="008D1313" w14:paraId="68915A41" w14:textId="77777777" w:rsidTr="00835848">
        <w:trPr>
          <w:trHeight w:val="1179"/>
        </w:trPr>
        <w:tc>
          <w:tcPr>
            <w:tcW w:w="1927" w:type="dxa"/>
            <w:vMerge/>
            <w:shd w:val="clear" w:color="auto" w:fill="auto"/>
            <w:vAlign w:val="center"/>
          </w:tcPr>
          <w:p w14:paraId="154E9A73" w14:textId="77777777" w:rsidR="00F978EB" w:rsidRPr="00FD530C" w:rsidRDefault="00F978EB" w:rsidP="00835848">
            <w:pPr>
              <w:ind w:firstLine="420"/>
              <w:rPr>
                <w:szCs w:val="21"/>
                <w:lang w:val="zh-CN"/>
              </w:rPr>
            </w:pPr>
          </w:p>
        </w:tc>
        <w:tc>
          <w:tcPr>
            <w:tcW w:w="1934" w:type="dxa"/>
            <w:shd w:val="clear" w:color="auto" w:fill="auto"/>
            <w:vAlign w:val="center"/>
          </w:tcPr>
          <w:p w14:paraId="0387E681" w14:textId="77777777" w:rsidR="00F978EB" w:rsidRPr="00FD530C" w:rsidRDefault="00F978EB" w:rsidP="00835848">
            <w:pPr>
              <w:ind w:firstLine="420"/>
              <w:rPr>
                <w:szCs w:val="21"/>
                <w:lang w:val="zh-CN"/>
              </w:rPr>
            </w:pPr>
            <w:r w:rsidRPr="00FD530C">
              <w:rPr>
                <w:rFonts w:hint="eastAsia"/>
                <w:szCs w:val="21"/>
                <w:lang w:val="zh-CN"/>
              </w:rPr>
              <w:t>管理员</w:t>
            </w:r>
          </w:p>
        </w:tc>
        <w:tc>
          <w:tcPr>
            <w:tcW w:w="4298" w:type="dxa"/>
            <w:shd w:val="clear" w:color="auto" w:fill="auto"/>
            <w:vAlign w:val="center"/>
          </w:tcPr>
          <w:p w14:paraId="0FA2833C" w14:textId="77777777" w:rsidR="00F978EB" w:rsidRPr="00FD530C" w:rsidRDefault="00F978EB" w:rsidP="00835848">
            <w:pPr>
              <w:ind w:firstLine="420"/>
              <w:rPr>
                <w:szCs w:val="21"/>
                <w:lang w:val="zh-CN"/>
              </w:rPr>
            </w:pPr>
            <w:r w:rsidRPr="00FD530C">
              <w:rPr>
                <w:rFonts w:hint="eastAsia"/>
                <w:szCs w:val="21"/>
                <w:lang w:val="zh-CN"/>
              </w:rPr>
              <w:t>负责网站后台维护，主内、内容审核以及身份认证的工作人员</w:t>
            </w:r>
          </w:p>
        </w:tc>
      </w:tr>
      <w:tr w:rsidR="00F978EB" w:rsidRPr="008D1313" w14:paraId="658E6267" w14:textId="77777777" w:rsidTr="00835848">
        <w:trPr>
          <w:trHeight w:val="822"/>
        </w:trPr>
        <w:tc>
          <w:tcPr>
            <w:tcW w:w="1927" w:type="dxa"/>
            <w:vMerge/>
            <w:shd w:val="clear" w:color="auto" w:fill="auto"/>
            <w:vAlign w:val="center"/>
          </w:tcPr>
          <w:p w14:paraId="2B405811" w14:textId="77777777" w:rsidR="00F978EB" w:rsidRPr="00FD530C" w:rsidRDefault="00F978EB" w:rsidP="00835848">
            <w:pPr>
              <w:ind w:firstLine="420"/>
              <w:rPr>
                <w:szCs w:val="21"/>
                <w:lang w:val="zh-CN"/>
              </w:rPr>
            </w:pPr>
          </w:p>
        </w:tc>
        <w:tc>
          <w:tcPr>
            <w:tcW w:w="1934" w:type="dxa"/>
            <w:shd w:val="clear" w:color="auto" w:fill="auto"/>
            <w:vAlign w:val="center"/>
          </w:tcPr>
          <w:p w14:paraId="5E7F3F98" w14:textId="77777777" w:rsidR="00F978EB" w:rsidRPr="00FD530C" w:rsidRDefault="00F978EB" w:rsidP="00835848">
            <w:pPr>
              <w:ind w:firstLine="420"/>
              <w:rPr>
                <w:szCs w:val="21"/>
                <w:lang w:val="zh-CN"/>
              </w:rPr>
            </w:pPr>
            <w:r w:rsidRPr="00FD530C">
              <w:rPr>
                <w:rFonts w:hint="eastAsia"/>
                <w:szCs w:val="21"/>
                <w:lang w:val="zh-CN"/>
              </w:rPr>
              <w:t>游客</w:t>
            </w:r>
          </w:p>
        </w:tc>
        <w:tc>
          <w:tcPr>
            <w:tcW w:w="4298" w:type="dxa"/>
            <w:shd w:val="clear" w:color="auto" w:fill="auto"/>
            <w:vAlign w:val="center"/>
          </w:tcPr>
          <w:p w14:paraId="52B785A1" w14:textId="77777777" w:rsidR="00F978EB" w:rsidRPr="00FD530C" w:rsidRDefault="00F978EB" w:rsidP="00835848">
            <w:pPr>
              <w:ind w:firstLine="420"/>
              <w:rPr>
                <w:szCs w:val="21"/>
                <w:lang w:val="zh-CN"/>
              </w:rPr>
            </w:pPr>
            <w:r w:rsidRPr="00FD530C">
              <w:rPr>
                <w:rFonts w:hint="eastAsia"/>
                <w:szCs w:val="21"/>
                <w:lang w:val="zh-CN"/>
              </w:rPr>
              <w:t>未注册的网站浏览者</w:t>
            </w:r>
          </w:p>
        </w:tc>
      </w:tr>
      <w:tr w:rsidR="00F978EB" w:rsidRPr="008D1313" w14:paraId="37D1B7ED" w14:textId="77777777" w:rsidTr="00835848">
        <w:trPr>
          <w:trHeight w:val="779"/>
        </w:trPr>
        <w:tc>
          <w:tcPr>
            <w:tcW w:w="1927" w:type="dxa"/>
            <w:shd w:val="clear" w:color="auto" w:fill="auto"/>
            <w:vAlign w:val="center"/>
          </w:tcPr>
          <w:p w14:paraId="2261FF5B" w14:textId="77777777" w:rsidR="00F978EB" w:rsidRPr="00FD530C" w:rsidRDefault="00F978EB" w:rsidP="00835848">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248E1C27" w14:textId="77777777" w:rsidR="00F978EB" w:rsidRPr="00FD530C" w:rsidRDefault="00F978EB" w:rsidP="00835848">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ADAD2B1" w14:textId="77777777" w:rsidR="00F978EB" w:rsidRPr="00FD530C" w:rsidRDefault="00F978EB" w:rsidP="00835848">
            <w:pPr>
              <w:ind w:firstLine="420"/>
              <w:rPr>
                <w:szCs w:val="21"/>
                <w:lang w:val="zh-CN"/>
              </w:rPr>
            </w:pPr>
            <w:r w:rsidRPr="00FD530C">
              <w:rPr>
                <w:rFonts w:hint="eastAsia"/>
                <w:szCs w:val="21"/>
                <w:lang w:val="zh-CN"/>
              </w:rPr>
              <w:t>学校负责监督各网站的正常使用与信息安全部门。</w:t>
            </w:r>
          </w:p>
        </w:tc>
      </w:tr>
    </w:tbl>
    <w:p w14:paraId="0389E108" w14:textId="77777777" w:rsidR="00F978EB" w:rsidRPr="00123D76" w:rsidRDefault="00F978EB" w:rsidP="00F978EB"/>
    <w:p w14:paraId="5B8AB2E4" w14:textId="77777777" w:rsidR="00F978EB" w:rsidRDefault="00F978EB" w:rsidP="00F978EB">
      <w:pPr>
        <w:pStyle w:val="a0"/>
      </w:pPr>
      <w:bookmarkStart w:id="122" w:name="_Toc499772341"/>
      <w:bookmarkStart w:id="123" w:name="_Toc533946056"/>
      <w:r>
        <w:rPr>
          <w:rFonts w:hint="eastAsia"/>
        </w:rPr>
        <w:t>业务</w:t>
      </w:r>
      <w:r>
        <w:t>目标</w:t>
      </w:r>
      <w:bookmarkEnd w:id="122"/>
      <w:bookmarkEnd w:id="123"/>
    </w:p>
    <w:p w14:paraId="72FDBD80" w14:textId="240D9E7B" w:rsidR="00F978EB" w:rsidRPr="00677527" w:rsidRDefault="00F978EB" w:rsidP="00F978EB">
      <w:pPr>
        <w:ind w:firstLine="420"/>
        <w:rPr>
          <w:szCs w:val="21"/>
          <w:lang w:val="zh-CN"/>
        </w:rPr>
      </w:pPr>
      <w:r w:rsidRPr="00677527">
        <w:rPr>
          <w:rFonts w:hint="eastAsia"/>
          <w:szCs w:val="21"/>
          <w:lang w:val="zh-CN"/>
        </w:rPr>
        <w:t>制作</w:t>
      </w:r>
      <w:r w:rsidRPr="00677527">
        <w:rPr>
          <w:szCs w:val="21"/>
          <w:lang w:val="zh-CN"/>
        </w:rPr>
        <w:t>一款</w:t>
      </w:r>
      <w:r w:rsidRPr="00677527">
        <w:rPr>
          <w:rFonts w:hint="eastAsia"/>
          <w:b/>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w:t>
      </w:r>
      <w:r w:rsidR="00835848">
        <w:rPr>
          <w:rFonts w:hint="eastAsia"/>
          <w:szCs w:val="21"/>
          <w:lang w:val="zh-CN"/>
        </w:rPr>
        <w:t>与</w:t>
      </w:r>
      <w:r w:rsidR="00835848">
        <w:rPr>
          <w:szCs w:val="21"/>
          <w:lang w:val="zh-CN"/>
        </w:rPr>
        <w:t>APP</w:t>
      </w:r>
      <w:r w:rsidRPr="00677527">
        <w:rPr>
          <w:rFonts w:hint="eastAsia"/>
          <w:szCs w:val="21"/>
          <w:lang w:val="zh-CN"/>
        </w:rPr>
        <w:t>，吸引潜在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w:t>
      </w:r>
      <w:r w:rsidR="00835848">
        <w:rPr>
          <w:rFonts w:hint="eastAsia"/>
          <w:szCs w:val="21"/>
          <w:lang w:val="zh-CN"/>
        </w:rPr>
        <w:t>与</w:t>
      </w:r>
      <w:r w:rsidR="00835848">
        <w:rPr>
          <w:szCs w:val="21"/>
          <w:lang w:val="zh-CN"/>
        </w:rPr>
        <w:t>APP</w:t>
      </w:r>
      <w:r w:rsidRPr="00677527">
        <w:rPr>
          <w:rFonts w:hint="eastAsia"/>
          <w:szCs w:val="21"/>
          <w:lang w:val="zh-CN"/>
        </w:rPr>
        <w:t>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0B5BCE31" w14:textId="77777777" w:rsidR="00F978EB" w:rsidRPr="00677527" w:rsidRDefault="00F978EB" w:rsidP="00F978EB"/>
    <w:p w14:paraId="5C01D67C" w14:textId="77777777" w:rsidR="00F978EB" w:rsidRDefault="00F978EB" w:rsidP="00F978EB">
      <w:pPr>
        <w:pStyle w:val="a0"/>
      </w:pPr>
      <w:bookmarkStart w:id="124" w:name="_Toc499772342"/>
      <w:bookmarkStart w:id="125" w:name="_Toc533946057"/>
      <w:r>
        <w:rPr>
          <w:rFonts w:hint="eastAsia"/>
        </w:rPr>
        <w:t>参考</w:t>
      </w:r>
      <w:r>
        <w:t>资料</w:t>
      </w:r>
      <w:bookmarkEnd w:id="124"/>
      <w:bookmarkEnd w:id="125"/>
    </w:p>
    <w:p w14:paraId="4D8E4516" w14:textId="52E21D46" w:rsidR="00F978EB" w:rsidRDefault="00F978EB" w:rsidP="00F978EB">
      <w:r>
        <w:t>[1] C2-PRD-项目描述-201</w:t>
      </w:r>
      <w:r w:rsidR="00835848">
        <w:rPr>
          <w:rFonts w:hint="eastAsia"/>
        </w:rPr>
        <w:t>8</w:t>
      </w:r>
    </w:p>
    <w:p w14:paraId="65FD485D" w14:textId="76D5BC06" w:rsidR="00F978EB" w:rsidRDefault="00F978EB" w:rsidP="00F978EB">
      <w:r>
        <w:t>[2] PRD-201</w:t>
      </w:r>
      <w:r w:rsidR="00835848">
        <w:rPr>
          <w:rFonts w:hint="eastAsia"/>
        </w:rPr>
        <w:t>8</w:t>
      </w:r>
      <w:r>
        <w:t>-G1</w:t>
      </w:r>
      <w:r w:rsidR="00835848">
        <w:rPr>
          <w:rFonts w:hint="eastAsia"/>
        </w:rPr>
        <w:t>5</w:t>
      </w:r>
      <w:r>
        <w:t>-文档编写说明</w:t>
      </w:r>
    </w:p>
    <w:p w14:paraId="40CDFCCA" w14:textId="77777777" w:rsidR="00F978EB" w:rsidRDefault="00F978EB" w:rsidP="00F978EB">
      <w:r>
        <w:t xml:space="preserve">[3] 张海藩,牟永敏.软件工程导论（第六版） </w:t>
      </w:r>
    </w:p>
    <w:p w14:paraId="3967A587" w14:textId="77777777" w:rsidR="00F978EB" w:rsidRDefault="00F978EB" w:rsidP="00F978EB">
      <w:r>
        <w:t>[4] GB+T-8567-2006.国标《计算机软件文档编制规范》</w:t>
      </w:r>
    </w:p>
    <w:p w14:paraId="58460535" w14:textId="77777777" w:rsidR="00F978EB" w:rsidRDefault="00F978EB" w:rsidP="00F978EB">
      <w:r>
        <w:t>[5] GB/T19000—2008/ISO9000.国标《质量管理体系 基础和术语》</w:t>
      </w:r>
    </w:p>
    <w:p w14:paraId="1142A1F1" w14:textId="723FCA29" w:rsidR="00F978EB" w:rsidRDefault="00F978EB" w:rsidP="00F978EB">
      <w:r>
        <w:t>[6] PRD-201</w:t>
      </w:r>
      <w:r w:rsidR="00835848">
        <w:rPr>
          <w:rFonts w:hint="eastAsia"/>
        </w:rPr>
        <w:t>8</w:t>
      </w:r>
      <w:r>
        <w:t>-G</w:t>
      </w:r>
      <w:r w:rsidR="00835848">
        <w:rPr>
          <w:rFonts w:hint="eastAsia"/>
        </w:rPr>
        <w:t>15</w:t>
      </w:r>
      <w:r>
        <w:t>-文档</w:t>
      </w:r>
    </w:p>
    <w:p w14:paraId="444B4C4E" w14:textId="3C0A5471" w:rsidR="00F978EB" w:rsidRDefault="00F978EB" w:rsidP="00F978EB">
      <w:r>
        <w:t>[7] PRD-201</w:t>
      </w:r>
      <w:r w:rsidR="00835848">
        <w:rPr>
          <w:rFonts w:hint="eastAsia"/>
        </w:rPr>
        <w:t>8</w:t>
      </w:r>
      <w:r>
        <w:t>-G</w:t>
      </w:r>
      <w:r w:rsidR="00835848">
        <w:rPr>
          <w:rFonts w:hint="eastAsia"/>
        </w:rPr>
        <w:t>15</w:t>
      </w:r>
      <w:r>
        <w:t>-配置管理</w:t>
      </w:r>
    </w:p>
    <w:p w14:paraId="17BB1731" w14:textId="7A8C4F9D" w:rsidR="00F978EB" w:rsidRDefault="00F978EB" w:rsidP="00F978EB">
      <w:r>
        <w:t>[8] SE201</w:t>
      </w:r>
      <w:r w:rsidR="00835848">
        <w:rPr>
          <w:rFonts w:hint="eastAsia"/>
        </w:rPr>
        <w:t>8</w:t>
      </w:r>
      <w:r>
        <w:t>-G</w:t>
      </w:r>
      <w:r w:rsidR="00835848">
        <w:rPr>
          <w:rFonts w:hint="eastAsia"/>
        </w:rPr>
        <w:t>15</w:t>
      </w:r>
      <w:r>
        <w:t>-可行性研究报告v2</w:t>
      </w:r>
    </w:p>
    <w:p w14:paraId="7F7577E2" w14:textId="77777777" w:rsidR="00F978EB" w:rsidRDefault="00F978EB" w:rsidP="00F978EB">
      <w:r>
        <w:lastRenderedPageBreak/>
        <w:t>[9] 项目管理知识体系指南（PMBOK 指南)/项目管理协会</w:t>
      </w:r>
    </w:p>
    <w:p w14:paraId="58850512" w14:textId="77777777" w:rsidR="00F978EB" w:rsidRPr="00883581" w:rsidRDefault="00F978EB" w:rsidP="00F978EB">
      <w:r>
        <w:t>[10] 软件项目管理（原书第5版） [Software Project Management Fifth Edition]</w:t>
      </w:r>
    </w:p>
    <w:p w14:paraId="02207A01" w14:textId="77777777" w:rsidR="00F978EB" w:rsidRDefault="00F978EB" w:rsidP="00F978EB">
      <w:pPr>
        <w:pStyle w:val="a"/>
      </w:pPr>
      <w:bookmarkStart w:id="126" w:name="_Toc499772343"/>
      <w:bookmarkStart w:id="127" w:name="_Toc533946058"/>
      <w:r>
        <w:rPr>
          <w:rFonts w:hint="eastAsia"/>
        </w:rPr>
        <w:t>项目</w:t>
      </w:r>
      <w:r>
        <w:t>概述</w:t>
      </w:r>
      <w:bookmarkEnd w:id="126"/>
      <w:bookmarkEnd w:id="127"/>
    </w:p>
    <w:p w14:paraId="32F53282" w14:textId="77777777" w:rsidR="00F978EB" w:rsidRDefault="00F978EB" w:rsidP="00F978EB">
      <w:pPr>
        <w:pStyle w:val="a0"/>
      </w:pPr>
      <w:bookmarkStart w:id="128" w:name="_Toc499772344"/>
      <w:bookmarkStart w:id="129" w:name="_Toc533946059"/>
      <w:r>
        <w:rPr>
          <w:rFonts w:hint="eastAsia"/>
        </w:rPr>
        <w:t>项目</w:t>
      </w:r>
      <w:r>
        <w:t>基本信息</w:t>
      </w:r>
      <w:bookmarkEnd w:id="128"/>
      <w:bookmarkEnd w:id="129"/>
    </w:p>
    <w:p w14:paraId="471CE09A" w14:textId="77777777" w:rsidR="001713F9" w:rsidRDefault="001713F9" w:rsidP="001713F9">
      <w:pPr>
        <w:ind w:firstLine="420"/>
        <w:rPr>
          <w:del w:id="130" w:author="hyx" w:date="2018-11-11T18:45:00Z"/>
        </w:rPr>
      </w:pPr>
      <w:r>
        <w:rPr>
          <w:rFonts w:hint="eastAsia"/>
        </w:rPr>
        <w:t>软件工程系列课程教学辅助网站是一个针对软件工程系列课程而建立的开放性交流平台，部署在浙江大学城市学院内网中或发布在各大手机应用市场，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的长期持续更新与</w:t>
      </w:r>
      <w:r>
        <w:t>扩充，</w:t>
      </w:r>
      <w:r>
        <w:rPr>
          <w:rFonts w:hint="eastAsia"/>
        </w:rPr>
        <w:t>以</w:t>
      </w:r>
      <w:r>
        <w:t>提供充足的</w:t>
      </w:r>
      <w:r>
        <w:rPr>
          <w:rFonts w:hint="eastAsia"/>
        </w:rPr>
        <w:t>学习资源支持。最终达到更好的学习效果。</w:t>
      </w:r>
    </w:p>
    <w:p w14:paraId="039F7D46" w14:textId="2E1718BD" w:rsidR="00F978EB" w:rsidRPr="006E28DE" w:rsidRDefault="00F978EB" w:rsidP="001713F9">
      <w:pPr>
        <w:ind w:firstLine="420"/>
      </w:pPr>
    </w:p>
    <w:p w14:paraId="18959AF5" w14:textId="77777777" w:rsidR="00F978EB" w:rsidRDefault="00F978EB" w:rsidP="00F978EB">
      <w:pPr>
        <w:pStyle w:val="a0"/>
      </w:pPr>
      <w:bookmarkStart w:id="131" w:name="_Toc499772345"/>
      <w:bookmarkStart w:id="132" w:name="_Toc533946060"/>
      <w:r>
        <w:rPr>
          <w:rFonts w:hint="eastAsia"/>
        </w:rPr>
        <w:t>工作</w:t>
      </w:r>
      <w:r>
        <w:t>内容</w:t>
      </w:r>
      <w:bookmarkEnd w:id="131"/>
      <w:bookmarkEnd w:id="132"/>
    </w:p>
    <w:tbl>
      <w:tblPr>
        <w:tblpPr w:leftFromText="180" w:rightFromText="180" w:vertAnchor="text" w:horzAnchor="page" w:tblpX="2305" w:tblpY="128"/>
        <w:tblW w:w="5251"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998"/>
      </w:tblGrid>
      <w:tr w:rsidR="00835848" w14:paraId="28FAE8B4"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B4C6E7" w:themeFill="accent1" w:themeFillTint="66"/>
          </w:tcPr>
          <w:p w14:paraId="6A85DB1D" w14:textId="77777777" w:rsidR="00835848" w:rsidRDefault="00835848" w:rsidP="00835848">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4C6E7" w:themeFill="accent1" w:themeFillTint="66"/>
            <w:vAlign w:val="center"/>
          </w:tcPr>
          <w:p w14:paraId="2C33E2A5" w14:textId="77777777" w:rsidR="00835848" w:rsidRDefault="00835848" w:rsidP="00835848">
            <w:pPr>
              <w:jc w:val="center"/>
              <w:rPr>
                <w:b/>
                <w:szCs w:val="21"/>
              </w:rPr>
            </w:pPr>
            <w:r>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4C6E7" w:themeFill="accent1" w:themeFillTint="66"/>
          </w:tcPr>
          <w:p w14:paraId="5D8A9820" w14:textId="77777777" w:rsidR="00835848" w:rsidRDefault="00835848" w:rsidP="00835848">
            <w:pPr>
              <w:jc w:val="center"/>
              <w:rPr>
                <w:b/>
                <w:szCs w:val="21"/>
              </w:rPr>
            </w:pPr>
            <w:r>
              <w:rPr>
                <w:rFonts w:hint="eastAsia"/>
                <w:b/>
                <w:szCs w:val="21"/>
              </w:rPr>
              <w:t>负责人</w:t>
            </w:r>
          </w:p>
        </w:tc>
      </w:tr>
      <w:tr w:rsidR="00835848" w14:paraId="78DC2F32"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CBE1C81" w14:textId="77777777" w:rsidR="00835848" w:rsidRDefault="00835848" w:rsidP="00835848">
            <w:pPr>
              <w:jc w:val="center"/>
              <w:rPr>
                <w:szCs w:val="21"/>
              </w:rPr>
            </w:pPr>
            <w:r>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45855E8" w14:textId="77777777" w:rsidR="00835848" w:rsidRDefault="00835848" w:rsidP="00835848">
            <w:pPr>
              <w:rPr>
                <w:szCs w:val="21"/>
              </w:rPr>
            </w:pPr>
            <w:r>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BE48557" w14:textId="77777777" w:rsidR="00835848" w:rsidRDefault="00835848" w:rsidP="00835848">
            <w:pPr>
              <w:jc w:val="center"/>
              <w:rPr>
                <w:bCs/>
                <w:color w:val="000000"/>
                <w:szCs w:val="21"/>
              </w:rPr>
            </w:pPr>
            <w:r>
              <w:rPr>
                <w:rFonts w:hint="eastAsia"/>
                <w:bCs/>
                <w:color w:val="000000"/>
                <w:szCs w:val="21"/>
              </w:rPr>
              <w:t>黄叶轩</w:t>
            </w:r>
          </w:p>
        </w:tc>
      </w:tr>
      <w:tr w:rsidR="00835848" w14:paraId="4341FA8F"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20B9424" w14:textId="77777777" w:rsidR="00835848" w:rsidRDefault="00835848" w:rsidP="00835848">
            <w:pPr>
              <w:jc w:val="center"/>
              <w:rPr>
                <w:szCs w:val="21"/>
              </w:rPr>
            </w:pPr>
            <w:r>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13EF00A" w14:textId="77777777" w:rsidR="00835848" w:rsidRDefault="00835848" w:rsidP="00835848">
            <w:pPr>
              <w:rPr>
                <w:szCs w:val="21"/>
              </w:rPr>
            </w:pPr>
            <w:r>
              <w:rPr>
                <w:rFonts w:hint="eastAsia"/>
                <w:szCs w:val="21"/>
              </w:rPr>
              <w:t>项目章程、项目总体计划、</w:t>
            </w:r>
          </w:p>
          <w:p w14:paraId="668B63A2" w14:textId="77777777" w:rsidR="00835848" w:rsidRDefault="00835848" w:rsidP="00835848">
            <w:pPr>
              <w:rPr>
                <w:szCs w:val="21"/>
              </w:rPr>
            </w:pPr>
            <w:r>
              <w:rPr>
                <w:rFonts w:hint="eastAsia"/>
                <w:szCs w:val="21"/>
              </w:rPr>
              <w:t>需求工程计划</w:t>
            </w:r>
            <w:r>
              <w:rPr>
                <w:szCs w:val="21"/>
              </w:rPr>
              <w:t>-</w:t>
            </w:r>
            <w:r>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C7A19F1" w14:textId="77777777" w:rsidR="00835848" w:rsidRDefault="00835848" w:rsidP="00835848">
            <w:pPr>
              <w:spacing w:line="480" w:lineRule="auto"/>
              <w:jc w:val="center"/>
              <w:rPr>
                <w:bCs/>
                <w:color w:val="000000"/>
                <w:szCs w:val="21"/>
              </w:rPr>
            </w:pPr>
            <w:r>
              <w:rPr>
                <w:rFonts w:hint="eastAsia"/>
                <w:bCs/>
                <w:color w:val="000000"/>
                <w:szCs w:val="21"/>
              </w:rPr>
              <w:t>黄叶轩</w:t>
            </w:r>
          </w:p>
        </w:tc>
      </w:tr>
      <w:tr w:rsidR="00835848" w14:paraId="11346E85"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3608C7" w14:textId="77777777" w:rsidR="00835848" w:rsidRDefault="00835848" w:rsidP="00835848">
            <w:pPr>
              <w:jc w:val="center"/>
              <w:rPr>
                <w:szCs w:val="21"/>
              </w:rPr>
            </w:pPr>
            <w:r>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FBA96A" w14:textId="77777777" w:rsidR="00835848" w:rsidRDefault="00835848" w:rsidP="00835848">
            <w:pPr>
              <w:rPr>
                <w:szCs w:val="21"/>
              </w:rPr>
            </w:pPr>
            <w:r>
              <w:rPr>
                <w:rFonts w:hint="eastAsia"/>
                <w:szCs w:val="21"/>
              </w:rPr>
              <w:t>质量</w:t>
            </w:r>
            <w:r>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59F094C" w14:textId="77777777" w:rsidR="00835848" w:rsidRDefault="00835848" w:rsidP="00835848">
            <w:pPr>
              <w:jc w:val="center"/>
              <w:rPr>
                <w:bCs/>
                <w:color w:val="000000"/>
                <w:szCs w:val="21"/>
              </w:rPr>
            </w:pPr>
            <w:r>
              <w:rPr>
                <w:rFonts w:hint="eastAsia"/>
                <w:bCs/>
                <w:color w:val="000000"/>
                <w:szCs w:val="21"/>
              </w:rPr>
              <w:t>陈俊仁</w:t>
            </w:r>
          </w:p>
        </w:tc>
      </w:tr>
      <w:tr w:rsidR="00835848" w14:paraId="396F4B6F"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80A9DA" w14:textId="77777777" w:rsidR="00835848" w:rsidRDefault="00835848" w:rsidP="00835848">
            <w:pPr>
              <w:jc w:val="center"/>
              <w:rPr>
                <w:szCs w:val="21"/>
              </w:rPr>
            </w:pPr>
            <w:r>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00D941" w14:textId="77777777" w:rsidR="00835848" w:rsidRDefault="00835848" w:rsidP="00835848">
            <w:pPr>
              <w:rPr>
                <w:szCs w:val="21"/>
              </w:rPr>
            </w:pPr>
            <w:r>
              <w:rPr>
                <w:rFonts w:hint="eastAsia"/>
                <w:szCs w:val="21"/>
              </w:rPr>
              <w:t>需求工程计划</w:t>
            </w:r>
            <w:r>
              <w:rPr>
                <w:szCs w:val="21"/>
              </w:rPr>
              <w:t>-成稿</w:t>
            </w:r>
            <w:r>
              <w:rPr>
                <w:rFonts w:hint="eastAsia"/>
                <w:szCs w:val="21"/>
              </w:rPr>
              <w:t>+</w:t>
            </w:r>
            <w:r>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D9B49E9" w14:textId="77777777" w:rsidR="00835848" w:rsidRDefault="00835848" w:rsidP="00835848">
            <w:pPr>
              <w:jc w:val="center"/>
              <w:rPr>
                <w:bCs/>
                <w:color w:val="000000"/>
                <w:szCs w:val="21"/>
              </w:rPr>
            </w:pPr>
            <w:del w:id="133" w:author="hyx" w:date="2018-11-10T18:23:00Z">
              <w:r>
                <w:rPr>
                  <w:rFonts w:hint="eastAsia"/>
                  <w:bCs/>
                  <w:color w:val="000000"/>
                  <w:szCs w:val="21"/>
                </w:rPr>
                <w:delText>陈苏民</w:delText>
              </w:r>
            </w:del>
            <w:ins w:id="134" w:author="hyx" w:date="2018-11-10T18:23:00Z">
              <w:r>
                <w:rPr>
                  <w:rFonts w:hint="eastAsia"/>
                  <w:bCs/>
                  <w:color w:val="000000"/>
                  <w:szCs w:val="21"/>
                </w:rPr>
                <w:t>黄叶轩</w:t>
              </w:r>
            </w:ins>
          </w:p>
        </w:tc>
      </w:tr>
      <w:tr w:rsidR="00835848" w14:paraId="0498F067"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ADA85A" w14:textId="77777777" w:rsidR="00835848" w:rsidRDefault="00835848" w:rsidP="00835848">
            <w:pPr>
              <w:jc w:val="center"/>
              <w:rPr>
                <w:bCs/>
                <w:color w:val="000000"/>
                <w:szCs w:val="21"/>
              </w:rPr>
            </w:pPr>
            <w:r>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208C65" w14:textId="77777777" w:rsidR="00835848" w:rsidRDefault="00835848" w:rsidP="00835848">
            <w:pPr>
              <w:rPr>
                <w:szCs w:val="21"/>
              </w:rPr>
            </w:pPr>
            <w:r>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DB6B05F" w14:textId="77777777" w:rsidR="00835848" w:rsidRDefault="00835848" w:rsidP="00835848">
            <w:pPr>
              <w:jc w:val="center"/>
              <w:rPr>
                <w:bCs/>
                <w:color w:val="000000"/>
                <w:szCs w:val="21"/>
              </w:rPr>
            </w:pPr>
            <w:r>
              <w:rPr>
                <w:rFonts w:hint="eastAsia"/>
                <w:bCs/>
                <w:color w:val="000000"/>
                <w:szCs w:val="21"/>
              </w:rPr>
              <w:t>徐双铅</w:t>
            </w:r>
          </w:p>
        </w:tc>
      </w:tr>
      <w:tr w:rsidR="00835848" w14:paraId="4DD25ABD"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A4B4242" w14:textId="77777777" w:rsidR="00835848" w:rsidRDefault="00835848" w:rsidP="00835848">
            <w:pPr>
              <w:jc w:val="center"/>
              <w:rPr>
                <w:bCs/>
                <w:color w:val="000000"/>
                <w:szCs w:val="21"/>
              </w:rPr>
            </w:pPr>
            <w:r>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39C993" w14:textId="77777777" w:rsidR="00835848" w:rsidRDefault="00835848" w:rsidP="00835848">
            <w:pPr>
              <w:rPr>
                <w:bCs/>
                <w:color w:val="000000"/>
                <w:szCs w:val="21"/>
              </w:rPr>
            </w:pPr>
            <w:r>
              <w:rPr>
                <w:rFonts w:hint="eastAsia"/>
                <w:bCs/>
                <w:color w:val="000000"/>
                <w:szCs w:val="21"/>
              </w:rPr>
              <w:t>软件需求变更文档、</w:t>
            </w:r>
          </w:p>
          <w:p w14:paraId="27F6DFF3" w14:textId="77777777" w:rsidR="00835848" w:rsidRDefault="00835848" w:rsidP="00835848">
            <w:pPr>
              <w:rPr>
                <w:bCs/>
                <w:color w:val="000000"/>
                <w:szCs w:val="21"/>
              </w:rPr>
            </w:pPr>
            <w:r>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4FA350F" w14:textId="77777777" w:rsidR="00835848" w:rsidRDefault="00835848" w:rsidP="00835848">
            <w:pPr>
              <w:jc w:val="center"/>
              <w:rPr>
                <w:bCs/>
                <w:color w:val="000000"/>
                <w:szCs w:val="21"/>
              </w:rPr>
            </w:pPr>
            <w:r>
              <w:rPr>
                <w:rFonts w:hint="eastAsia"/>
                <w:bCs/>
                <w:color w:val="000000"/>
                <w:szCs w:val="21"/>
              </w:rPr>
              <w:t>吕迪</w:t>
            </w:r>
          </w:p>
        </w:tc>
      </w:tr>
      <w:tr w:rsidR="00835848" w14:paraId="5168D753"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FD9C8" w14:textId="77777777" w:rsidR="00835848" w:rsidRDefault="00835848" w:rsidP="00835848">
            <w:pPr>
              <w:jc w:val="center"/>
              <w:rPr>
                <w:bCs/>
                <w:color w:val="000000"/>
                <w:szCs w:val="21"/>
              </w:rPr>
            </w:pPr>
            <w:r>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828E52" w14:textId="77777777" w:rsidR="00835848" w:rsidRDefault="00835848" w:rsidP="00835848">
            <w:pPr>
              <w:rPr>
                <w:bCs/>
                <w:color w:val="000000"/>
                <w:szCs w:val="21"/>
              </w:rPr>
            </w:pPr>
            <w:r>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89AB044" w14:textId="77777777" w:rsidR="00835848" w:rsidRDefault="00835848" w:rsidP="00835848">
            <w:pPr>
              <w:jc w:val="center"/>
              <w:rPr>
                <w:bCs/>
                <w:color w:val="000000"/>
                <w:szCs w:val="21"/>
              </w:rPr>
            </w:pPr>
            <w:r>
              <w:rPr>
                <w:rFonts w:hint="eastAsia"/>
                <w:bCs/>
                <w:color w:val="000000"/>
                <w:szCs w:val="21"/>
              </w:rPr>
              <w:t>徐双铅</w:t>
            </w:r>
          </w:p>
        </w:tc>
      </w:tr>
      <w:tr w:rsidR="00835848" w14:paraId="7D4AE566" w14:textId="77777777" w:rsidTr="0083584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3E1974F4" w14:textId="77777777" w:rsidR="00835848" w:rsidRDefault="00835848" w:rsidP="00835848">
            <w:pPr>
              <w:jc w:val="center"/>
              <w:rPr>
                <w:bCs/>
                <w:color w:val="000000"/>
                <w:szCs w:val="21"/>
              </w:rPr>
            </w:pPr>
            <w:r>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71A87A65" w14:textId="77777777" w:rsidR="00835848" w:rsidRDefault="00835848" w:rsidP="00835848">
            <w:pPr>
              <w:rPr>
                <w:bCs/>
                <w:color w:val="000000"/>
                <w:szCs w:val="21"/>
              </w:rPr>
            </w:pPr>
            <w:r>
              <w:rPr>
                <w:rFonts w:hint="eastAsia"/>
                <w:bCs/>
                <w:color w:val="000000"/>
                <w:szCs w:val="21"/>
              </w:rPr>
              <w:t>测试计划、安装部署计划</w:t>
            </w:r>
          </w:p>
          <w:p w14:paraId="676C7903" w14:textId="77777777" w:rsidR="00835848" w:rsidRDefault="00835848" w:rsidP="00835848">
            <w:pPr>
              <w:rPr>
                <w:bCs/>
                <w:color w:val="000000"/>
                <w:szCs w:val="21"/>
              </w:rPr>
            </w:pPr>
            <w:r>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476B5FE6" w14:textId="77777777" w:rsidR="00835848" w:rsidRDefault="00835848" w:rsidP="00835848">
            <w:pPr>
              <w:jc w:val="center"/>
              <w:rPr>
                <w:bCs/>
                <w:color w:val="000000"/>
                <w:szCs w:val="21"/>
              </w:rPr>
            </w:pPr>
            <w:r>
              <w:rPr>
                <w:rFonts w:hint="eastAsia"/>
                <w:bCs/>
                <w:color w:val="000000"/>
                <w:szCs w:val="21"/>
              </w:rPr>
              <w:t>陈苏民</w:t>
            </w:r>
          </w:p>
        </w:tc>
      </w:tr>
      <w:tr w:rsidR="00835848" w14:paraId="0BE5BAD0" w14:textId="77777777" w:rsidTr="0083584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3D4F7B02" w14:textId="77777777" w:rsidR="00835848" w:rsidRDefault="00835848" w:rsidP="00835848">
            <w:pPr>
              <w:jc w:val="center"/>
              <w:rPr>
                <w:bCs/>
                <w:color w:val="000000"/>
                <w:szCs w:val="21"/>
              </w:rPr>
            </w:pPr>
            <w:r>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2D2EC66E" w14:textId="77777777" w:rsidR="00835848" w:rsidRDefault="00835848" w:rsidP="00835848">
            <w:pPr>
              <w:rPr>
                <w:bCs/>
                <w:color w:val="000000"/>
                <w:szCs w:val="21"/>
              </w:rPr>
            </w:pPr>
            <w:r>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67F4778" w14:textId="77777777" w:rsidR="00835848" w:rsidRDefault="00835848" w:rsidP="00835848">
            <w:pPr>
              <w:jc w:val="center"/>
              <w:rPr>
                <w:bCs/>
                <w:color w:val="000000"/>
                <w:szCs w:val="21"/>
              </w:rPr>
            </w:pPr>
            <w:r>
              <w:rPr>
                <w:rFonts w:hint="eastAsia"/>
                <w:bCs/>
                <w:color w:val="000000"/>
                <w:szCs w:val="21"/>
              </w:rPr>
              <w:t>吕迪</w:t>
            </w:r>
          </w:p>
        </w:tc>
      </w:tr>
    </w:tbl>
    <w:p w14:paraId="5AD951E9" w14:textId="77777777" w:rsidR="00F978EB" w:rsidRDefault="00F978EB" w:rsidP="00F978EB"/>
    <w:p w14:paraId="5E283202" w14:textId="77777777" w:rsidR="00F978EB" w:rsidRDefault="00F978EB" w:rsidP="00F978EB"/>
    <w:p w14:paraId="471352D0" w14:textId="77777777" w:rsidR="00F978EB" w:rsidRDefault="00F978EB" w:rsidP="00F978EB"/>
    <w:p w14:paraId="4B5CD878" w14:textId="77777777" w:rsidR="00F978EB" w:rsidRDefault="00F978EB" w:rsidP="00F978EB"/>
    <w:p w14:paraId="43E94471" w14:textId="77777777" w:rsidR="00F978EB" w:rsidRDefault="00F978EB" w:rsidP="00F978EB"/>
    <w:p w14:paraId="66F37C83" w14:textId="77777777" w:rsidR="00F978EB" w:rsidRPr="00883581" w:rsidRDefault="00F978EB" w:rsidP="00F978EB"/>
    <w:p w14:paraId="25FCA926" w14:textId="77777777" w:rsidR="00F978EB" w:rsidRDefault="00F978EB" w:rsidP="00F978EB"/>
    <w:p w14:paraId="68F1DE6F" w14:textId="77777777" w:rsidR="00F978EB" w:rsidRDefault="00F978EB" w:rsidP="00F978EB"/>
    <w:p w14:paraId="21EF3B0B" w14:textId="77777777" w:rsidR="00F978EB" w:rsidRDefault="00F978EB" w:rsidP="00F978EB"/>
    <w:p w14:paraId="71B8CBFE" w14:textId="77777777" w:rsidR="00F978EB" w:rsidRDefault="00F978EB" w:rsidP="00F978EB"/>
    <w:p w14:paraId="5976B58D" w14:textId="77777777" w:rsidR="00F978EB" w:rsidRDefault="00F978EB" w:rsidP="00F978EB"/>
    <w:p w14:paraId="3A1FB9D1" w14:textId="77777777" w:rsidR="00F978EB" w:rsidRDefault="00F978EB" w:rsidP="00F978EB"/>
    <w:p w14:paraId="6E28475D" w14:textId="77777777" w:rsidR="00F978EB" w:rsidRDefault="00F978EB" w:rsidP="00F978EB"/>
    <w:p w14:paraId="1A469CB8" w14:textId="77777777" w:rsidR="00F978EB" w:rsidRDefault="00F978EB" w:rsidP="00F978EB"/>
    <w:p w14:paraId="21F701E8" w14:textId="77777777" w:rsidR="00F978EB" w:rsidRDefault="00F978EB" w:rsidP="00F978EB"/>
    <w:p w14:paraId="1C10EA90" w14:textId="77777777" w:rsidR="00F978EB" w:rsidRDefault="00F978EB" w:rsidP="00F978EB">
      <w:pPr>
        <w:pStyle w:val="a0"/>
      </w:pPr>
      <w:bookmarkStart w:id="135" w:name="_Toc499772346"/>
      <w:bookmarkStart w:id="136" w:name="_Toc533946061"/>
      <w:r>
        <w:rPr>
          <w:rFonts w:hint="eastAsia"/>
        </w:rPr>
        <w:t>开发</w:t>
      </w:r>
      <w:r>
        <w:t>人员</w:t>
      </w:r>
      <w:bookmarkEnd w:id="135"/>
      <w:bookmarkEnd w:id="136"/>
    </w:p>
    <w:tbl>
      <w:tblPr>
        <w:tblpPr w:leftFromText="180" w:rightFromText="180" w:vertAnchor="text" w:horzAnchor="margin" w:tblpY="134"/>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9"/>
        <w:gridCol w:w="850"/>
        <w:gridCol w:w="1276"/>
        <w:gridCol w:w="1701"/>
        <w:gridCol w:w="1134"/>
        <w:gridCol w:w="1418"/>
        <w:gridCol w:w="1184"/>
        <w:tblGridChange w:id="137">
          <w:tblGrid>
            <w:gridCol w:w="425"/>
            <w:gridCol w:w="424"/>
            <w:gridCol w:w="110"/>
            <w:gridCol w:w="850"/>
            <w:gridCol w:w="1276"/>
            <w:gridCol w:w="284"/>
            <w:gridCol w:w="508"/>
            <w:gridCol w:w="909"/>
            <w:gridCol w:w="754"/>
            <w:gridCol w:w="380"/>
            <w:gridCol w:w="870"/>
            <w:gridCol w:w="548"/>
            <w:gridCol w:w="1184"/>
          </w:tblGrid>
        </w:tblGridChange>
      </w:tblGrid>
      <w:tr w:rsidR="00835848" w14:paraId="076ED752" w14:textId="77777777" w:rsidTr="00835848">
        <w:tc>
          <w:tcPr>
            <w:tcW w:w="959" w:type="dxa"/>
            <w:shd w:val="clear" w:color="auto" w:fill="BDD6EE"/>
          </w:tcPr>
          <w:p w14:paraId="1FE4FB6F" w14:textId="77777777" w:rsidR="00835848" w:rsidRDefault="00835848" w:rsidP="00835848">
            <w:pPr>
              <w:rPr>
                <w:rFonts w:ascii="Times New Roman" w:hAnsi="Times New Roman" w:cs="Times New Roman"/>
                <w:b/>
                <w:szCs w:val="24"/>
              </w:rPr>
            </w:pPr>
            <w:bookmarkStart w:id="138" w:name="OLE_LINK11"/>
            <w:bookmarkStart w:id="139" w:name="OLE_LINK10"/>
            <w:bookmarkStart w:id="140" w:name="OLE_LINK12"/>
            <w:bookmarkStart w:id="141" w:name="OLE_LINK13"/>
            <w:r>
              <w:rPr>
                <w:rFonts w:ascii="Times New Roman" w:hAnsi="Times New Roman" w:cs="Times New Roman" w:hint="eastAsia"/>
                <w:b/>
                <w:szCs w:val="24"/>
              </w:rPr>
              <w:t>姓名</w:t>
            </w:r>
          </w:p>
        </w:tc>
        <w:tc>
          <w:tcPr>
            <w:tcW w:w="850" w:type="dxa"/>
            <w:shd w:val="clear" w:color="auto" w:fill="BDD6EE"/>
          </w:tcPr>
          <w:p w14:paraId="2E8EA745" w14:textId="77777777" w:rsidR="00835848" w:rsidRDefault="00835848" w:rsidP="00835848">
            <w:pPr>
              <w:rPr>
                <w:rFonts w:ascii="Times New Roman" w:hAnsi="Times New Roman" w:cs="Times New Roman"/>
                <w:b/>
                <w:szCs w:val="24"/>
              </w:rPr>
            </w:pPr>
            <w:r>
              <w:rPr>
                <w:rFonts w:ascii="Times New Roman" w:hAnsi="Times New Roman" w:cs="Times New Roman" w:hint="eastAsia"/>
                <w:b/>
                <w:szCs w:val="24"/>
              </w:rPr>
              <w:t>角色</w:t>
            </w:r>
          </w:p>
        </w:tc>
        <w:tc>
          <w:tcPr>
            <w:tcW w:w="1276" w:type="dxa"/>
            <w:shd w:val="clear" w:color="auto" w:fill="BDD6EE"/>
          </w:tcPr>
          <w:p w14:paraId="31B3C2A8" w14:textId="77777777" w:rsidR="00835848" w:rsidRDefault="00835848" w:rsidP="00835848">
            <w:pPr>
              <w:rPr>
                <w:rFonts w:ascii="Times New Roman" w:hAnsi="Times New Roman" w:cs="Times New Roman"/>
                <w:b/>
                <w:szCs w:val="24"/>
              </w:rPr>
            </w:pPr>
            <w:r>
              <w:rPr>
                <w:rFonts w:ascii="Times New Roman" w:hAnsi="Times New Roman" w:cs="Times New Roman" w:hint="eastAsia"/>
                <w:b/>
                <w:szCs w:val="24"/>
              </w:rPr>
              <w:t>联系电话</w:t>
            </w:r>
          </w:p>
        </w:tc>
        <w:tc>
          <w:tcPr>
            <w:tcW w:w="1701" w:type="dxa"/>
            <w:shd w:val="clear" w:color="auto" w:fill="BDD6EE"/>
          </w:tcPr>
          <w:p w14:paraId="583F7089" w14:textId="77777777" w:rsidR="00835848" w:rsidRDefault="00835848" w:rsidP="00835848">
            <w:pPr>
              <w:rPr>
                <w:rFonts w:ascii="Times New Roman" w:hAnsi="Times New Roman" w:cs="Times New Roman"/>
                <w:b/>
                <w:szCs w:val="24"/>
              </w:rPr>
            </w:pPr>
            <w:r>
              <w:rPr>
                <w:rFonts w:ascii="Times New Roman" w:hAnsi="Times New Roman" w:cs="Times New Roman" w:hint="eastAsia"/>
                <w:b/>
                <w:szCs w:val="24"/>
              </w:rPr>
              <w:t>邮箱</w:t>
            </w:r>
          </w:p>
        </w:tc>
        <w:tc>
          <w:tcPr>
            <w:tcW w:w="1134" w:type="dxa"/>
            <w:shd w:val="clear" w:color="auto" w:fill="BDD6EE"/>
          </w:tcPr>
          <w:p w14:paraId="14CD18E1" w14:textId="77777777" w:rsidR="00835848" w:rsidRDefault="00835848" w:rsidP="00835848">
            <w:pPr>
              <w:rPr>
                <w:ins w:id="142" w:author="hyx" w:date="2018-11-10T14:21:00Z"/>
                <w:rFonts w:ascii="Times New Roman" w:hAnsi="Times New Roman" w:cs="Times New Roman"/>
                <w:b/>
                <w:szCs w:val="24"/>
              </w:rPr>
            </w:pPr>
            <w:proofErr w:type="gramStart"/>
            <w:ins w:id="143" w:author="hyx" w:date="2018-11-10T14:22:00Z">
              <w:r>
                <w:rPr>
                  <w:rFonts w:ascii="Times New Roman" w:hAnsi="Times New Roman" w:cs="Times New Roman" w:hint="eastAsia"/>
                  <w:b/>
                  <w:szCs w:val="24"/>
                </w:rPr>
                <w:t>微信</w:t>
              </w:r>
            </w:ins>
            <w:proofErr w:type="gramEnd"/>
          </w:p>
        </w:tc>
        <w:tc>
          <w:tcPr>
            <w:tcW w:w="1418" w:type="dxa"/>
            <w:shd w:val="clear" w:color="auto" w:fill="BDD6EE"/>
          </w:tcPr>
          <w:p w14:paraId="1B4032CD" w14:textId="77777777" w:rsidR="00835848" w:rsidRDefault="00835848" w:rsidP="00835848">
            <w:pPr>
              <w:rPr>
                <w:ins w:id="144" w:author="hyx" w:date="2018-11-10T14:22:00Z"/>
                <w:rFonts w:ascii="Times New Roman" w:hAnsi="Times New Roman" w:cs="Times New Roman"/>
                <w:b/>
                <w:szCs w:val="24"/>
              </w:rPr>
            </w:pPr>
            <w:ins w:id="145" w:author="hyx" w:date="2018-11-10T14:22:00Z">
              <w:r>
                <w:rPr>
                  <w:rFonts w:ascii="Times New Roman" w:hAnsi="Times New Roman" w:cs="Times New Roman" w:hint="eastAsia"/>
                  <w:b/>
                  <w:szCs w:val="24"/>
                </w:rPr>
                <w:t>QQ</w:t>
              </w:r>
            </w:ins>
          </w:p>
        </w:tc>
        <w:tc>
          <w:tcPr>
            <w:tcW w:w="1184" w:type="dxa"/>
            <w:shd w:val="clear" w:color="auto" w:fill="BDD6EE"/>
          </w:tcPr>
          <w:p w14:paraId="08E9ABC2" w14:textId="77777777" w:rsidR="00835848" w:rsidRDefault="00835848" w:rsidP="00835848">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835848" w14:paraId="7337CAB4" w14:textId="77777777" w:rsidTr="00835848">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46"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47" w:author="hyx" w:date="2018-11-10T14:24:00Z">
              <w:tcPr>
                <w:tcW w:w="425" w:type="dxa"/>
              </w:tcPr>
            </w:tcPrChange>
          </w:tcPr>
          <w:p w14:paraId="42470DDA"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黄叶轩</w:t>
            </w:r>
          </w:p>
        </w:tc>
        <w:tc>
          <w:tcPr>
            <w:tcW w:w="850" w:type="dxa"/>
            <w:tcPrChange w:id="148" w:author="hyx" w:date="2018-11-10T14:24:00Z">
              <w:tcPr>
                <w:tcW w:w="424" w:type="dxa"/>
              </w:tcPr>
            </w:tcPrChange>
          </w:tcPr>
          <w:p w14:paraId="3AEB2C5A"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276" w:type="dxa"/>
            <w:tcPrChange w:id="149" w:author="hyx" w:date="2018-11-10T14:24:00Z">
              <w:tcPr>
                <w:tcW w:w="2520" w:type="dxa"/>
                <w:gridSpan w:val="4"/>
              </w:tcPr>
            </w:tcPrChange>
          </w:tcPr>
          <w:p w14:paraId="6B114F76"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13588899102</w:t>
            </w:r>
          </w:p>
        </w:tc>
        <w:tc>
          <w:tcPr>
            <w:tcW w:w="1701" w:type="dxa"/>
            <w:tcPrChange w:id="150" w:author="hyx" w:date="2018-11-10T14:24:00Z">
              <w:tcPr>
                <w:tcW w:w="508" w:type="dxa"/>
              </w:tcPr>
            </w:tcPrChange>
          </w:tcPr>
          <w:p w14:paraId="122248BF" w14:textId="77777777" w:rsidR="00835848" w:rsidRDefault="00835848" w:rsidP="00835848">
            <w:pPr>
              <w:rPr>
                <w:ins w:id="151" w:author="hyx" w:date="2018-11-10T14:22:00Z"/>
                <w:rFonts w:ascii="Times New Roman" w:hAnsi="Times New Roman" w:cs="Times New Roman"/>
                <w:szCs w:val="24"/>
              </w:rPr>
            </w:pPr>
            <w:r>
              <w:rPr>
                <w:rFonts w:ascii="Times New Roman" w:hAnsi="Times New Roman" w:cs="Times New Roman"/>
                <w:szCs w:val="24"/>
              </w:rPr>
              <w:t>31601246</w:t>
            </w:r>
          </w:p>
          <w:p w14:paraId="484D89FF" w14:textId="77777777" w:rsidR="00835848" w:rsidRDefault="00835848" w:rsidP="00835848">
            <w:pPr>
              <w:rPr>
                <w:rFonts w:ascii="Times New Roman" w:hAnsi="Times New Roman" w:cs="Times New Roman"/>
                <w:szCs w:val="24"/>
              </w:rPr>
            </w:pPr>
            <w:r>
              <w:rPr>
                <w:rFonts w:ascii="Times New Roman" w:hAnsi="Times New Roman" w:cs="Times New Roman"/>
                <w:szCs w:val="24"/>
              </w:rPr>
              <w:t>@stu.zucc.edu.cn</w:t>
            </w:r>
          </w:p>
        </w:tc>
        <w:tc>
          <w:tcPr>
            <w:tcW w:w="1134" w:type="dxa"/>
            <w:tcPrChange w:id="152" w:author="hyx" w:date="2018-11-10T14:24:00Z">
              <w:tcPr>
                <w:tcW w:w="1663" w:type="dxa"/>
                <w:gridSpan w:val="2"/>
              </w:tcPr>
            </w:tcPrChange>
          </w:tcPr>
          <w:p w14:paraId="61B3E7D5" w14:textId="77777777" w:rsidR="00835848" w:rsidRDefault="00835848" w:rsidP="00835848">
            <w:pPr>
              <w:rPr>
                <w:ins w:id="153" w:author="hyx" w:date="2018-11-10T14:21:00Z"/>
                <w:rFonts w:ascii="Times New Roman" w:hAnsi="Times New Roman" w:cs="Times New Roman"/>
                <w:szCs w:val="24"/>
              </w:rPr>
            </w:pPr>
            <w:proofErr w:type="spellStart"/>
            <w:ins w:id="154" w:author="hyx" w:date="2018-11-10T14:23:00Z">
              <w:r>
                <w:rPr>
                  <w:rFonts w:hint="eastAsia"/>
                </w:rPr>
                <w:t>H</w:t>
              </w:r>
              <w:r>
                <w:t>yxzucc</w:t>
              </w:r>
            </w:ins>
            <w:proofErr w:type="spellEnd"/>
          </w:p>
        </w:tc>
        <w:tc>
          <w:tcPr>
            <w:tcW w:w="1418" w:type="dxa"/>
            <w:tcPrChange w:id="155" w:author="hyx" w:date="2018-11-10T14:24:00Z">
              <w:tcPr>
                <w:tcW w:w="1250" w:type="dxa"/>
                <w:gridSpan w:val="2"/>
              </w:tcPr>
            </w:tcPrChange>
          </w:tcPr>
          <w:p w14:paraId="4DD1BB4F" w14:textId="77777777" w:rsidR="00835848" w:rsidRDefault="00835848" w:rsidP="00835848">
            <w:pPr>
              <w:rPr>
                <w:ins w:id="156" w:author="hyx" w:date="2018-11-10T14:22:00Z"/>
                <w:rFonts w:ascii="Times New Roman" w:hAnsi="Times New Roman" w:cs="Times New Roman"/>
                <w:szCs w:val="24"/>
              </w:rPr>
            </w:pPr>
            <w:ins w:id="157" w:author="hyx" w:date="2018-11-10T14:23:00Z">
              <w:r>
                <w:rPr>
                  <w:rFonts w:hint="eastAsia"/>
                </w:rPr>
                <w:t>1</w:t>
              </w:r>
              <w:r>
                <w:t>103057282</w:t>
              </w:r>
            </w:ins>
          </w:p>
        </w:tc>
        <w:tc>
          <w:tcPr>
            <w:tcW w:w="1184" w:type="dxa"/>
            <w:tcPrChange w:id="158" w:author="hyx" w:date="2018-11-10T14:24:00Z">
              <w:tcPr>
                <w:tcW w:w="1732" w:type="dxa"/>
                <w:gridSpan w:val="2"/>
              </w:tcPr>
            </w:tcPrChange>
          </w:tcPr>
          <w:p w14:paraId="020B92E1" w14:textId="77777777" w:rsidR="00835848" w:rsidRDefault="00835848" w:rsidP="00835848">
            <w:pPr>
              <w:rPr>
                <w:ins w:id="159" w:author="hyx" w:date="2018-11-10T14:24:00Z"/>
                <w:rFonts w:ascii="Times New Roman" w:hAnsi="Times New Roman" w:cs="Times New Roman"/>
                <w:szCs w:val="24"/>
              </w:rPr>
            </w:pPr>
            <w:r>
              <w:rPr>
                <w:rFonts w:ascii="Times New Roman" w:hAnsi="Times New Roman" w:cs="Times New Roman"/>
                <w:szCs w:val="24"/>
              </w:rPr>
              <w:t>P</w:t>
            </w:r>
            <w:r>
              <w:rPr>
                <w:rFonts w:ascii="Times New Roman" w:hAnsi="Times New Roman" w:cs="Times New Roman" w:hint="eastAsia"/>
                <w:szCs w:val="24"/>
              </w:rPr>
              <w:t>roject</w:t>
            </w:r>
          </w:p>
          <w:p w14:paraId="110E78AA" w14:textId="77777777" w:rsidR="00835848" w:rsidRDefault="00835848" w:rsidP="00835848">
            <w:pPr>
              <w:rPr>
                <w:rFonts w:ascii="Times New Roman" w:hAnsi="Times New Roman" w:cs="Times New Roman"/>
                <w:szCs w:val="24"/>
              </w:rPr>
            </w:pPr>
            <w:proofErr w:type="gramStart"/>
            <w:r>
              <w:rPr>
                <w:rFonts w:ascii="Times New Roman" w:hAnsi="Times New Roman" w:cs="Times New Roman"/>
                <w:szCs w:val="24"/>
              </w:rPr>
              <w:t>,JAVA</w:t>
            </w:r>
            <w:proofErr w:type="gramEnd"/>
          </w:p>
        </w:tc>
      </w:tr>
      <w:tr w:rsidR="00835848" w14:paraId="49DC5B39" w14:textId="77777777" w:rsidTr="00835848">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60"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61" w:author="hyx" w:date="2018-11-10T14:24:00Z">
              <w:tcPr>
                <w:tcW w:w="425" w:type="dxa"/>
              </w:tcPr>
            </w:tcPrChange>
          </w:tcPr>
          <w:p w14:paraId="3E684E08" w14:textId="77777777" w:rsidR="00835848" w:rsidRDefault="00835848" w:rsidP="00835848">
            <w:pPr>
              <w:rPr>
                <w:rFonts w:hAnsi="Times New Roman"/>
                <w:sz w:val="24"/>
                <w:szCs w:val="24"/>
              </w:rPr>
            </w:pPr>
            <w:r>
              <w:rPr>
                <w:rFonts w:ascii="Times New Roman" w:hAnsi="Times New Roman" w:cs="Times New Roman" w:hint="eastAsia"/>
                <w:szCs w:val="24"/>
              </w:rPr>
              <w:t>陈苏民</w:t>
            </w:r>
          </w:p>
        </w:tc>
        <w:tc>
          <w:tcPr>
            <w:tcW w:w="850" w:type="dxa"/>
            <w:tcPrChange w:id="162" w:author="hyx" w:date="2018-11-10T14:24:00Z">
              <w:tcPr>
                <w:tcW w:w="424" w:type="dxa"/>
              </w:tcPr>
            </w:tcPrChange>
          </w:tcPr>
          <w:p w14:paraId="42865F73"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界面原型人员</w:t>
            </w:r>
          </w:p>
        </w:tc>
        <w:tc>
          <w:tcPr>
            <w:tcW w:w="1276" w:type="dxa"/>
            <w:tcPrChange w:id="163" w:author="hyx" w:date="2018-11-10T14:24:00Z">
              <w:tcPr>
                <w:tcW w:w="2520" w:type="dxa"/>
                <w:gridSpan w:val="4"/>
              </w:tcPr>
            </w:tcPrChange>
          </w:tcPr>
          <w:p w14:paraId="380890C0" w14:textId="77777777" w:rsidR="00835848" w:rsidRDefault="00835848" w:rsidP="00835848">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3071869207</w:t>
            </w:r>
          </w:p>
        </w:tc>
        <w:tc>
          <w:tcPr>
            <w:tcW w:w="1701" w:type="dxa"/>
            <w:tcPrChange w:id="164" w:author="hyx" w:date="2018-11-10T14:24:00Z">
              <w:tcPr>
                <w:tcW w:w="508" w:type="dxa"/>
              </w:tcPr>
            </w:tcPrChange>
          </w:tcPr>
          <w:p w14:paraId="3BA5E4A6" w14:textId="77777777" w:rsidR="00835848" w:rsidRDefault="00835848" w:rsidP="00835848">
            <w:pPr>
              <w:rPr>
                <w:ins w:id="165" w:author="hyx" w:date="2018-11-10T14:22:00Z"/>
                <w:rFonts w:ascii="Times New Roman" w:hAnsi="Times New Roman" w:cs="Times New Roman"/>
                <w:szCs w:val="24"/>
              </w:rPr>
            </w:pPr>
            <w:r>
              <w:rPr>
                <w:rFonts w:ascii="Times New Roman" w:hAnsi="Times New Roman" w:cs="Times New Roman"/>
                <w:szCs w:val="24"/>
              </w:rPr>
              <w:t>31602227</w:t>
            </w:r>
          </w:p>
          <w:p w14:paraId="66419868" w14:textId="77777777" w:rsidR="00835848" w:rsidRDefault="00835848" w:rsidP="00835848">
            <w:pPr>
              <w:rPr>
                <w:rFonts w:ascii="Times New Roman" w:hAnsi="Times New Roman" w:cs="Times New Roman"/>
                <w:szCs w:val="24"/>
              </w:rPr>
            </w:pPr>
            <w:r>
              <w:rPr>
                <w:rFonts w:ascii="Times New Roman" w:hAnsi="Times New Roman" w:cs="Times New Roman"/>
                <w:szCs w:val="24"/>
              </w:rPr>
              <w:t>@stu.zucc.edu.cn</w:t>
            </w:r>
          </w:p>
        </w:tc>
        <w:tc>
          <w:tcPr>
            <w:tcW w:w="1134" w:type="dxa"/>
            <w:tcPrChange w:id="166" w:author="hyx" w:date="2018-11-10T14:24:00Z">
              <w:tcPr>
                <w:tcW w:w="1663" w:type="dxa"/>
                <w:gridSpan w:val="2"/>
              </w:tcPr>
            </w:tcPrChange>
          </w:tcPr>
          <w:p w14:paraId="7D80C164" w14:textId="77777777" w:rsidR="00835848" w:rsidRDefault="00835848" w:rsidP="00835848">
            <w:pPr>
              <w:rPr>
                <w:ins w:id="167" w:author="hyx" w:date="2018-11-10T14:21:00Z"/>
                <w:rFonts w:ascii="Times New Roman" w:hAnsi="Times New Roman" w:cs="Times New Roman"/>
                <w:szCs w:val="24"/>
              </w:rPr>
            </w:pPr>
            <w:ins w:id="168" w:author="hyx" w:date="2018-11-10T14:23:00Z">
              <w:r>
                <w:t>chenjunren6745</w:t>
              </w:r>
            </w:ins>
          </w:p>
        </w:tc>
        <w:tc>
          <w:tcPr>
            <w:tcW w:w="1418" w:type="dxa"/>
            <w:tcPrChange w:id="169" w:author="hyx" w:date="2018-11-10T14:24:00Z">
              <w:tcPr>
                <w:tcW w:w="1250" w:type="dxa"/>
                <w:gridSpan w:val="2"/>
              </w:tcPr>
            </w:tcPrChange>
          </w:tcPr>
          <w:p w14:paraId="4F8823F2" w14:textId="77777777" w:rsidR="00835848" w:rsidRDefault="00835848" w:rsidP="00835848">
            <w:pPr>
              <w:rPr>
                <w:ins w:id="170" w:author="hyx" w:date="2018-11-10T14:22:00Z"/>
                <w:rFonts w:ascii="Times New Roman" w:hAnsi="Times New Roman" w:cs="Times New Roman"/>
                <w:szCs w:val="24"/>
              </w:rPr>
            </w:pPr>
            <w:ins w:id="171" w:author="hyx" w:date="2018-11-10T14:23:00Z">
              <w:r>
                <w:t>374955336</w:t>
              </w:r>
            </w:ins>
          </w:p>
        </w:tc>
        <w:tc>
          <w:tcPr>
            <w:tcW w:w="1184" w:type="dxa"/>
            <w:tcPrChange w:id="172" w:author="hyx" w:date="2018-11-10T14:24:00Z">
              <w:tcPr>
                <w:tcW w:w="1732" w:type="dxa"/>
                <w:gridSpan w:val="2"/>
              </w:tcPr>
            </w:tcPrChange>
          </w:tcPr>
          <w:p w14:paraId="34D7D641" w14:textId="77777777" w:rsidR="00835848" w:rsidRDefault="00835848" w:rsidP="00835848">
            <w:pPr>
              <w:rPr>
                <w:rFonts w:ascii="Times New Roman" w:hAnsi="Times New Roman" w:cs="Times New Roman"/>
                <w:szCs w:val="24"/>
              </w:rPr>
            </w:pPr>
            <w:proofErr w:type="spellStart"/>
            <w:r>
              <w:rPr>
                <w:rFonts w:ascii="Times New Roman" w:hAnsi="Times New Roman" w:cs="Times New Roman" w:hint="eastAsia"/>
                <w:szCs w:val="24"/>
              </w:rPr>
              <w:t>A</w:t>
            </w:r>
            <w:r>
              <w:rPr>
                <w:rFonts w:ascii="Times New Roman" w:hAnsi="Times New Roman" w:cs="Times New Roman"/>
                <w:szCs w:val="24"/>
              </w:rPr>
              <w:t>xureRP</w:t>
            </w:r>
            <w:proofErr w:type="spellEnd"/>
          </w:p>
          <w:p w14:paraId="57433F33" w14:textId="77777777" w:rsidR="00835848" w:rsidRDefault="00835848" w:rsidP="00835848">
            <w:pPr>
              <w:rPr>
                <w:rFonts w:ascii="Times New Roman" w:hAnsi="Times New Roman" w:cs="Times New Roman"/>
                <w:szCs w:val="24"/>
              </w:rPr>
            </w:pPr>
            <w:r>
              <w:rPr>
                <w:rFonts w:ascii="Times New Roman" w:hAnsi="Times New Roman" w:cs="Times New Roman"/>
                <w:szCs w:val="24"/>
              </w:rPr>
              <w:t>Visio</w:t>
            </w:r>
          </w:p>
        </w:tc>
      </w:tr>
      <w:tr w:rsidR="00835848" w14:paraId="2DF2B17C" w14:textId="77777777" w:rsidTr="00835848">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73"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74" w:author="hyx" w:date="2018-11-10T14:24:00Z">
              <w:tcPr>
                <w:tcW w:w="425" w:type="dxa"/>
              </w:tcPr>
            </w:tcPrChange>
          </w:tcPr>
          <w:p w14:paraId="25A46F6D"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陈俊仁</w:t>
            </w:r>
          </w:p>
        </w:tc>
        <w:tc>
          <w:tcPr>
            <w:tcW w:w="850" w:type="dxa"/>
            <w:tcPrChange w:id="175" w:author="hyx" w:date="2018-11-10T14:24:00Z">
              <w:tcPr>
                <w:tcW w:w="424" w:type="dxa"/>
              </w:tcPr>
            </w:tcPrChange>
          </w:tcPr>
          <w:p w14:paraId="30537AA5"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276" w:type="dxa"/>
            <w:tcPrChange w:id="176" w:author="hyx" w:date="2018-11-10T14:24:00Z">
              <w:tcPr>
                <w:tcW w:w="2520" w:type="dxa"/>
                <w:gridSpan w:val="4"/>
              </w:tcPr>
            </w:tcPrChange>
          </w:tcPr>
          <w:p w14:paraId="0D94E1D0" w14:textId="77777777" w:rsidR="00835848" w:rsidRDefault="00835848" w:rsidP="00835848">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7376503405</w:t>
            </w:r>
          </w:p>
        </w:tc>
        <w:tc>
          <w:tcPr>
            <w:tcW w:w="1701" w:type="dxa"/>
            <w:tcPrChange w:id="177" w:author="hyx" w:date="2018-11-10T14:24:00Z">
              <w:tcPr>
                <w:tcW w:w="508" w:type="dxa"/>
              </w:tcPr>
            </w:tcPrChange>
          </w:tcPr>
          <w:p w14:paraId="23A7A22F" w14:textId="77777777" w:rsidR="00835848" w:rsidRDefault="00835848" w:rsidP="00835848">
            <w:pPr>
              <w:rPr>
                <w:ins w:id="178" w:author="hyx" w:date="2018-11-10T14:22:00Z"/>
                <w:rFonts w:ascii="Times New Roman" w:hAnsi="Times New Roman" w:cs="Times New Roman"/>
                <w:szCs w:val="24"/>
              </w:rPr>
            </w:pPr>
            <w:r>
              <w:rPr>
                <w:rFonts w:ascii="Times New Roman" w:hAnsi="Times New Roman" w:cs="Times New Roman"/>
                <w:szCs w:val="24"/>
              </w:rPr>
              <w:t>31601241</w:t>
            </w:r>
          </w:p>
          <w:p w14:paraId="7105B2B2" w14:textId="77777777" w:rsidR="00835848" w:rsidRDefault="00835848" w:rsidP="00835848">
            <w:pPr>
              <w:rPr>
                <w:rFonts w:ascii="Times New Roman" w:hAnsi="Times New Roman" w:cs="Times New Roman"/>
                <w:szCs w:val="24"/>
              </w:rPr>
            </w:pPr>
            <w:r>
              <w:rPr>
                <w:rFonts w:ascii="Times New Roman" w:hAnsi="Times New Roman" w:cs="Times New Roman"/>
                <w:szCs w:val="24"/>
              </w:rPr>
              <w:t>@stu.zucc.edu.cn</w:t>
            </w:r>
          </w:p>
        </w:tc>
        <w:tc>
          <w:tcPr>
            <w:tcW w:w="1134" w:type="dxa"/>
            <w:tcPrChange w:id="179" w:author="hyx" w:date="2018-11-10T14:24:00Z">
              <w:tcPr>
                <w:tcW w:w="1663" w:type="dxa"/>
                <w:gridSpan w:val="2"/>
              </w:tcPr>
            </w:tcPrChange>
          </w:tcPr>
          <w:p w14:paraId="02A55DC4" w14:textId="77777777" w:rsidR="00835848" w:rsidRDefault="00835848" w:rsidP="00835848">
            <w:pPr>
              <w:rPr>
                <w:ins w:id="180" w:author="hyx" w:date="2018-11-10T14:21:00Z"/>
                <w:rFonts w:ascii="Times New Roman" w:hAnsi="Times New Roman" w:cs="Times New Roman"/>
                <w:szCs w:val="24"/>
              </w:rPr>
            </w:pPr>
            <w:ins w:id="181" w:author="hyx" w:date="2018-11-10T14:23:00Z">
              <w:r>
                <w:t>c96s1m4</w:t>
              </w:r>
            </w:ins>
          </w:p>
        </w:tc>
        <w:tc>
          <w:tcPr>
            <w:tcW w:w="1418" w:type="dxa"/>
            <w:tcPrChange w:id="182" w:author="hyx" w:date="2018-11-10T14:24:00Z">
              <w:tcPr>
                <w:tcW w:w="1250" w:type="dxa"/>
                <w:gridSpan w:val="2"/>
              </w:tcPr>
            </w:tcPrChange>
          </w:tcPr>
          <w:p w14:paraId="1D0AC880" w14:textId="77777777" w:rsidR="00835848" w:rsidRDefault="00835848" w:rsidP="00835848">
            <w:pPr>
              <w:rPr>
                <w:ins w:id="183" w:author="hyx" w:date="2018-11-10T14:22:00Z"/>
                <w:rFonts w:ascii="Times New Roman" w:hAnsi="Times New Roman" w:cs="Times New Roman"/>
                <w:szCs w:val="24"/>
              </w:rPr>
            </w:pPr>
            <w:ins w:id="184" w:author="hyx" w:date="2018-11-10T14:23:00Z">
              <w:r>
                <w:t>245023559</w:t>
              </w:r>
            </w:ins>
          </w:p>
        </w:tc>
        <w:tc>
          <w:tcPr>
            <w:tcW w:w="1184" w:type="dxa"/>
            <w:tcPrChange w:id="185" w:author="hyx" w:date="2018-11-10T14:24:00Z">
              <w:tcPr>
                <w:tcW w:w="1732" w:type="dxa"/>
                <w:gridSpan w:val="2"/>
              </w:tcPr>
            </w:tcPrChange>
          </w:tcPr>
          <w:p w14:paraId="41BA94FE" w14:textId="77777777" w:rsidR="00835848" w:rsidRDefault="00835848" w:rsidP="00835848">
            <w:pPr>
              <w:rPr>
                <w:rFonts w:ascii="Times New Roman" w:hAnsi="Times New Roman" w:cs="Times New Roman"/>
                <w:szCs w:val="24"/>
              </w:rPr>
            </w:pPr>
            <w:proofErr w:type="gramStart"/>
            <w:r>
              <w:rPr>
                <w:rFonts w:ascii="Times New Roman" w:hAnsi="Times New Roman" w:cs="Times New Roman" w:hint="eastAsia"/>
                <w:szCs w:val="24"/>
              </w:rPr>
              <w:t>G</w:t>
            </w:r>
            <w:r>
              <w:rPr>
                <w:rFonts w:ascii="Times New Roman" w:hAnsi="Times New Roman" w:cs="Times New Roman"/>
                <w:szCs w:val="24"/>
              </w:rPr>
              <w:t>IT,JAVA</w:t>
            </w:r>
            <w:proofErr w:type="gramEnd"/>
          </w:p>
        </w:tc>
      </w:tr>
      <w:tr w:rsidR="00835848" w14:paraId="510C84F4" w14:textId="77777777" w:rsidTr="00835848">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86"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187" w:author="hyx" w:date="2018-11-10T14:24:00Z">
              <w:tcPr>
                <w:tcW w:w="425" w:type="dxa"/>
              </w:tcPr>
            </w:tcPrChange>
          </w:tcPr>
          <w:p w14:paraId="528FBA63"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吕迪</w:t>
            </w:r>
          </w:p>
        </w:tc>
        <w:tc>
          <w:tcPr>
            <w:tcW w:w="850" w:type="dxa"/>
            <w:tcPrChange w:id="188" w:author="hyx" w:date="2018-11-10T14:24:00Z">
              <w:tcPr>
                <w:tcW w:w="424" w:type="dxa"/>
              </w:tcPr>
            </w:tcPrChange>
          </w:tcPr>
          <w:p w14:paraId="6EEE47B8"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276" w:type="dxa"/>
            <w:tcPrChange w:id="189" w:author="hyx" w:date="2018-11-10T14:24:00Z">
              <w:tcPr>
                <w:tcW w:w="2520" w:type="dxa"/>
                <w:gridSpan w:val="4"/>
              </w:tcPr>
            </w:tcPrChange>
          </w:tcPr>
          <w:p w14:paraId="4642634A" w14:textId="77777777" w:rsidR="00835848" w:rsidRDefault="00835848" w:rsidP="00835848">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7306413358</w:t>
            </w:r>
          </w:p>
        </w:tc>
        <w:tc>
          <w:tcPr>
            <w:tcW w:w="1701" w:type="dxa"/>
            <w:tcPrChange w:id="190" w:author="hyx" w:date="2018-11-10T14:24:00Z">
              <w:tcPr>
                <w:tcW w:w="508" w:type="dxa"/>
              </w:tcPr>
            </w:tcPrChange>
          </w:tcPr>
          <w:p w14:paraId="7BE7FB0D" w14:textId="77777777" w:rsidR="00835848" w:rsidRDefault="00835848" w:rsidP="00835848">
            <w:pPr>
              <w:rPr>
                <w:ins w:id="191" w:author="hyx" w:date="2018-11-10T14:22:00Z"/>
                <w:rFonts w:ascii="Times New Roman" w:hAnsi="Times New Roman" w:cs="Times New Roman"/>
                <w:szCs w:val="24"/>
              </w:rPr>
            </w:pPr>
            <w:r>
              <w:rPr>
                <w:rFonts w:ascii="Times New Roman" w:hAnsi="Times New Roman" w:cs="Times New Roman"/>
                <w:szCs w:val="24"/>
              </w:rPr>
              <w:t>31504251</w:t>
            </w:r>
          </w:p>
          <w:p w14:paraId="0D971484" w14:textId="77777777" w:rsidR="00835848" w:rsidRDefault="00835848" w:rsidP="00835848">
            <w:pPr>
              <w:rPr>
                <w:rFonts w:ascii="Times New Roman" w:hAnsi="Times New Roman" w:cs="Times New Roman"/>
                <w:szCs w:val="24"/>
              </w:rPr>
            </w:pPr>
            <w:r>
              <w:rPr>
                <w:rFonts w:ascii="Times New Roman" w:hAnsi="Times New Roman" w:cs="Times New Roman"/>
                <w:szCs w:val="24"/>
              </w:rPr>
              <w:t>@stu.zucc.edu.cn</w:t>
            </w:r>
          </w:p>
        </w:tc>
        <w:tc>
          <w:tcPr>
            <w:tcW w:w="1134" w:type="dxa"/>
            <w:tcPrChange w:id="192" w:author="hyx" w:date="2018-11-10T14:24:00Z">
              <w:tcPr>
                <w:tcW w:w="1663" w:type="dxa"/>
                <w:gridSpan w:val="2"/>
              </w:tcPr>
            </w:tcPrChange>
          </w:tcPr>
          <w:p w14:paraId="77FAC9EA" w14:textId="77777777" w:rsidR="00835848" w:rsidRDefault="00835848" w:rsidP="00835848">
            <w:pPr>
              <w:rPr>
                <w:ins w:id="193" w:author="hyx" w:date="2018-11-10T14:21:00Z"/>
                <w:rFonts w:ascii="Times New Roman" w:hAnsi="Times New Roman" w:cs="Times New Roman"/>
                <w:szCs w:val="24"/>
              </w:rPr>
            </w:pPr>
            <w:ins w:id="194" w:author="hyx" w:date="2018-11-10T14:23:00Z">
              <w:r>
                <w:t>CXM1064081300</w:t>
              </w:r>
            </w:ins>
          </w:p>
        </w:tc>
        <w:tc>
          <w:tcPr>
            <w:tcW w:w="1418" w:type="dxa"/>
            <w:tcPrChange w:id="195" w:author="hyx" w:date="2018-11-10T14:24:00Z">
              <w:tcPr>
                <w:tcW w:w="1250" w:type="dxa"/>
                <w:gridSpan w:val="2"/>
              </w:tcPr>
            </w:tcPrChange>
          </w:tcPr>
          <w:p w14:paraId="6B211E86" w14:textId="77777777" w:rsidR="00835848" w:rsidRDefault="00835848" w:rsidP="00835848">
            <w:pPr>
              <w:rPr>
                <w:ins w:id="196" w:author="hyx" w:date="2018-11-10T14:22:00Z"/>
                <w:rFonts w:ascii="Times New Roman" w:hAnsi="Times New Roman" w:cs="Times New Roman"/>
                <w:szCs w:val="24"/>
              </w:rPr>
            </w:pPr>
            <w:ins w:id="197" w:author="hyx" w:date="2018-11-10T14:23:00Z">
              <w:r>
                <w:t>1227442409</w:t>
              </w:r>
            </w:ins>
          </w:p>
        </w:tc>
        <w:tc>
          <w:tcPr>
            <w:tcW w:w="1184" w:type="dxa"/>
            <w:tcPrChange w:id="198" w:author="hyx" w:date="2018-11-10T14:24:00Z">
              <w:tcPr>
                <w:tcW w:w="1732" w:type="dxa"/>
                <w:gridSpan w:val="2"/>
              </w:tcPr>
            </w:tcPrChange>
          </w:tcPr>
          <w:p w14:paraId="709CF915" w14:textId="77777777" w:rsidR="00835848" w:rsidRDefault="00835848" w:rsidP="00835848">
            <w:pPr>
              <w:rPr>
                <w:rFonts w:ascii="Times New Roman" w:hAnsi="Times New Roman" w:cs="Times New Roman"/>
                <w:szCs w:val="24"/>
              </w:rPr>
            </w:pPr>
            <w:proofErr w:type="spellStart"/>
            <w:r>
              <w:rPr>
                <w:rFonts w:ascii="Times New Roman" w:hAnsi="Times New Roman" w:cs="Times New Roman" w:hint="eastAsia"/>
                <w:szCs w:val="24"/>
              </w:rPr>
              <w:t>A</w:t>
            </w:r>
            <w:r>
              <w:rPr>
                <w:rFonts w:ascii="Times New Roman" w:hAnsi="Times New Roman" w:cs="Times New Roman"/>
                <w:szCs w:val="24"/>
              </w:rPr>
              <w:t>xureRP</w:t>
            </w:r>
            <w:proofErr w:type="spellEnd"/>
            <w:r>
              <w:rPr>
                <w:rFonts w:ascii="Times New Roman" w:hAnsi="Times New Roman" w:cs="Times New Roman" w:hint="eastAsia"/>
                <w:szCs w:val="24"/>
              </w:rPr>
              <w:t>、</w:t>
            </w:r>
          </w:p>
        </w:tc>
      </w:tr>
      <w:tr w:rsidR="00835848" w14:paraId="7F4FE56F" w14:textId="77777777" w:rsidTr="00835848">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Change w:id="199" w:author="hyx" w:date="2018-11-10T14:24:00Z">
            <w:tblPrEx>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PrEx>
          </w:tblPrExChange>
        </w:tblPrEx>
        <w:tc>
          <w:tcPr>
            <w:tcW w:w="959" w:type="dxa"/>
            <w:tcPrChange w:id="200" w:author="hyx" w:date="2018-11-10T14:24:00Z">
              <w:tcPr>
                <w:tcW w:w="425" w:type="dxa"/>
              </w:tcPr>
            </w:tcPrChange>
          </w:tcPr>
          <w:p w14:paraId="685554E3"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徐双铅</w:t>
            </w:r>
          </w:p>
        </w:tc>
        <w:tc>
          <w:tcPr>
            <w:tcW w:w="850" w:type="dxa"/>
            <w:tcPrChange w:id="201" w:author="hyx" w:date="2018-11-10T14:24:00Z">
              <w:tcPr>
                <w:tcW w:w="424" w:type="dxa"/>
              </w:tcPr>
            </w:tcPrChange>
          </w:tcPr>
          <w:p w14:paraId="2CA676E9"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需求分析员</w:t>
            </w:r>
          </w:p>
        </w:tc>
        <w:tc>
          <w:tcPr>
            <w:tcW w:w="1276" w:type="dxa"/>
            <w:tcPrChange w:id="202" w:author="hyx" w:date="2018-11-10T14:24:00Z">
              <w:tcPr>
                <w:tcW w:w="2520" w:type="dxa"/>
                <w:gridSpan w:val="4"/>
              </w:tcPr>
            </w:tcPrChange>
          </w:tcPr>
          <w:p w14:paraId="092C9872" w14:textId="77777777" w:rsidR="00835848" w:rsidRDefault="00835848" w:rsidP="00835848">
            <w:pPr>
              <w:rPr>
                <w:rFonts w:ascii="Times New Roman" w:hAnsi="Times New Roman" w:cs="Times New Roman"/>
                <w:szCs w:val="24"/>
              </w:rPr>
            </w:pPr>
            <w:r>
              <w:rPr>
                <w:rFonts w:ascii="Times New Roman" w:hAnsi="Times New Roman" w:cs="Times New Roman"/>
                <w:szCs w:val="24"/>
              </w:rPr>
              <w:t>1</w:t>
            </w:r>
            <w:r>
              <w:rPr>
                <w:rFonts w:ascii="Times New Roman" w:hAnsi="Times New Roman" w:cs="Times New Roman" w:hint="eastAsia"/>
                <w:szCs w:val="24"/>
              </w:rPr>
              <w:t>8094711647</w:t>
            </w:r>
          </w:p>
        </w:tc>
        <w:tc>
          <w:tcPr>
            <w:tcW w:w="1701" w:type="dxa"/>
            <w:tcPrChange w:id="203" w:author="hyx" w:date="2018-11-10T14:24:00Z">
              <w:tcPr>
                <w:tcW w:w="508" w:type="dxa"/>
              </w:tcPr>
            </w:tcPrChange>
          </w:tcPr>
          <w:p w14:paraId="0EE1120D" w14:textId="77777777" w:rsidR="00835848" w:rsidRDefault="00835848" w:rsidP="00835848">
            <w:pPr>
              <w:rPr>
                <w:ins w:id="204" w:author="hyx" w:date="2018-11-10T14:22:00Z"/>
                <w:rFonts w:ascii="Times New Roman" w:hAnsi="Times New Roman" w:cs="Times New Roman"/>
                <w:szCs w:val="24"/>
              </w:rPr>
            </w:pPr>
            <w:r>
              <w:rPr>
                <w:rFonts w:ascii="Times New Roman" w:hAnsi="Times New Roman" w:cs="Times New Roman"/>
                <w:szCs w:val="24"/>
              </w:rPr>
              <w:t>31601221</w:t>
            </w:r>
          </w:p>
          <w:p w14:paraId="6B7E3EE2" w14:textId="77777777" w:rsidR="00835848" w:rsidRDefault="00835848" w:rsidP="00835848">
            <w:r>
              <w:rPr>
                <w:rFonts w:ascii="Times New Roman" w:hAnsi="Times New Roman" w:cs="Times New Roman"/>
                <w:szCs w:val="24"/>
              </w:rPr>
              <w:t>@stu.zucc.edu.cn</w:t>
            </w:r>
          </w:p>
        </w:tc>
        <w:tc>
          <w:tcPr>
            <w:tcW w:w="1134" w:type="dxa"/>
            <w:tcPrChange w:id="205" w:author="hyx" w:date="2018-11-10T14:24:00Z">
              <w:tcPr>
                <w:tcW w:w="1663" w:type="dxa"/>
                <w:gridSpan w:val="2"/>
              </w:tcPr>
            </w:tcPrChange>
          </w:tcPr>
          <w:p w14:paraId="653F4CD9" w14:textId="77777777" w:rsidR="00835848" w:rsidRDefault="00835848" w:rsidP="00835848">
            <w:pPr>
              <w:rPr>
                <w:ins w:id="206" w:author="hyx" w:date="2018-11-10T14:21:00Z"/>
                <w:rFonts w:ascii="Times New Roman" w:hAnsi="Times New Roman" w:cs="Times New Roman"/>
                <w:szCs w:val="24"/>
              </w:rPr>
            </w:pPr>
            <w:ins w:id="207" w:author="hyx" w:date="2018-11-10T14:23:00Z">
              <w:r>
                <w:t>di62289</w:t>
              </w:r>
            </w:ins>
          </w:p>
        </w:tc>
        <w:tc>
          <w:tcPr>
            <w:tcW w:w="1418" w:type="dxa"/>
            <w:tcPrChange w:id="208" w:author="hyx" w:date="2018-11-10T14:24:00Z">
              <w:tcPr>
                <w:tcW w:w="1250" w:type="dxa"/>
                <w:gridSpan w:val="2"/>
              </w:tcPr>
            </w:tcPrChange>
          </w:tcPr>
          <w:p w14:paraId="48741EA3" w14:textId="77777777" w:rsidR="00835848" w:rsidRDefault="00835848" w:rsidP="00835848">
            <w:pPr>
              <w:rPr>
                <w:ins w:id="209" w:author="hyx" w:date="2018-11-10T14:22:00Z"/>
                <w:rFonts w:ascii="Times New Roman" w:hAnsi="Times New Roman" w:cs="Times New Roman"/>
                <w:szCs w:val="24"/>
              </w:rPr>
            </w:pPr>
            <w:ins w:id="210" w:author="hyx" w:date="2018-11-10T14:23:00Z">
              <w:r>
                <w:t>935162289</w:t>
              </w:r>
            </w:ins>
          </w:p>
        </w:tc>
        <w:tc>
          <w:tcPr>
            <w:tcW w:w="1184" w:type="dxa"/>
            <w:tcPrChange w:id="211" w:author="hyx" w:date="2018-11-10T14:24:00Z">
              <w:tcPr>
                <w:tcW w:w="1732" w:type="dxa"/>
                <w:gridSpan w:val="2"/>
              </w:tcPr>
            </w:tcPrChange>
          </w:tcPr>
          <w:p w14:paraId="29C82C15" w14:textId="77777777" w:rsidR="00835848" w:rsidRDefault="00835848" w:rsidP="00835848">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bookmarkEnd w:id="138"/>
      <w:bookmarkEnd w:id="139"/>
      <w:bookmarkEnd w:id="140"/>
      <w:bookmarkEnd w:id="141"/>
    </w:tbl>
    <w:p w14:paraId="2CE73161" w14:textId="5AC703AD" w:rsidR="00F978EB" w:rsidRDefault="00F978EB" w:rsidP="00F978EB"/>
    <w:p w14:paraId="3C5E1E65" w14:textId="77777777" w:rsidR="00F978EB" w:rsidRPr="00883581" w:rsidRDefault="00F978EB" w:rsidP="00F978EB">
      <w:r>
        <w:rPr>
          <w:rFonts w:hint="eastAsia"/>
        </w:rPr>
        <w:t>详见</w:t>
      </w:r>
      <w:r w:rsidR="00D77FA7">
        <w:rPr>
          <w:rStyle w:val="ae"/>
        </w:rPr>
        <w:fldChar w:fldCharType="begin"/>
      </w:r>
      <w:r w:rsidR="00D77FA7">
        <w:rPr>
          <w:rStyle w:val="ae"/>
        </w:rPr>
        <w:instrText xml:space="preserve"> HYPERLINK \l "人力资源管理计划" </w:instrText>
      </w:r>
      <w:r w:rsidR="00D77FA7">
        <w:rPr>
          <w:rStyle w:val="ae"/>
        </w:rPr>
        <w:fldChar w:fldCharType="separate"/>
      </w:r>
      <w:r w:rsidRPr="008B2606">
        <w:rPr>
          <w:rStyle w:val="ae"/>
        </w:rPr>
        <w:t>人力资源管理计划</w:t>
      </w:r>
      <w:r w:rsidR="00D77FA7">
        <w:rPr>
          <w:rStyle w:val="ae"/>
        </w:rPr>
        <w:fldChar w:fldCharType="end"/>
      </w:r>
    </w:p>
    <w:p w14:paraId="01C0DF76" w14:textId="77777777" w:rsidR="00F978EB" w:rsidRDefault="00F978EB" w:rsidP="00F978EB">
      <w:pPr>
        <w:pStyle w:val="a0"/>
      </w:pPr>
      <w:bookmarkStart w:id="212" w:name="_Toc499772347"/>
      <w:bookmarkStart w:id="213" w:name="_Toc533946062"/>
      <w:r>
        <w:rPr>
          <w:rFonts w:hint="eastAsia"/>
        </w:rPr>
        <w:t>用户</w:t>
      </w:r>
      <w:bookmarkEnd w:id="212"/>
      <w:bookmarkEnd w:id="213"/>
    </w:p>
    <w:p w14:paraId="5F497261" w14:textId="77777777" w:rsidR="00F978EB" w:rsidRPr="00835E85" w:rsidRDefault="00F978EB" w:rsidP="00F978EB">
      <w:pPr>
        <w:ind w:firstLine="420"/>
        <w:rPr>
          <w:szCs w:val="21"/>
          <w:lang w:val="zh-CN"/>
        </w:rPr>
      </w:pPr>
      <w:r w:rsidRPr="00835E85">
        <w:rPr>
          <w:szCs w:val="21"/>
          <w:lang w:val="zh-CN"/>
        </w:rPr>
        <w:t>1.软件工程系列课程教师</w:t>
      </w:r>
    </w:p>
    <w:p w14:paraId="1FB5DC24" w14:textId="77777777" w:rsidR="00F978EB" w:rsidRPr="00835E85" w:rsidRDefault="00F978EB" w:rsidP="00F978EB">
      <w:pPr>
        <w:ind w:firstLine="420"/>
        <w:rPr>
          <w:szCs w:val="21"/>
          <w:lang w:val="zh-CN"/>
        </w:rPr>
      </w:pPr>
      <w:r w:rsidRPr="00835E85">
        <w:rPr>
          <w:szCs w:val="21"/>
          <w:lang w:val="zh-CN"/>
        </w:rPr>
        <w:t>2.学习软件工程系列课程的学生</w:t>
      </w:r>
    </w:p>
    <w:p w14:paraId="1ECB26F3" w14:textId="77777777" w:rsidR="00F978EB" w:rsidRPr="00835E85" w:rsidRDefault="00F978EB" w:rsidP="00F978EB">
      <w:pPr>
        <w:ind w:firstLine="420"/>
        <w:rPr>
          <w:szCs w:val="21"/>
          <w:lang w:val="zh-CN"/>
        </w:rPr>
      </w:pPr>
      <w:r w:rsidRPr="00835E85">
        <w:rPr>
          <w:szCs w:val="21"/>
          <w:lang w:val="zh-CN"/>
        </w:rPr>
        <w:t>3.没选这些课，但是感兴趣的游客</w:t>
      </w:r>
    </w:p>
    <w:p w14:paraId="72A1F1E5" w14:textId="77777777" w:rsidR="00F978EB" w:rsidRPr="00835E85" w:rsidRDefault="00F978EB" w:rsidP="00F978EB">
      <w:pPr>
        <w:ind w:firstLine="420"/>
        <w:rPr>
          <w:szCs w:val="21"/>
          <w:lang w:val="zh-CN"/>
        </w:rPr>
      </w:pPr>
      <w:r w:rsidRPr="00835E85">
        <w:rPr>
          <w:szCs w:val="21"/>
          <w:lang w:val="zh-CN"/>
        </w:rPr>
        <w:t>4.网站管理员</w:t>
      </w:r>
    </w:p>
    <w:p w14:paraId="7E0A4EFE" w14:textId="77777777" w:rsidR="00F978EB" w:rsidRDefault="00F978EB" w:rsidP="00F978EB"/>
    <w:p w14:paraId="6C856A85" w14:textId="77777777" w:rsidR="00F978EB" w:rsidRDefault="00F978EB" w:rsidP="00F978EB">
      <w:r>
        <w:rPr>
          <w:rFonts w:hint="eastAsia"/>
        </w:rPr>
        <w:t>用户</w:t>
      </w:r>
      <w:r>
        <w:t>代表联系表</w:t>
      </w:r>
      <w:r>
        <w:rPr>
          <w:rFonts w:hint="eastAsia"/>
        </w:rPr>
        <w:t>：</w:t>
      </w:r>
    </w:p>
    <w:tbl>
      <w:tblPr>
        <w:tblW w:w="554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1360"/>
        <w:gridCol w:w="1360"/>
        <w:gridCol w:w="1660"/>
        <w:gridCol w:w="1208"/>
        <w:gridCol w:w="1508"/>
        <w:gridCol w:w="1202"/>
      </w:tblGrid>
      <w:tr w:rsidR="00C877F1" w:rsidRPr="00345968" w14:paraId="1BF6A2BD" w14:textId="77777777" w:rsidTr="006556E2">
        <w:trPr>
          <w:trHeight w:val="514"/>
        </w:trPr>
        <w:tc>
          <w:tcPr>
            <w:tcW w:w="492" w:type="pct"/>
            <w:shd w:val="clear" w:color="auto" w:fill="B4C6E7" w:themeFill="accent1" w:themeFillTint="66"/>
          </w:tcPr>
          <w:p w14:paraId="1695292E" w14:textId="77777777" w:rsidR="00C877F1" w:rsidRPr="00345968" w:rsidRDefault="00C877F1" w:rsidP="006556E2">
            <w:pPr>
              <w:rPr>
                <w:b/>
                <w:kern w:val="2"/>
                <w:sz w:val="18"/>
                <w:szCs w:val="18"/>
              </w:rPr>
            </w:pPr>
            <w:r w:rsidRPr="00345968">
              <w:rPr>
                <w:rFonts w:hint="eastAsia"/>
                <w:b/>
                <w:kern w:val="2"/>
                <w:sz w:val="18"/>
                <w:szCs w:val="18"/>
              </w:rPr>
              <w:t>姓名</w:t>
            </w:r>
          </w:p>
        </w:tc>
        <w:tc>
          <w:tcPr>
            <w:tcW w:w="739" w:type="pct"/>
            <w:shd w:val="clear" w:color="auto" w:fill="B4C6E7" w:themeFill="accent1" w:themeFillTint="66"/>
          </w:tcPr>
          <w:p w14:paraId="7359782A" w14:textId="77777777" w:rsidR="00C877F1" w:rsidRPr="00345968" w:rsidRDefault="00C877F1" w:rsidP="006556E2">
            <w:pPr>
              <w:rPr>
                <w:b/>
                <w:kern w:val="2"/>
                <w:sz w:val="18"/>
                <w:szCs w:val="18"/>
              </w:rPr>
            </w:pPr>
            <w:r w:rsidRPr="00345968">
              <w:rPr>
                <w:rFonts w:hint="eastAsia"/>
                <w:b/>
                <w:kern w:val="2"/>
                <w:sz w:val="18"/>
                <w:szCs w:val="18"/>
              </w:rPr>
              <w:t>用户身份</w:t>
            </w:r>
          </w:p>
        </w:tc>
        <w:tc>
          <w:tcPr>
            <w:tcW w:w="739" w:type="pct"/>
            <w:shd w:val="clear" w:color="auto" w:fill="B4C6E7" w:themeFill="accent1" w:themeFillTint="66"/>
          </w:tcPr>
          <w:p w14:paraId="4A63D4C6" w14:textId="77777777" w:rsidR="00C877F1" w:rsidRPr="00345968" w:rsidRDefault="00C877F1" w:rsidP="006556E2">
            <w:pPr>
              <w:rPr>
                <w:b/>
                <w:kern w:val="2"/>
                <w:sz w:val="18"/>
                <w:szCs w:val="18"/>
              </w:rPr>
            </w:pPr>
            <w:r w:rsidRPr="00345968">
              <w:rPr>
                <w:rFonts w:hint="eastAsia"/>
                <w:b/>
                <w:kern w:val="2"/>
                <w:sz w:val="18"/>
                <w:szCs w:val="18"/>
              </w:rPr>
              <w:t>电话</w:t>
            </w:r>
          </w:p>
        </w:tc>
        <w:tc>
          <w:tcPr>
            <w:tcW w:w="902" w:type="pct"/>
            <w:shd w:val="clear" w:color="auto" w:fill="B4C6E7" w:themeFill="accent1" w:themeFillTint="66"/>
          </w:tcPr>
          <w:p w14:paraId="72E690F6" w14:textId="77777777" w:rsidR="00C877F1" w:rsidRPr="00345968" w:rsidRDefault="00C877F1" w:rsidP="006556E2">
            <w:pPr>
              <w:rPr>
                <w:b/>
                <w:kern w:val="2"/>
                <w:sz w:val="18"/>
                <w:szCs w:val="18"/>
              </w:rPr>
            </w:pPr>
            <w:r w:rsidRPr="00345968">
              <w:rPr>
                <w:rFonts w:hint="eastAsia"/>
                <w:b/>
                <w:kern w:val="2"/>
                <w:sz w:val="18"/>
                <w:szCs w:val="18"/>
              </w:rPr>
              <w:t>邮箱</w:t>
            </w:r>
          </w:p>
        </w:tc>
        <w:tc>
          <w:tcPr>
            <w:tcW w:w="656" w:type="pct"/>
            <w:shd w:val="clear" w:color="auto" w:fill="B4C6E7" w:themeFill="accent1" w:themeFillTint="66"/>
          </w:tcPr>
          <w:p w14:paraId="12540FD3" w14:textId="77777777" w:rsidR="00C877F1" w:rsidRPr="00345968" w:rsidRDefault="00C877F1" w:rsidP="006556E2">
            <w:pPr>
              <w:rPr>
                <w:b/>
                <w:kern w:val="2"/>
                <w:sz w:val="18"/>
                <w:szCs w:val="18"/>
              </w:rPr>
            </w:pPr>
            <w:r w:rsidRPr="00345968">
              <w:rPr>
                <w:rFonts w:hint="eastAsia"/>
                <w:b/>
                <w:kern w:val="2"/>
                <w:sz w:val="18"/>
                <w:szCs w:val="18"/>
              </w:rPr>
              <w:t>QQ</w:t>
            </w:r>
          </w:p>
        </w:tc>
        <w:tc>
          <w:tcPr>
            <w:tcW w:w="819" w:type="pct"/>
            <w:shd w:val="clear" w:color="auto" w:fill="B4C6E7" w:themeFill="accent1" w:themeFillTint="66"/>
          </w:tcPr>
          <w:p w14:paraId="3DEFDF34" w14:textId="77777777" w:rsidR="00C877F1" w:rsidRPr="00345968" w:rsidRDefault="00C877F1" w:rsidP="006556E2">
            <w:pPr>
              <w:rPr>
                <w:b/>
                <w:kern w:val="2"/>
                <w:sz w:val="18"/>
                <w:szCs w:val="18"/>
              </w:rPr>
            </w:pPr>
            <w:proofErr w:type="gramStart"/>
            <w:r w:rsidRPr="00345968">
              <w:rPr>
                <w:b/>
                <w:kern w:val="2"/>
                <w:sz w:val="18"/>
                <w:szCs w:val="18"/>
              </w:rPr>
              <w:t>微信</w:t>
            </w:r>
            <w:proofErr w:type="gramEnd"/>
          </w:p>
        </w:tc>
        <w:tc>
          <w:tcPr>
            <w:tcW w:w="653" w:type="pct"/>
            <w:shd w:val="clear" w:color="auto" w:fill="B4C6E7" w:themeFill="accent1" w:themeFillTint="66"/>
          </w:tcPr>
          <w:p w14:paraId="3652A7A8" w14:textId="77777777" w:rsidR="00C877F1" w:rsidRPr="00345968" w:rsidRDefault="00C877F1" w:rsidP="006556E2">
            <w:pPr>
              <w:rPr>
                <w:b/>
                <w:kern w:val="2"/>
                <w:sz w:val="18"/>
                <w:szCs w:val="18"/>
              </w:rPr>
            </w:pPr>
            <w:r>
              <w:rPr>
                <w:rFonts w:hint="eastAsia"/>
                <w:b/>
                <w:kern w:val="2"/>
                <w:sz w:val="18"/>
                <w:szCs w:val="18"/>
              </w:rPr>
              <w:t>地址</w:t>
            </w:r>
          </w:p>
        </w:tc>
      </w:tr>
      <w:tr w:rsidR="00C877F1" w:rsidRPr="00345968" w14:paraId="55C0253F" w14:textId="77777777" w:rsidTr="006556E2">
        <w:trPr>
          <w:trHeight w:val="514"/>
        </w:trPr>
        <w:tc>
          <w:tcPr>
            <w:tcW w:w="492" w:type="pct"/>
            <w:shd w:val="clear" w:color="auto" w:fill="FFFFFF" w:themeFill="background1"/>
          </w:tcPr>
          <w:p w14:paraId="5FCDE3CE" w14:textId="77777777" w:rsidR="00C877F1" w:rsidRPr="00345968" w:rsidRDefault="00C877F1" w:rsidP="006556E2">
            <w:pPr>
              <w:rPr>
                <w:b/>
                <w:kern w:val="2"/>
                <w:sz w:val="18"/>
                <w:szCs w:val="18"/>
              </w:rPr>
            </w:pPr>
            <w:r w:rsidRPr="007D1C36">
              <w:rPr>
                <w:rFonts w:hint="eastAsia"/>
                <w:b/>
                <w:kern w:val="2"/>
                <w:sz w:val="18"/>
                <w:szCs w:val="18"/>
              </w:rPr>
              <w:t>陈尚辉</w:t>
            </w:r>
          </w:p>
        </w:tc>
        <w:tc>
          <w:tcPr>
            <w:tcW w:w="739" w:type="pct"/>
            <w:shd w:val="clear" w:color="auto" w:fill="FFFFFF" w:themeFill="background1"/>
          </w:tcPr>
          <w:p w14:paraId="78A94A0C" w14:textId="77777777" w:rsidR="00C877F1" w:rsidRPr="00345968" w:rsidRDefault="00C877F1" w:rsidP="006556E2">
            <w:pPr>
              <w:rPr>
                <w:b/>
                <w:kern w:val="2"/>
                <w:sz w:val="18"/>
                <w:szCs w:val="18"/>
              </w:rPr>
            </w:pPr>
            <w:r w:rsidRPr="00345968">
              <w:rPr>
                <w:rFonts w:hint="eastAsia"/>
                <w:b/>
                <w:kern w:val="2"/>
                <w:sz w:val="18"/>
                <w:szCs w:val="18"/>
              </w:rPr>
              <w:t>管理员用户</w:t>
            </w:r>
          </w:p>
        </w:tc>
        <w:tc>
          <w:tcPr>
            <w:tcW w:w="739" w:type="pct"/>
            <w:shd w:val="clear" w:color="auto" w:fill="FFFFFF" w:themeFill="background1"/>
          </w:tcPr>
          <w:p w14:paraId="118AA400" w14:textId="77777777" w:rsidR="00C877F1" w:rsidRPr="00345968" w:rsidRDefault="00C877F1" w:rsidP="006556E2">
            <w:pPr>
              <w:rPr>
                <w:b/>
                <w:kern w:val="2"/>
                <w:sz w:val="18"/>
                <w:szCs w:val="18"/>
              </w:rPr>
            </w:pPr>
            <w:r w:rsidRPr="007D1C36">
              <w:rPr>
                <w:b/>
                <w:kern w:val="2"/>
                <w:sz w:val="18"/>
                <w:szCs w:val="18"/>
              </w:rPr>
              <w:t>18782934858</w:t>
            </w:r>
          </w:p>
        </w:tc>
        <w:tc>
          <w:tcPr>
            <w:tcW w:w="902" w:type="pct"/>
            <w:shd w:val="clear" w:color="auto" w:fill="FFFFFF" w:themeFill="background1"/>
          </w:tcPr>
          <w:p w14:paraId="0EC24E5F" w14:textId="77777777" w:rsidR="00C877F1" w:rsidRPr="00345968" w:rsidRDefault="00C877F1" w:rsidP="006556E2">
            <w:pPr>
              <w:rPr>
                <w:b/>
                <w:kern w:val="2"/>
                <w:sz w:val="18"/>
                <w:szCs w:val="18"/>
              </w:rPr>
            </w:pPr>
            <w:r w:rsidRPr="007D1C36">
              <w:rPr>
                <w:b/>
                <w:kern w:val="2"/>
                <w:sz w:val="18"/>
                <w:szCs w:val="18"/>
              </w:rPr>
              <w:t>287256264</w:t>
            </w:r>
            <w:r>
              <w:rPr>
                <w:rFonts w:hint="eastAsia"/>
                <w:b/>
                <w:kern w:val="2"/>
                <w:sz w:val="18"/>
                <w:szCs w:val="18"/>
              </w:rPr>
              <w:t>@qq</w:t>
            </w:r>
            <w:r>
              <w:rPr>
                <w:b/>
                <w:kern w:val="2"/>
                <w:sz w:val="18"/>
                <w:szCs w:val="18"/>
              </w:rPr>
              <w:t>.com</w:t>
            </w:r>
          </w:p>
        </w:tc>
        <w:tc>
          <w:tcPr>
            <w:tcW w:w="656" w:type="pct"/>
            <w:shd w:val="clear" w:color="auto" w:fill="FFFFFF" w:themeFill="background1"/>
          </w:tcPr>
          <w:p w14:paraId="4F455918" w14:textId="77777777" w:rsidR="00C877F1" w:rsidRPr="00345968" w:rsidRDefault="00C877F1" w:rsidP="006556E2">
            <w:pPr>
              <w:rPr>
                <w:b/>
                <w:kern w:val="2"/>
                <w:sz w:val="18"/>
                <w:szCs w:val="18"/>
              </w:rPr>
            </w:pPr>
            <w:r w:rsidRPr="007D1C36">
              <w:rPr>
                <w:b/>
                <w:kern w:val="2"/>
                <w:sz w:val="18"/>
                <w:szCs w:val="18"/>
              </w:rPr>
              <w:t>287256264</w:t>
            </w:r>
          </w:p>
        </w:tc>
        <w:tc>
          <w:tcPr>
            <w:tcW w:w="819" w:type="pct"/>
            <w:shd w:val="clear" w:color="auto" w:fill="FFFFFF" w:themeFill="background1"/>
          </w:tcPr>
          <w:p w14:paraId="3277CB9B" w14:textId="77777777" w:rsidR="00C877F1" w:rsidRPr="00345968" w:rsidRDefault="00C877F1" w:rsidP="006556E2">
            <w:pPr>
              <w:rPr>
                <w:b/>
                <w:kern w:val="2"/>
                <w:sz w:val="18"/>
                <w:szCs w:val="18"/>
              </w:rPr>
            </w:pPr>
            <w:r w:rsidRPr="007D1C36">
              <w:rPr>
                <w:b/>
                <w:kern w:val="2"/>
                <w:sz w:val="18"/>
                <w:szCs w:val="18"/>
              </w:rPr>
              <w:t>csui_26</w:t>
            </w:r>
          </w:p>
        </w:tc>
        <w:tc>
          <w:tcPr>
            <w:tcW w:w="653" w:type="pct"/>
            <w:shd w:val="clear" w:color="auto" w:fill="FFFFFF" w:themeFill="background1"/>
          </w:tcPr>
          <w:p w14:paraId="38CAC3A3" w14:textId="77777777" w:rsidR="00C877F1" w:rsidRDefault="00C877F1" w:rsidP="006556E2">
            <w:pPr>
              <w:rPr>
                <w:b/>
                <w:kern w:val="2"/>
                <w:sz w:val="18"/>
                <w:szCs w:val="18"/>
              </w:rPr>
            </w:pPr>
            <w:r w:rsidRPr="00345968">
              <w:rPr>
                <w:rFonts w:hint="eastAsia"/>
                <w:b/>
                <w:kern w:val="2"/>
                <w:sz w:val="18"/>
                <w:szCs w:val="18"/>
              </w:rPr>
              <w:t>理四</w:t>
            </w:r>
            <w:proofErr w:type="gramStart"/>
            <w:r>
              <w:rPr>
                <w:rFonts w:hint="eastAsia"/>
                <w:b/>
                <w:kern w:val="2"/>
                <w:sz w:val="18"/>
                <w:szCs w:val="18"/>
              </w:rPr>
              <w:t>506</w:t>
            </w:r>
            <w:proofErr w:type="gramEnd"/>
          </w:p>
        </w:tc>
      </w:tr>
      <w:tr w:rsidR="00C877F1" w:rsidRPr="00345968" w14:paraId="4060201E" w14:textId="77777777" w:rsidTr="006556E2">
        <w:trPr>
          <w:trHeight w:val="514"/>
        </w:trPr>
        <w:tc>
          <w:tcPr>
            <w:tcW w:w="492" w:type="pct"/>
            <w:shd w:val="clear" w:color="auto" w:fill="FFFFFF" w:themeFill="background1"/>
          </w:tcPr>
          <w:p w14:paraId="4761C458" w14:textId="77777777" w:rsidR="00C877F1" w:rsidRPr="00345968" w:rsidRDefault="00C877F1" w:rsidP="006556E2">
            <w:pPr>
              <w:rPr>
                <w:b/>
                <w:kern w:val="2"/>
                <w:sz w:val="18"/>
                <w:szCs w:val="18"/>
              </w:rPr>
            </w:pPr>
            <w:r w:rsidRPr="00345968">
              <w:rPr>
                <w:rFonts w:hint="eastAsia"/>
                <w:b/>
                <w:kern w:val="2"/>
                <w:sz w:val="18"/>
                <w:szCs w:val="18"/>
              </w:rPr>
              <w:t>杨</w:t>
            </w:r>
            <w:proofErr w:type="gramStart"/>
            <w:r w:rsidRPr="00345968">
              <w:rPr>
                <w:rFonts w:hint="eastAsia"/>
                <w:b/>
                <w:kern w:val="2"/>
                <w:sz w:val="18"/>
                <w:szCs w:val="18"/>
              </w:rPr>
              <w:t>枨</w:t>
            </w:r>
            <w:proofErr w:type="gramEnd"/>
          </w:p>
        </w:tc>
        <w:tc>
          <w:tcPr>
            <w:tcW w:w="739" w:type="pct"/>
            <w:shd w:val="clear" w:color="auto" w:fill="FFFFFF" w:themeFill="background1"/>
          </w:tcPr>
          <w:p w14:paraId="0CB63160" w14:textId="77777777" w:rsidR="00C877F1" w:rsidRPr="00345968" w:rsidRDefault="00C877F1" w:rsidP="006556E2">
            <w:pPr>
              <w:rPr>
                <w:b/>
                <w:kern w:val="2"/>
                <w:sz w:val="18"/>
                <w:szCs w:val="18"/>
              </w:rPr>
            </w:pPr>
            <w:r>
              <w:rPr>
                <w:rFonts w:hint="eastAsia"/>
                <w:b/>
                <w:kern w:val="2"/>
                <w:sz w:val="18"/>
                <w:szCs w:val="18"/>
              </w:rPr>
              <w:t>客户</w:t>
            </w:r>
            <w:r>
              <w:rPr>
                <w:b/>
                <w:kern w:val="2"/>
                <w:sz w:val="18"/>
                <w:szCs w:val="18"/>
              </w:rPr>
              <w:t>&amp;教师</w:t>
            </w:r>
          </w:p>
        </w:tc>
        <w:tc>
          <w:tcPr>
            <w:tcW w:w="739" w:type="pct"/>
            <w:shd w:val="clear" w:color="auto" w:fill="FFFFFF" w:themeFill="background1"/>
          </w:tcPr>
          <w:p w14:paraId="4490D557" w14:textId="77777777" w:rsidR="00C877F1" w:rsidRPr="00345968" w:rsidRDefault="00C877F1" w:rsidP="006556E2">
            <w:pPr>
              <w:rPr>
                <w:b/>
                <w:kern w:val="2"/>
                <w:sz w:val="18"/>
                <w:szCs w:val="18"/>
              </w:rPr>
            </w:pPr>
            <w:r w:rsidRPr="00345968">
              <w:rPr>
                <w:rFonts w:hint="eastAsia"/>
                <w:b/>
                <w:kern w:val="2"/>
                <w:sz w:val="18"/>
                <w:szCs w:val="18"/>
              </w:rPr>
              <w:t>13357102333</w:t>
            </w:r>
          </w:p>
        </w:tc>
        <w:tc>
          <w:tcPr>
            <w:tcW w:w="902" w:type="pct"/>
            <w:shd w:val="clear" w:color="auto" w:fill="FFFFFF" w:themeFill="background1"/>
          </w:tcPr>
          <w:p w14:paraId="03553D8E" w14:textId="77777777" w:rsidR="00C877F1" w:rsidRDefault="00C877F1" w:rsidP="006556E2">
            <w:pPr>
              <w:rPr>
                <w:b/>
                <w:kern w:val="2"/>
                <w:sz w:val="18"/>
                <w:szCs w:val="18"/>
              </w:rPr>
            </w:pPr>
            <w:hyperlink r:id="rId11" w:history="1">
              <w:r w:rsidRPr="00345968">
                <w:rPr>
                  <w:b/>
                  <w:sz w:val="18"/>
                  <w:szCs w:val="18"/>
                </w:rPr>
                <w:t>yangc@zucc.edu.cn</w:t>
              </w:r>
            </w:hyperlink>
          </w:p>
        </w:tc>
        <w:tc>
          <w:tcPr>
            <w:tcW w:w="656" w:type="pct"/>
            <w:shd w:val="clear" w:color="auto" w:fill="FFFFFF" w:themeFill="background1"/>
          </w:tcPr>
          <w:p w14:paraId="782726FB" w14:textId="77777777" w:rsidR="00C877F1" w:rsidRPr="00345968" w:rsidRDefault="00C877F1" w:rsidP="006556E2">
            <w:pPr>
              <w:rPr>
                <w:b/>
                <w:kern w:val="2"/>
                <w:sz w:val="18"/>
                <w:szCs w:val="18"/>
              </w:rPr>
            </w:pPr>
            <w:r w:rsidRPr="00345968">
              <w:rPr>
                <w:b/>
                <w:kern w:val="2"/>
                <w:sz w:val="18"/>
                <w:szCs w:val="18"/>
              </w:rPr>
              <w:t>3407837159</w:t>
            </w:r>
          </w:p>
        </w:tc>
        <w:tc>
          <w:tcPr>
            <w:tcW w:w="819" w:type="pct"/>
            <w:shd w:val="clear" w:color="auto" w:fill="FFFFFF" w:themeFill="background1"/>
          </w:tcPr>
          <w:p w14:paraId="110F6672" w14:textId="77777777" w:rsidR="00C877F1" w:rsidRDefault="00C877F1" w:rsidP="006556E2">
            <w:pPr>
              <w:rPr>
                <w:b/>
                <w:kern w:val="2"/>
                <w:sz w:val="18"/>
                <w:szCs w:val="18"/>
              </w:rPr>
            </w:pPr>
            <w:proofErr w:type="spellStart"/>
            <w:r w:rsidRPr="00345968">
              <w:rPr>
                <w:rFonts w:hint="eastAsia"/>
                <w:b/>
                <w:kern w:val="2"/>
                <w:sz w:val="18"/>
                <w:szCs w:val="18"/>
              </w:rPr>
              <w:t>Holley</w:t>
            </w:r>
            <w:r w:rsidRPr="00345968">
              <w:rPr>
                <w:b/>
                <w:kern w:val="2"/>
                <w:sz w:val="18"/>
                <w:szCs w:val="18"/>
              </w:rPr>
              <w:t>Yang</w:t>
            </w:r>
            <w:proofErr w:type="spellEnd"/>
          </w:p>
        </w:tc>
        <w:tc>
          <w:tcPr>
            <w:tcW w:w="653" w:type="pct"/>
            <w:shd w:val="clear" w:color="auto" w:fill="FFFFFF" w:themeFill="background1"/>
          </w:tcPr>
          <w:p w14:paraId="16D9E62E" w14:textId="77777777" w:rsidR="00C877F1" w:rsidRPr="00345968" w:rsidRDefault="00C877F1" w:rsidP="006556E2">
            <w:pPr>
              <w:rPr>
                <w:b/>
                <w:kern w:val="2"/>
                <w:sz w:val="18"/>
                <w:szCs w:val="18"/>
              </w:rPr>
            </w:pPr>
            <w:r w:rsidRPr="00345968">
              <w:rPr>
                <w:rFonts w:hint="eastAsia"/>
                <w:b/>
                <w:kern w:val="2"/>
                <w:sz w:val="18"/>
                <w:szCs w:val="18"/>
              </w:rPr>
              <w:t>理四</w:t>
            </w:r>
            <w:proofErr w:type="gramStart"/>
            <w:r w:rsidRPr="00345968">
              <w:rPr>
                <w:rFonts w:hint="eastAsia"/>
                <w:b/>
                <w:kern w:val="2"/>
                <w:sz w:val="18"/>
                <w:szCs w:val="18"/>
              </w:rPr>
              <w:t>504</w:t>
            </w:r>
            <w:proofErr w:type="gramEnd"/>
          </w:p>
        </w:tc>
      </w:tr>
      <w:tr w:rsidR="00C877F1" w:rsidRPr="00345968" w14:paraId="6C0692FC" w14:textId="77777777" w:rsidTr="006556E2">
        <w:trPr>
          <w:trHeight w:val="514"/>
        </w:trPr>
        <w:tc>
          <w:tcPr>
            <w:tcW w:w="492" w:type="pct"/>
            <w:shd w:val="clear" w:color="auto" w:fill="FFFFFF" w:themeFill="background1"/>
          </w:tcPr>
          <w:p w14:paraId="42BCFB96" w14:textId="77777777" w:rsidR="00C877F1" w:rsidRPr="00345968" w:rsidRDefault="00C877F1" w:rsidP="006556E2">
            <w:pPr>
              <w:rPr>
                <w:b/>
                <w:kern w:val="2"/>
                <w:sz w:val="18"/>
                <w:szCs w:val="18"/>
              </w:rPr>
            </w:pPr>
            <w:r w:rsidRPr="00345968">
              <w:rPr>
                <w:rFonts w:hint="eastAsia"/>
                <w:b/>
                <w:kern w:val="2"/>
                <w:sz w:val="18"/>
                <w:szCs w:val="18"/>
              </w:rPr>
              <w:t>侯宏仑</w:t>
            </w:r>
          </w:p>
        </w:tc>
        <w:tc>
          <w:tcPr>
            <w:tcW w:w="739" w:type="pct"/>
            <w:shd w:val="clear" w:color="auto" w:fill="FFFFFF" w:themeFill="background1"/>
          </w:tcPr>
          <w:p w14:paraId="670C776A" w14:textId="77777777" w:rsidR="00C877F1" w:rsidRPr="00345968" w:rsidRDefault="00C877F1" w:rsidP="006556E2">
            <w:pPr>
              <w:rPr>
                <w:b/>
                <w:kern w:val="2"/>
                <w:sz w:val="18"/>
                <w:szCs w:val="18"/>
              </w:rPr>
            </w:pPr>
            <w:r>
              <w:rPr>
                <w:rFonts w:hint="eastAsia"/>
                <w:b/>
                <w:kern w:val="2"/>
                <w:sz w:val="18"/>
                <w:szCs w:val="18"/>
              </w:rPr>
              <w:t>客户</w:t>
            </w:r>
          </w:p>
        </w:tc>
        <w:tc>
          <w:tcPr>
            <w:tcW w:w="739" w:type="pct"/>
            <w:shd w:val="clear" w:color="auto" w:fill="FFFFFF" w:themeFill="background1"/>
          </w:tcPr>
          <w:p w14:paraId="644E1A1D" w14:textId="77777777" w:rsidR="00C877F1" w:rsidRDefault="00C877F1" w:rsidP="006556E2">
            <w:r w:rsidRPr="00345968">
              <w:rPr>
                <w:rFonts w:hint="eastAsia"/>
                <w:b/>
                <w:kern w:val="2"/>
                <w:sz w:val="18"/>
                <w:szCs w:val="18"/>
              </w:rPr>
              <w:t>13071858629</w:t>
            </w:r>
          </w:p>
        </w:tc>
        <w:tc>
          <w:tcPr>
            <w:tcW w:w="902" w:type="pct"/>
            <w:shd w:val="clear" w:color="auto" w:fill="FFFFFF" w:themeFill="background1"/>
          </w:tcPr>
          <w:p w14:paraId="234CA700" w14:textId="77777777" w:rsidR="00C877F1" w:rsidRPr="00345968" w:rsidRDefault="00C877F1" w:rsidP="006556E2">
            <w:pPr>
              <w:rPr>
                <w:b/>
                <w:kern w:val="2"/>
                <w:sz w:val="18"/>
                <w:szCs w:val="18"/>
              </w:rPr>
            </w:pPr>
            <w:hyperlink r:id="rId12" w:history="1">
              <w:r w:rsidRPr="00345968">
                <w:rPr>
                  <w:b/>
                  <w:sz w:val="18"/>
                  <w:szCs w:val="18"/>
                </w:rPr>
                <w:t>houhl@</w:t>
              </w:r>
              <w:r w:rsidRPr="00345968">
                <w:rPr>
                  <w:rFonts w:hint="eastAsia"/>
                  <w:b/>
                  <w:sz w:val="18"/>
                  <w:szCs w:val="18"/>
                </w:rPr>
                <w:t>zucc</w:t>
              </w:r>
              <w:r w:rsidRPr="00345968">
                <w:rPr>
                  <w:b/>
                  <w:sz w:val="18"/>
                  <w:szCs w:val="18"/>
                </w:rPr>
                <w:t>.edu.cn</w:t>
              </w:r>
            </w:hyperlink>
          </w:p>
        </w:tc>
        <w:tc>
          <w:tcPr>
            <w:tcW w:w="656" w:type="pct"/>
            <w:shd w:val="clear" w:color="auto" w:fill="FFFFFF" w:themeFill="background1"/>
          </w:tcPr>
          <w:p w14:paraId="4EAF6405" w14:textId="77777777" w:rsidR="00C877F1" w:rsidRPr="00345968" w:rsidRDefault="00C877F1" w:rsidP="006556E2">
            <w:pPr>
              <w:rPr>
                <w:b/>
                <w:kern w:val="2"/>
                <w:sz w:val="18"/>
                <w:szCs w:val="18"/>
              </w:rPr>
            </w:pPr>
            <w:r w:rsidRPr="00345968">
              <w:rPr>
                <w:b/>
                <w:kern w:val="2"/>
                <w:sz w:val="18"/>
                <w:szCs w:val="18"/>
              </w:rPr>
              <w:t>56689824</w:t>
            </w:r>
          </w:p>
        </w:tc>
        <w:tc>
          <w:tcPr>
            <w:tcW w:w="819" w:type="pct"/>
            <w:shd w:val="clear" w:color="auto" w:fill="FFFFFF" w:themeFill="background1"/>
          </w:tcPr>
          <w:p w14:paraId="399CF66C" w14:textId="77777777" w:rsidR="00C877F1" w:rsidRPr="00345968" w:rsidRDefault="00C877F1" w:rsidP="006556E2">
            <w:pPr>
              <w:rPr>
                <w:b/>
                <w:kern w:val="2"/>
                <w:sz w:val="18"/>
                <w:szCs w:val="18"/>
              </w:rPr>
            </w:pPr>
            <w:proofErr w:type="spellStart"/>
            <w:r w:rsidRPr="00345968">
              <w:rPr>
                <w:b/>
                <w:kern w:val="2"/>
                <w:sz w:val="18"/>
                <w:szCs w:val="18"/>
              </w:rPr>
              <w:t>tuuuuuuudou</w:t>
            </w:r>
            <w:proofErr w:type="spellEnd"/>
          </w:p>
        </w:tc>
        <w:tc>
          <w:tcPr>
            <w:tcW w:w="653" w:type="pct"/>
            <w:shd w:val="clear" w:color="auto" w:fill="FFFFFF" w:themeFill="background1"/>
          </w:tcPr>
          <w:p w14:paraId="55A66892" w14:textId="77777777" w:rsidR="00C877F1" w:rsidRPr="00345968" w:rsidRDefault="00C877F1" w:rsidP="006556E2">
            <w:pPr>
              <w:rPr>
                <w:b/>
                <w:kern w:val="2"/>
                <w:sz w:val="18"/>
                <w:szCs w:val="18"/>
              </w:rPr>
            </w:pPr>
            <w:r w:rsidRPr="00345968">
              <w:rPr>
                <w:rFonts w:hint="eastAsia"/>
                <w:b/>
                <w:kern w:val="2"/>
                <w:sz w:val="18"/>
                <w:szCs w:val="18"/>
              </w:rPr>
              <w:t>理四</w:t>
            </w:r>
            <w:proofErr w:type="gramStart"/>
            <w:r w:rsidRPr="00345968">
              <w:rPr>
                <w:rFonts w:hint="eastAsia"/>
                <w:b/>
                <w:kern w:val="2"/>
                <w:sz w:val="18"/>
                <w:szCs w:val="18"/>
              </w:rPr>
              <w:t>501</w:t>
            </w:r>
            <w:proofErr w:type="gramEnd"/>
          </w:p>
        </w:tc>
      </w:tr>
      <w:tr w:rsidR="00C877F1" w:rsidRPr="00345968" w14:paraId="0CE3AA9F" w14:textId="77777777" w:rsidTr="006556E2">
        <w:trPr>
          <w:trHeight w:val="514"/>
        </w:trPr>
        <w:tc>
          <w:tcPr>
            <w:tcW w:w="492" w:type="pct"/>
            <w:shd w:val="clear" w:color="auto" w:fill="FFFFFF" w:themeFill="background1"/>
          </w:tcPr>
          <w:p w14:paraId="5341C79B" w14:textId="77777777" w:rsidR="00C877F1" w:rsidRPr="00345968" w:rsidRDefault="00C877F1" w:rsidP="006556E2">
            <w:pPr>
              <w:rPr>
                <w:b/>
                <w:kern w:val="2"/>
                <w:sz w:val="18"/>
                <w:szCs w:val="18"/>
              </w:rPr>
            </w:pPr>
            <w:proofErr w:type="gramStart"/>
            <w:r>
              <w:rPr>
                <w:rFonts w:hint="eastAsia"/>
                <w:b/>
                <w:kern w:val="2"/>
                <w:sz w:val="18"/>
                <w:szCs w:val="18"/>
              </w:rPr>
              <w:t>方琪</w:t>
            </w:r>
            <w:proofErr w:type="gramEnd"/>
          </w:p>
        </w:tc>
        <w:tc>
          <w:tcPr>
            <w:tcW w:w="739" w:type="pct"/>
            <w:shd w:val="clear" w:color="auto" w:fill="FFFFFF" w:themeFill="background1"/>
          </w:tcPr>
          <w:p w14:paraId="1D935B1B" w14:textId="77777777" w:rsidR="00C877F1" w:rsidRDefault="00C877F1" w:rsidP="006556E2">
            <w:pPr>
              <w:rPr>
                <w:b/>
                <w:kern w:val="2"/>
                <w:sz w:val="18"/>
                <w:szCs w:val="18"/>
              </w:rPr>
            </w:pPr>
            <w:r>
              <w:rPr>
                <w:rFonts w:hint="eastAsia"/>
                <w:b/>
                <w:kern w:val="2"/>
                <w:sz w:val="18"/>
                <w:szCs w:val="18"/>
              </w:rPr>
              <w:t>游客</w:t>
            </w:r>
          </w:p>
        </w:tc>
        <w:tc>
          <w:tcPr>
            <w:tcW w:w="739" w:type="pct"/>
            <w:shd w:val="clear" w:color="auto" w:fill="FFFFFF" w:themeFill="background1"/>
          </w:tcPr>
          <w:p w14:paraId="391ACD76" w14:textId="77777777" w:rsidR="00C877F1" w:rsidRPr="00345968" w:rsidRDefault="00C877F1" w:rsidP="006556E2">
            <w:pPr>
              <w:rPr>
                <w:b/>
                <w:kern w:val="2"/>
                <w:sz w:val="18"/>
                <w:szCs w:val="18"/>
              </w:rPr>
            </w:pPr>
            <w:r w:rsidRPr="007D1C36">
              <w:rPr>
                <w:b/>
                <w:kern w:val="2"/>
                <w:sz w:val="18"/>
                <w:szCs w:val="18"/>
              </w:rPr>
              <w:t>13357108172</w:t>
            </w:r>
          </w:p>
        </w:tc>
        <w:tc>
          <w:tcPr>
            <w:tcW w:w="902" w:type="pct"/>
            <w:shd w:val="clear" w:color="auto" w:fill="FFFFFF" w:themeFill="background1"/>
          </w:tcPr>
          <w:p w14:paraId="5448F99D" w14:textId="77777777" w:rsidR="00C877F1" w:rsidRPr="000C0BB1" w:rsidRDefault="00C877F1" w:rsidP="006556E2">
            <w:pPr>
              <w:rPr>
                <w:b/>
              </w:rPr>
            </w:pPr>
            <w:r w:rsidRPr="000C0BB1">
              <w:rPr>
                <w:b/>
              </w:rPr>
              <w:t>391125515@qq.com</w:t>
            </w:r>
          </w:p>
        </w:tc>
        <w:tc>
          <w:tcPr>
            <w:tcW w:w="656" w:type="pct"/>
            <w:shd w:val="clear" w:color="auto" w:fill="FFFFFF" w:themeFill="background1"/>
          </w:tcPr>
          <w:p w14:paraId="0E9CDC65" w14:textId="77777777" w:rsidR="00C877F1" w:rsidRPr="00345968" w:rsidRDefault="00C877F1" w:rsidP="006556E2">
            <w:pPr>
              <w:rPr>
                <w:b/>
                <w:kern w:val="2"/>
                <w:sz w:val="18"/>
                <w:szCs w:val="18"/>
              </w:rPr>
            </w:pPr>
            <w:r w:rsidRPr="007D1C36">
              <w:rPr>
                <w:b/>
                <w:kern w:val="2"/>
                <w:sz w:val="18"/>
                <w:szCs w:val="18"/>
              </w:rPr>
              <w:t>391125515</w:t>
            </w:r>
          </w:p>
        </w:tc>
        <w:tc>
          <w:tcPr>
            <w:tcW w:w="819" w:type="pct"/>
            <w:shd w:val="clear" w:color="auto" w:fill="FFFFFF" w:themeFill="background1"/>
          </w:tcPr>
          <w:p w14:paraId="32BFD8CC" w14:textId="77777777" w:rsidR="00C877F1" w:rsidRPr="00345968" w:rsidRDefault="00C877F1" w:rsidP="006556E2">
            <w:pPr>
              <w:rPr>
                <w:b/>
                <w:kern w:val="2"/>
                <w:sz w:val="18"/>
                <w:szCs w:val="18"/>
              </w:rPr>
            </w:pPr>
            <w:r w:rsidRPr="007D1C36">
              <w:rPr>
                <w:b/>
                <w:kern w:val="2"/>
                <w:sz w:val="18"/>
                <w:szCs w:val="18"/>
              </w:rPr>
              <w:t>wxid_rqef3cclllz322</w:t>
            </w:r>
          </w:p>
        </w:tc>
        <w:tc>
          <w:tcPr>
            <w:tcW w:w="653" w:type="pct"/>
            <w:shd w:val="clear" w:color="auto" w:fill="FFFFFF" w:themeFill="background1"/>
          </w:tcPr>
          <w:p w14:paraId="04ECD63E" w14:textId="77777777" w:rsidR="00C877F1" w:rsidRPr="007D1C36" w:rsidRDefault="00C877F1" w:rsidP="006556E2">
            <w:pPr>
              <w:rPr>
                <w:b/>
                <w:kern w:val="2"/>
                <w:sz w:val="18"/>
                <w:szCs w:val="18"/>
              </w:rPr>
            </w:pPr>
            <w:r w:rsidRPr="007D1C36">
              <w:rPr>
                <w:rFonts w:hint="eastAsia"/>
                <w:b/>
              </w:rPr>
              <w:t>弘毅2-</w:t>
            </w:r>
            <w:r w:rsidRPr="007D1C36">
              <w:rPr>
                <w:b/>
              </w:rPr>
              <w:t>210</w:t>
            </w:r>
          </w:p>
        </w:tc>
      </w:tr>
      <w:tr w:rsidR="00C877F1" w:rsidRPr="00345968" w14:paraId="7B000F87" w14:textId="77777777" w:rsidTr="006556E2">
        <w:trPr>
          <w:trHeight w:val="514"/>
        </w:trPr>
        <w:tc>
          <w:tcPr>
            <w:tcW w:w="492" w:type="pct"/>
            <w:shd w:val="clear" w:color="auto" w:fill="FFFFFF" w:themeFill="background1"/>
          </w:tcPr>
          <w:p w14:paraId="15153BAE" w14:textId="77777777" w:rsidR="00C877F1" w:rsidRDefault="00C877F1" w:rsidP="006556E2">
            <w:pPr>
              <w:rPr>
                <w:b/>
                <w:kern w:val="2"/>
                <w:sz w:val="18"/>
                <w:szCs w:val="18"/>
              </w:rPr>
            </w:pPr>
            <w:r>
              <w:rPr>
                <w:rFonts w:hint="eastAsia"/>
                <w:b/>
                <w:kern w:val="2"/>
                <w:sz w:val="18"/>
                <w:szCs w:val="18"/>
              </w:rPr>
              <w:t>黄为波</w:t>
            </w:r>
          </w:p>
        </w:tc>
        <w:tc>
          <w:tcPr>
            <w:tcW w:w="739" w:type="pct"/>
            <w:shd w:val="clear" w:color="auto" w:fill="FFFFFF" w:themeFill="background1"/>
          </w:tcPr>
          <w:p w14:paraId="6A9F323D" w14:textId="77777777" w:rsidR="00C877F1" w:rsidRDefault="00C877F1" w:rsidP="006556E2">
            <w:pPr>
              <w:rPr>
                <w:b/>
                <w:kern w:val="2"/>
                <w:sz w:val="18"/>
                <w:szCs w:val="18"/>
              </w:rPr>
            </w:pPr>
            <w:r>
              <w:rPr>
                <w:rFonts w:hint="eastAsia"/>
                <w:b/>
                <w:kern w:val="2"/>
                <w:sz w:val="18"/>
                <w:szCs w:val="18"/>
              </w:rPr>
              <w:t>学生</w:t>
            </w:r>
          </w:p>
        </w:tc>
        <w:tc>
          <w:tcPr>
            <w:tcW w:w="739" w:type="pct"/>
            <w:shd w:val="clear" w:color="auto" w:fill="FFFFFF" w:themeFill="background1"/>
          </w:tcPr>
          <w:p w14:paraId="7857388E" w14:textId="77777777" w:rsidR="00C877F1" w:rsidRPr="00345968" w:rsidRDefault="00C877F1" w:rsidP="006556E2">
            <w:pPr>
              <w:rPr>
                <w:b/>
                <w:kern w:val="2"/>
                <w:sz w:val="18"/>
                <w:szCs w:val="18"/>
              </w:rPr>
            </w:pPr>
            <w:r w:rsidRPr="007D1C36">
              <w:rPr>
                <w:b/>
                <w:kern w:val="2"/>
                <w:sz w:val="18"/>
                <w:szCs w:val="18"/>
              </w:rPr>
              <w:t>15336551730</w:t>
            </w:r>
          </w:p>
        </w:tc>
        <w:tc>
          <w:tcPr>
            <w:tcW w:w="902" w:type="pct"/>
            <w:shd w:val="clear" w:color="auto" w:fill="FFFFFF" w:themeFill="background1"/>
          </w:tcPr>
          <w:p w14:paraId="45219D17" w14:textId="77777777" w:rsidR="00C877F1" w:rsidRDefault="00C877F1" w:rsidP="006556E2">
            <w:r>
              <w:rPr>
                <w:rFonts w:hint="eastAsia"/>
                <w:b/>
                <w:kern w:val="2"/>
                <w:sz w:val="18"/>
                <w:szCs w:val="18"/>
              </w:rPr>
              <w:t>3</w:t>
            </w:r>
            <w:r>
              <w:rPr>
                <w:b/>
                <w:kern w:val="2"/>
                <w:sz w:val="18"/>
                <w:szCs w:val="18"/>
              </w:rPr>
              <w:t>69874151@qq.com</w:t>
            </w:r>
          </w:p>
        </w:tc>
        <w:tc>
          <w:tcPr>
            <w:tcW w:w="656" w:type="pct"/>
            <w:shd w:val="clear" w:color="auto" w:fill="FFFFFF" w:themeFill="background1"/>
          </w:tcPr>
          <w:p w14:paraId="35945EC9" w14:textId="77777777" w:rsidR="00C877F1" w:rsidRPr="00345968" w:rsidRDefault="00C877F1" w:rsidP="006556E2">
            <w:pPr>
              <w:rPr>
                <w:b/>
                <w:kern w:val="2"/>
                <w:sz w:val="18"/>
                <w:szCs w:val="18"/>
              </w:rPr>
            </w:pPr>
            <w:r>
              <w:rPr>
                <w:rFonts w:hint="eastAsia"/>
                <w:b/>
                <w:kern w:val="2"/>
                <w:sz w:val="18"/>
                <w:szCs w:val="18"/>
              </w:rPr>
              <w:t>3</w:t>
            </w:r>
            <w:r>
              <w:rPr>
                <w:b/>
                <w:kern w:val="2"/>
                <w:sz w:val="18"/>
                <w:szCs w:val="18"/>
              </w:rPr>
              <w:t>69874151</w:t>
            </w:r>
          </w:p>
        </w:tc>
        <w:tc>
          <w:tcPr>
            <w:tcW w:w="819" w:type="pct"/>
            <w:shd w:val="clear" w:color="auto" w:fill="FFFFFF" w:themeFill="background1"/>
          </w:tcPr>
          <w:p w14:paraId="18052049" w14:textId="77777777" w:rsidR="00C877F1" w:rsidRPr="00345968" w:rsidRDefault="00C877F1" w:rsidP="006556E2">
            <w:pPr>
              <w:rPr>
                <w:b/>
                <w:kern w:val="2"/>
                <w:sz w:val="18"/>
                <w:szCs w:val="18"/>
              </w:rPr>
            </w:pPr>
            <w:r>
              <w:rPr>
                <w:b/>
                <w:kern w:val="2"/>
                <w:sz w:val="18"/>
                <w:szCs w:val="18"/>
              </w:rPr>
              <w:t>Hwb54891</w:t>
            </w:r>
          </w:p>
        </w:tc>
        <w:tc>
          <w:tcPr>
            <w:tcW w:w="653" w:type="pct"/>
            <w:shd w:val="clear" w:color="auto" w:fill="FFFFFF" w:themeFill="background1"/>
          </w:tcPr>
          <w:p w14:paraId="17B44D24" w14:textId="77777777" w:rsidR="00C877F1" w:rsidRPr="00345968" w:rsidRDefault="00C877F1" w:rsidP="006556E2">
            <w:pPr>
              <w:rPr>
                <w:b/>
                <w:kern w:val="2"/>
                <w:sz w:val="18"/>
                <w:szCs w:val="18"/>
              </w:rPr>
            </w:pPr>
            <w:r w:rsidRPr="007D1C36">
              <w:rPr>
                <w:rFonts w:hint="eastAsia"/>
                <w:b/>
                <w:kern w:val="2"/>
                <w:sz w:val="18"/>
                <w:szCs w:val="18"/>
              </w:rPr>
              <w:t>弘毅</w:t>
            </w:r>
            <w:r w:rsidRPr="007D1C36">
              <w:rPr>
                <w:b/>
                <w:kern w:val="2"/>
                <w:sz w:val="18"/>
                <w:szCs w:val="18"/>
              </w:rPr>
              <w:t>1-602</w:t>
            </w:r>
          </w:p>
        </w:tc>
      </w:tr>
    </w:tbl>
    <w:p w14:paraId="06E37248" w14:textId="77777777" w:rsidR="00F978EB" w:rsidRPr="00883581" w:rsidRDefault="00F978EB" w:rsidP="00F978EB">
      <w:bookmarkStart w:id="214" w:name="_GoBack"/>
      <w:bookmarkEnd w:id="214"/>
    </w:p>
    <w:p w14:paraId="5EA3F6FE" w14:textId="77777777" w:rsidR="00F978EB" w:rsidRDefault="00F978EB" w:rsidP="00F978EB">
      <w:pPr>
        <w:pStyle w:val="a0"/>
      </w:pPr>
      <w:bookmarkStart w:id="215" w:name="_Toc499772348"/>
      <w:bookmarkStart w:id="216" w:name="_Toc533946063"/>
      <w:r>
        <w:rPr>
          <w:rFonts w:hint="eastAsia"/>
        </w:rPr>
        <w:t>产品</w:t>
      </w:r>
      <w:bookmarkEnd w:id="215"/>
      <w:bookmarkEnd w:id="216"/>
    </w:p>
    <w:p w14:paraId="53474903" w14:textId="0271F394" w:rsidR="00F978EB" w:rsidRDefault="00F978EB" w:rsidP="00F978EB">
      <w:pPr>
        <w:pStyle w:val="a1"/>
      </w:pPr>
      <w:bookmarkStart w:id="217" w:name="_Toc499772349"/>
      <w:bookmarkStart w:id="218" w:name="_Toc533946064"/>
      <w:r>
        <w:rPr>
          <w:rFonts w:hint="eastAsia"/>
        </w:rPr>
        <w:t>需要移交的用户文件</w:t>
      </w:r>
      <w:bookmarkEnd w:id="217"/>
      <w:bookmarkEnd w:id="218"/>
    </w:p>
    <w:p w14:paraId="70C8D0A7" w14:textId="77777777" w:rsidR="00F978EB" w:rsidRPr="00883581" w:rsidRDefault="00F978EB" w:rsidP="00F978EB">
      <w:r>
        <w:rPr>
          <w:rFonts w:hint="eastAsia"/>
        </w:rPr>
        <w:t>TBD</w:t>
      </w:r>
    </w:p>
    <w:tbl>
      <w:tblPr>
        <w:tblStyle w:val="aff5"/>
        <w:tblW w:w="0" w:type="auto"/>
        <w:tblLook w:val="04A0" w:firstRow="1" w:lastRow="0" w:firstColumn="1" w:lastColumn="0" w:noHBand="0" w:noVBand="1"/>
      </w:tblPr>
      <w:tblGrid>
        <w:gridCol w:w="4148"/>
        <w:gridCol w:w="4148"/>
      </w:tblGrid>
      <w:tr w:rsidR="00F978EB" w14:paraId="6536D1AC" w14:textId="77777777" w:rsidTr="00835848">
        <w:tc>
          <w:tcPr>
            <w:tcW w:w="4148" w:type="dxa"/>
            <w:shd w:val="clear" w:color="auto" w:fill="B4C6E7" w:themeFill="accent1" w:themeFillTint="66"/>
          </w:tcPr>
          <w:p w14:paraId="62F98B54" w14:textId="77777777" w:rsidR="00F978EB" w:rsidRPr="00D909CD" w:rsidRDefault="00F978EB" w:rsidP="00835848">
            <w:pPr>
              <w:jc w:val="center"/>
              <w:rPr>
                <w:b/>
              </w:rPr>
            </w:pPr>
            <w:r w:rsidRPr="00D909CD">
              <w:rPr>
                <w:rFonts w:hint="eastAsia"/>
                <w:b/>
              </w:rPr>
              <w:t>文件</w:t>
            </w:r>
          </w:p>
        </w:tc>
        <w:tc>
          <w:tcPr>
            <w:tcW w:w="4148" w:type="dxa"/>
            <w:shd w:val="clear" w:color="auto" w:fill="B4C6E7" w:themeFill="accent1" w:themeFillTint="66"/>
          </w:tcPr>
          <w:p w14:paraId="1A630EAD" w14:textId="77777777" w:rsidR="00F978EB" w:rsidRPr="00D909CD" w:rsidRDefault="00F978EB" w:rsidP="00835848">
            <w:pPr>
              <w:jc w:val="center"/>
              <w:rPr>
                <w:b/>
              </w:rPr>
            </w:pPr>
            <w:r w:rsidRPr="00D909CD">
              <w:rPr>
                <w:rFonts w:hint="eastAsia"/>
                <w:b/>
              </w:rPr>
              <w:t>描述</w:t>
            </w:r>
          </w:p>
        </w:tc>
      </w:tr>
      <w:tr w:rsidR="00F978EB" w14:paraId="6CE6FD3B" w14:textId="77777777" w:rsidTr="00835848">
        <w:tc>
          <w:tcPr>
            <w:tcW w:w="4148" w:type="dxa"/>
          </w:tcPr>
          <w:p w14:paraId="031690A0" w14:textId="77777777" w:rsidR="00F978EB" w:rsidRDefault="00F978EB" w:rsidP="00835848">
            <w:r>
              <w:rPr>
                <w:rFonts w:hint="eastAsia"/>
              </w:rPr>
              <w:t>用户</w:t>
            </w:r>
            <w:r>
              <w:t>手册</w:t>
            </w:r>
          </w:p>
        </w:tc>
        <w:tc>
          <w:tcPr>
            <w:tcW w:w="4148" w:type="dxa"/>
          </w:tcPr>
          <w:p w14:paraId="13B6F523" w14:textId="77777777" w:rsidR="00F978EB" w:rsidRDefault="00F978EB" w:rsidP="00835848">
            <w:r>
              <w:rPr>
                <w:rFonts w:hint="eastAsia"/>
              </w:rPr>
              <w:t>网站操作</w:t>
            </w:r>
            <w:r>
              <w:t>指南</w:t>
            </w:r>
          </w:p>
        </w:tc>
      </w:tr>
      <w:tr w:rsidR="00F978EB" w14:paraId="1A771B1C" w14:textId="77777777" w:rsidTr="00835848">
        <w:tc>
          <w:tcPr>
            <w:tcW w:w="4148" w:type="dxa"/>
          </w:tcPr>
          <w:p w14:paraId="748DB625" w14:textId="77777777" w:rsidR="00F978EB" w:rsidRDefault="00F978EB" w:rsidP="00835848">
            <w:r>
              <w:rPr>
                <w:rFonts w:hint="eastAsia"/>
              </w:rPr>
              <w:t>软件</w:t>
            </w:r>
            <w:r>
              <w:t>工程系列</w:t>
            </w:r>
            <w:r>
              <w:rPr>
                <w:rFonts w:hint="eastAsia"/>
              </w:rPr>
              <w:t>课程</w:t>
            </w:r>
            <w:r>
              <w:t>教学</w:t>
            </w:r>
            <w:r>
              <w:rPr>
                <w:rFonts w:hint="eastAsia"/>
              </w:rPr>
              <w:t>辅助</w:t>
            </w:r>
            <w:r>
              <w:t>网站</w:t>
            </w:r>
            <w:r>
              <w:rPr>
                <w:rFonts w:hint="eastAsia"/>
              </w:rPr>
              <w:t>（全套）</w:t>
            </w:r>
          </w:p>
        </w:tc>
        <w:tc>
          <w:tcPr>
            <w:tcW w:w="4148" w:type="dxa"/>
          </w:tcPr>
          <w:p w14:paraId="7B919110" w14:textId="77777777" w:rsidR="00F978EB" w:rsidRPr="008A4DBB" w:rsidRDefault="00F978EB" w:rsidP="00835848">
            <w:r>
              <w:rPr>
                <w:rFonts w:hint="eastAsia"/>
              </w:rPr>
              <w:t>包括</w:t>
            </w:r>
            <w:r>
              <w:t>代码</w:t>
            </w:r>
            <w:r>
              <w:rPr>
                <w:rFonts w:hint="eastAsia"/>
              </w:rPr>
              <w:t>，</w:t>
            </w:r>
            <w:r>
              <w:t>硬件</w:t>
            </w:r>
            <w:r>
              <w:rPr>
                <w:rFonts w:hint="eastAsia"/>
              </w:rPr>
              <w:t>，</w:t>
            </w:r>
            <w:r>
              <w:t>环境</w:t>
            </w:r>
          </w:p>
        </w:tc>
      </w:tr>
      <w:tr w:rsidR="00F978EB" w14:paraId="101FFA79" w14:textId="77777777" w:rsidTr="00835848">
        <w:tc>
          <w:tcPr>
            <w:tcW w:w="4148" w:type="dxa"/>
          </w:tcPr>
          <w:p w14:paraId="6657C43B" w14:textId="77777777" w:rsidR="00F978EB" w:rsidRPr="00F91856" w:rsidRDefault="00F978EB" w:rsidP="00835848">
            <w:r>
              <w:rPr>
                <w:rFonts w:hint="eastAsia"/>
              </w:rPr>
              <w:t>测试</w:t>
            </w:r>
            <w:r>
              <w:t>报告</w:t>
            </w:r>
          </w:p>
        </w:tc>
        <w:tc>
          <w:tcPr>
            <w:tcW w:w="4148" w:type="dxa"/>
          </w:tcPr>
          <w:p w14:paraId="500FFB13" w14:textId="77777777" w:rsidR="00F978EB" w:rsidRDefault="00F978EB" w:rsidP="00835848">
            <w:r>
              <w:rPr>
                <w:rFonts w:hint="eastAsia"/>
              </w:rPr>
              <w:t>软件维护</w:t>
            </w:r>
            <w:r>
              <w:t>过程测试报告</w:t>
            </w:r>
          </w:p>
        </w:tc>
      </w:tr>
    </w:tbl>
    <w:p w14:paraId="35D89D05" w14:textId="77777777" w:rsidR="00F978EB" w:rsidRPr="00897FDE" w:rsidRDefault="00F978EB" w:rsidP="00F978EB"/>
    <w:p w14:paraId="520C90F9" w14:textId="77777777" w:rsidR="00F978EB" w:rsidRDefault="00F978EB" w:rsidP="00F978EB">
      <w:pPr>
        <w:pStyle w:val="a1"/>
      </w:pPr>
      <w:bookmarkStart w:id="219" w:name="_Toc499772350"/>
      <w:bookmarkStart w:id="220" w:name="_Toc533946065"/>
      <w:r>
        <w:rPr>
          <w:rFonts w:hint="eastAsia"/>
        </w:rPr>
        <w:t>服务</w:t>
      </w:r>
      <w:bookmarkEnd w:id="219"/>
      <w:bookmarkEnd w:id="220"/>
    </w:p>
    <w:tbl>
      <w:tblPr>
        <w:tblStyle w:val="aff5"/>
        <w:tblW w:w="9024" w:type="dxa"/>
        <w:tblInd w:w="113" w:type="dxa"/>
        <w:tblLayout w:type="fixed"/>
        <w:tblLook w:val="04A0" w:firstRow="1" w:lastRow="0" w:firstColumn="1" w:lastColumn="0" w:noHBand="0" w:noVBand="1"/>
      </w:tblPr>
      <w:tblGrid>
        <w:gridCol w:w="2256"/>
        <w:gridCol w:w="2256"/>
        <w:gridCol w:w="2256"/>
        <w:gridCol w:w="2256"/>
      </w:tblGrid>
      <w:tr w:rsidR="00835848" w14:paraId="696A73A0" w14:textId="77777777" w:rsidTr="00835848">
        <w:tc>
          <w:tcPr>
            <w:tcW w:w="2256" w:type="dxa"/>
          </w:tcPr>
          <w:p w14:paraId="0157A23B" w14:textId="77777777" w:rsidR="00835848" w:rsidRDefault="00835848" w:rsidP="00835848">
            <w:pPr>
              <w:spacing w:before="156" w:after="156"/>
              <w:ind w:left="400" w:hanging="400"/>
            </w:pPr>
            <w:r>
              <w:t>服务名</w:t>
            </w:r>
          </w:p>
        </w:tc>
        <w:tc>
          <w:tcPr>
            <w:tcW w:w="2256" w:type="dxa"/>
          </w:tcPr>
          <w:p w14:paraId="19F764D7" w14:textId="77777777" w:rsidR="00835848" w:rsidRDefault="00835848" w:rsidP="00835848">
            <w:pPr>
              <w:spacing w:before="156" w:after="156"/>
              <w:ind w:left="400" w:hanging="400"/>
            </w:pPr>
            <w:r>
              <w:t>开始时间</w:t>
            </w:r>
          </w:p>
        </w:tc>
        <w:tc>
          <w:tcPr>
            <w:tcW w:w="2256" w:type="dxa"/>
          </w:tcPr>
          <w:p w14:paraId="42E44771" w14:textId="77777777" w:rsidR="00835848" w:rsidRDefault="00835848" w:rsidP="00835848">
            <w:pPr>
              <w:spacing w:before="156" w:after="156"/>
              <w:ind w:left="400" w:hanging="400"/>
            </w:pPr>
            <w:r>
              <w:t>最短服务期限</w:t>
            </w:r>
          </w:p>
        </w:tc>
        <w:tc>
          <w:tcPr>
            <w:tcW w:w="2256" w:type="dxa"/>
          </w:tcPr>
          <w:p w14:paraId="4A95A1BC" w14:textId="77777777" w:rsidR="00835848" w:rsidRDefault="00835848" w:rsidP="00835848">
            <w:pPr>
              <w:spacing w:before="156" w:after="156"/>
              <w:ind w:left="400" w:hanging="400"/>
            </w:pPr>
            <w:r>
              <w:t>备注说明</w:t>
            </w:r>
          </w:p>
        </w:tc>
      </w:tr>
      <w:tr w:rsidR="00835848" w14:paraId="275EF6C7" w14:textId="77777777" w:rsidTr="00835848">
        <w:tc>
          <w:tcPr>
            <w:tcW w:w="2256" w:type="dxa"/>
          </w:tcPr>
          <w:p w14:paraId="33E2A228" w14:textId="77777777" w:rsidR="00835848" w:rsidRDefault="00835848" w:rsidP="00835848">
            <w:pPr>
              <w:spacing w:before="156" w:after="156"/>
              <w:ind w:left="400" w:hanging="400"/>
            </w:pPr>
            <w:r>
              <w:t>相关人员培训</w:t>
            </w:r>
          </w:p>
        </w:tc>
        <w:tc>
          <w:tcPr>
            <w:tcW w:w="2256" w:type="dxa"/>
          </w:tcPr>
          <w:p w14:paraId="1873BAFD" w14:textId="77777777" w:rsidR="00835848" w:rsidRDefault="00835848" w:rsidP="00835848">
            <w:pPr>
              <w:spacing w:before="156" w:after="156"/>
              <w:ind w:left="400" w:hanging="400"/>
            </w:pPr>
            <w:r>
              <w:t>暂定</w:t>
            </w:r>
          </w:p>
        </w:tc>
        <w:tc>
          <w:tcPr>
            <w:tcW w:w="2256" w:type="dxa"/>
          </w:tcPr>
          <w:p w14:paraId="2AD94950" w14:textId="77777777" w:rsidR="00835848" w:rsidRDefault="00835848" w:rsidP="00835848">
            <w:pPr>
              <w:spacing w:before="156" w:after="156"/>
              <w:ind w:left="400" w:hanging="400"/>
            </w:pPr>
            <w:ins w:id="221" w:author="hyx" w:date="2018-11-10T14:28:00Z">
              <w:r>
                <w:rPr>
                  <w:rFonts w:hint="eastAsia"/>
                </w:rPr>
                <w:t>暂定</w:t>
              </w:r>
            </w:ins>
          </w:p>
        </w:tc>
        <w:tc>
          <w:tcPr>
            <w:tcW w:w="2256" w:type="dxa"/>
          </w:tcPr>
          <w:p w14:paraId="6CDE4DE3" w14:textId="77777777" w:rsidR="00835848" w:rsidRDefault="00835848" w:rsidP="00835848">
            <w:pPr>
              <w:spacing w:before="156" w:after="156"/>
              <w:ind w:left="400" w:hanging="400"/>
            </w:pPr>
          </w:p>
        </w:tc>
      </w:tr>
    </w:tbl>
    <w:p w14:paraId="47227739" w14:textId="77777777" w:rsidR="00F978EB" w:rsidRPr="00883581" w:rsidRDefault="00F978EB" w:rsidP="00F978EB"/>
    <w:p w14:paraId="44517052" w14:textId="77777777" w:rsidR="00F978EB" w:rsidRDefault="00F978EB" w:rsidP="00F978EB">
      <w:pPr>
        <w:pStyle w:val="a1"/>
      </w:pPr>
      <w:bookmarkStart w:id="222" w:name="_Toc499772351"/>
      <w:bookmarkStart w:id="223" w:name="_Toc533946066"/>
      <w:r>
        <w:rPr>
          <w:rFonts w:hint="eastAsia"/>
        </w:rPr>
        <w:t>非移交产品</w:t>
      </w:r>
      <w:bookmarkEnd w:id="222"/>
      <w:bookmarkEnd w:id="223"/>
    </w:p>
    <w:tbl>
      <w:tblPr>
        <w:tblStyle w:val="aff5"/>
        <w:tblpPr w:leftFromText="180" w:rightFromText="180" w:vertAnchor="text" w:horzAnchor="margin" w:tblpY="-66"/>
        <w:tblW w:w="8359" w:type="dxa"/>
        <w:tblLayout w:type="fixed"/>
        <w:tblLook w:val="04A0" w:firstRow="1" w:lastRow="0" w:firstColumn="1" w:lastColumn="0" w:noHBand="0" w:noVBand="1"/>
      </w:tblPr>
      <w:tblGrid>
        <w:gridCol w:w="8359"/>
      </w:tblGrid>
      <w:tr w:rsidR="0092000D" w14:paraId="7A4E6495" w14:textId="77777777" w:rsidTr="0092000D">
        <w:tc>
          <w:tcPr>
            <w:tcW w:w="8359" w:type="dxa"/>
            <w:shd w:val="clear" w:color="auto" w:fill="B4C6E7" w:themeFill="accent1" w:themeFillTint="66"/>
          </w:tcPr>
          <w:p w14:paraId="19089BD1" w14:textId="77777777" w:rsidR="0092000D" w:rsidRDefault="0092000D" w:rsidP="0092000D">
            <w:pPr>
              <w:spacing w:before="156" w:after="156"/>
              <w:ind w:left="422" w:hanging="422"/>
              <w:jc w:val="center"/>
              <w:rPr>
                <w:ins w:id="224" w:author="hyx" w:date="2018-11-02T10:09:00Z"/>
                <w:rFonts w:asciiTheme="minorHAnsi" w:eastAsiaTheme="minorEastAsia" w:hAnsiTheme="minorHAnsi"/>
                <w:b/>
                <w:kern w:val="2"/>
                <w:szCs w:val="24"/>
              </w:rPr>
            </w:pPr>
            <w:ins w:id="225" w:author="hyx" w:date="2018-11-02T10:09:00Z">
              <w:r>
                <w:rPr>
                  <w:rFonts w:hint="eastAsia"/>
                  <w:b/>
                  <w:bCs/>
                  <w:szCs w:val="21"/>
                </w:rPr>
                <w:lastRenderedPageBreak/>
                <w:t>非移交的产品</w:t>
              </w:r>
            </w:ins>
          </w:p>
        </w:tc>
      </w:tr>
      <w:tr w:rsidR="0092000D" w14:paraId="38E73547" w14:textId="77777777" w:rsidTr="0092000D">
        <w:tc>
          <w:tcPr>
            <w:tcW w:w="8359" w:type="dxa"/>
          </w:tcPr>
          <w:p w14:paraId="2C75A928" w14:textId="77777777" w:rsidR="0092000D" w:rsidRDefault="0092000D" w:rsidP="0092000D">
            <w:pPr>
              <w:spacing w:before="156" w:after="156"/>
              <w:ind w:left="420" w:hanging="420"/>
              <w:jc w:val="both"/>
              <w:rPr>
                <w:ins w:id="226" w:author="hyx" w:date="2018-11-02T10:09:00Z"/>
                <w:rFonts w:asciiTheme="minorHAnsi" w:eastAsiaTheme="minorEastAsia" w:hAnsiTheme="minorHAnsi"/>
                <w:kern w:val="2"/>
                <w:szCs w:val="24"/>
              </w:rPr>
            </w:pPr>
            <w:ins w:id="227" w:author="hyx" w:date="2018-11-02T10:09:00Z">
              <w:r>
                <w:rPr>
                  <w:rFonts w:hint="eastAsia"/>
                  <w:szCs w:val="21"/>
                </w:rPr>
                <w:t>文档编写说明</w:t>
              </w:r>
            </w:ins>
          </w:p>
        </w:tc>
      </w:tr>
      <w:tr w:rsidR="0092000D" w14:paraId="5ADF3345" w14:textId="77777777" w:rsidTr="0092000D">
        <w:tc>
          <w:tcPr>
            <w:tcW w:w="8359" w:type="dxa"/>
          </w:tcPr>
          <w:p w14:paraId="18F3C527" w14:textId="77777777" w:rsidR="0092000D" w:rsidRDefault="0092000D" w:rsidP="0092000D">
            <w:pPr>
              <w:spacing w:before="156" w:after="156"/>
              <w:ind w:left="420" w:hanging="420"/>
              <w:jc w:val="both"/>
              <w:rPr>
                <w:ins w:id="228" w:author="hyx" w:date="2018-11-02T10:09:00Z"/>
                <w:rFonts w:asciiTheme="minorHAnsi" w:eastAsiaTheme="minorEastAsia" w:hAnsiTheme="minorHAnsi"/>
                <w:kern w:val="2"/>
                <w:szCs w:val="24"/>
              </w:rPr>
            </w:pPr>
            <w:ins w:id="229" w:author="hyx" w:date="2018-11-02T10:09:00Z">
              <w:r>
                <w:rPr>
                  <w:rFonts w:hint="eastAsia"/>
                  <w:szCs w:val="21"/>
                </w:rPr>
                <w:t>置管理说明</w:t>
              </w:r>
            </w:ins>
          </w:p>
        </w:tc>
      </w:tr>
      <w:tr w:rsidR="0092000D" w14:paraId="1653C668" w14:textId="77777777" w:rsidTr="0092000D">
        <w:tc>
          <w:tcPr>
            <w:tcW w:w="8359" w:type="dxa"/>
          </w:tcPr>
          <w:p w14:paraId="3FBED08F" w14:textId="77777777" w:rsidR="0092000D" w:rsidRDefault="0092000D" w:rsidP="0092000D">
            <w:pPr>
              <w:spacing w:before="156" w:after="156"/>
              <w:ind w:left="420" w:hanging="420"/>
              <w:jc w:val="both"/>
              <w:rPr>
                <w:ins w:id="230" w:author="hyx" w:date="2018-11-02T10:09:00Z"/>
                <w:rFonts w:asciiTheme="minorHAnsi" w:eastAsiaTheme="minorEastAsia" w:hAnsiTheme="minorHAnsi"/>
                <w:kern w:val="2"/>
                <w:szCs w:val="24"/>
              </w:rPr>
            </w:pPr>
            <w:ins w:id="231" w:author="hyx" w:date="2018-11-02T10:09:00Z">
              <w:r>
                <w:rPr>
                  <w:rFonts w:hint="eastAsia"/>
                  <w:szCs w:val="21"/>
                </w:rPr>
                <w:t>项目可行性报告</w:t>
              </w:r>
            </w:ins>
          </w:p>
        </w:tc>
      </w:tr>
      <w:tr w:rsidR="0092000D" w14:paraId="45DF25D7" w14:textId="77777777" w:rsidTr="0092000D">
        <w:tc>
          <w:tcPr>
            <w:tcW w:w="8359" w:type="dxa"/>
          </w:tcPr>
          <w:p w14:paraId="26EF500F" w14:textId="77777777" w:rsidR="0092000D" w:rsidRDefault="0092000D" w:rsidP="0092000D">
            <w:pPr>
              <w:spacing w:before="156" w:after="156"/>
              <w:ind w:left="420" w:hanging="420"/>
              <w:jc w:val="both"/>
              <w:rPr>
                <w:ins w:id="232" w:author="hyx" w:date="2018-11-02T10:09:00Z"/>
                <w:szCs w:val="21"/>
              </w:rPr>
            </w:pPr>
            <w:ins w:id="233" w:author="hyx" w:date="2018-11-02T10:09:00Z">
              <w:r>
                <w:rPr>
                  <w:rFonts w:hint="eastAsia"/>
                  <w:szCs w:val="21"/>
                </w:rPr>
                <w:t>项目章程、总体项目计划</w:t>
              </w:r>
            </w:ins>
          </w:p>
        </w:tc>
      </w:tr>
      <w:tr w:rsidR="0092000D" w14:paraId="63169301" w14:textId="77777777" w:rsidTr="0092000D">
        <w:tc>
          <w:tcPr>
            <w:tcW w:w="8359" w:type="dxa"/>
          </w:tcPr>
          <w:p w14:paraId="1CBB9382" w14:textId="77777777" w:rsidR="0092000D" w:rsidRDefault="0092000D" w:rsidP="0092000D">
            <w:pPr>
              <w:spacing w:before="156" w:after="156"/>
              <w:ind w:left="420" w:hanging="420"/>
              <w:jc w:val="both"/>
              <w:rPr>
                <w:ins w:id="234" w:author="hyx" w:date="2018-11-02T10:09:00Z"/>
                <w:szCs w:val="21"/>
              </w:rPr>
            </w:pPr>
            <w:ins w:id="235" w:author="hyx" w:date="2018-11-02T10:09:00Z">
              <w:r>
                <w:rPr>
                  <w:rFonts w:hint="eastAsia"/>
                  <w:szCs w:val="21"/>
                </w:rPr>
                <w:t>需求开发计划</w:t>
              </w:r>
            </w:ins>
          </w:p>
        </w:tc>
      </w:tr>
      <w:tr w:rsidR="0092000D" w14:paraId="027B1724" w14:textId="77777777" w:rsidTr="0092000D">
        <w:tc>
          <w:tcPr>
            <w:tcW w:w="8359" w:type="dxa"/>
          </w:tcPr>
          <w:p w14:paraId="741270B7" w14:textId="77777777" w:rsidR="0092000D" w:rsidRDefault="0092000D" w:rsidP="0092000D">
            <w:pPr>
              <w:spacing w:before="156" w:after="156"/>
              <w:ind w:left="420" w:hanging="420"/>
              <w:jc w:val="both"/>
              <w:rPr>
                <w:ins w:id="236" w:author="hyx" w:date="2018-11-02T10:09:00Z"/>
                <w:szCs w:val="21"/>
              </w:rPr>
            </w:pPr>
            <w:ins w:id="237" w:author="hyx" w:date="2018-11-02T10:09:00Z">
              <w:r>
                <w:rPr>
                  <w:rFonts w:hint="eastAsia"/>
                  <w:szCs w:val="21"/>
                </w:rPr>
                <w:t>质量保证计划、</w:t>
              </w:r>
            </w:ins>
          </w:p>
        </w:tc>
      </w:tr>
      <w:tr w:rsidR="0092000D" w14:paraId="1DE4893E" w14:textId="77777777" w:rsidTr="0092000D">
        <w:tc>
          <w:tcPr>
            <w:tcW w:w="8359" w:type="dxa"/>
          </w:tcPr>
          <w:p w14:paraId="473380E4" w14:textId="77777777" w:rsidR="0092000D" w:rsidRDefault="0092000D" w:rsidP="0092000D">
            <w:pPr>
              <w:spacing w:before="156" w:after="156"/>
              <w:ind w:left="420" w:hanging="420"/>
              <w:jc w:val="both"/>
              <w:rPr>
                <w:ins w:id="238" w:author="hyx" w:date="2018-11-02T10:09:00Z"/>
                <w:szCs w:val="21"/>
              </w:rPr>
            </w:pPr>
            <w:ins w:id="239" w:author="hyx" w:date="2018-11-02T10:09:00Z">
              <w:r>
                <w:rPr>
                  <w:rFonts w:hint="eastAsia"/>
                  <w:szCs w:val="21"/>
                </w:rPr>
                <w:t>概要设计说明</w:t>
              </w:r>
            </w:ins>
          </w:p>
        </w:tc>
      </w:tr>
      <w:tr w:rsidR="0092000D" w14:paraId="2101A9C4" w14:textId="77777777" w:rsidTr="0092000D">
        <w:tc>
          <w:tcPr>
            <w:tcW w:w="8359" w:type="dxa"/>
          </w:tcPr>
          <w:p w14:paraId="6371D4E8" w14:textId="77777777" w:rsidR="0092000D" w:rsidRDefault="0092000D" w:rsidP="0092000D">
            <w:pPr>
              <w:spacing w:before="156" w:after="156"/>
              <w:ind w:left="420" w:hanging="420"/>
              <w:jc w:val="both"/>
              <w:rPr>
                <w:ins w:id="240" w:author="hyx" w:date="2018-11-02T10:09:00Z"/>
                <w:szCs w:val="21"/>
              </w:rPr>
            </w:pPr>
            <w:ins w:id="241" w:author="hyx" w:date="2018-11-02T10:09:00Z">
              <w:r>
                <w:rPr>
                  <w:rFonts w:hint="eastAsia"/>
                  <w:szCs w:val="21"/>
                </w:rPr>
                <w:t>测试计划</w:t>
              </w:r>
            </w:ins>
          </w:p>
        </w:tc>
      </w:tr>
      <w:tr w:rsidR="0092000D" w14:paraId="74FCEB0F" w14:textId="77777777" w:rsidTr="0092000D">
        <w:tc>
          <w:tcPr>
            <w:tcW w:w="8359" w:type="dxa"/>
          </w:tcPr>
          <w:p w14:paraId="57DA83BE" w14:textId="77777777" w:rsidR="0092000D" w:rsidRDefault="0092000D" w:rsidP="0092000D">
            <w:pPr>
              <w:spacing w:before="156" w:after="156"/>
              <w:ind w:left="420" w:hanging="420"/>
              <w:jc w:val="both"/>
              <w:rPr>
                <w:ins w:id="242" w:author="hyx" w:date="2018-11-02T10:09:00Z"/>
                <w:szCs w:val="21"/>
              </w:rPr>
            </w:pPr>
            <w:ins w:id="243" w:author="hyx" w:date="2018-11-02T10:09:00Z">
              <w:r>
                <w:rPr>
                  <w:rFonts w:hint="eastAsia"/>
                  <w:szCs w:val="21"/>
                </w:rPr>
                <w:t>系统维护计划</w:t>
              </w:r>
            </w:ins>
          </w:p>
        </w:tc>
      </w:tr>
      <w:tr w:rsidR="0092000D" w14:paraId="1A59F2CC" w14:textId="77777777" w:rsidTr="0092000D">
        <w:tc>
          <w:tcPr>
            <w:tcW w:w="8359" w:type="dxa"/>
          </w:tcPr>
          <w:p w14:paraId="25D292E4" w14:textId="77777777" w:rsidR="0092000D" w:rsidRDefault="0092000D" w:rsidP="0092000D">
            <w:pPr>
              <w:spacing w:before="156" w:after="156"/>
              <w:ind w:left="420" w:hanging="420"/>
              <w:jc w:val="both"/>
              <w:rPr>
                <w:ins w:id="244" w:author="hyx" w:date="2018-11-02T10:09:00Z"/>
                <w:szCs w:val="21"/>
              </w:rPr>
            </w:pPr>
            <w:ins w:id="245" w:author="hyx" w:date="2018-11-02T10:09:00Z">
              <w:r>
                <w:rPr>
                  <w:rFonts w:hint="eastAsia"/>
                  <w:szCs w:val="21"/>
                </w:rPr>
                <w:t>系统设计计划</w:t>
              </w:r>
            </w:ins>
          </w:p>
        </w:tc>
      </w:tr>
      <w:tr w:rsidR="0092000D" w14:paraId="0DA170D0" w14:textId="77777777" w:rsidTr="0092000D">
        <w:tc>
          <w:tcPr>
            <w:tcW w:w="8359" w:type="dxa"/>
          </w:tcPr>
          <w:p w14:paraId="07C437E8" w14:textId="77777777" w:rsidR="0092000D" w:rsidRDefault="0092000D" w:rsidP="0092000D">
            <w:pPr>
              <w:spacing w:before="156" w:after="156"/>
              <w:ind w:left="420" w:hanging="420"/>
              <w:jc w:val="both"/>
              <w:rPr>
                <w:ins w:id="246" w:author="hyx" w:date="2018-11-02T10:09:00Z"/>
                <w:szCs w:val="21"/>
              </w:rPr>
            </w:pPr>
            <w:ins w:id="247" w:author="hyx" w:date="2018-11-02T10:09:00Z">
              <w:r>
                <w:rPr>
                  <w:rFonts w:hint="eastAsia"/>
                  <w:szCs w:val="21"/>
                </w:rPr>
                <w:t>编码与系统实现计划</w:t>
              </w:r>
            </w:ins>
          </w:p>
        </w:tc>
      </w:tr>
      <w:tr w:rsidR="0092000D" w14:paraId="70E82009" w14:textId="77777777" w:rsidTr="0092000D">
        <w:tc>
          <w:tcPr>
            <w:tcW w:w="8359" w:type="dxa"/>
          </w:tcPr>
          <w:p w14:paraId="05719184" w14:textId="77777777" w:rsidR="0092000D" w:rsidRDefault="0092000D" w:rsidP="0092000D">
            <w:pPr>
              <w:spacing w:before="156" w:after="156"/>
              <w:ind w:left="420" w:hanging="420"/>
              <w:jc w:val="both"/>
              <w:rPr>
                <w:ins w:id="248" w:author="hyx" w:date="2018-11-02T10:09:00Z"/>
                <w:szCs w:val="21"/>
              </w:rPr>
            </w:pPr>
            <w:ins w:id="249" w:author="hyx" w:date="2018-11-02T10:09:00Z">
              <w:r>
                <w:rPr>
                  <w:rFonts w:hint="eastAsia"/>
                  <w:szCs w:val="21"/>
                </w:rPr>
                <w:t>工程部署计划</w:t>
              </w:r>
            </w:ins>
          </w:p>
        </w:tc>
      </w:tr>
      <w:tr w:rsidR="0092000D" w14:paraId="73392DA2" w14:textId="77777777" w:rsidTr="0092000D">
        <w:tc>
          <w:tcPr>
            <w:tcW w:w="8359" w:type="dxa"/>
          </w:tcPr>
          <w:p w14:paraId="1421E41F" w14:textId="77777777" w:rsidR="0092000D" w:rsidRDefault="0092000D" w:rsidP="0092000D">
            <w:pPr>
              <w:spacing w:before="156" w:after="156"/>
              <w:ind w:left="420" w:hanging="420"/>
              <w:jc w:val="both"/>
              <w:rPr>
                <w:ins w:id="250" w:author="hyx" w:date="2018-11-02T10:09:00Z"/>
                <w:szCs w:val="21"/>
              </w:rPr>
            </w:pPr>
            <w:ins w:id="251" w:author="hyx" w:date="2018-11-02T10:09:00Z">
              <w:r>
                <w:rPr>
                  <w:rFonts w:hint="eastAsia"/>
                  <w:szCs w:val="21"/>
                </w:rPr>
                <w:t>项目总结报告</w:t>
              </w:r>
            </w:ins>
          </w:p>
        </w:tc>
      </w:tr>
    </w:tbl>
    <w:p w14:paraId="3866406E" w14:textId="77777777" w:rsidR="00F978EB" w:rsidRDefault="00F978EB" w:rsidP="00F978EB"/>
    <w:p w14:paraId="45C28D68" w14:textId="77777777" w:rsidR="00F978EB" w:rsidRPr="00883581" w:rsidRDefault="00F978EB" w:rsidP="00F978EB"/>
    <w:p w14:paraId="53B7B9A1" w14:textId="77777777" w:rsidR="00F978EB" w:rsidRDefault="00F978EB" w:rsidP="00F978EB">
      <w:pPr>
        <w:pStyle w:val="a0"/>
      </w:pPr>
      <w:bookmarkStart w:id="252" w:name="_Toc499772352"/>
      <w:bookmarkStart w:id="253" w:name="_Toc533946067"/>
      <w:r>
        <w:rPr>
          <w:rFonts w:hint="eastAsia"/>
        </w:rPr>
        <w:t>验收</w:t>
      </w:r>
      <w:r>
        <w:t>标准</w:t>
      </w:r>
      <w:bookmarkEnd w:id="252"/>
      <w:bookmarkEnd w:id="253"/>
    </w:p>
    <w:p w14:paraId="4A593014" w14:textId="344E226C" w:rsidR="00F978EB" w:rsidRPr="0092000D" w:rsidRDefault="0092000D" w:rsidP="00F978EB">
      <w:pPr>
        <w:ind w:firstLineChars="200"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软件工程系列课程教学辅助网站”项目各种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w:t>
      </w:r>
      <w:r>
        <w:rPr>
          <w:rFonts w:ascii="Times New Roman" w:hAnsi="Times New Roman" w:cs="Times New Roman" w:hint="eastAsia"/>
          <w:szCs w:val="24"/>
        </w:rPr>
        <w:t>修改完善</w:t>
      </w:r>
      <w:r>
        <w:rPr>
          <w:rFonts w:ascii="Times New Roman" w:hAnsi="Times New Roman" w:cs="Times New Roman"/>
          <w:szCs w:val="24"/>
        </w:rPr>
        <w:t>各个阶段的文档编写。</w:t>
      </w:r>
    </w:p>
    <w:p w14:paraId="5A9639E5" w14:textId="77777777" w:rsidR="00F978EB" w:rsidRDefault="00F978EB" w:rsidP="00F978EB">
      <w:pPr>
        <w:pStyle w:val="a"/>
      </w:pPr>
      <w:bookmarkStart w:id="254" w:name="_Toc533946068"/>
      <w:r w:rsidRPr="009C4E64">
        <w:t>实施计划</w:t>
      </w:r>
      <w:bookmarkEnd w:id="254"/>
    </w:p>
    <w:p w14:paraId="5037DCBC" w14:textId="77777777" w:rsidR="00F978EB" w:rsidRDefault="00F978EB" w:rsidP="00F978EB">
      <w:pPr>
        <w:pStyle w:val="a0"/>
      </w:pPr>
      <w:bookmarkStart w:id="255" w:name="_Toc533946069"/>
      <w:r w:rsidRPr="009C4E64">
        <w:t>工作任务的分解与人员分工</w:t>
      </w:r>
      <w:bookmarkEnd w:id="255"/>
    </w:p>
    <w:p w14:paraId="0A1BEA46" w14:textId="22360F38" w:rsidR="00F978EB" w:rsidRDefault="00F978EB" w:rsidP="00F978EB"/>
    <w:tbl>
      <w:tblPr>
        <w:tblW w:w="8179"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Change w:id="256" w:author="hyx" w:date="2018-11-10T14:30:00Z">
          <w:tblPr>
            <w:tblW w:w="9631"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PrChange>
      </w:tblPr>
      <w:tblGrid>
        <w:gridCol w:w="3119"/>
        <w:gridCol w:w="2259"/>
        <w:gridCol w:w="2801"/>
        <w:tblGridChange w:id="257">
          <w:tblGrid>
            <w:gridCol w:w="3119"/>
            <w:gridCol w:w="3256"/>
            <w:gridCol w:w="3256"/>
          </w:tblGrid>
        </w:tblGridChange>
      </w:tblGrid>
      <w:tr w:rsidR="0092000D" w14:paraId="1EF0FE11" w14:textId="77777777" w:rsidTr="0092000D">
        <w:tc>
          <w:tcPr>
            <w:tcW w:w="3119" w:type="dxa"/>
            <w:shd w:val="clear" w:color="auto" w:fill="B4C6E7" w:themeFill="accent1" w:themeFillTint="66"/>
            <w:vAlign w:val="center"/>
            <w:tcPrChange w:id="258" w:author="hyx" w:date="2018-11-10T14:30:00Z">
              <w:tcPr>
                <w:tcW w:w="3119" w:type="dxa"/>
                <w:shd w:val="clear" w:color="auto" w:fill="B4C6E7" w:themeFill="accent1" w:themeFillTint="66"/>
                <w:vAlign w:val="center"/>
              </w:tcPr>
            </w:tcPrChange>
          </w:tcPr>
          <w:p w14:paraId="6BD7CEDE" w14:textId="77777777" w:rsidR="0092000D" w:rsidRDefault="0092000D" w:rsidP="0092000D">
            <w:pPr>
              <w:rPr>
                <w:b/>
              </w:rPr>
            </w:pPr>
            <w:r>
              <w:rPr>
                <w:rFonts w:hint="eastAsia"/>
                <w:b/>
              </w:rPr>
              <w:t>任务名称</w:t>
            </w:r>
          </w:p>
        </w:tc>
        <w:tc>
          <w:tcPr>
            <w:tcW w:w="2259" w:type="dxa"/>
            <w:shd w:val="clear" w:color="auto" w:fill="B4C6E7" w:themeFill="accent1" w:themeFillTint="66"/>
            <w:tcPrChange w:id="259" w:author="hyx" w:date="2018-11-10T14:30:00Z">
              <w:tcPr>
                <w:tcW w:w="3256" w:type="dxa"/>
                <w:shd w:val="clear" w:color="auto" w:fill="B4C6E7" w:themeFill="accent1" w:themeFillTint="66"/>
              </w:tcPr>
            </w:tcPrChange>
          </w:tcPr>
          <w:p w14:paraId="512802E0" w14:textId="77777777" w:rsidR="0092000D" w:rsidRDefault="0092000D" w:rsidP="0092000D">
            <w:pPr>
              <w:jc w:val="center"/>
              <w:rPr>
                <w:ins w:id="260" w:author="hyx" w:date="2018-11-10T14:30:00Z"/>
                <w:b/>
              </w:rPr>
            </w:pPr>
            <w:ins w:id="261" w:author="hyx" w:date="2018-11-10T14:30:00Z">
              <w:r>
                <w:rPr>
                  <w:rFonts w:hint="eastAsia"/>
                  <w:b/>
                </w:rPr>
                <w:t>负责人</w:t>
              </w:r>
            </w:ins>
          </w:p>
        </w:tc>
        <w:tc>
          <w:tcPr>
            <w:tcW w:w="2801" w:type="dxa"/>
            <w:shd w:val="clear" w:color="auto" w:fill="B4C6E7" w:themeFill="accent1" w:themeFillTint="66"/>
            <w:tcPrChange w:id="262" w:author="hyx" w:date="2018-11-10T14:30:00Z">
              <w:tcPr>
                <w:tcW w:w="3256" w:type="dxa"/>
                <w:shd w:val="clear" w:color="auto" w:fill="B4C6E7" w:themeFill="accent1" w:themeFillTint="66"/>
              </w:tcPr>
            </w:tcPrChange>
          </w:tcPr>
          <w:p w14:paraId="070326B7" w14:textId="77777777" w:rsidR="0092000D" w:rsidRDefault="0092000D" w:rsidP="0092000D">
            <w:pPr>
              <w:jc w:val="center"/>
              <w:rPr>
                <w:b/>
              </w:rPr>
            </w:pPr>
            <w:r>
              <w:rPr>
                <w:rFonts w:hint="eastAsia"/>
                <w:b/>
              </w:rPr>
              <w:t>参与</w:t>
            </w:r>
            <w:r>
              <w:rPr>
                <w:b/>
              </w:rPr>
              <w:t>人</w:t>
            </w:r>
          </w:p>
        </w:tc>
      </w:tr>
      <w:tr w:rsidR="0092000D" w14:paraId="14F90721" w14:textId="77777777" w:rsidTr="0092000D">
        <w:tc>
          <w:tcPr>
            <w:tcW w:w="3119" w:type="dxa"/>
            <w:shd w:val="clear" w:color="auto" w:fill="FFFFFF"/>
            <w:vAlign w:val="center"/>
            <w:tcPrChange w:id="263" w:author="hyx" w:date="2018-11-10T14:30:00Z">
              <w:tcPr>
                <w:tcW w:w="3119" w:type="dxa"/>
                <w:shd w:val="clear" w:color="auto" w:fill="FFFFFF"/>
                <w:vAlign w:val="center"/>
              </w:tcPr>
            </w:tcPrChange>
          </w:tcPr>
          <w:p w14:paraId="1E4FA5E0" w14:textId="77777777" w:rsidR="0092000D" w:rsidRDefault="0092000D" w:rsidP="0092000D">
            <w:pPr>
              <w:rPr>
                <w:b/>
              </w:rPr>
            </w:pPr>
            <w:r>
              <w:rPr>
                <w:rFonts w:hint="eastAsia"/>
                <w:b/>
              </w:rPr>
              <w:t>获取需求</w:t>
            </w:r>
          </w:p>
        </w:tc>
        <w:tc>
          <w:tcPr>
            <w:tcW w:w="2259" w:type="dxa"/>
            <w:shd w:val="clear" w:color="auto" w:fill="FFFFFF"/>
            <w:tcPrChange w:id="264" w:author="hyx" w:date="2018-11-10T14:30:00Z">
              <w:tcPr>
                <w:tcW w:w="3256" w:type="dxa"/>
                <w:shd w:val="clear" w:color="auto" w:fill="FFFFFF"/>
              </w:tcPr>
            </w:tcPrChange>
          </w:tcPr>
          <w:p w14:paraId="709B31BA" w14:textId="77777777" w:rsidR="0092000D" w:rsidRDefault="0092000D" w:rsidP="0092000D">
            <w:pPr>
              <w:jc w:val="center"/>
              <w:rPr>
                <w:ins w:id="265" w:author="hyx" w:date="2018-11-10T14:30:00Z"/>
                <w:rFonts w:ascii="等线" w:eastAsia="等线" w:hAnsi="等线"/>
                <w:bCs/>
                <w:color w:val="000000"/>
                <w:sz w:val="22"/>
              </w:rPr>
            </w:pPr>
            <w:ins w:id="266" w:author="hyx" w:date="2018-11-10T14:32:00Z">
              <w:r>
                <w:rPr>
                  <w:rFonts w:ascii="等线" w:eastAsia="等线" w:hAnsi="等线" w:hint="eastAsia"/>
                  <w:bCs/>
                  <w:color w:val="000000"/>
                  <w:sz w:val="22"/>
                </w:rPr>
                <w:t>吕迪</w:t>
              </w:r>
            </w:ins>
          </w:p>
        </w:tc>
        <w:tc>
          <w:tcPr>
            <w:tcW w:w="2801" w:type="dxa"/>
            <w:vMerge w:val="restart"/>
            <w:shd w:val="clear" w:color="auto" w:fill="FFFFFF"/>
            <w:vAlign w:val="center"/>
            <w:tcPrChange w:id="267" w:author="hyx" w:date="2018-11-10T14:30:00Z">
              <w:tcPr>
                <w:tcW w:w="3256" w:type="dxa"/>
                <w:vMerge w:val="restart"/>
                <w:shd w:val="clear" w:color="auto" w:fill="FFFFFF"/>
                <w:vAlign w:val="center"/>
              </w:tcPr>
            </w:tcPrChange>
          </w:tcPr>
          <w:p w14:paraId="0CCFA4FC" w14:textId="77777777" w:rsidR="0092000D" w:rsidRDefault="0092000D" w:rsidP="0092000D">
            <w:pPr>
              <w:jc w:val="center"/>
              <w:rPr>
                <w:rFonts w:ascii="等线" w:eastAsia="等线" w:hAnsi="等线"/>
                <w:bCs/>
                <w:color w:val="000000"/>
                <w:sz w:val="22"/>
              </w:rPr>
            </w:pPr>
            <w:r>
              <w:rPr>
                <w:rFonts w:ascii="等线" w:eastAsia="等线" w:hAnsi="等线" w:hint="eastAsia"/>
                <w:bCs/>
                <w:color w:val="000000"/>
                <w:sz w:val="22"/>
              </w:rPr>
              <w:t>黄叶轩</w:t>
            </w:r>
            <w:r>
              <w:rPr>
                <w:rFonts w:ascii="等线" w:eastAsia="等线" w:hAnsi="等线"/>
                <w:bCs/>
                <w:color w:val="000000"/>
                <w:sz w:val="22"/>
              </w:rPr>
              <w:t>、陈俊仁、陈苏民、徐双铅、吕迪</w:t>
            </w:r>
          </w:p>
        </w:tc>
      </w:tr>
      <w:tr w:rsidR="0092000D" w14:paraId="0E29F969" w14:textId="77777777" w:rsidTr="0092000D">
        <w:tc>
          <w:tcPr>
            <w:tcW w:w="3119" w:type="dxa"/>
            <w:shd w:val="clear" w:color="auto" w:fill="FFFFFF"/>
            <w:vAlign w:val="center"/>
            <w:tcPrChange w:id="268" w:author="hyx" w:date="2018-11-10T14:30:00Z">
              <w:tcPr>
                <w:tcW w:w="3119" w:type="dxa"/>
                <w:shd w:val="clear" w:color="auto" w:fill="FFFFFF"/>
                <w:vAlign w:val="center"/>
              </w:tcPr>
            </w:tcPrChange>
          </w:tcPr>
          <w:p w14:paraId="30933D94" w14:textId="77777777" w:rsidR="0092000D" w:rsidRDefault="0092000D" w:rsidP="0092000D">
            <w:pPr>
              <w:ind w:firstLineChars="200" w:firstLine="420"/>
            </w:pPr>
            <w:r>
              <w:rPr>
                <w:rFonts w:hint="eastAsia"/>
              </w:rPr>
              <w:t>编写项目视图与范围</w:t>
            </w:r>
          </w:p>
        </w:tc>
        <w:tc>
          <w:tcPr>
            <w:tcW w:w="2259" w:type="dxa"/>
            <w:shd w:val="clear" w:color="auto" w:fill="FFFFFF"/>
            <w:tcPrChange w:id="269" w:author="hyx" w:date="2018-11-10T14:30:00Z">
              <w:tcPr>
                <w:tcW w:w="3256" w:type="dxa"/>
                <w:shd w:val="clear" w:color="auto" w:fill="FFFFFF"/>
              </w:tcPr>
            </w:tcPrChange>
          </w:tcPr>
          <w:p w14:paraId="1BAE2046" w14:textId="77777777" w:rsidR="0092000D" w:rsidRDefault="0092000D" w:rsidP="0092000D">
            <w:pPr>
              <w:jc w:val="center"/>
              <w:rPr>
                <w:ins w:id="270" w:author="hyx" w:date="2018-11-10T14:30:00Z"/>
                <w:rFonts w:ascii="等线" w:eastAsia="等线" w:hAnsi="等线"/>
                <w:color w:val="000000"/>
                <w:sz w:val="22"/>
              </w:rPr>
            </w:pPr>
            <w:ins w:id="271" w:author="hyx" w:date="2018-11-10T14:32:00Z">
              <w:r>
                <w:rPr>
                  <w:rFonts w:ascii="等线" w:eastAsia="等线" w:hAnsi="等线" w:hint="eastAsia"/>
                  <w:color w:val="000000"/>
                  <w:sz w:val="22"/>
                </w:rPr>
                <w:t>吕迪</w:t>
              </w:r>
            </w:ins>
          </w:p>
        </w:tc>
        <w:tc>
          <w:tcPr>
            <w:tcW w:w="2801" w:type="dxa"/>
            <w:vMerge/>
            <w:shd w:val="clear" w:color="auto" w:fill="FFFFFF"/>
            <w:vAlign w:val="center"/>
            <w:tcPrChange w:id="272" w:author="hyx" w:date="2018-11-10T14:30:00Z">
              <w:tcPr>
                <w:tcW w:w="3256" w:type="dxa"/>
                <w:vMerge/>
                <w:shd w:val="clear" w:color="auto" w:fill="FFFFFF"/>
                <w:vAlign w:val="center"/>
              </w:tcPr>
            </w:tcPrChange>
          </w:tcPr>
          <w:p w14:paraId="0218D82D" w14:textId="77777777" w:rsidR="0092000D" w:rsidRDefault="0092000D" w:rsidP="0092000D">
            <w:pPr>
              <w:jc w:val="center"/>
              <w:rPr>
                <w:rFonts w:ascii="等线" w:eastAsia="等线" w:hAnsi="等线"/>
                <w:color w:val="000000"/>
                <w:sz w:val="22"/>
              </w:rPr>
            </w:pPr>
          </w:p>
        </w:tc>
      </w:tr>
      <w:tr w:rsidR="0092000D" w14:paraId="1AA01226" w14:textId="77777777" w:rsidTr="0092000D">
        <w:tc>
          <w:tcPr>
            <w:tcW w:w="3119" w:type="dxa"/>
            <w:shd w:val="clear" w:color="auto" w:fill="FFFFFF"/>
            <w:vAlign w:val="center"/>
            <w:tcPrChange w:id="273" w:author="hyx" w:date="2018-11-10T14:30:00Z">
              <w:tcPr>
                <w:tcW w:w="3119" w:type="dxa"/>
                <w:shd w:val="clear" w:color="auto" w:fill="FFFFFF"/>
                <w:vAlign w:val="center"/>
              </w:tcPr>
            </w:tcPrChange>
          </w:tcPr>
          <w:p w14:paraId="7B51FA6C" w14:textId="77777777" w:rsidR="0092000D" w:rsidRDefault="0092000D" w:rsidP="0092000D">
            <w:pPr>
              <w:ind w:firstLineChars="200" w:firstLine="420"/>
            </w:pPr>
            <w:r>
              <w:rPr>
                <w:rFonts w:hint="eastAsia"/>
              </w:rPr>
              <w:lastRenderedPageBreak/>
              <w:t>用户群分类</w:t>
            </w:r>
          </w:p>
        </w:tc>
        <w:tc>
          <w:tcPr>
            <w:tcW w:w="2259" w:type="dxa"/>
            <w:shd w:val="clear" w:color="auto" w:fill="FFFFFF"/>
            <w:tcPrChange w:id="274" w:author="hyx" w:date="2018-11-10T14:30:00Z">
              <w:tcPr>
                <w:tcW w:w="3256" w:type="dxa"/>
                <w:shd w:val="clear" w:color="auto" w:fill="FFFFFF"/>
              </w:tcPr>
            </w:tcPrChange>
          </w:tcPr>
          <w:p w14:paraId="13010ACE" w14:textId="77777777" w:rsidR="0092000D" w:rsidRDefault="0092000D" w:rsidP="0092000D">
            <w:pPr>
              <w:jc w:val="center"/>
              <w:rPr>
                <w:ins w:id="275" w:author="hyx" w:date="2018-11-10T14:30:00Z"/>
                <w:rFonts w:ascii="等线" w:eastAsia="等线" w:hAnsi="等线"/>
                <w:color w:val="000000"/>
                <w:sz w:val="22"/>
              </w:rPr>
            </w:pPr>
            <w:ins w:id="276" w:author="hyx" w:date="2018-11-10T14:33:00Z">
              <w:r>
                <w:rPr>
                  <w:rFonts w:ascii="等线" w:eastAsia="等线" w:hAnsi="等线" w:hint="eastAsia"/>
                  <w:color w:val="000000"/>
                  <w:sz w:val="22"/>
                </w:rPr>
                <w:t>吕迪</w:t>
              </w:r>
            </w:ins>
          </w:p>
        </w:tc>
        <w:tc>
          <w:tcPr>
            <w:tcW w:w="2801" w:type="dxa"/>
            <w:vMerge/>
            <w:shd w:val="clear" w:color="auto" w:fill="FFFFFF"/>
            <w:vAlign w:val="center"/>
            <w:tcPrChange w:id="277" w:author="hyx" w:date="2018-11-10T14:30:00Z">
              <w:tcPr>
                <w:tcW w:w="3256" w:type="dxa"/>
                <w:vMerge/>
                <w:shd w:val="clear" w:color="auto" w:fill="FFFFFF"/>
                <w:vAlign w:val="center"/>
              </w:tcPr>
            </w:tcPrChange>
          </w:tcPr>
          <w:p w14:paraId="2A084732" w14:textId="77777777" w:rsidR="0092000D" w:rsidRDefault="0092000D" w:rsidP="0092000D">
            <w:pPr>
              <w:jc w:val="center"/>
              <w:rPr>
                <w:rFonts w:ascii="等线" w:eastAsia="等线" w:hAnsi="等线"/>
                <w:color w:val="000000"/>
                <w:sz w:val="22"/>
              </w:rPr>
            </w:pPr>
          </w:p>
        </w:tc>
      </w:tr>
      <w:tr w:rsidR="0092000D" w14:paraId="7068FF7D" w14:textId="77777777" w:rsidTr="0092000D">
        <w:tc>
          <w:tcPr>
            <w:tcW w:w="3119" w:type="dxa"/>
            <w:shd w:val="clear" w:color="auto" w:fill="FFFFFF"/>
            <w:vAlign w:val="center"/>
            <w:tcPrChange w:id="278" w:author="hyx" w:date="2018-11-10T14:30:00Z">
              <w:tcPr>
                <w:tcW w:w="3119" w:type="dxa"/>
                <w:shd w:val="clear" w:color="auto" w:fill="FFFFFF"/>
                <w:vAlign w:val="center"/>
              </w:tcPr>
            </w:tcPrChange>
          </w:tcPr>
          <w:p w14:paraId="09E4EC23" w14:textId="77777777" w:rsidR="0092000D" w:rsidRDefault="0092000D" w:rsidP="0092000D">
            <w:pPr>
              <w:ind w:firstLineChars="200" w:firstLine="420"/>
            </w:pPr>
            <w:r>
              <w:rPr>
                <w:rFonts w:hint="eastAsia"/>
              </w:rPr>
              <w:t>选择产品代表</w:t>
            </w:r>
          </w:p>
        </w:tc>
        <w:tc>
          <w:tcPr>
            <w:tcW w:w="2259" w:type="dxa"/>
            <w:shd w:val="clear" w:color="auto" w:fill="FFFFFF"/>
            <w:tcPrChange w:id="279" w:author="hyx" w:date="2018-11-10T14:30:00Z">
              <w:tcPr>
                <w:tcW w:w="3256" w:type="dxa"/>
                <w:shd w:val="clear" w:color="auto" w:fill="FFFFFF"/>
              </w:tcPr>
            </w:tcPrChange>
          </w:tcPr>
          <w:p w14:paraId="2E43B443" w14:textId="77777777" w:rsidR="0092000D" w:rsidRDefault="0092000D" w:rsidP="0092000D">
            <w:pPr>
              <w:jc w:val="center"/>
              <w:rPr>
                <w:ins w:id="280" w:author="hyx" w:date="2018-11-10T14:30:00Z"/>
                <w:rFonts w:ascii="等线" w:eastAsia="等线" w:hAnsi="等线"/>
                <w:color w:val="000000"/>
                <w:sz w:val="22"/>
              </w:rPr>
            </w:pPr>
            <w:ins w:id="281" w:author="hyx" w:date="2018-11-10T14:33:00Z">
              <w:r>
                <w:rPr>
                  <w:rFonts w:ascii="等线" w:eastAsia="等线" w:hAnsi="等线" w:hint="eastAsia"/>
                  <w:color w:val="000000"/>
                  <w:sz w:val="22"/>
                </w:rPr>
                <w:t>陈俊仁</w:t>
              </w:r>
            </w:ins>
          </w:p>
        </w:tc>
        <w:tc>
          <w:tcPr>
            <w:tcW w:w="2801" w:type="dxa"/>
            <w:vMerge/>
            <w:shd w:val="clear" w:color="auto" w:fill="FFFFFF"/>
            <w:vAlign w:val="center"/>
            <w:tcPrChange w:id="282" w:author="hyx" w:date="2018-11-10T14:30:00Z">
              <w:tcPr>
                <w:tcW w:w="3256" w:type="dxa"/>
                <w:vMerge/>
                <w:shd w:val="clear" w:color="auto" w:fill="FFFFFF"/>
                <w:vAlign w:val="center"/>
              </w:tcPr>
            </w:tcPrChange>
          </w:tcPr>
          <w:p w14:paraId="766734FF" w14:textId="77777777" w:rsidR="0092000D" w:rsidRDefault="0092000D" w:rsidP="0092000D">
            <w:pPr>
              <w:jc w:val="center"/>
              <w:rPr>
                <w:rFonts w:ascii="等线" w:eastAsia="等线" w:hAnsi="等线"/>
                <w:color w:val="000000"/>
                <w:sz w:val="22"/>
              </w:rPr>
            </w:pPr>
          </w:p>
        </w:tc>
      </w:tr>
      <w:tr w:rsidR="0092000D" w14:paraId="1FDBB1D7" w14:textId="77777777" w:rsidTr="0092000D">
        <w:trPr>
          <w:trHeight w:val="161"/>
          <w:trPrChange w:id="283" w:author="hyx" w:date="2018-11-10T14:30:00Z">
            <w:trPr>
              <w:trHeight w:val="161"/>
            </w:trPr>
          </w:trPrChange>
        </w:trPr>
        <w:tc>
          <w:tcPr>
            <w:tcW w:w="3119" w:type="dxa"/>
            <w:shd w:val="clear" w:color="auto" w:fill="FFFFFF"/>
            <w:vAlign w:val="center"/>
            <w:tcPrChange w:id="284" w:author="hyx" w:date="2018-11-10T14:30:00Z">
              <w:tcPr>
                <w:tcW w:w="3119" w:type="dxa"/>
                <w:shd w:val="clear" w:color="auto" w:fill="FFFFFF"/>
                <w:vAlign w:val="center"/>
              </w:tcPr>
            </w:tcPrChange>
          </w:tcPr>
          <w:p w14:paraId="071E4B23" w14:textId="77777777" w:rsidR="0092000D" w:rsidRDefault="0092000D" w:rsidP="0092000D">
            <w:pPr>
              <w:ind w:firstLineChars="200" w:firstLine="420"/>
            </w:pPr>
            <w:r>
              <w:rPr>
                <w:rFonts w:hint="eastAsia"/>
              </w:rPr>
              <w:t>确定使用实例</w:t>
            </w:r>
          </w:p>
        </w:tc>
        <w:tc>
          <w:tcPr>
            <w:tcW w:w="2259" w:type="dxa"/>
            <w:shd w:val="clear" w:color="auto" w:fill="FFFFFF"/>
            <w:tcPrChange w:id="285" w:author="hyx" w:date="2018-11-10T14:30:00Z">
              <w:tcPr>
                <w:tcW w:w="3256" w:type="dxa"/>
                <w:shd w:val="clear" w:color="auto" w:fill="FFFFFF"/>
              </w:tcPr>
            </w:tcPrChange>
          </w:tcPr>
          <w:p w14:paraId="30352068" w14:textId="77777777" w:rsidR="0092000D" w:rsidRDefault="0092000D" w:rsidP="0092000D">
            <w:pPr>
              <w:jc w:val="center"/>
              <w:rPr>
                <w:ins w:id="286" w:author="hyx" w:date="2018-11-10T14:30:00Z"/>
                <w:rFonts w:ascii="等线" w:eastAsia="等线" w:hAnsi="等线"/>
                <w:color w:val="000000"/>
                <w:sz w:val="22"/>
              </w:rPr>
            </w:pPr>
            <w:ins w:id="287" w:author="hyx" w:date="2018-11-10T14:34:00Z">
              <w:r>
                <w:rPr>
                  <w:rFonts w:ascii="等线" w:eastAsia="等线" w:hAnsi="等线" w:hint="eastAsia"/>
                  <w:color w:val="000000"/>
                  <w:sz w:val="22"/>
                </w:rPr>
                <w:t>黄叶轩</w:t>
              </w:r>
            </w:ins>
          </w:p>
        </w:tc>
        <w:tc>
          <w:tcPr>
            <w:tcW w:w="2801" w:type="dxa"/>
            <w:vMerge/>
            <w:shd w:val="clear" w:color="auto" w:fill="FFFFFF"/>
            <w:vAlign w:val="center"/>
            <w:tcPrChange w:id="288" w:author="hyx" w:date="2018-11-10T14:30:00Z">
              <w:tcPr>
                <w:tcW w:w="3256" w:type="dxa"/>
                <w:vMerge/>
                <w:shd w:val="clear" w:color="auto" w:fill="FFFFFF"/>
                <w:vAlign w:val="center"/>
              </w:tcPr>
            </w:tcPrChange>
          </w:tcPr>
          <w:p w14:paraId="01291372" w14:textId="77777777" w:rsidR="0092000D" w:rsidRDefault="0092000D" w:rsidP="0092000D">
            <w:pPr>
              <w:jc w:val="center"/>
              <w:rPr>
                <w:rFonts w:ascii="等线" w:eastAsia="等线" w:hAnsi="等线"/>
                <w:color w:val="000000"/>
                <w:sz w:val="22"/>
              </w:rPr>
            </w:pPr>
          </w:p>
        </w:tc>
      </w:tr>
      <w:tr w:rsidR="0092000D" w14:paraId="208371BD" w14:textId="77777777" w:rsidTr="0092000D">
        <w:trPr>
          <w:trHeight w:val="172"/>
          <w:trPrChange w:id="289" w:author="hyx" w:date="2018-11-10T14:30:00Z">
            <w:trPr>
              <w:trHeight w:val="172"/>
            </w:trPr>
          </w:trPrChange>
        </w:trPr>
        <w:tc>
          <w:tcPr>
            <w:tcW w:w="3119" w:type="dxa"/>
            <w:shd w:val="clear" w:color="auto" w:fill="FFFFFF"/>
            <w:vAlign w:val="center"/>
            <w:tcPrChange w:id="290" w:author="hyx" w:date="2018-11-10T14:30:00Z">
              <w:tcPr>
                <w:tcW w:w="3119" w:type="dxa"/>
                <w:shd w:val="clear" w:color="auto" w:fill="FFFFFF"/>
                <w:vAlign w:val="center"/>
              </w:tcPr>
            </w:tcPrChange>
          </w:tcPr>
          <w:p w14:paraId="4A424C23" w14:textId="77777777" w:rsidR="0092000D" w:rsidRDefault="0092000D" w:rsidP="0092000D">
            <w:pPr>
              <w:ind w:firstLineChars="200" w:firstLine="420"/>
            </w:pPr>
            <w:r>
              <w:rPr>
                <w:rFonts w:hint="eastAsia"/>
              </w:rPr>
              <w:t>召开</w:t>
            </w:r>
            <w:r>
              <w:t>应用程序开发联系会议</w:t>
            </w:r>
          </w:p>
        </w:tc>
        <w:tc>
          <w:tcPr>
            <w:tcW w:w="2259" w:type="dxa"/>
            <w:shd w:val="clear" w:color="auto" w:fill="FFFFFF"/>
            <w:tcPrChange w:id="291" w:author="hyx" w:date="2018-11-10T14:30:00Z">
              <w:tcPr>
                <w:tcW w:w="3256" w:type="dxa"/>
                <w:shd w:val="clear" w:color="auto" w:fill="FFFFFF"/>
              </w:tcPr>
            </w:tcPrChange>
          </w:tcPr>
          <w:p w14:paraId="6C6FC78C" w14:textId="77777777" w:rsidR="0092000D" w:rsidRDefault="0092000D" w:rsidP="0092000D">
            <w:pPr>
              <w:jc w:val="center"/>
              <w:rPr>
                <w:ins w:id="292" w:author="hyx" w:date="2018-11-10T14:30:00Z"/>
                <w:rFonts w:ascii="等线" w:eastAsia="等线" w:hAnsi="等线"/>
                <w:color w:val="000000"/>
                <w:sz w:val="22"/>
              </w:rPr>
            </w:pPr>
            <w:ins w:id="293" w:author="hyx" w:date="2018-11-10T14:34:00Z">
              <w:r>
                <w:rPr>
                  <w:rFonts w:ascii="等线" w:eastAsia="等线" w:hAnsi="等线" w:hint="eastAsia"/>
                  <w:color w:val="000000"/>
                  <w:sz w:val="22"/>
                </w:rPr>
                <w:t>黄叶轩</w:t>
              </w:r>
            </w:ins>
          </w:p>
        </w:tc>
        <w:tc>
          <w:tcPr>
            <w:tcW w:w="2801" w:type="dxa"/>
            <w:vMerge/>
            <w:shd w:val="clear" w:color="auto" w:fill="FFFFFF"/>
            <w:vAlign w:val="center"/>
            <w:tcPrChange w:id="294" w:author="hyx" w:date="2018-11-10T14:30:00Z">
              <w:tcPr>
                <w:tcW w:w="3256" w:type="dxa"/>
                <w:vMerge/>
                <w:shd w:val="clear" w:color="auto" w:fill="FFFFFF"/>
                <w:vAlign w:val="center"/>
              </w:tcPr>
            </w:tcPrChange>
          </w:tcPr>
          <w:p w14:paraId="17472C84" w14:textId="77777777" w:rsidR="0092000D" w:rsidRDefault="0092000D" w:rsidP="0092000D">
            <w:pPr>
              <w:jc w:val="center"/>
              <w:rPr>
                <w:rFonts w:ascii="等线" w:eastAsia="等线" w:hAnsi="等线"/>
                <w:color w:val="000000"/>
                <w:sz w:val="22"/>
              </w:rPr>
            </w:pPr>
          </w:p>
        </w:tc>
      </w:tr>
      <w:tr w:rsidR="0092000D" w14:paraId="0DB90168" w14:textId="77777777" w:rsidTr="0092000D">
        <w:tc>
          <w:tcPr>
            <w:tcW w:w="3119" w:type="dxa"/>
            <w:shd w:val="clear" w:color="auto" w:fill="FFFFFF"/>
            <w:vAlign w:val="center"/>
            <w:tcPrChange w:id="295" w:author="hyx" w:date="2018-11-10T14:30:00Z">
              <w:tcPr>
                <w:tcW w:w="3119" w:type="dxa"/>
                <w:shd w:val="clear" w:color="auto" w:fill="FFFFFF"/>
                <w:vAlign w:val="center"/>
              </w:tcPr>
            </w:tcPrChange>
          </w:tcPr>
          <w:p w14:paraId="6DAF1276" w14:textId="77777777" w:rsidR="0092000D" w:rsidRDefault="0092000D" w:rsidP="0092000D">
            <w:pPr>
              <w:ind w:firstLineChars="200" w:firstLine="420"/>
            </w:pPr>
            <w:r>
              <w:rPr>
                <w:rFonts w:hint="eastAsia"/>
              </w:rPr>
              <w:t>需求访谈</w:t>
            </w:r>
          </w:p>
        </w:tc>
        <w:tc>
          <w:tcPr>
            <w:tcW w:w="2259" w:type="dxa"/>
            <w:shd w:val="clear" w:color="auto" w:fill="FFFFFF"/>
            <w:tcPrChange w:id="296" w:author="hyx" w:date="2018-11-10T14:30:00Z">
              <w:tcPr>
                <w:tcW w:w="3256" w:type="dxa"/>
                <w:shd w:val="clear" w:color="auto" w:fill="FFFFFF"/>
              </w:tcPr>
            </w:tcPrChange>
          </w:tcPr>
          <w:p w14:paraId="7064188C" w14:textId="77777777" w:rsidR="0092000D" w:rsidRDefault="0092000D" w:rsidP="0092000D">
            <w:pPr>
              <w:jc w:val="center"/>
              <w:rPr>
                <w:ins w:id="297" w:author="hyx" w:date="2018-11-10T14:30:00Z"/>
                <w:rFonts w:ascii="等线" w:eastAsia="等线" w:hAnsi="等线"/>
                <w:color w:val="000000"/>
                <w:sz w:val="22"/>
              </w:rPr>
            </w:pPr>
            <w:ins w:id="298" w:author="hyx" w:date="2018-11-10T14:34:00Z">
              <w:r>
                <w:rPr>
                  <w:rFonts w:ascii="等线" w:eastAsia="等线" w:hAnsi="等线" w:hint="eastAsia"/>
                  <w:color w:val="000000"/>
                  <w:sz w:val="22"/>
                </w:rPr>
                <w:t>徐双铅</w:t>
              </w:r>
            </w:ins>
          </w:p>
        </w:tc>
        <w:tc>
          <w:tcPr>
            <w:tcW w:w="2801" w:type="dxa"/>
            <w:vMerge/>
            <w:shd w:val="clear" w:color="auto" w:fill="FFFFFF"/>
            <w:vAlign w:val="center"/>
            <w:tcPrChange w:id="299" w:author="hyx" w:date="2018-11-10T14:30:00Z">
              <w:tcPr>
                <w:tcW w:w="3256" w:type="dxa"/>
                <w:vMerge/>
                <w:shd w:val="clear" w:color="auto" w:fill="FFFFFF"/>
                <w:vAlign w:val="center"/>
              </w:tcPr>
            </w:tcPrChange>
          </w:tcPr>
          <w:p w14:paraId="4B0EB16A" w14:textId="77777777" w:rsidR="0092000D" w:rsidRDefault="0092000D" w:rsidP="0092000D">
            <w:pPr>
              <w:jc w:val="center"/>
              <w:rPr>
                <w:rFonts w:ascii="等线" w:eastAsia="等线" w:hAnsi="等线"/>
                <w:color w:val="000000"/>
                <w:sz w:val="22"/>
              </w:rPr>
            </w:pPr>
          </w:p>
        </w:tc>
      </w:tr>
      <w:tr w:rsidR="0092000D" w14:paraId="382E923F" w14:textId="77777777" w:rsidTr="0092000D">
        <w:tc>
          <w:tcPr>
            <w:tcW w:w="3119" w:type="dxa"/>
            <w:shd w:val="clear" w:color="auto" w:fill="FFFFFF"/>
            <w:vAlign w:val="center"/>
            <w:tcPrChange w:id="300" w:author="hyx" w:date="2018-11-10T14:30:00Z">
              <w:tcPr>
                <w:tcW w:w="3119" w:type="dxa"/>
                <w:shd w:val="clear" w:color="auto" w:fill="FFFFFF"/>
                <w:vAlign w:val="center"/>
              </w:tcPr>
            </w:tcPrChange>
          </w:tcPr>
          <w:p w14:paraId="0D77BAB7" w14:textId="77777777" w:rsidR="0092000D" w:rsidRDefault="0092000D" w:rsidP="0092000D">
            <w:pPr>
              <w:ind w:firstLineChars="200" w:firstLine="420"/>
            </w:pPr>
            <w:r>
              <w:rPr>
                <w:rFonts w:hint="eastAsia"/>
              </w:rPr>
              <w:t>分析用户工作流程</w:t>
            </w:r>
          </w:p>
        </w:tc>
        <w:tc>
          <w:tcPr>
            <w:tcW w:w="2259" w:type="dxa"/>
            <w:shd w:val="clear" w:color="auto" w:fill="FFFFFF"/>
            <w:tcPrChange w:id="301" w:author="hyx" w:date="2018-11-10T14:30:00Z">
              <w:tcPr>
                <w:tcW w:w="3256" w:type="dxa"/>
                <w:shd w:val="clear" w:color="auto" w:fill="FFFFFF"/>
              </w:tcPr>
            </w:tcPrChange>
          </w:tcPr>
          <w:p w14:paraId="4542C058" w14:textId="77777777" w:rsidR="0092000D" w:rsidRDefault="0092000D" w:rsidP="0092000D">
            <w:pPr>
              <w:jc w:val="center"/>
              <w:rPr>
                <w:ins w:id="302" w:author="hyx" w:date="2018-11-10T14:30:00Z"/>
                <w:rFonts w:ascii="等线" w:eastAsia="等线" w:hAnsi="等线"/>
                <w:color w:val="000000"/>
                <w:sz w:val="22"/>
              </w:rPr>
            </w:pPr>
            <w:ins w:id="303" w:author="hyx" w:date="2018-11-10T14:35:00Z">
              <w:r>
                <w:rPr>
                  <w:rFonts w:ascii="等线" w:eastAsia="等线" w:hAnsi="等线" w:hint="eastAsia"/>
                  <w:color w:val="000000"/>
                  <w:sz w:val="22"/>
                </w:rPr>
                <w:t>徐双铅</w:t>
              </w:r>
            </w:ins>
          </w:p>
        </w:tc>
        <w:tc>
          <w:tcPr>
            <w:tcW w:w="2801" w:type="dxa"/>
            <w:vMerge/>
            <w:shd w:val="clear" w:color="auto" w:fill="FFFFFF"/>
            <w:vAlign w:val="center"/>
            <w:tcPrChange w:id="304" w:author="hyx" w:date="2018-11-10T14:30:00Z">
              <w:tcPr>
                <w:tcW w:w="3256" w:type="dxa"/>
                <w:vMerge/>
                <w:shd w:val="clear" w:color="auto" w:fill="FFFFFF"/>
                <w:vAlign w:val="center"/>
              </w:tcPr>
            </w:tcPrChange>
          </w:tcPr>
          <w:p w14:paraId="2CD9BCD9" w14:textId="77777777" w:rsidR="0092000D" w:rsidRDefault="0092000D" w:rsidP="0092000D">
            <w:pPr>
              <w:jc w:val="center"/>
              <w:rPr>
                <w:rFonts w:ascii="等线" w:eastAsia="等线" w:hAnsi="等线"/>
                <w:color w:val="000000"/>
                <w:sz w:val="22"/>
              </w:rPr>
            </w:pPr>
          </w:p>
        </w:tc>
      </w:tr>
      <w:tr w:rsidR="0092000D" w14:paraId="1FC976B3" w14:textId="77777777" w:rsidTr="0092000D">
        <w:tc>
          <w:tcPr>
            <w:tcW w:w="3119" w:type="dxa"/>
            <w:shd w:val="clear" w:color="auto" w:fill="FFFFFF"/>
            <w:vAlign w:val="center"/>
            <w:tcPrChange w:id="305" w:author="hyx" w:date="2018-11-10T14:30:00Z">
              <w:tcPr>
                <w:tcW w:w="3119" w:type="dxa"/>
                <w:shd w:val="clear" w:color="auto" w:fill="FFFFFF"/>
                <w:vAlign w:val="center"/>
              </w:tcPr>
            </w:tcPrChange>
          </w:tcPr>
          <w:p w14:paraId="6DAD4450" w14:textId="77777777" w:rsidR="0092000D" w:rsidRDefault="0092000D" w:rsidP="0092000D">
            <w:pPr>
              <w:ind w:firstLineChars="200" w:firstLine="420"/>
            </w:pPr>
            <w:r>
              <w:rPr>
                <w:rFonts w:hint="eastAsia"/>
              </w:rPr>
              <w:t>确定质量属性</w:t>
            </w:r>
          </w:p>
        </w:tc>
        <w:tc>
          <w:tcPr>
            <w:tcW w:w="2259" w:type="dxa"/>
            <w:shd w:val="clear" w:color="auto" w:fill="FFFFFF"/>
            <w:tcPrChange w:id="306" w:author="hyx" w:date="2018-11-10T14:30:00Z">
              <w:tcPr>
                <w:tcW w:w="3256" w:type="dxa"/>
                <w:shd w:val="clear" w:color="auto" w:fill="FFFFFF"/>
              </w:tcPr>
            </w:tcPrChange>
          </w:tcPr>
          <w:p w14:paraId="2B22B191" w14:textId="77777777" w:rsidR="0092000D" w:rsidRDefault="0092000D" w:rsidP="0092000D">
            <w:pPr>
              <w:jc w:val="center"/>
              <w:rPr>
                <w:ins w:id="307" w:author="hyx" w:date="2018-11-10T14:30:00Z"/>
                <w:rFonts w:ascii="等线" w:eastAsia="等线" w:hAnsi="等线"/>
                <w:color w:val="000000"/>
                <w:sz w:val="22"/>
              </w:rPr>
            </w:pPr>
            <w:ins w:id="308" w:author="hyx" w:date="2018-11-10T14:35:00Z">
              <w:r>
                <w:rPr>
                  <w:rFonts w:ascii="等线" w:eastAsia="等线" w:hAnsi="等线" w:hint="eastAsia"/>
                  <w:color w:val="000000"/>
                  <w:sz w:val="22"/>
                </w:rPr>
                <w:t>陈苏民</w:t>
              </w:r>
            </w:ins>
          </w:p>
        </w:tc>
        <w:tc>
          <w:tcPr>
            <w:tcW w:w="2801" w:type="dxa"/>
            <w:vMerge/>
            <w:shd w:val="clear" w:color="auto" w:fill="FFFFFF"/>
            <w:vAlign w:val="center"/>
            <w:tcPrChange w:id="309" w:author="hyx" w:date="2018-11-10T14:30:00Z">
              <w:tcPr>
                <w:tcW w:w="3256" w:type="dxa"/>
                <w:vMerge/>
                <w:shd w:val="clear" w:color="auto" w:fill="FFFFFF"/>
                <w:vAlign w:val="center"/>
              </w:tcPr>
            </w:tcPrChange>
          </w:tcPr>
          <w:p w14:paraId="6D02CEEE" w14:textId="77777777" w:rsidR="0092000D" w:rsidRDefault="0092000D" w:rsidP="0092000D">
            <w:pPr>
              <w:jc w:val="center"/>
              <w:rPr>
                <w:rFonts w:ascii="等线" w:eastAsia="等线" w:hAnsi="等线"/>
                <w:color w:val="000000"/>
                <w:sz w:val="22"/>
              </w:rPr>
            </w:pPr>
          </w:p>
        </w:tc>
      </w:tr>
      <w:tr w:rsidR="0092000D" w14:paraId="15E37BD2" w14:textId="77777777" w:rsidTr="0092000D">
        <w:tc>
          <w:tcPr>
            <w:tcW w:w="3119" w:type="dxa"/>
            <w:shd w:val="clear" w:color="auto" w:fill="FFFFFF"/>
            <w:vAlign w:val="center"/>
            <w:tcPrChange w:id="310" w:author="hyx" w:date="2018-11-10T14:30:00Z">
              <w:tcPr>
                <w:tcW w:w="3119" w:type="dxa"/>
                <w:shd w:val="clear" w:color="auto" w:fill="FFFFFF"/>
                <w:vAlign w:val="center"/>
              </w:tcPr>
            </w:tcPrChange>
          </w:tcPr>
          <w:p w14:paraId="0EDB7CC8" w14:textId="77777777" w:rsidR="0092000D" w:rsidRDefault="0092000D" w:rsidP="0092000D">
            <w:pPr>
              <w:ind w:firstLineChars="200" w:firstLine="420"/>
            </w:pPr>
            <w:r>
              <w:rPr>
                <w:rFonts w:hint="eastAsia"/>
              </w:rPr>
              <w:t>检查问题报告</w:t>
            </w:r>
          </w:p>
        </w:tc>
        <w:tc>
          <w:tcPr>
            <w:tcW w:w="2259" w:type="dxa"/>
            <w:shd w:val="clear" w:color="auto" w:fill="FFFFFF"/>
            <w:tcPrChange w:id="311" w:author="hyx" w:date="2018-11-10T14:30:00Z">
              <w:tcPr>
                <w:tcW w:w="3256" w:type="dxa"/>
                <w:shd w:val="clear" w:color="auto" w:fill="FFFFFF"/>
              </w:tcPr>
            </w:tcPrChange>
          </w:tcPr>
          <w:p w14:paraId="154ED0A3" w14:textId="77777777" w:rsidR="0092000D" w:rsidRDefault="0092000D" w:rsidP="0092000D">
            <w:pPr>
              <w:jc w:val="center"/>
              <w:rPr>
                <w:ins w:id="312" w:author="hyx" w:date="2018-11-10T14:30:00Z"/>
                <w:rFonts w:ascii="等线" w:eastAsia="等线" w:hAnsi="等线"/>
                <w:color w:val="000000"/>
                <w:sz w:val="22"/>
              </w:rPr>
            </w:pPr>
            <w:ins w:id="313" w:author="hyx" w:date="2018-11-10T14:35:00Z">
              <w:r>
                <w:rPr>
                  <w:rFonts w:ascii="等线" w:eastAsia="等线" w:hAnsi="等线" w:hint="eastAsia"/>
                  <w:color w:val="000000"/>
                  <w:sz w:val="22"/>
                </w:rPr>
                <w:t>陈苏民</w:t>
              </w:r>
            </w:ins>
          </w:p>
        </w:tc>
        <w:tc>
          <w:tcPr>
            <w:tcW w:w="2801" w:type="dxa"/>
            <w:vMerge/>
            <w:shd w:val="clear" w:color="auto" w:fill="FFFFFF"/>
            <w:vAlign w:val="center"/>
            <w:tcPrChange w:id="314" w:author="hyx" w:date="2018-11-10T14:30:00Z">
              <w:tcPr>
                <w:tcW w:w="3256" w:type="dxa"/>
                <w:vMerge/>
                <w:shd w:val="clear" w:color="auto" w:fill="FFFFFF"/>
                <w:vAlign w:val="center"/>
              </w:tcPr>
            </w:tcPrChange>
          </w:tcPr>
          <w:p w14:paraId="0BA6B7BD" w14:textId="77777777" w:rsidR="0092000D" w:rsidRDefault="0092000D" w:rsidP="0092000D">
            <w:pPr>
              <w:jc w:val="center"/>
              <w:rPr>
                <w:rFonts w:ascii="等线" w:eastAsia="等线" w:hAnsi="等线"/>
                <w:color w:val="000000"/>
                <w:sz w:val="22"/>
              </w:rPr>
            </w:pPr>
          </w:p>
        </w:tc>
      </w:tr>
      <w:tr w:rsidR="0092000D" w14:paraId="2F4A1626" w14:textId="77777777" w:rsidTr="0092000D">
        <w:tc>
          <w:tcPr>
            <w:tcW w:w="3119" w:type="dxa"/>
            <w:shd w:val="clear" w:color="auto" w:fill="FFFFFF"/>
            <w:vAlign w:val="center"/>
            <w:tcPrChange w:id="315" w:author="hyx" w:date="2018-11-10T14:30:00Z">
              <w:tcPr>
                <w:tcW w:w="3119" w:type="dxa"/>
                <w:shd w:val="clear" w:color="auto" w:fill="FFFFFF"/>
                <w:vAlign w:val="center"/>
              </w:tcPr>
            </w:tcPrChange>
          </w:tcPr>
          <w:p w14:paraId="5311D691" w14:textId="77777777" w:rsidR="0092000D" w:rsidRDefault="0092000D" w:rsidP="0092000D">
            <w:pPr>
              <w:ind w:firstLineChars="200" w:firstLine="420"/>
            </w:pPr>
            <w:r>
              <w:rPr>
                <w:rFonts w:hint="eastAsia"/>
              </w:rPr>
              <w:t>需求重用</w:t>
            </w:r>
          </w:p>
        </w:tc>
        <w:tc>
          <w:tcPr>
            <w:tcW w:w="2259" w:type="dxa"/>
            <w:shd w:val="clear" w:color="auto" w:fill="FFFFFF"/>
            <w:tcPrChange w:id="316" w:author="hyx" w:date="2018-11-10T14:30:00Z">
              <w:tcPr>
                <w:tcW w:w="3256" w:type="dxa"/>
                <w:shd w:val="clear" w:color="auto" w:fill="FFFFFF"/>
              </w:tcPr>
            </w:tcPrChange>
          </w:tcPr>
          <w:p w14:paraId="6E616A1D" w14:textId="77777777" w:rsidR="0092000D" w:rsidRDefault="0092000D" w:rsidP="0092000D">
            <w:pPr>
              <w:jc w:val="center"/>
              <w:rPr>
                <w:ins w:id="317" w:author="hyx" w:date="2018-11-10T14:30:00Z"/>
                <w:rFonts w:ascii="等线" w:eastAsia="等线" w:hAnsi="等线"/>
                <w:color w:val="000000"/>
                <w:sz w:val="22"/>
              </w:rPr>
            </w:pPr>
            <w:ins w:id="318" w:author="hyx" w:date="2018-11-10T14:35:00Z">
              <w:r>
                <w:rPr>
                  <w:rFonts w:ascii="等线" w:eastAsia="等线" w:hAnsi="等线" w:hint="eastAsia"/>
                  <w:color w:val="000000"/>
                  <w:sz w:val="22"/>
                </w:rPr>
                <w:t>陈俊仁</w:t>
              </w:r>
            </w:ins>
          </w:p>
        </w:tc>
        <w:tc>
          <w:tcPr>
            <w:tcW w:w="2801" w:type="dxa"/>
            <w:vMerge/>
            <w:shd w:val="clear" w:color="auto" w:fill="FFFFFF"/>
            <w:vAlign w:val="center"/>
            <w:tcPrChange w:id="319" w:author="hyx" w:date="2018-11-10T14:30:00Z">
              <w:tcPr>
                <w:tcW w:w="3256" w:type="dxa"/>
                <w:vMerge/>
                <w:shd w:val="clear" w:color="auto" w:fill="FFFFFF"/>
                <w:vAlign w:val="center"/>
              </w:tcPr>
            </w:tcPrChange>
          </w:tcPr>
          <w:p w14:paraId="2A30DAE4" w14:textId="77777777" w:rsidR="0092000D" w:rsidRDefault="0092000D" w:rsidP="0092000D">
            <w:pPr>
              <w:jc w:val="center"/>
              <w:rPr>
                <w:rFonts w:ascii="等线" w:eastAsia="等线" w:hAnsi="等线"/>
                <w:color w:val="000000"/>
                <w:sz w:val="22"/>
              </w:rPr>
            </w:pPr>
          </w:p>
        </w:tc>
      </w:tr>
      <w:tr w:rsidR="0092000D" w14:paraId="0E1C9F50" w14:textId="77777777" w:rsidTr="0092000D">
        <w:tc>
          <w:tcPr>
            <w:tcW w:w="3119" w:type="dxa"/>
            <w:shd w:val="clear" w:color="auto" w:fill="FFFFFF"/>
            <w:vAlign w:val="center"/>
            <w:tcPrChange w:id="320" w:author="hyx" w:date="2018-11-10T14:30:00Z">
              <w:tcPr>
                <w:tcW w:w="3119" w:type="dxa"/>
                <w:shd w:val="clear" w:color="auto" w:fill="FFFFFF"/>
                <w:vAlign w:val="center"/>
              </w:tcPr>
            </w:tcPrChange>
          </w:tcPr>
          <w:p w14:paraId="484087EC" w14:textId="77777777" w:rsidR="0092000D" w:rsidRDefault="0092000D" w:rsidP="0092000D">
            <w:pPr>
              <w:rPr>
                <w:b/>
              </w:rPr>
            </w:pPr>
            <w:r>
              <w:rPr>
                <w:rFonts w:hint="eastAsia"/>
                <w:b/>
              </w:rPr>
              <w:t>需求分析</w:t>
            </w:r>
          </w:p>
        </w:tc>
        <w:tc>
          <w:tcPr>
            <w:tcW w:w="2259" w:type="dxa"/>
            <w:shd w:val="clear" w:color="auto" w:fill="FFFFFF"/>
            <w:tcPrChange w:id="321" w:author="hyx" w:date="2018-11-10T14:30:00Z">
              <w:tcPr>
                <w:tcW w:w="3256" w:type="dxa"/>
                <w:shd w:val="clear" w:color="auto" w:fill="FFFFFF"/>
              </w:tcPr>
            </w:tcPrChange>
          </w:tcPr>
          <w:p w14:paraId="6EAB3396" w14:textId="77777777" w:rsidR="0092000D" w:rsidRDefault="0092000D" w:rsidP="0092000D">
            <w:pPr>
              <w:jc w:val="center"/>
              <w:rPr>
                <w:ins w:id="322" w:author="hyx" w:date="2018-11-10T14:30:00Z"/>
                <w:rFonts w:ascii="等线" w:eastAsia="等线" w:hAnsi="等线"/>
                <w:bCs/>
                <w:color w:val="000000"/>
                <w:sz w:val="22"/>
              </w:rPr>
            </w:pPr>
            <w:ins w:id="323" w:author="hyx" w:date="2018-11-10T14:37:00Z">
              <w:r>
                <w:rPr>
                  <w:rFonts w:ascii="等线" w:eastAsia="等线" w:hAnsi="等线" w:hint="eastAsia"/>
                  <w:bCs/>
                  <w:color w:val="000000"/>
                  <w:sz w:val="22"/>
                </w:rPr>
                <w:t>陈苏民</w:t>
              </w:r>
            </w:ins>
          </w:p>
        </w:tc>
        <w:tc>
          <w:tcPr>
            <w:tcW w:w="2801" w:type="dxa"/>
            <w:vMerge w:val="restart"/>
            <w:shd w:val="clear" w:color="auto" w:fill="FFFFFF"/>
            <w:vAlign w:val="center"/>
            <w:tcPrChange w:id="324" w:author="hyx" w:date="2018-11-10T14:30:00Z">
              <w:tcPr>
                <w:tcW w:w="3256" w:type="dxa"/>
                <w:vMerge w:val="restart"/>
                <w:shd w:val="clear" w:color="auto" w:fill="FFFFFF"/>
                <w:vAlign w:val="center"/>
              </w:tcPr>
            </w:tcPrChange>
          </w:tcPr>
          <w:p w14:paraId="38E6ECF1" w14:textId="77777777" w:rsidR="0092000D" w:rsidRDefault="0092000D" w:rsidP="0092000D">
            <w:pPr>
              <w:jc w:val="center"/>
              <w:rPr>
                <w:rFonts w:ascii="等线" w:eastAsia="等线" w:hAnsi="等线"/>
                <w:bCs/>
                <w:color w:val="000000"/>
                <w:sz w:val="22"/>
              </w:rPr>
            </w:pPr>
            <w:r>
              <w:rPr>
                <w:rFonts w:ascii="等线" w:eastAsia="等线" w:hAnsi="等线" w:hint="eastAsia"/>
                <w:bCs/>
                <w:color w:val="000000"/>
                <w:sz w:val="22"/>
              </w:rPr>
              <w:t>黄叶轩</w:t>
            </w:r>
            <w:r>
              <w:rPr>
                <w:rFonts w:ascii="等线" w:eastAsia="等线" w:hAnsi="等线"/>
                <w:bCs/>
                <w:color w:val="000000"/>
                <w:sz w:val="22"/>
              </w:rPr>
              <w:t>、陈俊仁、陈苏民、徐双铅、吕迪</w:t>
            </w:r>
          </w:p>
        </w:tc>
      </w:tr>
      <w:tr w:rsidR="0092000D" w14:paraId="40116865" w14:textId="77777777" w:rsidTr="0092000D">
        <w:tc>
          <w:tcPr>
            <w:tcW w:w="3119" w:type="dxa"/>
            <w:shd w:val="clear" w:color="auto" w:fill="FFFFFF"/>
            <w:vAlign w:val="center"/>
            <w:tcPrChange w:id="325" w:author="hyx" w:date="2018-11-10T14:30:00Z">
              <w:tcPr>
                <w:tcW w:w="3119" w:type="dxa"/>
                <w:shd w:val="clear" w:color="auto" w:fill="FFFFFF"/>
                <w:vAlign w:val="center"/>
              </w:tcPr>
            </w:tcPrChange>
          </w:tcPr>
          <w:p w14:paraId="7B1877A8" w14:textId="77777777" w:rsidR="0092000D" w:rsidRDefault="0092000D" w:rsidP="0092000D">
            <w:pPr>
              <w:ind w:firstLineChars="200" w:firstLine="420"/>
            </w:pPr>
            <w:r>
              <w:rPr>
                <w:rFonts w:hint="eastAsia"/>
              </w:rPr>
              <w:t>绘制关联图</w:t>
            </w:r>
          </w:p>
        </w:tc>
        <w:tc>
          <w:tcPr>
            <w:tcW w:w="2259" w:type="dxa"/>
            <w:shd w:val="clear" w:color="auto" w:fill="FFFFFF"/>
            <w:tcPrChange w:id="326" w:author="hyx" w:date="2018-11-10T14:30:00Z">
              <w:tcPr>
                <w:tcW w:w="3256" w:type="dxa"/>
                <w:shd w:val="clear" w:color="auto" w:fill="FFFFFF"/>
              </w:tcPr>
            </w:tcPrChange>
          </w:tcPr>
          <w:p w14:paraId="74B35FB0" w14:textId="77777777" w:rsidR="0092000D" w:rsidRDefault="0092000D" w:rsidP="0092000D">
            <w:pPr>
              <w:jc w:val="center"/>
              <w:rPr>
                <w:ins w:id="327" w:author="hyx" w:date="2018-11-10T14:30:00Z"/>
                <w:rFonts w:ascii="等线" w:eastAsia="等线" w:hAnsi="等线"/>
                <w:color w:val="000000"/>
                <w:sz w:val="22"/>
              </w:rPr>
            </w:pPr>
            <w:ins w:id="328" w:author="hyx" w:date="2018-11-10T14:36:00Z">
              <w:r>
                <w:rPr>
                  <w:rFonts w:ascii="等线" w:eastAsia="等线" w:hAnsi="等线" w:hint="eastAsia"/>
                  <w:color w:val="000000"/>
                  <w:sz w:val="22"/>
                </w:rPr>
                <w:t>徐双铅</w:t>
              </w:r>
            </w:ins>
          </w:p>
        </w:tc>
        <w:tc>
          <w:tcPr>
            <w:tcW w:w="2801" w:type="dxa"/>
            <w:vMerge/>
            <w:shd w:val="clear" w:color="auto" w:fill="FFFFFF"/>
            <w:vAlign w:val="center"/>
            <w:tcPrChange w:id="329" w:author="hyx" w:date="2018-11-10T14:30:00Z">
              <w:tcPr>
                <w:tcW w:w="3256" w:type="dxa"/>
                <w:vMerge/>
                <w:shd w:val="clear" w:color="auto" w:fill="FFFFFF"/>
                <w:vAlign w:val="center"/>
              </w:tcPr>
            </w:tcPrChange>
          </w:tcPr>
          <w:p w14:paraId="206AE64A" w14:textId="77777777" w:rsidR="0092000D" w:rsidRDefault="0092000D" w:rsidP="0092000D">
            <w:pPr>
              <w:jc w:val="center"/>
              <w:rPr>
                <w:rFonts w:ascii="等线" w:eastAsia="等线" w:hAnsi="等线"/>
                <w:color w:val="000000"/>
                <w:sz w:val="22"/>
              </w:rPr>
            </w:pPr>
          </w:p>
        </w:tc>
      </w:tr>
      <w:tr w:rsidR="0092000D" w14:paraId="4D015EA4" w14:textId="77777777" w:rsidTr="0092000D">
        <w:tc>
          <w:tcPr>
            <w:tcW w:w="3119" w:type="dxa"/>
            <w:shd w:val="clear" w:color="auto" w:fill="FFFFFF"/>
            <w:vAlign w:val="center"/>
            <w:tcPrChange w:id="330" w:author="hyx" w:date="2018-11-10T14:30:00Z">
              <w:tcPr>
                <w:tcW w:w="3119" w:type="dxa"/>
                <w:shd w:val="clear" w:color="auto" w:fill="FFFFFF"/>
                <w:vAlign w:val="center"/>
              </w:tcPr>
            </w:tcPrChange>
          </w:tcPr>
          <w:p w14:paraId="76DEB76A" w14:textId="77777777" w:rsidR="0092000D" w:rsidRDefault="0092000D" w:rsidP="0092000D">
            <w:pPr>
              <w:ind w:firstLineChars="200" w:firstLine="420"/>
            </w:pPr>
            <w:r>
              <w:rPr>
                <w:rFonts w:hint="eastAsia"/>
              </w:rPr>
              <w:t>创建开发原型</w:t>
            </w:r>
          </w:p>
        </w:tc>
        <w:tc>
          <w:tcPr>
            <w:tcW w:w="2259" w:type="dxa"/>
            <w:shd w:val="clear" w:color="auto" w:fill="FFFFFF"/>
            <w:tcPrChange w:id="331" w:author="hyx" w:date="2018-11-10T14:30:00Z">
              <w:tcPr>
                <w:tcW w:w="3256" w:type="dxa"/>
                <w:shd w:val="clear" w:color="auto" w:fill="FFFFFF"/>
              </w:tcPr>
            </w:tcPrChange>
          </w:tcPr>
          <w:p w14:paraId="592F5DB5" w14:textId="77777777" w:rsidR="0092000D" w:rsidRDefault="0092000D" w:rsidP="0092000D">
            <w:pPr>
              <w:jc w:val="center"/>
              <w:rPr>
                <w:ins w:id="332" w:author="hyx" w:date="2018-11-10T14:30:00Z"/>
                <w:rFonts w:ascii="等线" w:eastAsia="等线" w:hAnsi="等线"/>
                <w:color w:val="000000"/>
                <w:sz w:val="22"/>
              </w:rPr>
            </w:pPr>
            <w:ins w:id="333" w:author="hyx" w:date="2018-11-10T14:36:00Z">
              <w:r>
                <w:rPr>
                  <w:rFonts w:ascii="等线" w:eastAsia="等线" w:hAnsi="等线" w:hint="eastAsia"/>
                  <w:color w:val="000000"/>
                  <w:sz w:val="22"/>
                </w:rPr>
                <w:t>陈苏民</w:t>
              </w:r>
            </w:ins>
          </w:p>
        </w:tc>
        <w:tc>
          <w:tcPr>
            <w:tcW w:w="2801" w:type="dxa"/>
            <w:vMerge/>
            <w:shd w:val="clear" w:color="auto" w:fill="FFFFFF"/>
            <w:vAlign w:val="center"/>
            <w:tcPrChange w:id="334" w:author="hyx" w:date="2018-11-10T14:30:00Z">
              <w:tcPr>
                <w:tcW w:w="3256" w:type="dxa"/>
                <w:vMerge/>
                <w:shd w:val="clear" w:color="auto" w:fill="FFFFFF"/>
                <w:vAlign w:val="center"/>
              </w:tcPr>
            </w:tcPrChange>
          </w:tcPr>
          <w:p w14:paraId="092AE0DE" w14:textId="77777777" w:rsidR="0092000D" w:rsidRDefault="0092000D" w:rsidP="0092000D">
            <w:pPr>
              <w:jc w:val="center"/>
              <w:rPr>
                <w:rFonts w:ascii="等线" w:eastAsia="等线" w:hAnsi="等线"/>
                <w:color w:val="000000"/>
                <w:sz w:val="22"/>
              </w:rPr>
            </w:pPr>
          </w:p>
        </w:tc>
      </w:tr>
      <w:tr w:rsidR="0092000D" w14:paraId="5D8B51ED" w14:textId="77777777" w:rsidTr="0092000D">
        <w:tc>
          <w:tcPr>
            <w:tcW w:w="3119" w:type="dxa"/>
            <w:shd w:val="clear" w:color="auto" w:fill="FFFFFF"/>
            <w:vAlign w:val="center"/>
            <w:tcPrChange w:id="335" w:author="hyx" w:date="2018-11-10T14:30:00Z">
              <w:tcPr>
                <w:tcW w:w="3119" w:type="dxa"/>
                <w:shd w:val="clear" w:color="auto" w:fill="FFFFFF"/>
                <w:vAlign w:val="center"/>
              </w:tcPr>
            </w:tcPrChange>
          </w:tcPr>
          <w:p w14:paraId="4898AA0C" w14:textId="77777777" w:rsidR="0092000D" w:rsidRDefault="0092000D" w:rsidP="0092000D">
            <w:pPr>
              <w:ind w:firstLineChars="200" w:firstLine="420"/>
            </w:pPr>
            <w:r>
              <w:rPr>
                <w:rFonts w:hint="eastAsia"/>
              </w:rPr>
              <w:t>分析可行性</w:t>
            </w:r>
          </w:p>
        </w:tc>
        <w:tc>
          <w:tcPr>
            <w:tcW w:w="2259" w:type="dxa"/>
            <w:shd w:val="clear" w:color="auto" w:fill="FFFFFF"/>
            <w:tcPrChange w:id="336" w:author="hyx" w:date="2018-11-10T14:30:00Z">
              <w:tcPr>
                <w:tcW w:w="3256" w:type="dxa"/>
                <w:shd w:val="clear" w:color="auto" w:fill="FFFFFF"/>
              </w:tcPr>
            </w:tcPrChange>
          </w:tcPr>
          <w:p w14:paraId="23C05A7D" w14:textId="77777777" w:rsidR="0092000D" w:rsidRDefault="0092000D" w:rsidP="0092000D">
            <w:pPr>
              <w:jc w:val="center"/>
              <w:rPr>
                <w:ins w:id="337" w:author="hyx" w:date="2018-11-10T14:30:00Z"/>
                <w:rFonts w:ascii="等线" w:eastAsia="等线" w:hAnsi="等线"/>
                <w:color w:val="000000"/>
                <w:sz w:val="22"/>
              </w:rPr>
            </w:pPr>
            <w:ins w:id="338" w:author="hyx" w:date="2018-11-10T14:36:00Z">
              <w:r>
                <w:rPr>
                  <w:rFonts w:ascii="等线" w:eastAsia="等线" w:hAnsi="等线" w:hint="eastAsia"/>
                  <w:color w:val="000000"/>
                  <w:sz w:val="22"/>
                </w:rPr>
                <w:t>陈苏民</w:t>
              </w:r>
            </w:ins>
          </w:p>
        </w:tc>
        <w:tc>
          <w:tcPr>
            <w:tcW w:w="2801" w:type="dxa"/>
            <w:vMerge/>
            <w:shd w:val="clear" w:color="auto" w:fill="FFFFFF"/>
            <w:vAlign w:val="center"/>
            <w:tcPrChange w:id="339" w:author="hyx" w:date="2018-11-10T14:30:00Z">
              <w:tcPr>
                <w:tcW w:w="3256" w:type="dxa"/>
                <w:vMerge/>
                <w:shd w:val="clear" w:color="auto" w:fill="FFFFFF"/>
                <w:vAlign w:val="center"/>
              </w:tcPr>
            </w:tcPrChange>
          </w:tcPr>
          <w:p w14:paraId="255C35DE" w14:textId="77777777" w:rsidR="0092000D" w:rsidRDefault="0092000D" w:rsidP="0092000D">
            <w:pPr>
              <w:jc w:val="center"/>
              <w:rPr>
                <w:rFonts w:ascii="等线" w:eastAsia="等线" w:hAnsi="等线"/>
                <w:color w:val="000000"/>
                <w:sz w:val="22"/>
              </w:rPr>
            </w:pPr>
          </w:p>
        </w:tc>
      </w:tr>
      <w:tr w:rsidR="0092000D" w14:paraId="48F048F6" w14:textId="77777777" w:rsidTr="0092000D">
        <w:tc>
          <w:tcPr>
            <w:tcW w:w="3119" w:type="dxa"/>
            <w:shd w:val="clear" w:color="auto" w:fill="FFFFFF"/>
            <w:vAlign w:val="center"/>
            <w:tcPrChange w:id="340" w:author="hyx" w:date="2018-11-10T14:30:00Z">
              <w:tcPr>
                <w:tcW w:w="3119" w:type="dxa"/>
                <w:shd w:val="clear" w:color="auto" w:fill="FFFFFF"/>
                <w:vAlign w:val="center"/>
              </w:tcPr>
            </w:tcPrChange>
          </w:tcPr>
          <w:p w14:paraId="44D2C77D" w14:textId="77777777" w:rsidR="0092000D" w:rsidRDefault="0092000D" w:rsidP="0092000D">
            <w:pPr>
              <w:ind w:firstLineChars="200" w:firstLine="420"/>
            </w:pPr>
            <w:r>
              <w:rPr>
                <w:rFonts w:hint="eastAsia"/>
              </w:rPr>
              <w:t>确定需求优先级</w:t>
            </w:r>
          </w:p>
        </w:tc>
        <w:tc>
          <w:tcPr>
            <w:tcW w:w="2259" w:type="dxa"/>
            <w:shd w:val="clear" w:color="auto" w:fill="FFFFFF"/>
            <w:tcPrChange w:id="341" w:author="hyx" w:date="2018-11-10T14:30:00Z">
              <w:tcPr>
                <w:tcW w:w="3256" w:type="dxa"/>
                <w:shd w:val="clear" w:color="auto" w:fill="FFFFFF"/>
              </w:tcPr>
            </w:tcPrChange>
          </w:tcPr>
          <w:p w14:paraId="653BF0CE" w14:textId="77777777" w:rsidR="0092000D" w:rsidRDefault="0092000D" w:rsidP="0092000D">
            <w:pPr>
              <w:jc w:val="center"/>
              <w:rPr>
                <w:ins w:id="342" w:author="hyx" w:date="2018-11-10T14:30:00Z"/>
                <w:rFonts w:ascii="等线" w:eastAsia="等线" w:hAnsi="等线"/>
                <w:color w:val="000000"/>
                <w:sz w:val="22"/>
              </w:rPr>
            </w:pPr>
            <w:ins w:id="343" w:author="hyx" w:date="2018-11-10T14:36:00Z">
              <w:r>
                <w:rPr>
                  <w:rFonts w:ascii="等线" w:eastAsia="等线" w:hAnsi="等线" w:hint="eastAsia"/>
                  <w:color w:val="000000"/>
                  <w:sz w:val="22"/>
                </w:rPr>
                <w:t>陈俊仁</w:t>
              </w:r>
            </w:ins>
          </w:p>
        </w:tc>
        <w:tc>
          <w:tcPr>
            <w:tcW w:w="2801" w:type="dxa"/>
            <w:vMerge/>
            <w:shd w:val="clear" w:color="auto" w:fill="FFFFFF"/>
            <w:vAlign w:val="center"/>
            <w:tcPrChange w:id="344" w:author="hyx" w:date="2018-11-10T14:30:00Z">
              <w:tcPr>
                <w:tcW w:w="3256" w:type="dxa"/>
                <w:vMerge/>
                <w:shd w:val="clear" w:color="auto" w:fill="FFFFFF"/>
                <w:vAlign w:val="center"/>
              </w:tcPr>
            </w:tcPrChange>
          </w:tcPr>
          <w:p w14:paraId="47920C57" w14:textId="77777777" w:rsidR="0092000D" w:rsidRDefault="0092000D" w:rsidP="0092000D">
            <w:pPr>
              <w:jc w:val="center"/>
              <w:rPr>
                <w:rFonts w:ascii="等线" w:eastAsia="等线" w:hAnsi="等线"/>
                <w:color w:val="000000"/>
                <w:sz w:val="22"/>
              </w:rPr>
            </w:pPr>
          </w:p>
        </w:tc>
      </w:tr>
      <w:tr w:rsidR="0092000D" w14:paraId="7709D0A1" w14:textId="77777777" w:rsidTr="0092000D">
        <w:tc>
          <w:tcPr>
            <w:tcW w:w="3119" w:type="dxa"/>
            <w:shd w:val="clear" w:color="auto" w:fill="FFFFFF"/>
            <w:vAlign w:val="center"/>
            <w:tcPrChange w:id="345" w:author="hyx" w:date="2018-11-10T14:30:00Z">
              <w:tcPr>
                <w:tcW w:w="3119" w:type="dxa"/>
                <w:shd w:val="clear" w:color="auto" w:fill="FFFFFF"/>
                <w:vAlign w:val="center"/>
              </w:tcPr>
            </w:tcPrChange>
          </w:tcPr>
          <w:p w14:paraId="452BD9A9" w14:textId="77777777" w:rsidR="0092000D" w:rsidRDefault="0092000D" w:rsidP="0092000D">
            <w:pPr>
              <w:ind w:firstLineChars="200" w:firstLine="420"/>
            </w:pPr>
            <w:r>
              <w:rPr>
                <w:rFonts w:hint="eastAsia"/>
              </w:rPr>
              <w:t>为需求建立模型</w:t>
            </w:r>
          </w:p>
        </w:tc>
        <w:tc>
          <w:tcPr>
            <w:tcW w:w="2259" w:type="dxa"/>
            <w:shd w:val="clear" w:color="auto" w:fill="FFFFFF"/>
            <w:tcPrChange w:id="346" w:author="hyx" w:date="2018-11-10T14:30:00Z">
              <w:tcPr>
                <w:tcW w:w="3256" w:type="dxa"/>
                <w:shd w:val="clear" w:color="auto" w:fill="FFFFFF"/>
              </w:tcPr>
            </w:tcPrChange>
          </w:tcPr>
          <w:p w14:paraId="3E4A0F7F" w14:textId="77777777" w:rsidR="0092000D" w:rsidRDefault="0092000D" w:rsidP="0092000D">
            <w:pPr>
              <w:jc w:val="center"/>
              <w:rPr>
                <w:ins w:id="347" w:author="hyx" w:date="2018-11-10T14:30:00Z"/>
                <w:rFonts w:ascii="等线" w:eastAsia="等线" w:hAnsi="等线"/>
                <w:color w:val="000000"/>
                <w:sz w:val="22"/>
              </w:rPr>
            </w:pPr>
            <w:ins w:id="348" w:author="hyx" w:date="2018-11-10T14:37:00Z">
              <w:r>
                <w:rPr>
                  <w:rFonts w:ascii="等线" w:eastAsia="等线" w:hAnsi="等线" w:hint="eastAsia"/>
                  <w:color w:val="000000"/>
                  <w:sz w:val="22"/>
                </w:rPr>
                <w:t>吕迪</w:t>
              </w:r>
            </w:ins>
          </w:p>
        </w:tc>
        <w:tc>
          <w:tcPr>
            <w:tcW w:w="2801" w:type="dxa"/>
            <w:vMerge/>
            <w:shd w:val="clear" w:color="auto" w:fill="FFFFFF"/>
            <w:vAlign w:val="center"/>
            <w:tcPrChange w:id="349" w:author="hyx" w:date="2018-11-10T14:30:00Z">
              <w:tcPr>
                <w:tcW w:w="3256" w:type="dxa"/>
                <w:vMerge/>
                <w:shd w:val="clear" w:color="auto" w:fill="FFFFFF"/>
                <w:vAlign w:val="center"/>
              </w:tcPr>
            </w:tcPrChange>
          </w:tcPr>
          <w:p w14:paraId="3A415294" w14:textId="77777777" w:rsidR="0092000D" w:rsidRDefault="0092000D" w:rsidP="0092000D">
            <w:pPr>
              <w:jc w:val="center"/>
              <w:rPr>
                <w:rFonts w:ascii="等线" w:eastAsia="等线" w:hAnsi="等线"/>
                <w:color w:val="000000"/>
                <w:sz w:val="22"/>
              </w:rPr>
            </w:pPr>
          </w:p>
        </w:tc>
      </w:tr>
      <w:tr w:rsidR="0092000D" w14:paraId="63A94555" w14:textId="77777777" w:rsidTr="0092000D">
        <w:tc>
          <w:tcPr>
            <w:tcW w:w="3119" w:type="dxa"/>
            <w:shd w:val="clear" w:color="auto" w:fill="FFFFFF"/>
            <w:vAlign w:val="center"/>
            <w:tcPrChange w:id="350" w:author="hyx" w:date="2018-11-10T14:30:00Z">
              <w:tcPr>
                <w:tcW w:w="3119" w:type="dxa"/>
                <w:shd w:val="clear" w:color="auto" w:fill="FFFFFF"/>
                <w:vAlign w:val="center"/>
              </w:tcPr>
            </w:tcPrChange>
          </w:tcPr>
          <w:p w14:paraId="4E959AA9" w14:textId="77777777" w:rsidR="0092000D" w:rsidRDefault="0092000D" w:rsidP="0092000D">
            <w:pPr>
              <w:ind w:firstLineChars="200" w:firstLine="420"/>
            </w:pPr>
            <w:r>
              <w:rPr>
                <w:rFonts w:hint="eastAsia"/>
              </w:rPr>
              <w:t>编写数据字典</w:t>
            </w:r>
          </w:p>
        </w:tc>
        <w:tc>
          <w:tcPr>
            <w:tcW w:w="2259" w:type="dxa"/>
            <w:shd w:val="clear" w:color="auto" w:fill="FFFFFF"/>
            <w:tcPrChange w:id="351" w:author="hyx" w:date="2018-11-10T14:30:00Z">
              <w:tcPr>
                <w:tcW w:w="3256" w:type="dxa"/>
                <w:shd w:val="clear" w:color="auto" w:fill="FFFFFF"/>
              </w:tcPr>
            </w:tcPrChange>
          </w:tcPr>
          <w:p w14:paraId="5C5B2E11" w14:textId="77777777" w:rsidR="0092000D" w:rsidRDefault="0092000D" w:rsidP="0092000D">
            <w:pPr>
              <w:jc w:val="center"/>
              <w:rPr>
                <w:ins w:id="352" w:author="hyx" w:date="2018-11-10T14:30:00Z"/>
                <w:rFonts w:ascii="等线" w:eastAsia="等线" w:hAnsi="等线"/>
                <w:color w:val="000000"/>
                <w:sz w:val="22"/>
              </w:rPr>
            </w:pPr>
            <w:ins w:id="353" w:author="hyx" w:date="2018-11-10T14:37:00Z">
              <w:r>
                <w:rPr>
                  <w:rFonts w:ascii="等线" w:eastAsia="等线" w:hAnsi="等线" w:hint="eastAsia"/>
                  <w:color w:val="000000"/>
                  <w:sz w:val="22"/>
                </w:rPr>
                <w:t>黄叶轩</w:t>
              </w:r>
            </w:ins>
          </w:p>
        </w:tc>
        <w:tc>
          <w:tcPr>
            <w:tcW w:w="2801" w:type="dxa"/>
            <w:vMerge/>
            <w:shd w:val="clear" w:color="auto" w:fill="FFFFFF"/>
            <w:vAlign w:val="center"/>
            <w:tcPrChange w:id="354" w:author="hyx" w:date="2018-11-10T14:30:00Z">
              <w:tcPr>
                <w:tcW w:w="3256" w:type="dxa"/>
                <w:vMerge/>
                <w:shd w:val="clear" w:color="auto" w:fill="FFFFFF"/>
                <w:vAlign w:val="center"/>
              </w:tcPr>
            </w:tcPrChange>
          </w:tcPr>
          <w:p w14:paraId="310338DD" w14:textId="77777777" w:rsidR="0092000D" w:rsidRDefault="0092000D" w:rsidP="0092000D">
            <w:pPr>
              <w:jc w:val="center"/>
              <w:rPr>
                <w:rFonts w:ascii="等线" w:eastAsia="等线" w:hAnsi="等线"/>
                <w:color w:val="000000"/>
                <w:sz w:val="22"/>
              </w:rPr>
            </w:pPr>
          </w:p>
        </w:tc>
      </w:tr>
      <w:tr w:rsidR="0092000D" w14:paraId="765553A1" w14:textId="77777777" w:rsidTr="0092000D">
        <w:tc>
          <w:tcPr>
            <w:tcW w:w="3119" w:type="dxa"/>
            <w:shd w:val="clear" w:color="auto" w:fill="FFFFFF"/>
            <w:vAlign w:val="center"/>
            <w:tcPrChange w:id="355" w:author="hyx" w:date="2018-11-10T14:30:00Z">
              <w:tcPr>
                <w:tcW w:w="3119" w:type="dxa"/>
                <w:shd w:val="clear" w:color="auto" w:fill="FFFFFF"/>
                <w:vAlign w:val="center"/>
              </w:tcPr>
            </w:tcPrChange>
          </w:tcPr>
          <w:p w14:paraId="6FD5BFEB" w14:textId="77777777" w:rsidR="0092000D" w:rsidRDefault="0092000D" w:rsidP="0092000D">
            <w:pPr>
              <w:ind w:firstLineChars="200" w:firstLine="420"/>
            </w:pPr>
            <w:r>
              <w:rPr>
                <w:rFonts w:hint="eastAsia"/>
              </w:rPr>
              <w:t>应用质量功能调配</w:t>
            </w:r>
          </w:p>
        </w:tc>
        <w:tc>
          <w:tcPr>
            <w:tcW w:w="2259" w:type="dxa"/>
            <w:shd w:val="clear" w:color="auto" w:fill="FFFFFF"/>
            <w:tcPrChange w:id="356" w:author="hyx" w:date="2018-11-10T14:30:00Z">
              <w:tcPr>
                <w:tcW w:w="3256" w:type="dxa"/>
                <w:shd w:val="clear" w:color="auto" w:fill="FFFFFF"/>
              </w:tcPr>
            </w:tcPrChange>
          </w:tcPr>
          <w:p w14:paraId="763085BE" w14:textId="77777777" w:rsidR="0092000D" w:rsidRDefault="0092000D" w:rsidP="0092000D">
            <w:pPr>
              <w:jc w:val="center"/>
              <w:rPr>
                <w:ins w:id="357" w:author="hyx" w:date="2018-11-10T14:30:00Z"/>
                <w:rFonts w:ascii="等线" w:eastAsia="等线" w:hAnsi="等线"/>
                <w:color w:val="000000"/>
                <w:sz w:val="22"/>
              </w:rPr>
            </w:pPr>
            <w:ins w:id="358" w:author="hyx" w:date="2018-11-10T14:37:00Z">
              <w:r>
                <w:rPr>
                  <w:rFonts w:ascii="等线" w:eastAsia="等线" w:hAnsi="等线" w:hint="eastAsia"/>
                  <w:color w:val="000000"/>
                  <w:sz w:val="22"/>
                </w:rPr>
                <w:t>黄叶轩</w:t>
              </w:r>
            </w:ins>
          </w:p>
        </w:tc>
        <w:tc>
          <w:tcPr>
            <w:tcW w:w="2801" w:type="dxa"/>
            <w:vMerge/>
            <w:shd w:val="clear" w:color="auto" w:fill="FFFFFF"/>
            <w:vAlign w:val="center"/>
            <w:tcPrChange w:id="359" w:author="hyx" w:date="2018-11-10T14:30:00Z">
              <w:tcPr>
                <w:tcW w:w="3256" w:type="dxa"/>
                <w:vMerge/>
                <w:shd w:val="clear" w:color="auto" w:fill="FFFFFF"/>
                <w:vAlign w:val="center"/>
              </w:tcPr>
            </w:tcPrChange>
          </w:tcPr>
          <w:p w14:paraId="3E87AF1A" w14:textId="77777777" w:rsidR="0092000D" w:rsidRDefault="0092000D" w:rsidP="0092000D">
            <w:pPr>
              <w:jc w:val="center"/>
              <w:rPr>
                <w:rFonts w:ascii="等线" w:eastAsia="等线" w:hAnsi="等线"/>
                <w:color w:val="000000"/>
                <w:sz w:val="22"/>
              </w:rPr>
            </w:pPr>
          </w:p>
        </w:tc>
      </w:tr>
      <w:tr w:rsidR="0092000D" w14:paraId="4D06FFF0" w14:textId="77777777" w:rsidTr="0092000D">
        <w:tc>
          <w:tcPr>
            <w:tcW w:w="3119" w:type="dxa"/>
            <w:shd w:val="clear" w:color="auto" w:fill="FFFFFF"/>
            <w:vAlign w:val="center"/>
            <w:tcPrChange w:id="360" w:author="hyx" w:date="2018-11-10T14:30:00Z">
              <w:tcPr>
                <w:tcW w:w="3119" w:type="dxa"/>
                <w:shd w:val="clear" w:color="auto" w:fill="FFFFFF"/>
                <w:vAlign w:val="center"/>
              </w:tcPr>
            </w:tcPrChange>
          </w:tcPr>
          <w:p w14:paraId="427649DD" w14:textId="77777777" w:rsidR="0092000D" w:rsidRDefault="0092000D" w:rsidP="0092000D">
            <w:pPr>
              <w:rPr>
                <w:b/>
              </w:rPr>
            </w:pPr>
            <w:r>
              <w:rPr>
                <w:rFonts w:hint="eastAsia"/>
                <w:b/>
              </w:rPr>
              <w:t>需求规格说明</w:t>
            </w:r>
          </w:p>
        </w:tc>
        <w:tc>
          <w:tcPr>
            <w:tcW w:w="2259" w:type="dxa"/>
            <w:shd w:val="clear" w:color="auto" w:fill="FFFFFF"/>
            <w:tcPrChange w:id="361" w:author="hyx" w:date="2018-11-10T14:30:00Z">
              <w:tcPr>
                <w:tcW w:w="3256" w:type="dxa"/>
                <w:shd w:val="clear" w:color="auto" w:fill="FFFFFF"/>
              </w:tcPr>
            </w:tcPrChange>
          </w:tcPr>
          <w:p w14:paraId="4EFC7F39" w14:textId="77777777" w:rsidR="0092000D" w:rsidRDefault="0092000D" w:rsidP="0092000D">
            <w:pPr>
              <w:jc w:val="center"/>
              <w:rPr>
                <w:ins w:id="362" w:author="hyx" w:date="2018-11-10T14:30:00Z"/>
                <w:rFonts w:ascii="等线" w:eastAsia="等线" w:hAnsi="等线"/>
                <w:bCs/>
                <w:color w:val="000000"/>
                <w:sz w:val="22"/>
              </w:rPr>
            </w:pPr>
            <w:ins w:id="363" w:author="hyx" w:date="2018-11-10T14:37:00Z">
              <w:r>
                <w:rPr>
                  <w:rFonts w:ascii="等线" w:eastAsia="等线" w:hAnsi="等线" w:hint="eastAsia"/>
                  <w:bCs/>
                  <w:color w:val="000000"/>
                  <w:sz w:val="22"/>
                </w:rPr>
                <w:t>徐双铅</w:t>
              </w:r>
            </w:ins>
          </w:p>
        </w:tc>
        <w:tc>
          <w:tcPr>
            <w:tcW w:w="2801" w:type="dxa"/>
            <w:vMerge w:val="restart"/>
            <w:shd w:val="clear" w:color="auto" w:fill="FFFFFF"/>
            <w:vAlign w:val="center"/>
            <w:tcPrChange w:id="364" w:author="hyx" w:date="2018-11-10T14:30:00Z">
              <w:tcPr>
                <w:tcW w:w="3256" w:type="dxa"/>
                <w:vMerge w:val="restart"/>
                <w:shd w:val="clear" w:color="auto" w:fill="FFFFFF"/>
                <w:vAlign w:val="center"/>
              </w:tcPr>
            </w:tcPrChange>
          </w:tcPr>
          <w:p w14:paraId="47A982AD" w14:textId="77777777" w:rsidR="0092000D" w:rsidRDefault="0092000D" w:rsidP="0092000D">
            <w:pPr>
              <w:jc w:val="center"/>
              <w:rPr>
                <w:rFonts w:ascii="等线" w:eastAsia="等线" w:hAnsi="等线"/>
                <w:bCs/>
                <w:color w:val="000000"/>
                <w:sz w:val="22"/>
              </w:rPr>
            </w:pPr>
            <w:r>
              <w:rPr>
                <w:rFonts w:ascii="等线" w:eastAsia="等线" w:hAnsi="等线" w:hint="eastAsia"/>
                <w:bCs/>
                <w:color w:val="000000"/>
                <w:sz w:val="22"/>
              </w:rPr>
              <w:t>黄叶轩</w:t>
            </w:r>
            <w:r>
              <w:rPr>
                <w:rFonts w:ascii="等线" w:eastAsia="等线" w:hAnsi="等线"/>
                <w:bCs/>
                <w:color w:val="000000"/>
                <w:sz w:val="22"/>
              </w:rPr>
              <w:t>、陈俊仁、陈苏民、徐双铅、吕迪</w:t>
            </w:r>
          </w:p>
        </w:tc>
      </w:tr>
      <w:tr w:rsidR="0092000D" w14:paraId="000A44B3" w14:textId="77777777" w:rsidTr="0092000D">
        <w:tc>
          <w:tcPr>
            <w:tcW w:w="3119" w:type="dxa"/>
            <w:shd w:val="clear" w:color="auto" w:fill="FFFFFF"/>
            <w:vAlign w:val="center"/>
            <w:tcPrChange w:id="365" w:author="hyx" w:date="2018-11-10T14:30:00Z">
              <w:tcPr>
                <w:tcW w:w="3119" w:type="dxa"/>
                <w:shd w:val="clear" w:color="auto" w:fill="FFFFFF"/>
                <w:vAlign w:val="center"/>
              </w:tcPr>
            </w:tcPrChange>
          </w:tcPr>
          <w:p w14:paraId="209572E8" w14:textId="77777777" w:rsidR="0092000D" w:rsidRDefault="0092000D" w:rsidP="0092000D">
            <w:pPr>
              <w:ind w:firstLineChars="200" w:firstLine="420"/>
            </w:pPr>
            <w:ins w:id="366" w:author="hyx" w:date="2018-11-10T14:38:00Z">
              <w:r>
                <w:rPr>
                  <w:rFonts w:hint="eastAsia"/>
                </w:rPr>
                <w:t>找</w:t>
              </w:r>
            </w:ins>
            <w:del w:id="367" w:author="hyx" w:date="2018-11-10T14:38:00Z">
              <w:r>
                <w:rPr>
                  <w:rFonts w:hint="eastAsia"/>
                </w:rPr>
                <w:delText>采用</w:delText>
              </w:r>
            </w:del>
            <w:r>
              <w:rPr>
                <w:rFonts w:hint="eastAsia"/>
              </w:rPr>
              <w:t>软件需求规格说明模板</w:t>
            </w:r>
          </w:p>
        </w:tc>
        <w:tc>
          <w:tcPr>
            <w:tcW w:w="2259" w:type="dxa"/>
            <w:shd w:val="clear" w:color="auto" w:fill="FFFFFF"/>
            <w:tcPrChange w:id="368" w:author="hyx" w:date="2018-11-10T14:30:00Z">
              <w:tcPr>
                <w:tcW w:w="3256" w:type="dxa"/>
                <w:shd w:val="clear" w:color="auto" w:fill="FFFFFF"/>
              </w:tcPr>
            </w:tcPrChange>
          </w:tcPr>
          <w:p w14:paraId="2065E428" w14:textId="77777777" w:rsidR="0092000D" w:rsidRDefault="0092000D" w:rsidP="0092000D">
            <w:pPr>
              <w:jc w:val="center"/>
              <w:rPr>
                <w:ins w:id="369" w:author="hyx" w:date="2018-11-10T14:30:00Z"/>
                <w:rFonts w:ascii="等线" w:eastAsia="等线" w:hAnsi="等线"/>
                <w:color w:val="000000"/>
                <w:sz w:val="22"/>
              </w:rPr>
            </w:pPr>
            <w:ins w:id="370" w:author="hyx" w:date="2018-11-10T14:39:00Z">
              <w:r>
                <w:rPr>
                  <w:rFonts w:ascii="等线" w:eastAsia="等线" w:hAnsi="等线" w:hint="eastAsia"/>
                  <w:color w:val="000000"/>
                  <w:sz w:val="22"/>
                </w:rPr>
                <w:t>陈苏民</w:t>
              </w:r>
            </w:ins>
          </w:p>
        </w:tc>
        <w:tc>
          <w:tcPr>
            <w:tcW w:w="2801" w:type="dxa"/>
            <w:vMerge/>
            <w:shd w:val="clear" w:color="auto" w:fill="FFFFFF"/>
            <w:vAlign w:val="center"/>
            <w:tcPrChange w:id="371" w:author="hyx" w:date="2018-11-10T14:30:00Z">
              <w:tcPr>
                <w:tcW w:w="3256" w:type="dxa"/>
                <w:vMerge/>
                <w:shd w:val="clear" w:color="auto" w:fill="FFFFFF"/>
                <w:vAlign w:val="center"/>
              </w:tcPr>
            </w:tcPrChange>
          </w:tcPr>
          <w:p w14:paraId="7FEE9D02" w14:textId="77777777" w:rsidR="0092000D" w:rsidRDefault="0092000D" w:rsidP="0092000D">
            <w:pPr>
              <w:jc w:val="center"/>
              <w:rPr>
                <w:rFonts w:ascii="等线" w:eastAsia="等线" w:hAnsi="等线"/>
                <w:color w:val="000000"/>
                <w:sz w:val="22"/>
              </w:rPr>
            </w:pPr>
          </w:p>
        </w:tc>
      </w:tr>
      <w:tr w:rsidR="0092000D" w14:paraId="66ED31CC" w14:textId="77777777" w:rsidTr="0092000D">
        <w:tc>
          <w:tcPr>
            <w:tcW w:w="3119" w:type="dxa"/>
            <w:shd w:val="clear" w:color="auto" w:fill="FFFFFF"/>
            <w:vAlign w:val="center"/>
            <w:tcPrChange w:id="372" w:author="hyx" w:date="2018-11-10T14:30:00Z">
              <w:tcPr>
                <w:tcW w:w="3119" w:type="dxa"/>
                <w:shd w:val="clear" w:color="auto" w:fill="FFFFFF"/>
                <w:vAlign w:val="center"/>
              </w:tcPr>
            </w:tcPrChange>
          </w:tcPr>
          <w:p w14:paraId="24FA3AF4" w14:textId="77777777" w:rsidR="0092000D" w:rsidRDefault="0092000D" w:rsidP="0092000D">
            <w:pPr>
              <w:ind w:firstLineChars="200" w:firstLine="420"/>
            </w:pPr>
            <w:r>
              <w:rPr>
                <w:rFonts w:hint="eastAsia"/>
              </w:rPr>
              <w:t>指明需求来源</w:t>
            </w:r>
          </w:p>
        </w:tc>
        <w:tc>
          <w:tcPr>
            <w:tcW w:w="2259" w:type="dxa"/>
            <w:shd w:val="clear" w:color="auto" w:fill="FFFFFF"/>
            <w:tcPrChange w:id="373" w:author="hyx" w:date="2018-11-10T14:30:00Z">
              <w:tcPr>
                <w:tcW w:w="3256" w:type="dxa"/>
                <w:shd w:val="clear" w:color="auto" w:fill="FFFFFF"/>
              </w:tcPr>
            </w:tcPrChange>
          </w:tcPr>
          <w:p w14:paraId="2EB477C3" w14:textId="77777777" w:rsidR="0092000D" w:rsidRDefault="0092000D" w:rsidP="0092000D">
            <w:pPr>
              <w:jc w:val="center"/>
              <w:rPr>
                <w:ins w:id="374" w:author="hyx" w:date="2018-11-10T14:30:00Z"/>
                <w:rFonts w:ascii="等线" w:eastAsia="等线" w:hAnsi="等线"/>
                <w:color w:val="000000"/>
                <w:sz w:val="22"/>
              </w:rPr>
            </w:pPr>
            <w:ins w:id="375" w:author="hyx" w:date="2018-11-10T14:39:00Z">
              <w:r>
                <w:rPr>
                  <w:rFonts w:ascii="等线" w:eastAsia="等线" w:hAnsi="等线" w:hint="eastAsia"/>
                  <w:color w:val="000000"/>
                  <w:sz w:val="22"/>
                </w:rPr>
                <w:t>徐双铅</w:t>
              </w:r>
            </w:ins>
          </w:p>
        </w:tc>
        <w:tc>
          <w:tcPr>
            <w:tcW w:w="2801" w:type="dxa"/>
            <w:vMerge/>
            <w:shd w:val="clear" w:color="auto" w:fill="FFFFFF"/>
            <w:vAlign w:val="center"/>
            <w:tcPrChange w:id="376" w:author="hyx" w:date="2018-11-10T14:30:00Z">
              <w:tcPr>
                <w:tcW w:w="3256" w:type="dxa"/>
                <w:vMerge/>
                <w:shd w:val="clear" w:color="auto" w:fill="FFFFFF"/>
                <w:vAlign w:val="center"/>
              </w:tcPr>
            </w:tcPrChange>
          </w:tcPr>
          <w:p w14:paraId="5C634223" w14:textId="77777777" w:rsidR="0092000D" w:rsidRDefault="0092000D" w:rsidP="0092000D">
            <w:pPr>
              <w:jc w:val="center"/>
              <w:rPr>
                <w:rFonts w:ascii="等线" w:eastAsia="等线" w:hAnsi="等线"/>
                <w:color w:val="000000"/>
                <w:sz w:val="22"/>
              </w:rPr>
            </w:pPr>
          </w:p>
        </w:tc>
      </w:tr>
      <w:tr w:rsidR="0092000D" w14:paraId="3F166793" w14:textId="77777777" w:rsidTr="0092000D">
        <w:tc>
          <w:tcPr>
            <w:tcW w:w="3119" w:type="dxa"/>
            <w:shd w:val="clear" w:color="auto" w:fill="FFFFFF"/>
            <w:vAlign w:val="center"/>
            <w:tcPrChange w:id="377" w:author="hyx" w:date="2018-11-10T14:30:00Z">
              <w:tcPr>
                <w:tcW w:w="3119" w:type="dxa"/>
                <w:shd w:val="clear" w:color="auto" w:fill="FFFFFF"/>
                <w:vAlign w:val="center"/>
              </w:tcPr>
            </w:tcPrChange>
          </w:tcPr>
          <w:p w14:paraId="349C4D54" w14:textId="77777777" w:rsidR="0092000D" w:rsidRDefault="0092000D" w:rsidP="0092000D">
            <w:pPr>
              <w:ind w:firstLineChars="200" w:firstLine="420"/>
            </w:pPr>
            <w:r>
              <w:rPr>
                <w:rFonts w:hint="eastAsia"/>
              </w:rPr>
              <w:t>为每一项需求注上标号</w:t>
            </w:r>
          </w:p>
        </w:tc>
        <w:tc>
          <w:tcPr>
            <w:tcW w:w="2259" w:type="dxa"/>
            <w:shd w:val="clear" w:color="auto" w:fill="FFFFFF"/>
            <w:tcPrChange w:id="378" w:author="hyx" w:date="2018-11-10T14:30:00Z">
              <w:tcPr>
                <w:tcW w:w="3256" w:type="dxa"/>
                <w:shd w:val="clear" w:color="auto" w:fill="FFFFFF"/>
              </w:tcPr>
            </w:tcPrChange>
          </w:tcPr>
          <w:p w14:paraId="6B4F70C5" w14:textId="77777777" w:rsidR="0092000D" w:rsidRDefault="0092000D" w:rsidP="0092000D">
            <w:pPr>
              <w:jc w:val="center"/>
              <w:rPr>
                <w:ins w:id="379" w:author="hyx" w:date="2018-11-10T14:30:00Z"/>
                <w:rFonts w:ascii="等线" w:eastAsia="等线" w:hAnsi="等线"/>
                <w:color w:val="000000"/>
                <w:sz w:val="22"/>
              </w:rPr>
            </w:pPr>
            <w:ins w:id="380" w:author="hyx" w:date="2018-11-10T14:39:00Z">
              <w:r>
                <w:rPr>
                  <w:rFonts w:ascii="等线" w:eastAsia="等线" w:hAnsi="等线" w:hint="eastAsia"/>
                  <w:color w:val="000000"/>
                  <w:sz w:val="22"/>
                </w:rPr>
                <w:t>陈俊仁</w:t>
              </w:r>
            </w:ins>
          </w:p>
        </w:tc>
        <w:tc>
          <w:tcPr>
            <w:tcW w:w="2801" w:type="dxa"/>
            <w:vMerge/>
            <w:shd w:val="clear" w:color="auto" w:fill="FFFFFF"/>
            <w:vAlign w:val="center"/>
            <w:tcPrChange w:id="381" w:author="hyx" w:date="2018-11-10T14:30:00Z">
              <w:tcPr>
                <w:tcW w:w="3256" w:type="dxa"/>
                <w:vMerge/>
                <w:shd w:val="clear" w:color="auto" w:fill="FFFFFF"/>
                <w:vAlign w:val="center"/>
              </w:tcPr>
            </w:tcPrChange>
          </w:tcPr>
          <w:p w14:paraId="61A62CED" w14:textId="77777777" w:rsidR="0092000D" w:rsidRDefault="0092000D" w:rsidP="0092000D">
            <w:pPr>
              <w:jc w:val="center"/>
              <w:rPr>
                <w:rFonts w:ascii="等线" w:eastAsia="等线" w:hAnsi="等线"/>
                <w:color w:val="000000"/>
                <w:sz w:val="22"/>
              </w:rPr>
            </w:pPr>
          </w:p>
        </w:tc>
      </w:tr>
      <w:tr w:rsidR="0092000D" w14:paraId="0C1C68CC" w14:textId="77777777" w:rsidTr="0092000D">
        <w:tc>
          <w:tcPr>
            <w:tcW w:w="3119" w:type="dxa"/>
            <w:shd w:val="clear" w:color="auto" w:fill="FFFFFF"/>
            <w:vAlign w:val="center"/>
            <w:tcPrChange w:id="382" w:author="hyx" w:date="2018-11-10T14:30:00Z">
              <w:tcPr>
                <w:tcW w:w="3119" w:type="dxa"/>
                <w:shd w:val="clear" w:color="auto" w:fill="FFFFFF"/>
                <w:vAlign w:val="center"/>
              </w:tcPr>
            </w:tcPrChange>
          </w:tcPr>
          <w:p w14:paraId="59904652" w14:textId="77777777" w:rsidR="0092000D" w:rsidRDefault="0092000D" w:rsidP="0092000D">
            <w:pPr>
              <w:ind w:firstLineChars="200" w:firstLine="420"/>
            </w:pPr>
            <w:r>
              <w:rPr>
                <w:rFonts w:hint="eastAsia"/>
              </w:rPr>
              <w:t>记录业务规范</w:t>
            </w:r>
          </w:p>
        </w:tc>
        <w:tc>
          <w:tcPr>
            <w:tcW w:w="2259" w:type="dxa"/>
            <w:shd w:val="clear" w:color="auto" w:fill="FFFFFF"/>
            <w:tcPrChange w:id="383" w:author="hyx" w:date="2018-11-10T14:30:00Z">
              <w:tcPr>
                <w:tcW w:w="3256" w:type="dxa"/>
                <w:shd w:val="clear" w:color="auto" w:fill="FFFFFF"/>
              </w:tcPr>
            </w:tcPrChange>
          </w:tcPr>
          <w:p w14:paraId="0EE6A26A" w14:textId="77777777" w:rsidR="0092000D" w:rsidRDefault="0092000D" w:rsidP="0092000D">
            <w:pPr>
              <w:jc w:val="center"/>
              <w:rPr>
                <w:ins w:id="384" w:author="hyx" w:date="2018-11-10T14:30:00Z"/>
                <w:rFonts w:ascii="等线" w:eastAsia="等线" w:hAnsi="等线"/>
                <w:color w:val="000000"/>
                <w:sz w:val="22"/>
              </w:rPr>
            </w:pPr>
            <w:ins w:id="385" w:author="hyx" w:date="2018-11-10T14:39:00Z">
              <w:r>
                <w:rPr>
                  <w:rFonts w:ascii="等线" w:eastAsia="等线" w:hAnsi="等线" w:hint="eastAsia"/>
                  <w:color w:val="000000"/>
                  <w:sz w:val="22"/>
                </w:rPr>
                <w:t>吕迪</w:t>
              </w:r>
            </w:ins>
          </w:p>
        </w:tc>
        <w:tc>
          <w:tcPr>
            <w:tcW w:w="2801" w:type="dxa"/>
            <w:vMerge/>
            <w:shd w:val="clear" w:color="auto" w:fill="FFFFFF"/>
            <w:vAlign w:val="center"/>
            <w:tcPrChange w:id="386" w:author="hyx" w:date="2018-11-10T14:30:00Z">
              <w:tcPr>
                <w:tcW w:w="3256" w:type="dxa"/>
                <w:vMerge/>
                <w:shd w:val="clear" w:color="auto" w:fill="FFFFFF"/>
                <w:vAlign w:val="center"/>
              </w:tcPr>
            </w:tcPrChange>
          </w:tcPr>
          <w:p w14:paraId="40F18231" w14:textId="77777777" w:rsidR="0092000D" w:rsidRDefault="0092000D" w:rsidP="0092000D">
            <w:pPr>
              <w:jc w:val="center"/>
              <w:rPr>
                <w:rFonts w:ascii="等线" w:eastAsia="等线" w:hAnsi="等线"/>
                <w:color w:val="000000"/>
                <w:sz w:val="22"/>
              </w:rPr>
            </w:pPr>
          </w:p>
        </w:tc>
      </w:tr>
      <w:tr w:rsidR="0092000D" w14:paraId="1D7733B8" w14:textId="77777777" w:rsidTr="0092000D">
        <w:tc>
          <w:tcPr>
            <w:tcW w:w="3119" w:type="dxa"/>
            <w:shd w:val="clear" w:color="auto" w:fill="FFFFFF"/>
            <w:vAlign w:val="center"/>
            <w:tcPrChange w:id="387" w:author="hyx" w:date="2018-11-10T14:30:00Z">
              <w:tcPr>
                <w:tcW w:w="3119" w:type="dxa"/>
                <w:shd w:val="clear" w:color="auto" w:fill="FFFFFF"/>
                <w:vAlign w:val="center"/>
              </w:tcPr>
            </w:tcPrChange>
          </w:tcPr>
          <w:p w14:paraId="38ED092A" w14:textId="77777777" w:rsidR="0092000D" w:rsidRDefault="0092000D" w:rsidP="0092000D">
            <w:pPr>
              <w:ind w:firstLineChars="200" w:firstLine="420"/>
            </w:pPr>
            <w:bookmarkStart w:id="388" w:name="OLE_LINK3"/>
            <w:r>
              <w:rPr>
                <w:rFonts w:hint="eastAsia"/>
              </w:rPr>
              <w:t>创建需求跟踪能力矩阵</w:t>
            </w:r>
            <w:bookmarkEnd w:id="388"/>
          </w:p>
        </w:tc>
        <w:tc>
          <w:tcPr>
            <w:tcW w:w="2259" w:type="dxa"/>
            <w:shd w:val="clear" w:color="auto" w:fill="FFFFFF"/>
            <w:tcPrChange w:id="389" w:author="hyx" w:date="2018-11-10T14:30:00Z">
              <w:tcPr>
                <w:tcW w:w="3256" w:type="dxa"/>
                <w:shd w:val="clear" w:color="auto" w:fill="FFFFFF"/>
              </w:tcPr>
            </w:tcPrChange>
          </w:tcPr>
          <w:p w14:paraId="78856CCB" w14:textId="77777777" w:rsidR="0092000D" w:rsidRDefault="0092000D" w:rsidP="0092000D">
            <w:pPr>
              <w:jc w:val="center"/>
              <w:rPr>
                <w:ins w:id="390" w:author="hyx" w:date="2018-11-10T14:30:00Z"/>
                <w:rFonts w:ascii="等线" w:eastAsia="等线" w:hAnsi="等线"/>
                <w:color w:val="000000"/>
                <w:sz w:val="22"/>
              </w:rPr>
            </w:pPr>
            <w:ins w:id="391" w:author="hyx" w:date="2018-11-10T14:39:00Z">
              <w:r>
                <w:rPr>
                  <w:rFonts w:ascii="等线" w:eastAsia="等线" w:hAnsi="等线" w:hint="eastAsia"/>
                  <w:color w:val="000000"/>
                  <w:sz w:val="22"/>
                </w:rPr>
                <w:t>黄叶轩</w:t>
              </w:r>
            </w:ins>
          </w:p>
        </w:tc>
        <w:tc>
          <w:tcPr>
            <w:tcW w:w="2801" w:type="dxa"/>
            <w:vMerge/>
            <w:shd w:val="clear" w:color="auto" w:fill="FFFFFF"/>
            <w:vAlign w:val="center"/>
            <w:tcPrChange w:id="392" w:author="hyx" w:date="2018-11-10T14:30:00Z">
              <w:tcPr>
                <w:tcW w:w="3256" w:type="dxa"/>
                <w:vMerge/>
                <w:shd w:val="clear" w:color="auto" w:fill="FFFFFF"/>
                <w:vAlign w:val="center"/>
              </w:tcPr>
            </w:tcPrChange>
          </w:tcPr>
          <w:p w14:paraId="31AB8E19" w14:textId="77777777" w:rsidR="0092000D" w:rsidRDefault="0092000D" w:rsidP="0092000D">
            <w:pPr>
              <w:jc w:val="center"/>
              <w:rPr>
                <w:rFonts w:ascii="等线" w:eastAsia="等线" w:hAnsi="等线"/>
                <w:color w:val="000000"/>
                <w:sz w:val="22"/>
              </w:rPr>
            </w:pPr>
          </w:p>
        </w:tc>
      </w:tr>
      <w:tr w:rsidR="0092000D" w14:paraId="3E38747D" w14:textId="77777777" w:rsidTr="0092000D">
        <w:tc>
          <w:tcPr>
            <w:tcW w:w="3119" w:type="dxa"/>
            <w:shd w:val="clear" w:color="auto" w:fill="FFFFFF"/>
            <w:vAlign w:val="center"/>
            <w:tcPrChange w:id="393" w:author="hyx" w:date="2018-11-10T14:30:00Z">
              <w:tcPr>
                <w:tcW w:w="3119" w:type="dxa"/>
                <w:shd w:val="clear" w:color="auto" w:fill="FFFFFF"/>
                <w:vAlign w:val="center"/>
              </w:tcPr>
            </w:tcPrChange>
          </w:tcPr>
          <w:p w14:paraId="0107DD22" w14:textId="77777777" w:rsidR="0092000D" w:rsidRDefault="0092000D" w:rsidP="0092000D">
            <w:pPr>
              <w:rPr>
                <w:b/>
              </w:rPr>
            </w:pPr>
            <w:r>
              <w:rPr>
                <w:rFonts w:hint="eastAsia"/>
                <w:b/>
              </w:rPr>
              <w:t>需求规格审核</w:t>
            </w:r>
          </w:p>
        </w:tc>
        <w:tc>
          <w:tcPr>
            <w:tcW w:w="2259" w:type="dxa"/>
            <w:shd w:val="clear" w:color="auto" w:fill="FFFFFF"/>
            <w:tcPrChange w:id="394" w:author="hyx" w:date="2018-11-10T14:30:00Z">
              <w:tcPr>
                <w:tcW w:w="3256" w:type="dxa"/>
                <w:shd w:val="clear" w:color="auto" w:fill="FFFFFF"/>
              </w:tcPr>
            </w:tcPrChange>
          </w:tcPr>
          <w:p w14:paraId="25BB192D" w14:textId="77777777" w:rsidR="0092000D" w:rsidRDefault="0092000D" w:rsidP="0092000D">
            <w:pPr>
              <w:jc w:val="center"/>
              <w:rPr>
                <w:ins w:id="395" w:author="hyx" w:date="2018-11-10T14:30:00Z"/>
                <w:rFonts w:ascii="等线" w:eastAsia="等线" w:hAnsi="等线"/>
                <w:bCs/>
                <w:color w:val="000000"/>
                <w:sz w:val="22"/>
              </w:rPr>
            </w:pPr>
            <w:ins w:id="396" w:author="hyx" w:date="2018-11-10T14:39:00Z">
              <w:r>
                <w:rPr>
                  <w:rFonts w:ascii="等线" w:eastAsia="等线" w:hAnsi="等线" w:hint="eastAsia"/>
                  <w:bCs/>
                  <w:color w:val="000000"/>
                  <w:sz w:val="22"/>
                </w:rPr>
                <w:t>黄叶轩</w:t>
              </w:r>
            </w:ins>
          </w:p>
        </w:tc>
        <w:tc>
          <w:tcPr>
            <w:tcW w:w="2801" w:type="dxa"/>
            <w:vMerge w:val="restart"/>
            <w:shd w:val="clear" w:color="auto" w:fill="FFFFFF"/>
            <w:vAlign w:val="center"/>
            <w:tcPrChange w:id="397" w:author="hyx" w:date="2018-11-10T14:30:00Z">
              <w:tcPr>
                <w:tcW w:w="3256" w:type="dxa"/>
                <w:vMerge w:val="restart"/>
                <w:shd w:val="clear" w:color="auto" w:fill="FFFFFF"/>
                <w:vAlign w:val="center"/>
              </w:tcPr>
            </w:tcPrChange>
          </w:tcPr>
          <w:p w14:paraId="15C19331" w14:textId="77777777" w:rsidR="0092000D" w:rsidRDefault="0092000D" w:rsidP="0092000D">
            <w:pPr>
              <w:jc w:val="center"/>
              <w:rPr>
                <w:rFonts w:ascii="等线" w:eastAsia="等线" w:hAnsi="等线"/>
                <w:bCs/>
                <w:color w:val="000000"/>
                <w:sz w:val="22"/>
              </w:rPr>
            </w:pPr>
            <w:r>
              <w:rPr>
                <w:rFonts w:ascii="等线" w:eastAsia="等线" w:hAnsi="等线" w:hint="eastAsia"/>
                <w:bCs/>
                <w:color w:val="000000"/>
                <w:sz w:val="22"/>
              </w:rPr>
              <w:t>黄叶轩</w:t>
            </w:r>
            <w:r>
              <w:rPr>
                <w:rFonts w:ascii="等线" w:eastAsia="等线" w:hAnsi="等线"/>
                <w:bCs/>
                <w:color w:val="000000"/>
                <w:sz w:val="22"/>
              </w:rPr>
              <w:t>、陈俊仁、陈苏民、徐双铅、吕迪</w:t>
            </w:r>
          </w:p>
        </w:tc>
      </w:tr>
      <w:tr w:rsidR="0092000D" w14:paraId="4329C81A" w14:textId="77777777" w:rsidTr="0092000D">
        <w:tc>
          <w:tcPr>
            <w:tcW w:w="3119" w:type="dxa"/>
            <w:shd w:val="clear" w:color="auto" w:fill="FFFFFF"/>
            <w:vAlign w:val="center"/>
            <w:tcPrChange w:id="398" w:author="hyx" w:date="2018-11-10T14:30:00Z">
              <w:tcPr>
                <w:tcW w:w="3119" w:type="dxa"/>
                <w:shd w:val="clear" w:color="auto" w:fill="FFFFFF"/>
                <w:vAlign w:val="center"/>
              </w:tcPr>
            </w:tcPrChange>
          </w:tcPr>
          <w:p w14:paraId="16D9ABA7" w14:textId="77777777" w:rsidR="0092000D" w:rsidRDefault="0092000D" w:rsidP="0092000D">
            <w:pPr>
              <w:ind w:firstLineChars="200" w:firstLine="420"/>
            </w:pPr>
            <w:r>
              <w:rPr>
                <w:rFonts w:hint="eastAsia"/>
              </w:rPr>
              <w:t>编写测试用例</w:t>
            </w:r>
          </w:p>
        </w:tc>
        <w:tc>
          <w:tcPr>
            <w:tcW w:w="2259" w:type="dxa"/>
            <w:shd w:val="clear" w:color="auto" w:fill="FFFFFF"/>
            <w:tcPrChange w:id="399" w:author="hyx" w:date="2018-11-10T14:30:00Z">
              <w:tcPr>
                <w:tcW w:w="3256" w:type="dxa"/>
                <w:shd w:val="clear" w:color="auto" w:fill="FFFFFF"/>
              </w:tcPr>
            </w:tcPrChange>
          </w:tcPr>
          <w:p w14:paraId="379AE55C" w14:textId="77777777" w:rsidR="0092000D" w:rsidRDefault="0092000D">
            <w:pPr>
              <w:jc w:val="center"/>
              <w:rPr>
                <w:ins w:id="400" w:author="hyx" w:date="2018-11-10T14:30:00Z"/>
                <w:rFonts w:ascii="等线" w:eastAsia="等线" w:hAnsi="等线"/>
                <w:color w:val="000000"/>
                <w:sz w:val="22"/>
              </w:rPr>
              <w:pPrChange w:id="401" w:author="hyx" w:date="2018-11-10T14:39:00Z">
                <w:pPr/>
              </w:pPrChange>
            </w:pPr>
            <w:ins w:id="402" w:author="hyx" w:date="2018-11-10T14:39:00Z">
              <w:r>
                <w:rPr>
                  <w:rFonts w:ascii="等线" w:eastAsia="等线" w:hAnsi="等线" w:hint="eastAsia"/>
                  <w:color w:val="000000"/>
                  <w:sz w:val="22"/>
                </w:rPr>
                <w:t>黄叶轩</w:t>
              </w:r>
            </w:ins>
          </w:p>
        </w:tc>
        <w:tc>
          <w:tcPr>
            <w:tcW w:w="2801" w:type="dxa"/>
            <w:vMerge/>
            <w:shd w:val="clear" w:color="auto" w:fill="FFFFFF"/>
            <w:tcPrChange w:id="403" w:author="hyx" w:date="2018-11-10T14:30:00Z">
              <w:tcPr>
                <w:tcW w:w="3256" w:type="dxa"/>
                <w:vMerge/>
                <w:shd w:val="clear" w:color="auto" w:fill="FFFFFF"/>
              </w:tcPr>
            </w:tcPrChange>
          </w:tcPr>
          <w:p w14:paraId="4C5DBD08" w14:textId="77777777" w:rsidR="0092000D" w:rsidRDefault="0092000D" w:rsidP="0092000D">
            <w:pPr>
              <w:rPr>
                <w:rFonts w:ascii="等线" w:eastAsia="等线" w:hAnsi="等线"/>
                <w:color w:val="000000"/>
                <w:sz w:val="22"/>
              </w:rPr>
            </w:pPr>
          </w:p>
        </w:tc>
      </w:tr>
      <w:tr w:rsidR="0092000D" w14:paraId="14CFA60A" w14:textId="77777777" w:rsidTr="0092000D">
        <w:tc>
          <w:tcPr>
            <w:tcW w:w="3119" w:type="dxa"/>
            <w:shd w:val="clear" w:color="auto" w:fill="FFFFFF"/>
            <w:vAlign w:val="center"/>
            <w:tcPrChange w:id="404" w:author="hyx" w:date="2018-11-10T14:30:00Z">
              <w:tcPr>
                <w:tcW w:w="3119" w:type="dxa"/>
                <w:shd w:val="clear" w:color="auto" w:fill="FFFFFF"/>
                <w:vAlign w:val="center"/>
              </w:tcPr>
            </w:tcPrChange>
          </w:tcPr>
          <w:p w14:paraId="34EE7260" w14:textId="77777777" w:rsidR="0092000D" w:rsidRDefault="0092000D" w:rsidP="0092000D">
            <w:pPr>
              <w:ind w:firstLineChars="200" w:firstLine="420"/>
            </w:pPr>
            <w:r>
              <w:rPr>
                <w:rFonts w:hint="eastAsia"/>
              </w:rPr>
              <w:t>编写用户手册</w:t>
            </w:r>
          </w:p>
        </w:tc>
        <w:tc>
          <w:tcPr>
            <w:tcW w:w="2259" w:type="dxa"/>
            <w:shd w:val="clear" w:color="auto" w:fill="FFFFFF"/>
            <w:tcPrChange w:id="405" w:author="hyx" w:date="2018-11-10T14:30:00Z">
              <w:tcPr>
                <w:tcW w:w="3256" w:type="dxa"/>
                <w:shd w:val="clear" w:color="auto" w:fill="FFFFFF"/>
              </w:tcPr>
            </w:tcPrChange>
          </w:tcPr>
          <w:p w14:paraId="3AA69A0D" w14:textId="77777777" w:rsidR="0092000D" w:rsidRDefault="0092000D">
            <w:pPr>
              <w:jc w:val="center"/>
              <w:rPr>
                <w:ins w:id="406" w:author="hyx" w:date="2018-11-10T14:30:00Z"/>
                <w:rFonts w:ascii="等线" w:eastAsia="等线" w:hAnsi="等线"/>
                <w:color w:val="000000"/>
                <w:sz w:val="22"/>
              </w:rPr>
              <w:pPrChange w:id="407" w:author="hyx" w:date="2018-11-10T14:39:00Z">
                <w:pPr/>
              </w:pPrChange>
            </w:pPr>
            <w:ins w:id="408" w:author="hyx" w:date="2018-11-10T14:39:00Z">
              <w:r>
                <w:rPr>
                  <w:rFonts w:ascii="等线" w:eastAsia="等线" w:hAnsi="等线" w:hint="eastAsia"/>
                  <w:color w:val="000000"/>
                  <w:sz w:val="22"/>
                </w:rPr>
                <w:t>陈俊仁</w:t>
              </w:r>
            </w:ins>
          </w:p>
        </w:tc>
        <w:tc>
          <w:tcPr>
            <w:tcW w:w="2801" w:type="dxa"/>
            <w:vMerge/>
            <w:shd w:val="clear" w:color="auto" w:fill="FFFFFF"/>
            <w:tcPrChange w:id="409" w:author="hyx" w:date="2018-11-10T14:30:00Z">
              <w:tcPr>
                <w:tcW w:w="3256" w:type="dxa"/>
                <w:vMerge/>
                <w:shd w:val="clear" w:color="auto" w:fill="FFFFFF"/>
              </w:tcPr>
            </w:tcPrChange>
          </w:tcPr>
          <w:p w14:paraId="2470C203" w14:textId="77777777" w:rsidR="0092000D" w:rsidRDefault="0092000D" w:rsidP="0092000D">
            <w:pPr>
              <w:rPr>
                <w:rFonts w:ascii="等线" w:eastAsia="等线" w:hAnsi="等线"/>
                <w:color w:val="000000"/>
                <w:sz w:val="22"/>
              </w:rPr>
            </w:pPr>
          </w:p>
        </w:tc>
      </w:tr>
      <w:tr w:rsidR="0092000D" w14:paraId="7DF3E5C0" w14:textId="77777777" w:rsidTr="0092000D">
        <w:tc>
          <w:tcPr>
            <w:tcW w:w="3119" w:type="dxa"/>
            <w:shd w:val="clear" w:color="auto" w:fill="FFFFFF"/>
            <w:vAlign w:val="center"/>
            <w:tcPrChange w:id="410" w:author="hyx" w:date="2018-11-10T14:30:00Z">
              <w:tcPr>
                <w:tcW w:w="3119" w:type="dxa"/>
                <w:shd w:val="clear" w:color="auto" w:fill="FFFFFF"/>
                <w:vAlign w:val="center"/>
              </w:tcPr>
            </w:tcPrChange>
          </w:tcPr>
          <w:p w14:paraId="7D2182E7" w14:textId="77777777" w:rsidR="0092000D" w:rsidRDefault="0092000D" w:rsidP="0092000D">
            <w:pPr>
              <w:ind w:firstLineChars="200" w:firstLine="420"/>
            </w:pPr>
            <w:r>
              <w:rPr>
                <w:rFonts w:hint="eastAsia"/>
              </w:rPr>
              <w:t>确定合格的标准</w:t>
            </w:r>
          </w:p>
        </w:tc>
        <w:tc>
          <w:tcPr>
            <w:tcW w:w="2259" w:type="dxa"/>
            <w:shd w:val="clear" w:color="auto" w:fill="FFFFFF"/>
            <w:tcPrChange w:id="411" w:author="hyx" w:date="2018-11-10T14:30:00Z">
              <w:tcPr>
                <w:tcW w:w="3256" w:type="dxa"/>
                <w:shd w:val="clear" w:color="auto" w:fill="FFFFFF"/>
              </w:tcPr>
            </w:tcPrChange>
          </w:tcPr>
          <w:p w14:paraId="09A7DDBE" w14:textId="77777777" w:rsidR="0092000D" w:rsidRDefault="0092000D">
            <w:pPr>
              <w:jc w:val="center"/>
              <w:rPr>
                <w:ins w:id="412" w:author="hyx" w:date="2018-11-10T14:30:00Z"/>
                <w:rFonts w:ascii="等线" w:eastAsia="等线" w:hAnsi="等线"/>
                <w:color w:val="000000"/>
                <w:sz w:val="22"/>
              </w:rPr>
              <w:pPrChange w:id="413" w:author="hyx" w:date="2018-11-10T14:39:00Z">
                <w:pPr/>
              </w:pPrChange>
            </w:pPr>
            <w:ins w:id="414" w:author="hyx" w:date="2018-11-10T14:39:00Z">
              <w:r>
                <w:rPr>
                  <w:rFonts w:ascii="等线" w:eastAsia="等线" w:hAnsi="等线" w:hint="eastAsia"/>
                  <w:color w:val="000000"/>
                  <w:sz w:val="22"/>
                </w:rPr>
                <w:t>徐双铅</w:t>
              </w:r>
            </w:ins>
          </w:p>
        </w:tc>
        <w:tc>
          <w:tcPr>
            <w:tcW w:w="2801" w:type="dxa"/>
            <w:vMerge/>
            <w:shd w:val="clear" w:color="auto" w:fill="FFFFFF"/>
            <w:tcPrChange w:id="415" w:author="hyx" w:date="2018-11-10T14:30:00Z">
              <w:tcPr>
                <w:tcW w:w="3256" w:type="dxa"/>
                <w:vMerge/>
                <w:shd w:val="clear" w:color="auto" w:fill="FFFFFF"/>
              </w:tcPr>
            </w:tcPrChange>
          </w:tcPr>
          <w:p w14:paraId="07F28563" w14:textId="77777777" w:rsidR="0092000D" w:rsidRDefault="0092000D" w:rsidP="0092000D">
            <w:pPr>
              <w:rPr>
                <w:rFonts w:ascii="等线" w:eastAsia="等线" w:hAnsi="等线"/>
                <w:color w:val="000000"/>
                <w:sz w:val="22"/>
              </w:rPr>
            </w:pPr>
          </w:p>
        </w:tc>
      </w:tr>
      <w:tr w:rsidR="0092000D" w14:paraId="07128E91" w14:textId="77777777" w:rsidTr="0092000D">
        <w:tc>
          <w:tcPr>
            <w:tcW w:w="3119" w:type="dxa"/>
            <w:shd w:val="clear" w:color="auto" w:fill="FFFFFF"/>
            <w:vAlign w:val="center"/>
            <w:tcPrChange w:id="416" w:author="hyx" w:date="2018-11-10T14:30:00Z">
              <w:tcPr>
                <w:tcW w:w="3119" w:type="dxa"/>
                <w:shd w:val="clear" w:color="auto" w:fill="FFFFFF"/>
                <w:vAlign w:val="center"/>
              </w:tcPr>
            </w:tcPrChange>
          </w:tcPr>
          <w:p w14:paraId="10C1FF33" w14:textId="77777777" w:rsidR="0092000D" w:rsidRDefault="0092000D" w:rsidP="0092000D">
            <w:pPr>
              <w:ind w:firstLineChars="200" w:firstLine="420"/>
            </w:pPr>
            <w:r>
              <w:rPr>
                <w:rFonts w:hint="eastAsia"/>
              </w:rPr>
              <w:t>审查需求文档</w:t>
            </w:r>
          </w:p>
        </w:tc>
        <w:tc>
          <w:tcPr>
            <w:tcW w:w="2259" w:type="dxa"/>
            <w:shd w:val="clear" w:color="auto" w:fill="FFFFFF"/>
            <w:tcPrChange w:id="417" w:author="hyx" w:date="2018-11-10T14:30:00Z">
              <w:tcPr>
                <w:tcW w:w="3256" w:type="dxa"/>
                <w:shd w:val="clear" w:color="auto" w:fill="FFFFFF"/>
              </w:tcPr>
            </w:tcPrChange>
          </w:tcPr>
          <w:p w14:paraId="7D67F228" w14:textId="77777777" w:rsidR="0092000D" w:rsidRDefault="0092000D">
            <w:pPr>
              <w:jc w:val="center"/>
              <w:rPr>
                <w:ins w:id="418" w:author="hyx" w:date="2018-11-10T14:30:00Z"/>
                <w:rFonts w:ascii="等线" w:eastAsia="等线" w:hAnsi="等线"/>
                <w:color w:val="000000"/>
                <w:sz w:val="22"/>
              </w:rPr>
              <w:pPrChange w:id="419" w:author="hyx" w:date="2018-11-10T14:39:00Z">
                <w:pPr/>
              </w:pPrChange>
            </w:pPr>
            <w:ins w:id="420" w:author="hyx" w:date="2018-11-10T14:39:00Z">
              <w:r>
                <w:rPr>
                  <w:rFonts w:ascii="等线" w:eastAsia="等线" w:hAnsi="等线" w:hint="eastAsia"/>
                  <w:color w:val="000000"/>
                  <w:sz w:val="22"/>
                </w:rPr>
                <w:t>吕迪</w:t>
              </w:r>
            </w:ins>
          </w:p>
        </w:tc>
        <w:tc>
          <w:tcPr>
            <w:tcW w:w="2801" w:type="dxa"/>
            <w:vMerge/>
            <w:shd w:val="clear" w:color="auto" w:fill="FFFFFF"/>
            <w:tcPrChange w:id="421" w:author="hyx" w:date="2018-11-10T14:30:00Z">
              <w:tcPr>
                <w:tcW w:w="3256" w:type="dxa"/>
                <w:vMerge/>
                <w:shd w:val="clear" w:color="auto" w:fill="FFFFFF"/>
              </w:tcPr>
            </w:tcPrChange>
          </w:tcPr>
          <w:p w14:paraId="17C1F64C" w14:textId="77777777" w:rsidR="0092000D" w:rsidRDefault="0092000D" w:rsidP="0092000D">
            <w:pPr>
              <w:rPr>
                <w:rFonts w:ascii="等线" w:eastAsia="等线" w:hAnsi="等线"/>
                <w:color w:val="000000"/>
                <w:sz w:val="22"/>
              </w:rPr>
            </w:pPr>
          </w:p>
        </w:tc>
      </w:tr>
    </w:tbl>
    <w:p w14:paraId="6BF727F7" w14:textId="003AD3B1" w:rsidR="00F978EB" w:rsidRPr="00730273" w:rsidRDefault="00F978EB" w:rsidP="00F978EB">
      <w:pPr>
        <w:rPr>
          <w:rFonts w:ascii="Times New Roman" w:hAnsi="Times New Roman" w:cs="Times New Roman"/>
          <w:szCs w:val="24"/>
        </w:rPr>
      </w:pPr>
    </w:p>
    <w:p w14:paraId="03C512D7" w14:textId="77777777" w:rsidR="00F978EB" w:rsidRDefault="00F978EB" w:rsidP="00F978EB">
      <w:pPr>
        <w:pStyle w:val="a0"/>
      </w:pPr>
      <w:bookmarkStart w:id="422" w:name="_Toc521309545"/>
      <w:bookmarkStart w:id="423" w:name="_Toc495757982"/>
      <w:bookmarkStart w:id="424" w:name="_Toc495758669"/>
      <w:bookmarkStart w:id="425" w:name="_Toc496746351"/>
      <w:bookmarkStart w:id="426" w:name="_Toc499772355"/>
      <w:bookmarkStart w:id="427" w:name="_Toc533946070"/>
      <w:r w:rsidRPr="009B7F8E">
        <w:rPr>
          <w:rFonts w:hint="eastAsia"/>
        </w:rPr>
        <w:t>接口人员</w:t>
      </w:r>
      <w:bookmarkEnd w:id="422"/>
      <w:bookmarkEnd w:id="423"/>
      <w:bookmarkEnd w:id="424"/>
      <w:bookmarkEnd w:id="425"/>
      <w:bookmarkEnd w:id="426"/>
      <w:bookmarkEnd w:id="427"/>
    </w:p>
    <w:tbl>
      <w:tblPr>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428" w:author="hyx" w:date="2018-11-10T14:40:00Z">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499"/>
        <w:gridCol w:w="3612"/>
        <w:gridCol w:w="1280"/>
        <w:gridCol w:w="1514"/>
        <w:tblGridChange w:id="429">
          <w:tblGrid>
            <w:gridCol w:w="1499"/>
            <w:gridCol w:w="3612"/>
            <w:gridCol w:w="1280"/>
            <w:gridCol w:w="1905"/>
          </w:tblGrid>
        </w:tblGridChange>
      </w:tblGrid>
      <w:tr w:rsidR="0092000D" w14:paraId="65A77307" w14:textId="77777777" w:rsidTr="0092000D">
        <w:trPr>
          <w:trHeight w:val="112"/>
          <w:trPrChange w:id="430" w:author="hyx" w:date="2018-11-10T14:40:00Z">
            <w:trPr>
              <w:trHeight w:val="112"/>
            </w:trPr>
          </w:trPrChange>
        </w:trPr>
        <w:tc>
          <w:tcPr>
            <w:tcW w:w="1499" w:type="dxa"/>
            <w:vMerge w:val="restart"/>
            <w:shd w:val="clear" w:color="auto" w:fill="BDD6EE"/>
            <w:tcPrChange w:id="431" w:author="hyx" w:date="2018-11-10T14:40:00Z">
              <w:tcPr>
                <w:tcW w:w="1499" w:type="dxa"/>
                <w:vMerge w:val="restart"/>
                <w:shd w:val="clear" w:color="auto" w:fill="BDD6EE"/>
              </w:tcPr>
            </w:tcPrChange>
          </w:tcPr>
          <w:p w14:paraId="7C99887C" w14:textId="77777777" w:rsidR="0092000D" w:rsidRDefault="0092000D" w:rsidP="0092000D">
            <w:pPr>
              <w:ind w:firstLine="422"/>
              <w:jc w:val="center"/>
              <w:rPr>
                <w:b/>
              </w:rPr>
            </w:pPr>
            <w:r>
              <w:rPr>
                <w:rFonts w:hint="eastAsia"/>
                <w:b/>
              </w:rPr>
              <w:t>姓名</w:t>
            </w:r>
          </w:p>
        </w:tc>
        <w:tc>
          <w:tcPr>
            <w:tcW w:w="4892" w:type="dxa"/>
            <w:gridSpan w:val="2"/>
            <w:tcBorders>
              <w:bottom w:val="single" w:sz="4" w:space="0" w:color="auto"/>
            </w:tcBorders>
            <w:shd w:val="clear" w:color="auto" w:fill="BDD6EE"/>
            <w:tcPrChange w:id="432" w:author="hyx" w:date="2018-11-10T14:40:00Z">
              <w:tcPr>
                <w:tcW w:w="4892" w:type="dxa"/>
                <w:gridSpan w:val="2"/>
                <w:tcBorders>
                  <w:bottom w:val="single" w:sz="4" w:space="0" w:color="auto"/>
                </w:tcBorders>
                <w:shd w:val="clear" w:color="auto" w:fill="BDD6EE"/>
              </w:tcPr>
            </w:tcPrChange>
          </w:tcPr>
          <w:p w14:paraId="2915F17D" w14:textId="77777777" w:rsidR="0092000D" w:rsidRDefault="0092000D" w:rsidP="0092000D">
            <w:pPr>
              <w:ind w:firstLine="422"/>
              <w:jc w:val="center"/>
              <w:rPr>
                <w:b/>
              </w:rPr>
            </w:pPr>
            <w:r>
              <w:rPr>
                <w:rFonts w:hint="eastAsia"/>
                <w:b/>
              </w:rPr>
              <w:t>联系方式</w:t>
            </w:r>
          </w:p>
        </w:tc>
        <w:tc>
          <w:tcPr>
            <w:tcW w:w="1514" w:type="dxa"/>
            <w:vMerge w:val="restart"/>
            <w:shd w:val="clear" w:color="auto" w:fill="BDD6EE"/>
            <w:tcPrChange w:id="433" w:author="hyx" w:date="2018-11-10T14:40:00Z">
              <w:tcPr>
                <w:tcW w:w="1905" w:type="dxa"/>
                <w:vMerge w:val="restart"/>
                <w:shd w:val="clear" w:color="auto" w:fill="BDD6EE"/>
              </w:tcPr>
            </w:tcPrChange>
          </w:tcPr>
          <w:p w14:paraId="49DE0660" w14:textId="77777777" w:rsidR="0092000D" w:rsidRDefault="0092000D">
            <w:pPr>
              <w:rPr>
                <w:b/>
              </w:rPr>
              <w:pPrChange w:id="434" w:author="hyx" w:date="2018-11-10T14:40:00Z">
                <w:pPr>
                  <w:ind w:firstLine="422"/>
                  <w:jc w:val="center"/>
                </w:pPr>
              </w:pPrChange>
            </w:pPr>
            <w:r>
              <w:rPr>
                <w:rFonts w:hint="eastAsia"/>
                <w:b/>
              </w:rPr>
              <w:t>接口联系</w:t>
            </w:r>
            <w:r>
              <w:rPr>
                <w:b/>
              </w:rPr>
              <w:t>人</w:t>
            </w:r>
          </w:p>
        </w:tc>
      </w:tr>
      <w:tr w:rsidR="0092000D" w14:paraId="4F712709" w14:textId="77777777" w:rsidTr="0092000D">
        <w:trPr>
          <w:trHeight w:val="187"/>
          <w:trPrChange w:id="435" w:author="hyx" w:date="2018-11-10T14:40:00Z">
            <w:trPr>
              <w:trHeight w:val="187"/>
            </w:trPr>
          </w:trPrChange>
        </w:trPr>
        <w:tc>
          <w:tcPr>
            <w:tcW w:w="1499" w:type="dxa"/>
            <w:vMerge/>
            <w:shd w:val="clear" w:color="auto" w:fill="BDD6EE"/>
            <w:tcPrChange w:id="436" w:author="hyx" w:date="2018-11-10T14:40:00Z">
              <w:tcPr>
                <w:tcW w:w="1499" w:type="dxa"/>
                <w:vMerge/>
                <w:shd w:val="clear" w:color="auto" w:fill="BDD6EE"/>
              </w:tcPr>
            </w:tcPrChange>
          </w:tcPr>
          <w:p w14:paraId="63F4D1CC" w14:textId="77777777" w:rsidR="0092000D" w:rsidRDefault="0092000D" w:rsidP="0092000D">
            <w:pPr>
              <w:ind w:firstLine="422"/>
              <w:jc w:val="center"/>
              <w:rPr>
                <w:b/>
              </w:rPr>
            </w:pPr>
          </w:p>
        </w:tc>
        <w:tc>
          <w:tcPr>
            <w:tcW w:w="3612" w:type="dxa"/>
            <w:tcBorders>
              <w:top w:val="single" w:sz="4" w:space="0" w:color="auto"/>
            </w:tcBorders>
            <w:shd w:val="clear" w:color="auto" w:fill="BDD6EE"/>
            <w:tcPrChange w:id="437" w:author="hyx" w:date="2018-11-10T14:40:00Z">
              <w:tcPr>
                <w:tcW w:w="3612" w:type="dxa"/>
                <w:tcBorders>
                  <w:top w:val="single" w:sz="4" w:space="0" w:color="auto"/>
                </w:tcBorders>
                <w:shd w:val="clear" w:color="auto" w:fill="BDD6EE"/>
              </w:tcPr>
            </w:tcPrChange>
          </w:tcPr>
          <w:p w14:paraId="42215B6C" w14:textId="77777777" w:rsidR="0092000D" w:rsidRDefault="0092000D" w:rsidP="0092000D">
            <w:pPr>
              <w:jc w:val="center"/>
              <w:rPr>
                <w:b/>
              </w:rPr>
            </w:pPr>
            <w:r>
              <w:rPr>
                <w:rFonts w:hint="eastAsia"/>
                <w:b/>
              </w:rPr>
              <w:t>联系方式</w:t>
            </w:r>
          </w:p>
        </w:tc>
        <w:tc>
          <w:tcPr>
            <w:tcW w:w="1280" w:type="dxa"/>
            <w:tcBorders>
              <w:top w:val="single" w:sz="4" w:space="0" w:color="auto"/>
            </w:tcBorders>
            <w:shd w:val="clear" w:color="auto" w:fill="BDD6EE"/>
            <w:tcPrChange w:id="438" w:author="hyx" w:date="2018-11-10T14:40:00Z">
              <w:tcPr>
                <w:tcW w:w="1280" w:type="dxa"/>
                <w:tcBorders>
                  <w:top w:val="single" w:sz="4" w:space="0" w:color="auto"/>
                </w:tcBorders>
                <w:shd w:val="clear" w:color="auto" w:fill="BDD6EE"/>
              </w:tcPr>
            </w:tcPrChange>
          </w:tcPr>
          <w:p w14:paraId="14BD0FAF" w14:textId="77777777" w:rsidR="0092000D" w:rsidRDefault="0092000D" w:rsidP="0092000D">
            <w:pPr>
              <w:jc w:val="center"/>
            </w:pPr>
            <w:r>
              <w:rPr>
                <w:rFonts w:hint="eastAsia"/>
                <w:b/>
              </w:rPr>
              <w:t>地址</w:t>
            </w:r>
          </w:p>
        </w:tc>
        <w:tc>
          <w:tcPr>
            <w:tcW w:w="1514" w:type="dxa"/>
            <w:vMerge/>
            <w:shd w:val="clear" w:color="auto" w:fill="BDD6EE"/>
            <w:tcPrChange w:id="439" w:author="hyx" w:date="2018-11-10T14:40:00Z">
              <w:tcPr>
                <w:tcW w:w="1905" w:type="dxa"/>
                <w:vMerge/>
                <w:shd w:val="clear" w:color="auto" w:fill="BDD6EE"/>
              </w:tcPr>
            </w:tcPrChange>
          </w:tcPr>
          <w:p w14:paraId="340F710F" w14:textId="77777777" w:rsidR="0092000D" w:rsidRDefault="0092000D" w:rsidP="0092000D">
            <w:pPr>
              <w:ind w:firstLine="422"/>
              <w:jc w:val="center"/>
              <w:rPr>
                <w:b/>
              </w:rPr>
            </w:pPr>
          </w:p>
        </w:tc>
      </w:tr>
      <w:tr w:rsidR="0092000D" w14:paraId="25855CA7" w14:textId="77777777" w:rsidTr="0092000D">
        <w:trPr>
          <w:trHeight w:val="323"/>
          <w:trPrChange w:id="440" w:author="hyx" w:date="2018-11-10T14:40:00Z">
            <w:trPr>
              <w:trHeight w:val="323"/>
            </w:trPr>
          </w:trPrChange>
        </w:trPr>
        <w:tc>
          <w:tcPr>
            <w:tcW w:w="1499" w:type="dxa"/>
            <w:tcPrChange w:id="441" w:author="hyx" w:date="2018-11-10T14:40:00Z">
              <w:tcPr>
                <w:tcW w:w="1499" w:type="dxa"/>
              </w:tcPr>
            </w:tcPrChange>
          </w:tcPr>
          <w:p w14:paraId="42F37543" w14:textId="77777777" w:rsidR="0092000D" w:rsidRDefault="0092000D" w:rsidP="0092000D">
            <w:pPr>
              <w:jc w:val="cente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3612" w:type="dxa"/>
            <w:tcPrChange w:id="442" w:author="hyx" w:date="2018-11-10T14:40:00Z">
              <w:tcPr>
                <w:tcW w:w="3612" w:type="dxa"/>
              </w:tcPr>
            </w:tcPrChange>
          </w:tcPr>
          <w:p w14:paraId="10E661E3" w14:textId="77777777" w:rsidR="0092000D" w:rsidRDefault="0092000D" w:rsidP="0092000D">
            <w:pPr>
              <w:jc w:val="center"/>
            </w:pPr>
            <w:r>
              <w:rPr>
                <w:rFonts w:asciiTheme="minorEastAsia" w:hAnsiTheme="minorEastAsia"/>
                <w:sz w:val="20"/>
                <w:szCs w:val="20"/>
              </w:rPr>
              <w:t>yangc@zucc.edu.cn</w:t>
            </w:r>
          </w:p>
        </w:tc>
        <w:tc>
          <w:tcPr>
            <w:tcW w:w="1280" w:type="dxa"/>
            <w:tcPrChange w:id="443" w:author="hyx" w:date="2018-11-10T14:40:00Z">
              <w:tcPr>
                <w:tcW w:w="1280" w:type="dxa"/>
              </w:tcPr>
            </w:tcPrChange>
          </w:tcPr>
          <w:p w14:paraId="7145ED12" w14:textId="77777777" w:rsidR="0092000D" w:rsidRDefault="0092000D" w:rsidP="0092000D">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514" w:type="dxa"/>
            <w:tcPrChange w:id="444" w:author="hyx" w:date="2018-11-10T14:40:00Z">
              <w:tcPr>
                <w:tcW w:w="1905" w:type="dxa"/>
              </w:tcPr>
            </w:tcPrChange>
          </w:tcPr>
          <w:p w14:paraId="22A4C0CE" w14:textId="77777777" w:rsidR="0092000D" w:rsidRDefault="0092000D">
            <w:pPr>
              <w:pPrChange w:id="445" w:author="hyx" w:date="2018-11-10T14:40:00Z">
                <w:pPr>
                  <w:jc w:val="center"/>
                </w:pPr>
              </w:pPrChange>
            </w:pPr>
            <w:r>
              <w:rPr>
                <w:rFonts w:ascii="等线" w:eastAsia="等线" w:hAnsi="等线"/>
                <w:bCs/>
                <w:color w:val="000000"/>
                <w:sz w:val="22"/>
              </w:rPr>
              <w:t>徐双铅</w:t>
            </w:r>
          </w:p>
        </w:tc>
      </w:tr>
      <w:tr w:rsidR="0092000D" w14:paraId="4BBBFA28" w14:textId="77777777" w:rsidTr="0092000D">
        <w:tc>
          <w:tcPr>
            <w:tcW w:w="1499" w:type="dxa"/>
            <w:tcPrChange w:id="446" w:author="hyx" w:date="2018-11-10T14:40:00Z">
              <w:tcPr>
                <w:tcW w:w="1499" w:type="dxa"/>
              </w:tcPr>
            </w:tcPrChange>
          </w:tcPr>
          <w:p w14:paraId="084046E4" w14:textId="77777777" w:rsidR="0092000D" w:rsidRDefault="0092000D" w:rsidP="0092000D">
            <w:pPr>
              <w:jc w:val="center"/>
              <w:rPr>
                <w:rFonts w:ascii="等线" w:eastAsia="等线" w:hAnsi="等线"/>
                <w:color w:val="000000"/>
                <w:sz w:val="22"/>
              </w:rPr>
            </w:pPr>
            <w:r>
              <w:rPr>
                <w:rFonts w:ascii="等线" w:eastAsia="等线" w:hAnsi="等线" w:hint="eastAsia"/>
                <w:color w:val="000000"/>
                <w:sz w:val="22"/>
              </w:rPr>
              <w:t>侯宏仑</w:t>
            </w:r>
          </w:p>
        </w:tc>
        <w:tc>
          <w:tcPr>
            <w:tcW w:w="3612" w:type="dxa"/>
            <w:tcPrChange w:id="447" w:author="hyx" w:date="2018-11-10T14:40:00Z">
              <w:tcPr>
                <w:tcW w:w="3612" w:type="dxa"/>
              </w:tcPr>
            </w:tcPrChange>
          </w:tcPr>
          <w:p w14:paraId="24EC529A" w14:textId="77777777" w:rsidR="0092000D" w:rsidRDefault="0092000D" w:rsidP="0092000D">
            <w:pPr>
              <w:jc w:val="center"/>
            </w:pPr>
            <w:r>
              <w:t>ubilabs@zucc.edu.cn</w:t>
            </w:r>
          </w:p>
        </w:tc>
        <w:tc>
          <w:tcPr>
            <w:tcW w:w="1280" w:type="dxa"/>
            <w:tcPrChange w:id="448" w:author="hyx" w:date="2018-11-10T14:40:00Z">
              <w:tcPr>
                <w:tcW w:w="1280" w:type="dxa"/>
              </w:tcPr>
            </w:tcPrChange>
          </w:tcPr>
          <w:p w14:paraId="19299326" w14:textId="77777777" w:rsidR="0092000D" w:rsidRDefault="0092000D" w:rsidP="0092000D">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514" w:type="dxa"/>
            <w:tcPrChange w:id="449" w:author="hyx" w:date="2018-11-10T14:40:00Z">
              <w:tcPr>
                <w:tcW w:w="1905" w:type="dxa"/>
              </w:tcPr>
            </w:tcPrChange>
          </w:tcPr>
          <w:p w14:paraId="6AFECAEE" w14:textId="77777777" w:rsidR="0092000D" w:rsidRDefault="0092000D">
            <w:pPr>
              <w:pPrChange w:id="450" w:author="hyx" w:date="2018-11-10T14:40:00Z">
                <w:pPr>
                  <w:jc w:val="center"/>
                </w:pPr>
              </w:pPrChange>
            </w:pPr>
            <w:r>
              <w:rPr>
                <w:rFonts w:ascii="等线" w:eastAsia="等线" w:hAnsi="等线"/>
                <w:bCs/>
                <w:color w:val="000000"/>
                <w:sz w:val="22"/>
              </w:rPr>
              <w:t>徐双铅</w:t>
            </w:r>
          </w:p>
        </w:tc>
      </w:tr>
    </w:tbl>
    <w:p w14:paraId="3A7068FE" w14:textId="4993E370" w:rsidR="00F978EB" w:rsidRDefault="00F978EB" w:rsidP="00F978EB"/>
    <w:p w14:paraId="4989267D" w14:textId="7AA36650" w:rsidR="0092000D" w:rsidRDefault="0092000D" w:rsidP="00F978EB"/>
    <w:p w14:paraId="699901D2" w14:textId="3EBA8445" w:rsidR="0092000D" w:rsidRDefault="0092000D" w:rsidP="00F978EB"/>
    <w:p w14:paraId="14712CED" w14:textId="77777777" w:rsidR="0092000D" w:rsidRPr="00942D1F" w:rsidRDefault="0092000D" w:rsidP="00F978EB"/>
    <w:p w14:paraId="515C98B9" w14:textId="77777777" w:rsidR="00F978EB" w:rsidRPr="00942D1F" w:rsidRDefault="00F978EB" w:rsidP="00F978EB">
      <w:pPr>
        <w:pStyle w:val="a0"/>
      </w:pPr>
      <w:bookmarkStart w:id="451" w:name="_Toc521309546"/>
      <w:bookmarkStart w:id="452" w:name="_Toc495757983"/>
      <w:bookmarkStart w:id="453" w:name="_Toc495758670"/>
      <w:r w:rsidRPr="009B7F8E">
        <w:rPr>
          <w:rFonts w:hint="eastAsia"/>
        </w:rPr>
        <w:lastRenderedPageBreak/>
        <w:t xml:space="preserve"> </w:t>
      </w:r>
      <w:bookmarkStart w:id="454" w:name="_Toc496746352"/>
      <w:bookmarkStart w:id="455" w:name="_Toc499772356"/>
      <w:bookmarkStart w:id="456" w:name="_Toc533946071"/>
      <w:r w:rsidRPr="009B7F8E">
        <w:rPr>
          <w:rFonts w:hint="eastAsia"/>
        </w:rPr>
        <w:t>进度</w:t>
      </w:r>
      <w:bookmarkEnd w:id="451"/>
      <w:bookmarkEnd w:id="452"/>
      <w:bookmarkEnd w:id="453"/>
      <w:bookmarkEnd w:id="454"/>
      <w:bookmarkEnd w:id="455"/>
      <w:bookmarkEnd w:id="456"/>
    </w:p>
    <w:p w14:paraId="685BC0A1" w14:textId="7F31E0B4" w:rsidR="00F978EB" w:rsidRDefault="0092000D" w:rsidP="00F978EB">
      <w:pPr>
        <w:rPr>
          <w:rFonts w:ascii="Times New Roman" w:hAnsi="Times New Roman" w:cs="Times New Roman"/>
          <w:szCs w:val="24"/>
        </w:rPr>
      </w:pPr>
      <w:r>
        <w:rPr>
          <w:rFonts w:ascii="Times New Roman" w:hAnsi="Times New Roman" w:cs="Times New Roman" w:hint="eastAsia"/>
          <w:szCs w:val="24"/>
        </w:rPr>
        <w:t>详见</w:t>
      </w:r>
      <w:del w:id="457" w:author="hyx" w:date="2018-11-10T14:41:00Z">
        <w:r>
          <w:rPr>
            <w:rFonts w:ascii="Times New Roman" w:hAnsi="Times New Roman" w:cs="Times New Roman" w:hint="eastAsia"/>
            <w:szCs w:val="24"/>
          </w:rPr>
          <w:delText>《</w:delText>
        </w:r>
        <w:r>
          <w:rPr>
            <w:rFonts w:ascii="Times New Roman" w:hAnsi="Times New Roman" w:cs="Times New Roman" w:hint="eastAsia"/>
            <w:szCs w:val="24"/>
          </w:rPr>
          <w:delText>PRD-2018-G15-GANT</w:delText>
        </w:r>
        <w:r>
          <w:rPr>
            <w:rFonts w:ascii="Times New Roman" w:hAnsi="Times New Roman" w:cs="Times New Roman" w:hint="eastAsia"/>
            <w:szCs w:val="24"/>
          </w:rPr>
          <w:delText>》</w:delText>
        </w:r>
      </w:del>
      <w:ins w:id="458" w:author="hyx" w:date="2018-11-10T14:41:00Z">
        <w:r>
          <w:rPr>
            <w:rFonts w:ascii="Times New Roman" w:hAnsi="Times New Roman" w:cs="Times New Roman" w:hint="eastAsia"/>
            <w:szCs w:val="24"/>
          </w:rPr>
          <w:t>[</w:t>
        </w:r>
        <w:r>
          <w:rPr>
            <w:rFonts w:ascii="Times New Roman" w:hAnsi="Times New Roman" w:cs="Times New Roman"/>
            <w:szCs w:val="24"/>
          </w:rPr>
          <w:t>PRD-15]0.2.</w:t>
        </w:r>
      </w:ins>
      <w:r>
        <w:rPr>
          <w:rFonts w:ascii="Times New Roman" w:hAnsi="Times New Roman" w:cs="Times New Roman"/>
          <w:szCs w:val="24"/>
        </w:rPr>
        <w:t>8</w:t>
      </w:r>
      <w:ins w:id="459" w:author="hyx" w:date="2018-11-10T14:41:00Z">
        <w:r>
          <w:rPr>
            <w:rFonts w:ascii="Times New Roman" w:hAnsi="Times New Roman" w:cs="Times New Roman" w:hint="eastAsia"/>
            <w:szCs w:val="24"/>
          </w:rPr>
          <w:t>需求工程计划</w:t>
        </w:r>
        <w:r>
          <w:rPr>
            <w:rFonts w:ascii="Times New Roman" w:hAnsi="Times New Roman" w:cs="Times New Roman" w:hint="eastAsia"/>
            <w:szCs w:val="24"/>
          </w:rPr>
          <w:t>.</w:t>
        </w:r>
        <w:proofErr w:type="spellStart"/>
        <w:r>
          <w:rPr>
            <w:rFonts w:ascii="Times New Roman" w:hAnsi="Times New Roman" w:cs="Times New Roman"/>
            <w:szCs w:val="24"/>
          </w:rPr>
          <w:t>mpp</w:t>
        </w:r>
      </w:ins>
      <w:proofErr w:type="spellEnd"/>
    </w:p>
    <w:p w14:paraId="378666EE" w14:textId="6131ABAD" w:rsidR="0092000D" w:rsidRDefault="0092000D" w:rsidP="00F978EB">
      <w:pPr>
        <w:rPr>
          <w:rFonts w:ascii="Times New Roman" w:hAnsi="Times New Roman" w:cs="Times New Roman"/>
          <w:szCs w:val="24"/>
        </w:rPr>
      </w:pPr>
      <w:r w:rsidRPr="0092000D">
        <w:rPr>
          <w:rFonts w:ascii="Times New Roman" w:hAnsi="Times New Roman" w:cs="Times New Roman" w:hint="eastAsia"/>
          <w:szCs w:val="24"/>
        </w:rPr>
        <w:t>[PRD-15]</w:t>
      </w:r>
      <w:r w:rsidRPr="0092000D">
        <w:rPr>
          <w:rFonts w:ascii="Times New Roman" w:hAnsi="Times New Roman" w:cs="Times New Roman" w:hint="eastAsia"/>
          <w:szCs w:val="24"/>
        </w:rPr>
        <w:t>需求工程项目计划</w:t>
      </w:r>
      <w:r w:rsidRPr="0092000D">
        <w:rPr>
          <w:rFonts w:ascii="Times New Roman" w:hAnsi="Times New Roman" w:cs="Times New Roman" w:hint="eastAsia"/>
          <w:szCs w:val="24"/>
        </w:rPr>
        <w:t>0.2.8.mp</w:t>
      </w:r>
      <w:r>
        <w:rPr>
          <w:rFonts w:ascii="Times New Roman" w:hAnsi="Times New Roman" w:cs="Times New Roman" w:hint="eastAsia"/>
          <w:szCs w:val="24"/>
        </w:rPr>
        <w:t>p</w:t>
      </w:r>
    </w:p>
    <w:p w14:paraId="22F9CF02" w14:textId="77777777" w:rsidR="00F978EB" w:rsidRDefault="00F978EB" w:rsidP="00F978EB">
      <w:pPr>
        <w:pStyle w:val="a0"/>
      </w:pPr>
      <w:bookmarkStart w:id="460" w:name="_Toc533946072"/>
      <w:r w:rsidRPr="009C4E64">
        <w:t>预算</w:t>
      </w:r>
      <w:bookmarkEnd w:id="460"/>
    </w:p>
    <w:tbl>
      <w:tblPr>
        <w:tblW w:w="9187" w:type="dxa"/>
        <w:tblInd w:w="113" w:type="dxa"/>
        <w:tblLook w:val="04A0" w:firstRow="1" w:lastRow="0" w:firstColumn="1" w:lastColumn="0" w:noHBand="0" w:noVBand="1"/>
      </w:tblPr>
      <w:tblGrid>
        <w:gridCol w:w="2010"/>
        <w:gridCol w:w="1220"/>
        <w:gridCol w:w="1591"/>
        <w:gridCol w:w="1186"/>
        <w:gridCol w:w="3180"/>
      </w:tblGrid>
      <w:tr w:rsidR="00F978EB" w:rsidRPr="00597320" w14:paraId="2ABB46F3" w14:textId="77777777" w:rsidTr="00835848">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6487567E"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70E06A7"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3021F735"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22156B1F"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备注</w:t>
            </w:r>
          </w:p>
        </w:tc>
      </w:tr>
      <w:tr w:rsidR="00F978EB" w:rsidRPr="00597320" w14:paraId="200A690F" w14:textId="77777777" w:rsidTr="00835848">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D9DA514" w14:textId="77777777" w:rsidR="00F978EB" w:rsidRPr="00597320" w:rsidRDefault="00F978EB" w:rsidP="00835848">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3D2D112" w14:textId="77777777" w:rsidR="00F978EB" w:rsidRPr="00597320" w:rsidRDefault="00F978EB" w:rsidP="00835848">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noWrap/>
            <w:vAlign w:val="center"/>
            <w:hideMark/>
          </w:tcPr>
          <w:p w14:paraId="59AB9374"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noWrap/>
            <w:vAlign w:val="center"/>
            <w:hideMark/>
          </w:tcPr>
          <w:p w14:paraId="2644A2E8"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22A68FC" w14:textId="77777777" w:rsidR="00F978EB" w:rsidRPr="00597320" w:rsidRDefault="00F978EB" w:rsidP="00835848">
            <w:pPr>
              <w:rPr>
                <w:rFonts w:ascii="等线" w:eastAsia="等线" w:hAnsi="等线"/>
                <w:color w:val="000000"/>
                <w:sz w:val="22"/>
              </w:rPr>
            </w:pPr>
          </w:p>
        </w:tc>
      </w:tr>
      <w:tr w:rsidR="00F978EB" w:rsidRPr="00597320" w14:paraId="5E9F267B"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4A6D324D"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noWrap/>
            <w:vAlign w:val="center"/>
            <w:hideMark/>
          </w:tcPr>
          <w:p w14:paraId="5A2F833F"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6BCAE878"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245229A"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14D5413"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r>
      <w:tr w:rsidR="00F978EB" w:rsidRPr="00597320" w14:paraId="49F8DF48" w14:textId="77777777" w:rsidTr="00835848">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1A9424C3"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1</w:t>
            </w:r>
            <w:r w:rsidRPr="00597320">
              <w:rPr>
                <w:rFonts w:ascii="等线" w:eastAsia="等线" w:hAnsi="等线" w:hint="eastAsia"/>
                <w:color w:val="000000"/>
                <w:sz w:val="22"/>
              </w:rPr>
              <w:t>）个人电脑及其windows操作系统</w:t>
            </w:r>
          </w:p>
        </w:tc>
        <w:tc>
          <w:tcPr>
            <w:tcW w:w="1220" w:type="dxa"/>
            <w:tcBorders>
              <w:top w:val="nil"/>
              <w:left w:val="nil"/>
              <w:bottom w:val="single" w:sz="4" w:space="0" w:color="auto"/>
              <w:right w:val="single" w:sz="4" w:space="0" w:color="auto"/>
            </w:tcBorders>
            <w:shd w:val="clear" w:color="000000" w:fill="E7E6E6"/>
            <w:noWrap/>
            <w:vAlign w:val="center"/>
            <w:hideMark/>
          </w:tcPr>
          <w:p w14:paraId="40530BC8"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CF7C14F"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7BFE2BE"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76A7434"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开发</w:t>
            </w:r>
            <w:r w:rsidRPr="00597320">
              <w:rPr>
                <w:rFonts w:ascii="等线" w:eastAsia="等线" w:hAnsi="等线" w:hint="eastAsia"/>
                <w:color w:val="000000"/>
                <w:sz w:val="22"/>
              </w:rPr>
              <w:t>使用</w:t>
            </w:r>
          </w:p>
        </w:tc>
      </w:tr>
      <w:tr w:rsidR="00F978EB" w:rsidRPr="00597320" w14:paraId="135C2168"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6B9AB8AD"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noWrap/>
            <w:vAlign w:val="center"/>
            <w:hideMark/>
          </w:tcPr>
          <w:p w14:paraId="29ABB7CA"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3BB68C70"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536662C"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2FA9CBE"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开发</w:t>
            </w:r>
            <w:r w:rsidRPr="00597320">
              <w:rPr>
                <w:rFonts w:ascii="等线" w:eastAsia="等线" w:hAnsi="等线" w:hint="eastAsia"/>
                <w:color w:val="000000"/>
                <w:sz w:val="22"/>
              </w:rPr>
              <w:t>使用</w:t>
            </w:r>
          </w:p>
        </w:tc>
      </w:tr>
      <w:tr w:rsidR="00F978EB" w:rsidRPr="00597320" w14:paraId="79CC2F1D"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507A5A56"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noWrap/>
            <w:vAlign w:val="center"/>
            <w:hideMark/>
          </w:tcPr>
          <w:p w14:paraId="00E880FE"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72A94B64"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3BE213B"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00DBB04"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r>
      <w:tr w:rsidR="00F978EB" w:rsidRPr="00597320" w14:paraId="786D933A"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9386140"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noWrap/>
            <w:vAlign w:val="center"/>
            <w:hideMark/>
          </w:tcPr>
          <w:p w14:paraId="72F79582"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1F2FA473"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1C48BF3" w14:textId="77777777" w:rsidR="00F978EB" w:rsidRPr="00597320" w:rsidRDefault="00F978EB" w:rsidP="00835848">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C399748"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由学校分配</w:t>
            </w:r>
          </w:p>
        </w:tc>
      </w:tr>
      <w:tr w:rsidR="00F978EB" w:rsidRPr="00597320" w14:paraId="3D545C80"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1EB60265"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noWrap/>
            <w:vAlign w:val="center"/>
            <w:hideMark/>
          </w:tcPr>
          <w:p w14:paraId="4786ACF1"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14A561A3"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279F53A7"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658F24E"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约5000元由学校提供</w:t>
            </w:r>
          </w:p>
        </w:tc>
      </w:tr>
      <w:tr w:rsidR="00F978EB" w:rsidRPr="00597320" w14:paraId="113ABFD6"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686D5CE2"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noWrap/>
            <w:vAlign w:val="center"/>
            <w:hideMark/>
          </w:tcPr>
          <w:p w14:paraId="469147C2"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4E7AA868"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29B69D5"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F37F83B"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r>
      <w:tr w:rsidR="00F978EB" w:rsidRPr="00597320" w14:paraId="6340FC9E" w14:textId="77777777" w:rsidTr="00835848">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15DE2466"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noWrap/>
            <w:vAlign w:val="center"/>
            <w:hideMark/>
          </w:tcPr>
          <w:p w14:paraId="0627249D"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26B4606C" w14:textId="77777777" w:rsidR="00F978EB" w:rsidRPr="00597320" w:rsidRDefault="00F978EB" w:rsidP="00835848">
            <w:pPr>
              <w:jc w:val="right"/>
              <w:rPr>
                <w:rFonts w:ascii="等线" w:eastAsia="等线" w:hAnsi="等线"/>
                <w:color w:val="000000"/>
                <w:sz w:val="22"/>
              </w:rPr>
            </w:pPr>
            <w:r w:rsidRPr="00597320">
              <w:rPr>
                <w:rFonts w:ascii="等线" w:eastAsia="等线" w:hAnsi="等线" w:hint="eastAsia"/>
                <w:color w:val="000000"/>
                <w:sz w:val="22"/>
              </w:rPr>
              <w:t>-96.84</w:t>
            </w:r>
          </w:p>
        </w:tc>
        <w:tc>
          <w:tcPr>
            <w:tcW w:w="1186" w:type="dxa"/>
            <w:tcBorders>
              <w:top w:val="nil"/>
              <w:left w:val="nil"/>
              <w:bottom w:val="single" w:sz="4" w:space="0" w:color="auto"/>
              <w:right w:val="single" w:sz="4" w:space="0" w:color="auto"/>
            </w:tcBorders>
            <w:shd w:val="clear" w:color="auto" w:fill="auto"/>
            <w:noWrap/>
            <w:vAlign w:val="center"/>
            <w:hideMark/>
          </w:tcPr>
          <w:p w14:paraId="70E3CA5A" w14:textId="77777777" w:rsidR="00F978EB" w:rsidRPr="00597320" w:rsidRDefault="00F978EB" w:rsidP="00835848">
            <w:pPr>
              <w:jc w:val="right"/>
              <w:rPr>
                <w:rFonts w:ascii="等线" w:eastAsia="等线" w:hAnsi="等线"/>
                <w:color w:val="000000"/>
                <w:sz w:val="22"/>
              </w:rPr>
            </w:pPr>
            <w:r w:rsidRPr="00597320">
              <w:rPr>
                <w:rFonts w:ascii="等线" w:eastAsia="等线" w:hAnsi="等线" w:hint="eastAsia"/>
                <w:color w:val="000000"/>
                <w:sz w:val="22"/>
              </w:rPr>
              <w:t>-968.4</w:t>
            </w:r>
          </w:p>
        </w:tc>
        <w:tc>
          <w:tcPr>
            <w:tcW w:w="3180" w:type="dxa"/>
            <w:tcBorders>
              <w:top w:val="nil"/>
              <w:left w:val="nil"/>
              <w:bottom w:val="single" w:sz="4" w:space="0" w:color="auto"/>
              <w:right w:val="single" w:sz="4" w:space="0" w:color="auto"/>
            </w:tcBorders>
            <w:shd w:val="clear" w:color="auto" w:fill="auto"/>
            <w:vAlign w:val="center"/>
          </w:tcPr>
          <w:p w14:paraId="6DD6C498"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由学校提供</w:t>
            </w:r>
          </w:p>
        </w:tc>
      </w:tr>
      <w:tr w:rsidR="00F978EB" w:rsidRPr="00597320" w14:paraId="52419B3F"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4F282DE9"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noWrap/>
            <w:vAlign w:val="center"/>
            <w:hideMark/>
          </w:tcPr>
          <w:p w14:paraId="53762ECB"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77EDF1D7"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E63CBF9"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5950DDC"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F978EB" w:rsidRPr="00597320" w14:paraId="361F0724" w14:textId="77777777" w:rsidTr="00835848">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39ED9010"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noWrap/>
            <w:vAlign w:val="center"/>
            <w:hideMark/>
          </w:tcPr>
          <w:p w14:paraId="69BC76EC"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7E2B3604" w14:textId="77777777" w:rsidR="00F978EB" w:rsidRPr="00597320" w:rsidRDefault="00F978EB" w:rsidP="00835848">
            <w:pPr>
              <w:jc w:val="right"/>
              <w:rPr>
                <w:rFonts w:ascii="等线" w:eastAsia="等线" w:hAnsi="等线"/>
                <w:color w:val="000000"/>
                <w:sz w:val="22"/>
              </w:rPr>
            </w:pPr>
            <w:r>
              <w:rPr>
                <w:rFonts w:ascii="等线" w:eastAsia="等线" w:hAnsi="等线" w:hint="eastAsia"/>
                <w:color w:val="000000"/>
                <w:kern w:val="2"/>
                <w:sz w:val="22"/>
              </w:rPr>
              <w:t>-3251.85</w:t>
            </w:r>
          </w:p>
        </w:tc>
        <w:tc>
          <w:tcPr>
            <w:tcW w:w="1186" w:type="dxa"/>
            <w:tcBorders>
              <w:top w:val="nil"/>
              <w:left w:val="nil"/>
              <w:bottom w:val="single" w:sz="4" w:space="0" w:color="auto"/>
              <w:right w:val="single" w:sz="4" w:space="0" w:color="auto"/>
            </w:tcBorders>
            <w:shd w:val="clear" w:color="auto" w:fill="auto"/>
            <w:noWrap/>
            <w:vAlign w:val="center"/>
            <w:hideMark/>
          </w:tcPr>
          <w:p w14:paraId="5AC42213" w14:textId="77777777" w:rsidR="00F978EB" w:rsidRPr="00597320" w:rsidRDefault="00F978EB" w:rsidP="00835848">
            <w:pPr>
              <w:jc w:val="right"/>
              <w:rPr>
                <w:rFonts w:ascii="等线" w:eastAsia="等线" w:hAnsi="等线"/>
                <w:color w:val="000000"/>
                <w:sz w:val="22"/>
              </w:rPr>
            </w:pPr>
            <w:r>
              <w:rPr>
                <w:rFonts w:ascii="等线" w:eastAsia="等线" w:hAnsi="等线" w:hint="eastAsia"/>
                <w:color w:val="000000"/>
                <w:kern w:val="2"/>
                <w:sz w:val="22"/>
              </w:rPr>
              <w:t>-32518.5</w:t>
            </w:r>
          </w:p>
        </w:tc>
        <w:tc>
          <w:tcPr>
            <w:tcW w:w="3180" w:type="dxa"/>
            <w:tcBorders>
              <w:top w:val="nil"/>
              <w:left w:val="nil"/>
              <w:bottom w:val="single" w:sz="4" w:space="0" w:color="auto"/>
              <w:right w:val="single" w:sz="4" w:space="0" w:color="auto"/>
            </w:tcBorders>
            <w:shd w:val="clear" w:color="auto" w:fill="auto"/>
            <w:vAlign w:val="center"/>
            <w:hideMark/>
          </w:tcPr>
          <w:p w14:paraId="315C1F06" w14:textId="77777777" w:rsidR="00F978EB" w:rsidRPr="00597320" w:rsidRDefault="00F978EB" w:rsidP="00835848">
            <w:pPr>
              <w:rPr>
                <w:rFonts w:ascii="等线" w:eastAsia="等线" w:hAnsi="等线"/>
                <w:color w:val="000000"/>
                <w:sz w:val="22"/>
              </w:rPr>
            </w:pPr>
            <w:r>
              <w:rPr>
                <w:rFonts w:hint="eastAsia"/>
                <w:kern w:val="2"/>
              </w:rPr>
              <w:t>根据2017最新劳动人员平均工资为30.97元/小时，每月的平均工作日共计约21天。因为是课程项目故人力支出不计入总支出。</w:t>
            </w:r>
          </w:p>
        </w:tc>
      </w:tr>
      <w:tr w:rsidR="00F978EB" w:rsidRPr="00597320" w14:paraId="265CAC3B"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5F61C160"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noWrap/>
            <w:vAlign w:val="center"/>
            <w:hideMark/>
          </w:tcPr>
          <w:p w14:paraId="44445CC9"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noWrap/>
            <w:vAlign w:val="center"/>
            <w:hideMark/>
          </w:tcPr>
          <w:p w14:paraId="0DA86DDA"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18B0E14"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EA7CC7D"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r>
      <w:tr w:rsidR="00F978EB" w:rsidRPr="00597320" w14:paraId="1AB60D26"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4C481E96"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noWrap/>
            <w:vAlign w:val="center"/>
            <w:hideMark/>
          </w:tcPr>
          <w:p w14:paraId="05CA4174"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noWrap/>
            <w:vAlign w:val="center"/>
            <w:hideMark/>
          </w:tcPr>
          <w:p w14:paraId="3B3DB444"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939663A"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3A138A86"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w:t>
            </w:r>
          </w:p>
        </w:tc>
      </w:tr>
      <w:tr w:rsidR="00F978EB" w:rsidRPr="00597320" w14:paraId="2379EE49" w14:textId="77777777" w:rsidTr="00835848">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552335CF" w14:textId="77777777" w:rsidR="00F978EB" w:rsidRPr="00597320" w:rsidRDefault="00F978EB" w:rsidP="00835848">
            <w:pPr>
              <w:rPr>
                <w:rFonts w:ascii="等线" w:eastAsia="等线" w:hAnsi="等线"/>
                <w:color w:val="000000"/>
                <w:sz w:val="22"/>
              </w:rPr>
            </w:pPr>
            <w:r w:rsidRPr="00597320">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noWrap/>
            <w:vAlign w:val="center"/>
            <w:hideMark/>
          </w:tcPr>
          <w:p w14:paraId="42D41938" w14:textId="77777777" w:rsidR="00F978EB" w:rsidRPr="00597320" w:rsidRDefault="00F978EB" w:rsidP="00835848">
            <w:pPr>
              <w:jc w:val="center"/>
              <w:rPr>
                <w:rFonts w:ascii="等线" w:eastAsia="等线" w:hAnsi="等线"/>
                <w:color w:val="000000"/>
                <w:sz w:val="22"/>
              </w:rPr>
            </w:pPr>
            <w:r w:rsidRPr="00597320">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noWrap/>
            <w:vAlign w:val="center"/>
            <w:hideMark/>
          </w:tcPr>
          <w:p w14:paraId="5DD85D12"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noWrap/>
            <w:vAlign w:val="center"/>
            <w:hideMark/>
          </w:tcPr>
          <w:p w14:paraId="507772AD" w14:textId="77777777" w:rsidR="00F978EB" w:rsidRPr="00597320" w:rsidRDefault="00F978EB" w:rsidP="00835848">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noWrap/>
            <w:vAlign w:val="center"/>
            <w:hideMark/>
          </w:tcPr>
          <w:p w14:paraId="11772959" w14:textId="77777777" w:rsidR="00F978EB" w:rsidRPr="00597320" w:rsidRDefault="00F978EB" w:rsidP="00835848">
            <w:pPr>
              <w:rPr>
                <w:rFonts w:ascii="等线" w:eastAsia="等线" w:hAnsi="等线"/>
                <w:color w:val="000000"/>
                <w:sz w:val="22"/>
              </w:rPr>
            </w:pPr>
            <w:r>
              <w:rPr>
                <w:rFonts w:ascii="等线" w:eastAsia="等线" w:hAnsi="等线" w:hint="eastAsia"/>
                <w:color w:val="000000"/>
                <w:sz w:val="22"/>
              </w:rPr>
              <w:t>/</w:t>
            </w:r>
          </w:p>
        </w:tc>
      </w:tr>
    </w:tbl>
    <w:p w14:paraId="17B72DC7" w14:textId="77777777" w:rsidR="00F978EB" w:rsidRPr="002857CF" w:rsidRDefault="00F978EB" w:rsidP="00F978EB"/>
    <w:p w14:paraId="6963FB2A" w14:textId="77777777" w:rsidR="00F978EB" w:rsidRDefault="00F978EB" w:rsidP="00F978EB">
      <w:pPr>
        <w:pStyle w:val="a0"/>
      </w:pPr>
      <w:bookmarkStart w:id="461" w:name="_Toc533946073"/>
      <w:r w:rsidRPr="009C4E64">
        <w:t>关键问题</w:t>
      </w:r>
      <w:bookmarkEnd w:id="46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1"/>
        <w:gridCol w:w="1171"/>
        <w:gridCol w:w="849"/>
        <w:gridCol w:w="1622"/>
        <w:gridCol w:w="1172"/>
        <w:gridCol w:w="1172"/>
        <w:gridCol w:w="1139"/>
      </w:tblGrid>
      <w:tr w:rsidR="00F978EB" w:rsidRPr="001F6276" w14:paraId="58D54BB2" w14:textId="77777777" w:rsidTr="0097515E">
        <w:tc>
          <w:tcPr>
            <w:tcW w:w="1191" w:type="dxa"/>
            <w:shd w:val="clear" w:color="auto" w:fill="B4C6E7" w:themeFill="accent1" w:themeFillTint="66"/>
          </w:tcPr>
          <w:p w14:paraId="3BA76C39" w14:textId="77777777" w:rsidR="00F978EB" w:rsidRPr="001F6276" w:rsidRDefault="00F978EB" w:rsidP="00835848">
            <w:pPr>
              <w:ind w:firstLine="422"/>
              <w:rPr>
                <w:b/>
              </w:rPr>
            </w:pPr>
            <w:r w:rsidRPr="001F6276">
              <w:rPr>
                <w:rFonts w:hint="eastAsia"/>
                <w:b/>
              </w:rPr>
              <w:t>风险介绍</w:t>
            </w:r>
          </w:p>
        </w:tc>
        <w:tc>
          <w:tcPr>
            <w:tcW w:w="1191" w:type="dxa"/>
            <w:shd w:val="clear" w:color="auto" w:fill="B4C6E7" w:themeFill="accent1" w:themeFillTint="66"/>
          </w:tcPr>
          <w:p w14:paraId="20EFAB1D" w14:textId="77777777" w:rsidR="00F978EB" w:rsidRDefault="00F978EB" w:rsidP="00835848">
            <w:pPr>
              <w:ind w:firstLine="422"/>
            </w:pPr>
            <w:r w:rsidRPr="001F6276">
              <w:rPr>
                <w:rFonts w:hint="eastAsia"/>
                <w:b/>
              </w:rPr>
              <w:t>风险类型</w:t>
            </w:r>
          </w:p>
        </w:tc>
        <w:tc>
          <w:tcPr>
            <w:tcW w:w="732" w:type="dxa"/>
            <w:shd w:val="clear" w:color="auto" w:fill="B4C6E7" w:themeFill="accent1" w:themeFillTint="66"/>
          </w:tcPr>
          <w:p w14:paraId="25843A4C" w14:textId="77777777" w:rsidR="00F978EB" w:rsidRDefault="00F978EB" w:rsidP="00835848">
            <w:pPr>
              <w:ind w:firstLine="422"/>
            </w:pPr>
            <w:r w:rsidRPr="001F6276">
              <w:rPr>
                <w:rFonts w:hint="eastAsia"/>
                <w:b/>
              </w:rPr>
              <w:t>应对优先级</w:t>
            </w:r>
          </w:p>
        </w:tc>
        <w:tc>
          <w:tcPr>
            <w:tcW w:w="1650" w:type="dxa"/>
            <w:shd w:val="clear" w:color="auto" w:fill="B4C6E7" w:themeFill="accent1" w:themeFillTint="66"/>
          </w:tcPr>
          <w:p w14:paraId="5CBD4961" w14:textId="77777777" w:rsidR="00F978EB" w:rsidRDefault="00F978EB" w:rsidP="00835848">
            <w:pPr>
              <w:ind w:firstLine="422"/>
            </w:pPr>
            <w:r w:rsidRPr="001F6276">
              <w:rPr>
                <w:rFonts w:hint="eastAsia"/>
                <w:b/>
              </w:rPr>
              <w:t>应对措施</w:t>
            </w:r>
          </w:p>
        </w:tc>
        <w:tc>
          <w:tcPr>
            <w:tcW w:w="1191" w:type="dxa"/>
            <w:shd w:val="clear" w:color="auto" w:fill="B4C6E7" w:themeFill="accent1" w:themeFillTint="66"/>
          </w:tcPr>
          <w:p w14:paraId="64B4EAEC" w14:textId="77777777" w:rsidR="00F978EB" w:rsidRDefault="00F978EB" w:rsidP="00835848">
            <w:pPr>
              <w:ind w:firstLine="422"/>
            </w:pPr>
            <w:r w:rsidRPr="001F6276">
              <w:rPr>
                <w:rFonts w:hint="eastAsia"/>
                <w:b/>
              </w:rPr>
              <w:t>影响等级</w:t>
            </w:r>
          </w:p>
        </w:tc>
        <w:tc>
          <w:tcPr>
            <w:tcW w:w="1191" w:type="dxa"/>
            <w:shd w:val="clear" w:color="auto" w:fill="B4C6E7" w:themeFill="accent1" w:themeFillTint="66"/>
          </w:tcPr>
          <w:p w14:paraId="0BA55407" w14:textId="77777777" w:rsidR="00F978EB" w:rsidRPr="001F6276" w:rsidRDefault="00F978EB" w:rsidP="00835848">
            <w:pPr>
              <w:ind w:firstLine="422"/>
              <w:rPr>
                <w:b/>
              </w:rPr>
            </w:pPr>
            <w:r w:rsidRPr="001F6276">
              <w:rPr>
                <w:rFonts w:hint="eastAsia"/>
                <w:b/>
              </w:rPr>
              <w:t>可能性等级</w:t>
            </w:r>
          </w:p>
        </w:tc>
        <w:tc>
          <w:tcPr>
            <w:tcW w:w="1150" w:type="dxa"/>
            <w:shd w:val="clear" w:color="auto" w:fill="B4C6E7" w:themeFill="accent1" w:themeFillTint="66"/>
          </w:tcPr>
          <w:p w14:paraId="6095406C" w14:textId="77777777" w:rsidR="00F978EB" w:rsidRPr="001F6276" w:rsidRDefault="00F978EB" w:rsidP="00835848">
            <w:pPr>
              <w:ind w:firstLine="422"/>
              <w:rPr>
                <w:b/>
              </w:rPr>
            </w:pPr>
            <w:r w:rsidRPr="001F6276">
              <w:rPr>
                <w:rFonts w:hint="eastAsia"/>
                <w:b/>
              </w:rPr>
              <w:t>风险</w:t>
            </w:r>
            <w:r w:rsidRPr="001F6276">
              <w:rPr>
                <w:b/>
              </w:rPr>
              <w:t>标识</w:t>
            </w:r>
          </w:p>
        </w:tc>
      </w:tr>
      <w:tr w:rsidR="00F978EB" w14:paraId="4B242C4C" w14:textId="77777777" w:rsidTr="0097515E">
        <w:tc>
          <w:tcPr>
            <w:tcW w:w="1191" w:type="dxa"/>
            <w:shd w:val="clear" w:color="auto" w:fill="auto"/>
          </w:tcPr>
          <w:p w14:paraId="09C5CB0D" w14:textId="77777777" w:rsidR="00F978EB" w:rsidRDefault="00F978EB" w:rsidP="0097515E">
            <w:r>
              <w:rPr>
                <w:rFonts w:hint="eastAsia"/>
              </w:rPr>
              <w:t>成员因故请假</w:t>
            </w:r>
          </w:p>
        </w:tc>
        <w:tc>
          <w:tcPr>
            <w:tcW w:w="1191" w:type="dxa"/>
            <w:shd w:val="clear" w:color="auto" w:fill="auto"/>
          </w:tcPr>
          <w:p w14:paraId="040B6DF8" w14:textId="77777777" w:rsidR="00F978EB" w:rsidRDefault="00F978EB" w:rsidP="00835848">
            <w:r>
              <w:rPr>
                <w:rFonts w:hint="eastAsia"/>
              </w:rPr>
              <w:t>参与者</w:t>
            </w:r>
          </w:p>
        </w:tc>
        <w:tc>
          <w:tcPr>
            <w:tcW w:w="732" w:type="dxa"/>
            <w:shd w:val="clear" w:color="auto" w:fill="auto"/>
          </w:tcPr>
          <w:p w14:paraId="45867811" w14:textId="77777777" w:rsidR="00F978EB" w:rsidRDefault="00F978EB" w:rsidP="0097515E">
            <w:pPr>
              <w:jc w:val="center"/>
            </w:pPr>
            <w:r>
              <w:rPr>
                <w:rFonts w:hint="eastAsia"/>
              </w:rPr>
              <w:t>高</w:t>
            </w:r>
          </w:p>
        </w:tc>
        <w:tc>
          <w:tcPr>
            <w:tcW w:w="1650" w:type="dxa"/>
            <w:shd w:val="clear" w:color="auto" w:fill="auto"/>
          </w:tcPr>
          <w:p w14:paraId="52B90E20" w14:textId="77777777" w:rsidR="00F978EB" w:rsidRDefault="00F978EB" w:rsidP="0097515E">
            <w:r>
              <w:rPr>
                <w:rFonts w:hint="eastAsia"/>
              </w:rPr>
              <w:t>提前改变任务的分配，他人顶上</w:t>
            </w:r>
          </w:p>
        </w:tc>
        <w:tc>
          <w:tcPr>
            <w:tcW w:w="1191" w:type="dxa"/>
            <w:shd w:val="clear" w:color="auto" w:fill="auto"/>
          </w:tcPr>
          <w:p w14:paraId="205FB552" w14:textId="77777777" w:rsidR="00F978EB" w:rsidRDefault="00F978EB" w:rsidP="00835848">
            <w:pPr>
              <w:ind w:firstLine="420"/>
            </w:pPr>
            <w:r>
              <w:rPr>
                <w:rFonts w:hint="eastAsia"/>
              </w:rPr>
              <w:t>高</w:t>
            </w:r>
          </w:p>
        </w:tc>
        <w:tc>
          <w:tcPr>
            <w:tcW w:w="1191" w:type="dxa"/>
            <w:shd w:val="clear" w:color="auto" w:fill="auto"/>
          </w:tcPr>
          <w:p w14:paraId="12BBE083" w14:textId="77777777" w:rsidR="00F978EB" w:rsidRDefault="00F978EB" w:rsidP="00835848">
            <w:pPr>
              <w:ind w:firstLine="420"/>
            </w:pPr>
            <w:r>
              <w:rPr>
                <w:rFonts w:hint="eastAsia"/>
              </w:rPr>
              <w:t>高</w:t>
            </w:r>
          </w:p>
        </w:tc>
        <w:tc>
          <w:tcPr>
            <w:tcW w:w="1150" w:type="dxa"/>
            <w:shd w:val="clear" w:color="auto" w:fill="auto"/>
          </w:tcPr>
          <w:p w14:paraId="4CA0AD46" w14:textId="77777777" w:rsidR="00F978EB" w:rsidRDefault="00F978EB" w:rsidP="00835848">
            <w:pPr>
              <w:ind w:firstLine="420"/>
            </w:pPr>
            <w:r>
              <w:rPr>
                <w:rFonts w:hint="eastAsia"/>
              </w:rPr>
              <w:t>R1</w:t>
            </w:r>
          </w:p>
        </w:tc>
      </w:tr>
      <w:tr w:rsidR="00F978EB" w14:paraId="5048C49C" w14:textId="77777777" w:rsidTr="0097515E">
        <w:tc>
          <w:tcPr>
            <w:tcW w:w="1191" w:type="dxa"/>
            <w:shd w:val="clear" w:color="auto" w:fill="auto"/>
          </w:tcPr>
          <w:p w14:paraId="45C43F98" w14:textId="77777777" w:rsidR="00F978EB" w:rsidRDefault="00F978EB" w:rsidP="0097515E">
            <w:r>
              <w:rPr>
                <w:rFonts w:hint="eastAsia"/>
              </w:rPr>
              <w:t>项目成员不能实现项目</w:t>
            </w:r>
          </w:p>
        </w:tc>
        <w:tc>
          <w:tcPr>
            <w:tcW w:w="1191" w:type="dxa"/>
            <w:shd w:val="clear" w:color="auto" w:fill="auto"/>
          </w:tcPr>
          <w:p w14:paraId="14C877D9" w14:textId="77777777" w:rsidR="00F978EB" w:rsidRDefault="00F978EB" w:rsidP="00835848">
            <w:r>
              <w:rPr>
                <w:rFonts w:hint="eastAsia"/>
              </w:rPr>
              <w:t>技术</w:t>
            </w:r>
          </w:p>
        </w:tc>
        <w:tc>
          <w:tcPr>
            <w:tcW w:w="732" w:type="dxa"/>
            <w:shd w:val="clear" w:color="auto" w:fill="auto"/>
          </w:tcPr>
          <w:p w14:paraId="69AA7A33" w14:textId="77777777" w:rsidR="00F978EB" w:rsidRDefault="00F978EB" w:rsidP="0097515E">
            <w:pPr>
              <w:jc w:val="center"/>
            </w:pPr>
            <w:r>
              <w:rPr>
                <w:rFonts w:hint="eastAsia"/>
              </w:rPr>
              <w:t>中</w:t>
            </w:r>
          </w:p>
        </w:tc>
        <w:tc>
          <w:tcPr>
            <w:tcW w:w="1650" w:type="dxa"/>
            <w:shd w:val="clear" w:color="auto" w:fill="auto"/>
          </w:tcPr>
          <w:p w14:paraId="4C1EE379" w14:textId="77777777" w:rsidR="00F978EB" w:rsidRDefault="00F978EB" w:rsidP="0097515E">
            <w:r>
              <w:rPr>
                <w:rFonts w:hint="eastAsia"/>
              </w:rPr>
              <w:t>制定培训计划</w:t>
            </w:r>
          </w:p>
        </w:tc>
        <w:tc>
          <w:tcPr>
            <w:tcW w:w="1191" w:type="dxa"/>
            <w:shd w:val="clear" w:color="auto" w:fill="auto"/>
          </w:tcPr>
          <w:p w14:paraId="580976D7" w14:textId="77777777" w:rsidR="00F978EB" w:rsidRDefault="00F978EB" w:rsidP="00835848">
            <w:pPr>
              <w:ind w:firstLine="420"/>
            </w:pPr>
            <w:r>
              <w:rPr>
                <w:rFonts w:hint="eastAsia"/>
              </w:rPr>
              <w:t>低</w:t>
            </w:r>
          </w:p>
        </w:tc>
        <w:tc>
          <w:tcPr>
            <w:tcW w:w="1191" w:type="dxa"/>
            <w:shd w:val="clear" w:color="auto" w:fill="auto"/>
          </w:tcPr>
          <w:p w14:paraId="7E2106CB" w14:textId="77777777" w:rsidR="00F978EB" w:rsidRDefault="00F978EB" w:rsidP="00835848">
            <w:pPr>
              <w:ind w:firstLine="420"/>
            </w:pPr>
            <w:r>
              <w:rPr>
                <w:rFonts w:hint="eastAsia"/>
              </w:rPr>
              <w:t>中</w:t>
            </w:r>
          </w:p>
        </w:tc>
        <w:tc>
          <w:tcPr>
            <w:tcW w:w="1150" w:type="dxa"/>
            <w:shd w:val="clear" w:color="auto" w:fill="auto"/>
          </w:tcPr>
          <w:p w14:paraId="540EA124" w14:textId="77777777" w:rsidR="00F978EB" w:rsidRDefault="00F978EB" w:rsidP="00835848">
            <w:pPr>
              <w:ind w:firstLine="420"/>
            </w:pPr>
            <w:r>
              <w:rPr>
                <w:rFonts w:hint="eastAsia"/>
              </w:rPr>
              <w:t>R2</w:t>
            </w:r>
          </w:p>
        </w:tc>
      </w:tr>
      <w:tr w:rsidR="00F978EB" w14:paraId="7AAF2F8B" w14:textId="77777777" w:rsidTr="0097515E">
        <w:tc>
          <w:tcPr>
            <w:tcW w:w="1191" w:type="dxa"/>
            <w:shd w:val="clear" w:color="auto" w:fill="auto"/>
          </w:tcPr>
          <w:p w14:paraId="12AB690B" w14:textId="77777777" w:rsidR="00F978EB" w:rsidRDefault="00F978EB" w:rsidP="0097515E">
            <w:r>
              <w:rPr>
                <w:rFonts w:hint="eastAsia"/>
              </w:rPr>
              <w:t>G</w:t>
            </w:r>
            <w:r>
              <w:t>it</w:t>
            </w:r>
            <w:r>
              <w:rPr>
                <w:rFonts w:hint="eastAsia"/>
              </w:rPr>
              <w:t>远端仓库崩溃</w:t>
            </w:r>
          </w:p>
        </w:tc>
        <w:tc>
          <w:tcPr>
            <w:tcW w:w="1191" w:type="dxa"/>
            <w:shd w:val="clear" w:color="auto" w:fill="auto"/>
          </w:tcPr>
          <w:p w14:paraId="54E992B4" w14:textId="77777777" w:rsidR="00F978EB" w:rsidRDefault="00F978EB" w:rsidP="00835848">
            <w:r>
              <w:rPr>
                <w:rFonts w:hint="eastAsia"/>
              </w:rPr>
              <w:t>TBD</w:t>
            </w:r>
          </w:p>
        </w:tc>
        <w:tc>
          <w:tcPr>
            <w:tcW w:w="732" w:type="dxa"/>
            <w:shd w:val="clear" w:color="auto" w:fill="auto"/>
          </w:tcPr>
          <w:p w14:paraId="1FADD6B7" w14:textId="77777777" w:rsidR="00F978EB" w:rsidRDefault="00F978EB" w:rsidP="0097515E">
            <w:pPr>
              <w:jc w:val="center"/>
            </w:pPr>
            <w:r>
              <w:rPr>
                <w:rFonts w:hint="eastAsia"/>
              </w:rPr>
              <w:t>高</w:t>
            </w:r>
          </w:p>
        </w:tc>
        <w:tc>
          <w:tcPr>
            <w:tcW w:w="1650" w:type="dxa"/>
            <w:shd w:val="clear" w:color="auto" w:fill="auto"/>
          </w:tcPr>
          <w:p w14:paraId="6B12DD5B" w14:textId="77777777" w:rsidR="00F978EB" w:rsidRDefault="00F978EB" w:rsidP="0097515E">
            <w:r>
              <w:rPr>
                <w:rFonts w:hint="eastAsia"/>
              </w:rPr>
              <w:t>及时发现，用本地版本去创</w:t>
            </w:r>
            <w:r>
              <w:rPr>
                <w:rFonts w:hint="eastAsia"/>
              </w:rPr>
              <w:lastRenderedPageBreak/>
              <w:t>建新的远端仓库</w:t>
            </w:r>
          </w:p>
        </w:tc>
        <w:tc>
          <w:tcPr>
            <w:tcW w:w="1191" w:type="dxa"/>
            <w:shd w:val="clear" w:color="auto" w:fill="auto"/>
          </w:tcPr>
          <w:p w14:paraId="4DC2D2B6" w14:textId="77777777" w:rsidR="00F978EB" w:rsidRDefault="00F978EB" w:rsidP="00835848">
            <w:pPr>
              <w:ind w:firstLine="420"/>
            </w:pPr>
            <w:r>
              <w:rPr>
                <w:rFonts w:hint="eastAsia"/>
              </w:rPr>
              <w:lastRenderedPageBreak/>
              <w:t>高</w:t>
            </w:r>
          </w:p>
        </w:tc>
        <w:tc>
          <w:tcPr>
            <w:tcW w:w="1191" w:type="dxa"/>
            <w:shd w:val="clear" w:color="auto" w:fill="auto"/>
          </w:tcPr>
          <w:p w14:paraId="461A6443" w14:textId="77777777" w:rsidR="00F978EB" w:rsidRDefault="00F978EB" w:rsidP="00835848">
            <w:pPr>
              <w:ind w:firstLine="420"/>
            </w:pPr>
            <w:r>
              <w:rPr>
                <w:rFonts w:hint="eastAsia"/>
              </w:rPr>
              <w:t>低</w:t>
            </w:r>
          </w:p>
        </w:tc>
        <w:tc>
          <w:tcPr>
            <w:tcW w:w="1150" w:type="dxa"/>
            <w:shd w:val="clear" w:color="auto" w:fill="auto"/>
          </w:tcPr>
          <w:p w14:paraId="7D853780" w14:textId="77777777" w:rsidR="00F978EB" w:rsidRDefault="00F978EB" w:rsidP="00835848">
            <w:pPr>
              <w:ind w:firstLine="420"/>
            </w:pPr>
            <w:r>
              <w:rPr>
                <w:rFonts w:hint="eastAsia"/>
              </w:rPr>
              <w:t>R3</w:t>
            </w:r>
          </w:p>
        </w:tc>
      </w:tr>
      <w:tr w:rsidR="00F978EB" w14:paraId="5F6A4FEF" w14:textId="77777777" w:rsidTr="0097515E">
        <w:tc>
          <w:tcPr>
            <w:tcW w:w="1191" w:type="dxa"/>
            <w:shd w:val="clear" w:color="auto" w:fill="auto"/>
          </w:tcPr>
          <w:p w14:paraId="2DBFE60D" w14:textId="77777777" w:rsidR="00F978EB" w:rsidRDefault="00F978EB" w:rsidP="0097515E">
            <w:r>
              <w:rPr>
                <w:rFonts w:hint="eastAsia"/>
              </w:rPr>
              <w:t>与干系人联系不够密切</w:t>
            </w:r>
          </w:p>
        </w:tc>
        <w:tc>
          <w:tcPr>
            <w:tcW w:w="1191" w:type="dxa"/>
            <w:shd w:val="clear" w:color="auto" w:fill="auto"/>
          </w:tcPr>
          <w:p w14:paraId="35E9529F" w14:textId="77777777" w:rsidR="00F978EB" w:rsidRDefault="00F978EB" w:rsidP="00835848">
            <w:r>
              <w:rPr>
                <w:rFonts w:hint="eastAsia"/>
              </w:rPr>
              <w:t>任务</w:t>
            </w:r>
          </w:p>
        </w:tc>
        <w:tc>
          <w:tcPr>
            <w:tcW w:w="732" w:type="dxa"/>
            <w:shd w:val="clear" w:color="auto" w:fill="auto"/>
          </w:tcPr>
          <w:p w14:paraId="531365B1" w14:textId="77777777" w:rsidR="00F978EB" w:rsidRDefault="00F978EB" w:rsidP="0097515E">
            <w:pPr>
              <w:jc w:val="center"/>
            </w:pPr>
            <w:r>
              <w:rPr>
                <w:rFonts w:hint="eastAsia"/>
              </w:rPr>
              <w:t>高</w:t>
            </w:r>
          </w:p>
        </w:tc>
        <w:tc>
          <w:tcPr>
            <w:tcW w:w="1650" w:type="dxa"/>
            <w:shd w:val="clear" w:color="auto" w:fill="auto"/>
          </w:tcPr>
          <w:p w14:paraId="2A311F87" w14:textId="77777777" w:rsidR="00F978EB" w:rsidRDefault="00F978EB" w:rsidP="0097515E">
            <w:r>
              <w:rPr>
                <w:rFonts w:hint="eastAsia"/>
              </w:rPr>
              <w:t>提前D</w:t>
            </w:r>
            <w:r>
              <w:t>eadline</w:t>
            </w:r>
            <w:r>
              <w:rPr>
                <w:rFonts w:hint="eastAsia"/>
              </w:rPr>
              <w:t>发邮件，抄送组员，即使发现错误并修正</w:t>
            </w:r>
          </w:p>
        </w:tc>
        <w:tc>
          <w:tcPr>
            <w:tcW w:w="1191" w:type="dxa"/>
            <w:shd w:val="clear" w:color="auto" w:fill="auto"/>
          </w:tcPr>
          <w:p w14:paraId="39934AEC" w14:textId="77777777" w:rsidR="00F978EB" w:rsidRDefault="00F978EB" w:rsidP="00835848">
            <w:pPr>
              <w:ind w:firstLine="420"/>
            </w:pPr>
            <w:r>
              <w:rPr>
                <w:rFonts w:hint="eastAsia"/>
              </w:rPr>
              <w:t>中</w:t>
            </w:r>
          </w:p>
        </w:tc>
        <w:tc>
          <w:tcPr>
            <w:tcW w:w="1191" w:type="dxa"/>
            <w:shd w:val="clear" w:color="auto" w:fill="auto"/>
          </w:tcPr>
          <w:p w14:paraId="62AE0125" w14:textId="77777777" w:rsidR="00F978EB" w:rsidRDefault="00F978EB" w:rsidP="00835848">
            <w:pPr>
              <w:ind w:firstLine="420"/>
            </w:pPr>
            <w:r>
              <w:rPr>
                <w:rFonts w:hint="eastAsia"/>
              </w:rPr>
              <w:t>中</w:t>
            </w:r>
          </w:p>
        </w:tc>
        <w:tc>
          <w:tcPr>
            <w:tcW w:w="1150" w:type="dxa"/>
            <w:shd w:val="clear" w:color="auto" w:fill="auto"/>
          </w:tcPr>
          <w:p w14:paraId="486ED83C" w14:textId="77777777" w:rsidR="00F978EB" w:rsidRDefault="00F978EB" w:rsidP="00835848">
            <w:pPr>
              <w:ind w:firstLine="420"/>
            </w:pPr>
            <w:r>
              <w:rPr>
                <w:rFonts w:hint="eastAsia"/>
              </w:rPr>
              <w:t>R4</w:t>
            </w:r>
          </w:p>
        </w:tc>
      </w:tr>
      <w:tr w:rsidR="00F978EB" w14:paraId="4DC3CCE8" w14:textId="77777777" w:rsidTr="0097515E">
        <w:tc>
          <w:tcPr>
            <w:tcW w:w="1191" w:type="dxa"/>
            <w:shd w:val="clear" w:color="auto" w:fill="auto"/>
          </w:tcPr>
          <w:p w14:paraId="0C89715F" w14:textId="77777777" w:rsidR="00F978EB" w:rsidRDefault="00F978EB" w:rsidP="0097515E">
            <w:r>
              <w:rPr>
                <w:rFonts w:hint="eastAsia"/>
              </w:rPr>
              <w:t>项目文件结构不符合要求</w:t>
            </w:r>
          </w:p>
        </w:tc>
        <w:tc>
          <w:tcPr>
            <w:tcW w:w="1191" w:type="dxa"/>
            <w:shd w:val="clear" w:color="auto" w:fill="auto"/>
          </w:tcPr>
          <w:p w14:paraId="0FCF126C" w14:textId="77777777" w:rsidR="00F978EB" w:rsidRDefault="00F978EB" w:rsidP="00835848">
            <w:r>
              <w:rPr>
                <w:rFonts w:hint="eastAsia"/>
              </w:rPr>
              <w:t>任务</w:t>
            </w:r>
          </w:p>
        </w:tc>
        <w:tc>
          <w:tcPr>
            <w:tcW w:w="732" w:type="dxa"/>
            <w:shd w:val="clear" w:color="auto" w:fill="auto"/>
          </w:tcPr>
          <w:p w14:paraId="16026299" w14:textId="77777777" w:rsidR="00F978EB" w:rsidRDefault="00F978EB" w:rsidP="0097515E">
            <w:pPr>
              <w:jc w:val="center"/>
            </w:pPr>
            <w:r>
              <w:rPr>
                <w:rFonts w:hint="eastAsia"/>
              </w:rPr>
              <w:t>高</w:t>
            </w:r>
          </w:p>
        </w:tc>
        <w:tc>
          <w:tcPr>
            <w:tcW w:w="1650" w:type="dxa"/>
            <w:shd w:val="clear" w:color="auto" w:fill="auto"/>
          </w:tcPr>
          <w:p w14:paraId="748D453F" w14:textId="77777777" w:rsidR="00F978EB" w:rsidRDefault="00F978EB" w:rsidP="0097515E">
            <w:r>
              <w:rPr>
                <w:rFonts w:hint="eastAsia"/>
              </w:rPr>
              <w:t>配置管理</w:t>
            </w:r>
            <w:proofErr w:type="gramStart"/>
            <w:r>
              <w:rPr>
                <w:rFonts w:hint="eastAsia"/>
              </w:rPr>
              <w:t>员修改</w:t>
            </w:r>
            <w:proofErr w:type="gramEnd"/>
            <w:r>
              <w:rPr>
                <w:rFonts w:hint="eastAsia"/>
              </w:rPr>
              <w:t>文件结构</w:t>
            </w:r>
          </w:p>
        </w:tc>
        <w:tc>
          <w:tcPr>
            <w:tcW w:w="1191" w:type="dxa"/>
            <w:shd w:val="clear" w:color="auto" w:fill="auto"/>
          </w:tcPr>
          <w:p w14:paraId="6AA66E88" w14:textId="77777777" w:rsidR="00F978EB" w:rsidRDefault="00F978EB" w:rsidP="00835848">
            <w:pPr>
              <w:ind w:firstLine="420"/>
            </w:pPr>
            <w:r>
              <w:rPr>
                <w:rFonts w:hint="eastAsia"/>
              </w:rPr>
              <w:t>中</w:t>
            </w:r>
          </w:p>
        </w:tc>
        <w:tc>
          <w:tcPr>
            <w:tcW w:w="1191" w:type="dxa"/>
            <w:shd w:val="clear" w:color="auto" w:fill="auto"/>
          </w:tcPr>
          <w:p w14:paraId="0DEB3FEF" w14:textId="77777777" w:rsidR="00F978EB" w:rsidRDefault="00F978EB" w:rsidP="00835848">
            <w:pPr>
              <w:ind w:firstLine="420"/>
            </w:pPr>
            <w:r>
              <w:rPr>
                <w:rFonts w:hint="eastAsia"/>
              </w:rPr>
              <w:t>低</w:t>
            </w:r>
          </w:p>
        </w:tc>
        <w:tc>
          <w:tcPr>
            <w:tcW w:w="1150" w:type="dxa"/>
            <w:shd w:val="clear" w:color="auto" w:fill="auto"/>
          </w:tcPr>
          <w:p w14:paraId="15007637" w14:textId="77777777" w:rsidR="00F978EB" w:rsidRDefault="00F978EB" w:rsidP="00835848">
            <w:pPr>
              <w:ind w:firstLine="420"/>
            </w:pPr>
            <w:r>
              <w:rPr>
                <w:rFonts w:hint="eastAsia"/>
              </w:rPr>
              <w:t>R5</w:t>
            </w:r>
          </w:p>
        </w:tc>
      </w:tr>
      <w:tr w:rsidR="00F978EB" w14:paraId="63F7B2C9" w14:textId="77777777" w:rsidTr="0097515E">
        <w:trPr>
          <w:trHeight w:val="2379"/>
        </w:trPr>
        <w:tc>
          <w:tcPr>
            <w:tcW w:w="1191" w:type="dxa"/>
            <w:shd w:val="clear" w:color="auto" w:fill="auto"/>
          </w:tcPr>
          <w:p w14:paraId="6B98D192" w14:textId="77777777" w:rsidR="00F978EB" w:rsidRDefault="00F978EB" w:rsidP="0097515E">
            <w:r>
              <w:rPr>
                <w:rFonts w:hint="eastAsia"/>
              </w:rPr>
              <w:t>对接下来的</w:t>
            </w:r>
            <w:r w:rsidRPr="00864CCC">
              <w:rPr>
                <w:rFonts w:hint="eastAsia"/>
              </w:rPr>
              <w:t>计划和任务定义不够充分</w:t>
            </w:r>
            <w:r>
              <w:rPr>
                <w:rFonts w:hint="eastAsia"/>
              </w:rPr>
              <w:t>明确</w:t>
            </w:r>
          </w:p>
        </w:tc>
        <w:tc>
          <w:tcPr>
            <w:tcW w:w="1191" w:type="dxa"/>
            <w:shd w:val="clear" w:color="auto" w:fill="auto"/>
          </w:tcPr>
          <w:p w14:paraId="60ACC074" w14:textId="77777777" w:rsidR="00F978EB" w:rsidRDefault="00F978EB" w:rsidP="00835848">
            <w:r>
              <w:rPr>
                <w:rFonts w:hint="eastAsia"/>
              </w:rPr>
              <w:t>任务</w:t>
            </w:r>
          </w:p>
        </w:tc>
        <w:tc>
          <w:tcPr>
            <w:tcW w:w="732" w:type="dxa"/>
            <w:shd w:val="clear" w:color="auto" w:fill="auto"/>
          </w:tcPr>
          <w:p w14:paraId="5E600A11" w14:textId="77777777" w:rsidR="00F978EB" w:rsidRDefault="00F978EB" w:rsidP="0097515E">
            <w:pPr>
              <w:jc w:val="center"/>
            </w:pPr>
            <w:r>
              <w:rPr>
                <w:rFonts w:hint="eastAsia"/>
              </w:rPr>
              <w:t>高</w:t>
            </w:r>
          </w:p>
        </w:tc>
        <w:tc>
          <w:tcPr>
            <w:tcW w:w="1650" w:type="dxa"/>
            <w:shd w:val="clear" w:color="auto" w:fill="auto"/>
          </w:tcPr>
          <w:p w14:paraId="256F058B" w14:textId="77777777" w:rsidR="00F978EB" w:rsidRDefault="00F978EB" w:rsidP="0097515E">
            <w:r>
              <w:rPr>
                <w:rFonts w:hint="eastAsia"/>
              </w:rPr>
              <w:t>找任务发布者（老师）明确任务，并制定一周的计划，每个组员都要有事可做</w:t>
            </w:r>
          </w:p>
        </w:tc>
        <w:tc>
          <w:tcPr>
            <w:tcW w:w="1191" w:type="dxa"/>
            <w:shd w:val="clear" w:color="auto" w:fill="auto"/>
          </w:tcPr>
          <w:p w14:paraId="2F347765" w14:textId="77777777" w:rsidR="00F978EB" w:rsidRDefault="00F978EB" w:rsidP="00835848">
            <w:pPr>
              <w:ind w:firstLine="420"/>
            </w:pPr>
            <w:r>
              <w:rPr>
                <w:rFonts w:hint="eastAsia"/>
              </w:rPr>
              <w:t>高</w:t>
            </w:r>
          </w:p>
        </w:tc>
        <w:tc>
          <w:tcPr>
            <w:tcW w:w="1191" w:type="dxa"/>
            <w:shd w:val="clear" w:color="auto" w:fill="auto"/>
          </w:tcPr>
          <w:p w14:paraId="0AD525A0" w14:textId="77777777" w:rsidR="00F978EB" w:rsidRDefault="00F978EB" w:rsidP="00835848">
            <w:pPr>
              <w:ind w:firstLine="420"/>
            </w:pPr>
            <w:r>
              <w:rPr>
                <w:rFonts w:hint="eastAsia"/>
              </w:rPr>
              <w:t>显著</w:t>
            </w:r>
          </w:p>
        </w:tc>
        <w:tc>
          <w:tcPr>
            <w:tcW w:w="1150" w:type="dxa"/>
            <w:shd w:val="clear" w:color="auto" w:fill="auto"/>
          </w:tcPr>
          <w:p w14:paraId="2E112CFD" w14:textId="77777777" w:rsidR="00F978EB" w:rsidRDefault="00F978EB" w:rsidP="00835848">
            <w:pPr>
              <w:ind w:firstLine="420"/>
            </w:pPr>
            <w:r>
              <w:rPr>
                <w:rFonts w:hint="eastAsia"/>
              </w:rPr>
              <w:t>R6</w:t>
            </w:r>
          </w:p>
        </w:tc>
      </w:tr>
      <w:tr w:rsidR="00F978EB" w14:paraId="499D2827" w14:textId="77777777" w:rsidTr="0097515E">
        <w:trPr>
          <w:trHeight w:val="1490"/>
        </w:trPr>
        <w:tc>
          <w:tcPr>
            <w:tcW w:w="1191" w:type="dxa"/>
            <w:shd w:val="clear" w:color="auto" w:fill="auto"/>
          </w:tcPr>
          <w:p w14:paraId="3092B0CC" w14:textId="77777777" w:rsidR="00F978EB" w:rsidRDefault="00F978EB" w:rsidP="0097515E">
            <w:r>
              <w:rPr>
                <w:rFonts w:hint="eastAsia"/>
              </w:rPr>
              <w:t>组内信息回复的实时性</w:t>
            </w:r>
          </w:p>
        </w:tc>
        <w:tc>
          <w:tcPr>
            <w:tcW w:w="1191" w:type="dxa"/>
            <w:shd w:val="clear" w:color="auto" w:fill="auto"/>
          </w:tcPr>
          <w:p w14:paraId="06954B8B" w14:textId="77777777" w:rsidR="00F978EB" w:rsidRDefault="00F978EB" w:rsidP="00835848">
            <w:r>
              <w:rPr>
                <w:rFonts w:hint="eastAsia"/>
              </w:rPr>
              <w:t>参与者</w:t>
            </w:r>
          </w:p>
        </w:tc>
        <w:tc>
          <w:tcPr>
            <w:tcW w:w="732" w:type="dxa"/>
            <w:shd w:val="clear" w:color="auto" w:fill="auto"/>
          </w:tcPr>
          <w:p w14:paraId="287FC746" w14:textId="77777777" w:rsidR="00F978EB" w:rsidRDefault="00F978EB" w:rsidP="0097515E">
            <w:pPr>
              <w:jc w:val="center"/>
            </w:pPr>
            <w:r>
              <w:rPr>
                <w:rFonts w:hint="eastAsia"/>
              </w:rPr>
              <w:t>中</w:t>
            </w:r>
          </w:p>
        </w:tc>
        <w:tc>
          <w:tcPr>
            <w:tcW w:w="1650" w:type="dxa"/>
            <w:shd w:val="clear" w:color="auto" w:fill="auto"/>
          </w:tcPr>
          <w:p w14:paraId="490C8F9D" w14:textId="77777777" w:rsidR="00F978EB" w:rsidRDefault="00F978EB" w:rsidP="0097515E">
            <w:r>
              <w:rPr>
                <w:rFonts w:hint="eastAsia"/>
              </w:rPr>
              <w:t>组内QQ群的信息要经常看，也要记得回复</w:t>
            </w:r>
          </w:p>
        </w:tc>
        <w:tc>
          <w:tcPr>
            <w:tcW w:w="1191" w:type="dxa"/>
            <w:shd w:val="clear" w:color="auto" w:fill="auto"/>
          </w:tcPr>
          <w:p w14:paraId="01EE42F2" w14:textId="77777777" w:rsidR="00F978EB" w:rsidRDefault="00F978EB" w:rsidP="00835848">
            <w:pPr>
              <w:ind w:firstLine="420"/>
            </w:pPr>
            <w:r>
              <w:rPr>
                <w:rFonts w:hint="eastAsia"/>
              </w:rPr>
              <w:t>中</w:t>
            </w:r>
          </w:p>
        </w:tc>
        <w:tc>
          <w:tcPr>
            <w:tcW w:w="1191" w:type="dxa"/>
            <w:shd w:val="clear" w:color="auto" w:fill="auto"/>
          </w:tcPr>
          <w:p w14:paraId="2C8AE747" w14:textId="77777777" w:rsidR="00F978EB" w:rsidRDefault="00F978EB" w:rsidP="00835848">
            <w:pPr>
              <w:ind w:firstLine="420"/>
            </w:pPr>
            <w:r>
              <w:rPr>
                <w:rFonts w:hint="eastAsia"/>
              </w:rPr>
              <w:t>中等</w:t>
            </w:r>
          </w:p>
        </w:tc>
        <w:tc>
          <w:tcPr>
            <w:tcW w:w="1150" w:type="dxa"/>
            <w:shd w:val="clear" w:color="auto" w:fill="auto"/>
          </w:tcPr>
          <w:p w14:paraId="67D74C76" w14:textId="77777777" w:rsidR="00F978EB" w:rsidRDefault="00F978EB" w:rsidP="00835848">
            <w:pPr>
              <w:ind w:firstLine="420"/>
            </w:pPr>
            <w:r>
              <w:rPr>
                <w:rFonts w:hint="eastAsia"/>
              </w:rPr>
              <w:t>R7</w:t>
            </w:r>
          </w:p>
        </w:tc>
      </w:tr>
      <w:tr w:rsidR="00F978EB" w14:paraId="5F75DD1B" w14:textId="77777777" w:rsidTr="0097515E">
        <w:trPr>
          <w:trHeight w:val="888"/>
        </w:trPr>
        <w:tc>
          <w:tcPr>
            <w:tcW w:w="1191" w:type="dxa"/>
            <w:shd w:val="clear" w:color="auto" w:fill="auto"/>
          </w:tcPr>
          <w:p w14:paraId="2D1A3F7A" w14:textId="77777777" w:rsidR="00F978EB" w:rsidRDefault="00F978EB" w:rsidP="0097515E">
            <w:r w:rsidRPr="00864CCC">
              <w:rPr>
                <w:rFonts w:hint="eastAsia"/>
              </w:rPr>
              <w:t>教学辅助</w:t>
            </w:r>
            <w:r>
              <w:rPr>
                <w:rFonts w:hint="eastAsia"/>
              </w:rPr>
              <w:t>网站开发经验不足</w:t>
            </w:r>
          </w:p>
        </w:tc>
        <w:tc>
          <w:tcPr>
            <w:tcW w:w="1191" w:type="dxa"/>
            <w:shd w:val="clear" w:color="auto" w:fill="auto"/>
          </w:tcPr>
          <w:p w14:paraId="630206F5" w14:textId="77777777" w:rsidR="00F978EB" w:rsidRDefault="00F978EB" w:rsidP="00835848">
            <w:r w:rsidRPr="00490B83">
              <w:t>参</w:t>
            </w:r>
            <w:r w:rsidRPr="00490B83">
              <w:rPr>
                <w:rFonts w:hint="eastAsia"/>
              </w:rPr>
              <w:t>与</w:t>
            </w:r>
            <w:r w:rsidRPr="00490B83">
              <w:t>者</w:t>
            </w:r>
          </w:p>
        </w:tc>
        <w:tc>
          <w:tcPr>
            <w:tcW w:w="732" w:type="dxa"/>
            <w:shd w:val="clear" w:color="auto" w:fill="auto"/>
          </w:tcPr>
          <w:p w14:paraId="5FD1C476" w14:textId="77777777" w:rsidR="00F978EB" w:rsidRDefault="00F978EB" w:rsidP="0097515E">
            <w:pPr>
              <w:jc w:val="center"/>
            </w:pPr>
            <w:r>
              <w:rPr>
                <w:rFonts w:hint="eastAsia"/>
              </w:rPr>
              <w:t>中</w:t>
            </w:r>
          </w:p>
        </w:tc>
        <w:tc>
          <w:tcPr>
            <w:tcW w:w="1650" w:type="dxa"/>
            <w:shd w:val="clear" w:color="auto" w:fill="auto"/>
          </w:tcPr>
          <w:p w14:paraId="0D6ACC72" w14:textId="77777777" w:rsidR="00F978EB" w:rsidRDefault="00F978EB" w:rsidP="0097515E">
            <w:r>
              <w:rPr>
                <w:rFonts w:hint="eastAsia"/>
              </w:rPr>
              <w:t>去找标杆</w:t>
            </w:r>
          </w:p>
        </w:tc>
        <w:tc>
          <w:tcPr>
            <w:tcW w:w="1191" w:type="dxa"/>
            <w:shd w:val="clear" w:color="auto" w:fill="auto"/>
          </w:tcPr>
          <w:p w14:paraId="5531E244" w14:textId="77777777" w:rsidR="00F978EB" w:rsidRDefault="00F978EB" w:rsidP="00835848">
            <w:pPr>
              <w:ind w:firstLine="420"/>
            </w:pPr>
            <w:r>
              <w:rPr>
                <w:rFonts w:hint="eastAsia"/>
              </w:rPr>
              <w:t>中</w:t>
            </w:r>
          </w:p>
        </w:tc>
        <w:tc>
          <w:tcPr>
            <w:tcW w:w="1191" w:type="dxa"/>
            <w:shd w:val="clear" w:color="auto" w:fill="auto"/>
          </w:tcPr>
          <w:p w14:paraId="75C23506" w14:textId="77777777" w:rsidR="00F978EB" w:rsidRDefault="00F978EB" w:rsidP="00835848">
            <w:pPr>
              <w:ind w:firstLine="420"/>
            </w:pPr>
            <w:r>
              <w:rPr>
                <w:rFonts w:hint="eastAsia"/>
              </w:rPr>
              <w:t>中等</w:t>
            </w:r>
          </w:p>
        </w:tc>
        <w:tc>
          <w:tcPr>
            <w:tcW w:w="1150" w:type="dxa"/>
            <w:shd w:val="clear" w:color="auto" w:fill="auto"/>
          </w:tcPr>
          <w:p w14:paraId="36791DB8" w14:textId="77777777" w:rsidR="00F978EB" w:rsidRDefault="00F978EB" w:rsidP="00835848">
            <w:pPr>
              <w:ind w:firstLine="420"/>
            </w:pPr>
            <w:r>
              <w:rPr>
                <w:rFonts w:hint="eastAsia"/>
              </w:rPr>
              <w:t>R8</w:t>
            </w:r>
          </w:p>
        </w:tc>
      </w:tr>
      <w:tr w:rsidR="00F978EB" w14:paraId="3EE35594" w14:textId="77777777" w:rsidTr="0097515E">
        <w:trPr>
          <w:trHeight w:val="1791"/>
        </w:trPr>
        <w:tc>
          <w:tcPr>
            <w:tcW w:w="1191" w:type="dxa"/>
            <w:shd w:val="clear" w:color="auto" w:fill="auto"/>
          </w:tcPr>
          <w:p w14:paraId="47B036AA" w14:textId="77777777" w:rsidR="00F978EB" w:rsidRDefault="00F978EB" w:rsidP="0097515E">
            <w:r>
              <w:rPr>
                <w:rFonts w:hint="eastAsia"/>
              </w:rPr>
              <w:t>成员空余时间有不确定性</w:t>
            </w:r>
          </w:p>
        </w:tc>
        <w:tc>
          <w:tcPr>
            <w:tcW w:w="1191" w:type="dxa"/>
            <w:shd w:val="clear" w:color="auto" w:fill="auto"/>
          </w:tcPr>
          <w:p w14:paraId="4E2DFA23" w14:textId="77777777" w:rsidR="00F978EB" w:rsidRPr="00490B83" w:rsidRDefault="00F978EB" w:rsidP="00835848">
            <w:r w:rsidRPr="00490B83">
              <w:t>参</w:t>
            </w:r>
            <w:r w:rsidRPr="00490B83">
              <w:rPr>
                <w:rFonts w:hint="eastAsia"/>
              </w:rPr>
              <w:t>与</w:t>
            </w:r>
            <w:r w:rsidRPr="00490B83">
              <w:t>者</w:t>
            </w:r>
          </w:p>
        </w:tc>
        <w:tc>
          <w:tcPr>
            <w:tcW w:w="732" w:type="dxa"/>
            <w:shd w:val="clear" w:color="auto" w:fill="auto"/>
          </w:tcPr>
          <w:p w14:paraId="54E1FD83" w14:textId="77777777" w:rsidR="00F978EB" w:rsidRDefault="00F978EB" w:rsidP="0097515E">
            <w:pPr>
              <w:jc w:val="center"/>
            </w:pPr>
            <w:r>
              <w:rPr>
                <w:rFonts w:hint="eastAsia"/>
              </w:rPr>
              <w:t>高</w:t>
            </w:r>
          </w:p>
        </w:tc>
        <w:tc>
          <w:tcPr>
            <w:tcW w:w="1650" w:type="dxa"/>
            <w:shd w:val="clear" w:color="auto" w:fill="auto"/>
          </w:tcPr>
          <w:p w14:paraId="7CC75A89" w14:textId="77777777" w:rsidR="00F978EB" w:rsidRDefault="00F978EB" w:rsidP="0097515E">
            <w:r>
              <w:rPr>
                <w:rFonts w:hint="eastAsia"/>
              </w:rPr>
              <w:t>在开会说明接下来一周的行程，提前请假，安排工作表</w:t>
            </w:r>
          </w:p>
        </w:tc>
        <w:tc>
          <w:tcPr>
            <w:tcW w:w="1191" w:type="dxa"/>
            <w:shd w:val="clear" w:color="auto" w:fill="auto"/>
          </w:tcPr>
          <w:p w14:paraId="06E932B5" w14:textId="77777777" w:rsidR="00F978EB" w:rsidRPr="004477C7" w:rsidRDefault="00F978EB" w:rsidP="00835848">
            <w:pPr>
              <w:ind w:firstLine="420"/>
            </w:pPr>
            <w:r>
              <w:rPr>
                <w:rFonts w:hint="eastAsia"/>
              </w:rPr>
              <w:t>高</w:t>
            </w:r>
          </w:p>
        </w:tc>
        <w:tc>
          <w:tcPr>
            <w:tcW w:w="1191" w:type="dxa"/>
            <w:shd w:val="clear" w:color="auto" w:fill="auto"/>
          </w:tcPr>
          <w:p w14:paraId="3B4B03D3" w14:textId="77777777" w:rsidR="00F978EB" w:rsidRDefault="00F978EB" w:rsidP="00835848">
            <w:pPr>
              <w:ind w:firstLine="420"/>
            </w:pPr>
            <w:r>
              <w:rPr>
                <w:rFonts w:hint="eastAsia"/>
              </w:rPr>
              <w:t>显著</w:t>
            </w:r>
          </w:p>
        </w:tc>
        <w:tc>
          <w:tcPr>
            <w:tcW w:w="1150" w:type="dxa"/>
            <w:shd w:val="clear" w:color="auto" w:fill="auto"/>
          </w:tcPr>
          <w:p w14:paraId="47DE86B9" w14:textId="77777777" w:rsidR="00F978EB" w:rsidRDefault="00F978EB" w:rsidP="00835848">
            <w:pPr>
              <w:ind w:firstLine="420"/>
            </w:pPr>
            <w:r>
              <w:rPr>
                <w:rFonts w:hint="eastAsia"/>
              </w:rPr>
              <w:t>R9</w:t>
            </w:r>
          </w:p>
        </w:tc>
      </w:tr>
      <w:tr w:rsidR="00F978EB" w14:paraId="5E72C193" w14:textId="77777777" w:rsidTr="0097515E">
        <w:trPr>
          <w:trHeight w:val="2967"/>
        </w:trPr>
        <w:tc>
          <w:tcPr>
            <w:tcW w:w="1191" w:type="dxa"/>
            <w:shd w:val="clear" w:color="auto" w:fill="auto"/>
          </w:tcPr>
          <w:p w14:paraId="3256D799" w14:textId="77777777" w:rsidR="00F978EB" w:rsidRDefault="00F978EB" w:rsidP="0097515E">
            <w:r w:rsidRPr="00511800">
              <w:rPr>
                <w:rFonts w:hint="eastAsia"/>
              </w:rPr>
              <w:t>团队成员的能力（包括业务能力和技术能力）和素质，对项目的进展、项目的质量具有很大的影响</w:t>
            </w:r>
          </w:p>
        </w:tc>
        <w:tc>
          <w:tcPr>
            <w:tcW w:w="1191" w:type="dxa"/>
            <w:shd w:val="clear" w:color="auto" w:fill="auto"/>
          </w:tcPr>
          <w:p w14:paraId="4899D156" w14:textId="77777777" w:rsidR="00F978EB" w:rsidRDefault="00F978EB" w:rsidP="00835848">
            <w:r>
              <w:rPr>
                <w:rFonts w:hint="eastAsia"/>
              </w:rPr>
              <w:t>参与者</w:t>
            </w:r>
          </w:p>
        </w:tc>
        <w:tc>
          <w:tcPr>
            <w:tcW w:w="732" w:type="dxa"/>
            <w:shd w:val="clear" w:color="auto" w:fill="auto"/>
          </w:tcPr>
          <w:p w14:paraId="5000B864" w14:textId="77777777" w:rsidR="00F978EB" w:rsidRDefault="00F978EB" w:rsidP="0097515E">
            <w:pPr>
              <w:jc w:val="center"/>
            </w:pPr>
            <w:r>
              <w:rPr>
                <w:rFonts w:hint="eastAsia"/>
              </w:rPr>
              <w:t>中</w:t>
            </w:r>
          </w:p>
        </w:tc>
        <w:tc>
          <w:tcPr>
            <w:tcW w:w="1650" w:type="dxa"/>
            <w:shd w:val="clear" w:color="auto" w:fill="auto"/>
          </w:tcPr>
          <w:p w14:paraId="46AEC099" w14:textId="77777777" w:rsidR="00F978EB" w:rsidRDefault="00F978EB" w:rsidP="0097515E">
            <w:r w:rsidRPr="00511800">
              <w:rPr>
                <w:rFonts w:hint="eastAsia"/>
              </w:rPr>
              <w:t>在用人之前先选对人、开展有针对性的培训、将合适的人安排到合适的岗位上</w:t>
            </w:r>
          </w:p>
        </w:tc>
        <w:tc>
          <w:tcPr>
            <w:tcW w:w="1191" w:type="dxa"/>
            <w:shd w:val="clear" w:color="auto" w:fill="auto"/>
          </w:tcPr>
          <w:p w14:paraId="391F997B" w14:textId="77777777" w:rsidR="00F978EB" w:rsidRDefault="00F978EB" w:rsidP="00835848">
            <w:pPr>
              <w:ind w:firstLine="420"/>
            </w:pPr>
            <w:r>
              <w:rPr>
                <w:rFonts w:hint="eastAsia"/>
              </w:rPr>
              <w:t>中</w:t>
            </w:r>
          </w:p>
        </w:tc>
        <w:tc>
          <w:tcPr>
            <w:tcW w:w="1191" w:type="dxa"/>
            <w:shd w:val="clear" w:color="auto" w:fill="auto"/>
          </w:tcPr>
          <w:p w14:paraId="0C4FCCBE" w14:textId="77777777" w:rsidR="00F978EB" w:rsidRDefault="00F978EB" w:rsidP="00835848">
            <w:pPr>
              <w:ind w:firstLine="420"/>
            </w:pPr>
            <w:r>
              <w:rPr>
                <w:rFonts w:hint="eastAsia"/>
              </w:rPr>
              <w:t>中等</w:t>
            </w:r>
          </w:p>
        </w:tc>
        <w:tc>
          <w:tcPr>
            <w:tcW w:w="1150" w:type="dxa"/>
            <w:shd w:val="clear" w:color="auto" w:fill="auto"/>
          </w:tcPr>
          <w:p w14:paraId="6C6E4C51" w14:textId="77777777" w:rsidR="00F978EB" w:rsidRDefault="00F978EB" w:rsidP="00835848">
            <w:pPr>
              <w:ind w:firstLine="420"/>
            </w:pPr>
            <w:r>
              <w:rPr>
                <w:rFonts w:hint="eastAsia"/>
              </w:rPr>
              <w:t>R10</w:t>
            </w:r>
          </w:p>
        </w:tc>
      </w:tr>
      <w:tr w:rsidR="00F978EB" w14:paraId="76A38E3C" w14:textId="77777777" w:rsidTr="0097515E">
        <w:trPr>
          <w:trHeight w:val="587"/>
        </w:trPr>
        <w:tc>
          <w:tcPr>
            <w:tcW w:w="1191" w:type="dxa"/>
            <w:shd w:val="clear" w:color="auto" w:fill="auto"/>
          </w:tcPr>
          <w:p w14:paraId="737911DF" w14:textId="77777777" w:rsidR="00F978EB" w:rsidRDefault="00F978EB" w:rsidP="0097515E">
            <w:r w:rsidRPr="00511800">
              <w:rPr>
                <w:rFonts w:hint="eastAsia"/>
              </w:rPr>
              <w:lastRenderedPageBreak/>
              <w:t>团队成员是否能齐心协力为项目的共同目标服务</w:t>
            </w:r>
          </w:p>
        </w:tc>
        <w:tc>
          <w:tcPr>
            <w:tcW w:w="1191" w:type="dxa"/>
            <w:shd w:val="clear" w:color="auto" w:fill="auto"/>
          </w:tcPr>
          <w:p w14:paraId="06AF8051" w14:textId="77777777" w:rsidR="00F978EB" w:rsidRPr="001F6276" w:rsidRDefault="00F978EB" w:rsidP="00835848">
            <w:pPr>
              <w:rPr>
                <w:b/>
              </w:rPr>
            </w:pPr>
            <w:r w:rsidRPr="001F6276">
              <w:rPr>
                <w:rFonts w:hint="eastAsia"/>
                <w:b/>
              </w:rPr>
              <w:t>参与者</w:t>
            </w:r>
          </w:p>
        </w:tc>
        <w:tc>
          <w:tcPr>
            <w:tcW w:w="732" w:type="dxa"/>
            <w:shd w:val="clear" w:color="auto" w:fill="auto"/>
          </w:tcPr>
          <w:p w14:paraId="15DA50E9" w14:textId="77777777" w:rsidR="00F978EB" w:rsidRDefault="00F978EB" w:rsidP="0097515E">
            <w:pPr>
              <w:jc w:val="center"/>
            </w:pPr>
            <w:r>
              <w:rPr>
                <w:rFonts w:hint="eastAsia"/>
              </w:rPr>
              <w:t>低</w:t>
            </w:r>
          </w:p>
        </w:tc>
        <w:tc>
          <w:tcPr>
            <w:tcW w:w="1650" w:type="dxa"/>
            <w:shd w:val="clear" w:color="auto" w:fill="auto"/>
          </w:tcPr>
          <w:p w14:paraId="735EB7EF" w14:textId="77777777" w:rsidR="00F978EB" w:rsidRDefault="00F978EB" w:rsidP="0097515E">
            <w:r w:rsidRPr="00511800">
              <w:rPr>
                <w:rFonts w:hint="eastAsia"/>
              </w:rPr>
              <w:t>项目在建设之</w:t>
            </w:r>
            <w:proofErr w:type="gramStart"/>
            <w:r w:rsidRPr="00511800">
              <w:rPr>
                <w:rFonts w:hint="eastAsia"/>
              </w:rPr>
              <w:t>初项目</w:t>
            </w:r>
            <w:proofErr w:type="gramEnd"/>
            <w:r w:rsidRPr="00511800">
              <w:rPr>
                <w:rFonts w:hint="eastAsia"/>
              </w:rPr>
              <w:t>经理就需要将项目目标、工作任务等和项目成员沟通清楚，采用公平、公正、公开的绩效考评制度</w:t>
            </w:r>
          </w:p>
        </w:tc>
        <w:tc>
          <w:tcPr>
            <w:tcW w:w="1191" w:type="dxa"/>
            <w:shd w:val="clear" w:color="auto" w:fill="auto"/>
          </w:tcPr>
          <w:p w14:paraId="13C33BFF" w14:textId="77777777" w:rsidR="00F978EB" w:rsidRDefault="00F978EB" w:rsidP="00835848">
            <w:pPr>
              <w:ind w:firstLine="420"/>
            </w:pPr>
            <w:r>
              <w:rPr>
                <w:rFonts w:hint="eastAsia"/>
              </w:rPr>
              <w:t>低</w:t>
            </w:r>
          </w:p>
        </w:tc>
        <w:tc>
          <w:tcPr>
            <w:tcW w:w="1191" w:type="dxa"/>
            <w:shd w:val="clear" w:color="auto" w:fill="auto"/>
          </w:tcPr>
          <w:p w14:paraId="43E155F7" w14:textId="77777777" w:rsidR="00F978EB" w:rsidRDefault="00F978EB" w:rsidP="00835848">
            <w:pPr>
              <w:ind w:firstLine="420"/>
            </w:pPr>
            <w:r>
              <w:rPr>
                <w:rFonts w:hint="eastAsia"/>
              </w:rPr>
              <w:t>中等</w:t>
            </w:r>
          </w:p>
        </w:tc>
        <w:tc>
          <w:tcPr>
            <w:tcW w:w="1150" w:type="dxa"/>
            <w:shd w:val="clear" w:color="auto" w:fill="auto"/>
          </w:tcPr>
          <w:p w14:paraId="36ABC4A4" w14:textId="77777777" w:rsidR="00F978EB" w:rsidRDefault="00F978EB" w:rsidP="00835848">
            <w:pPr>
              <w:ind w:firstLine="420"/>
            </w:pPr>
            <w:r>
              <w:rPr>
                <w:rFonts w:hint="eastAsia"/>
              </w:rPr>
              <w:t>R11</w:t>
            </w:r>
          </w:p>
        </w:tc>
      </w:tr>
      <w:tr w:rsidR="00F978EB" w14:paraId="7E48F193" w14:textId="77777777" w:rsidTr="0097515E">
        <w:trPr>
          <w:trHeight w:val="4773"/>
        </w:trPr>
        <w:tc>
          <w:tcPr>
            <w:tcW w:w="1191" w:type="dxa"/>
            <w:shd w:val="clear" w:color="auto" w:fill="auto"/>
          </w:tcPr>
          <w:p w14:paraId="7B9478A6" w14:textId="77777777" w:rsidR="00F978EB" w:rsidRPr="00511800" w:rsidRDefault="00F978EB" w:rsidP="0097515E">
            <w:r w:rsidRPr="00511800">
              <w:rPr>
                <w:rFonts w:hint="eastAsia"/>
              </w:rPr>
              <w:t>管理工具、开发工具、测试工具等是否能及时到位、到位的工具版本是否符合项目要求</w:t>
            </w:r>
          </w:p>
        </w:tc>
        <w:tc>
          <w:tcPr>
            <w:tcW w:w="1191" w:type="dxa"/>
            <w:shd w:val="clear" w:color="auto" w:fill="auto"/>
          </w:tcPr>
          <w:p w14:paraId="09E56507" w14:textId="77777777" w:rsidR="00F978EB" w:rsidRPr="001F6276" w:rsidRDefault="00F978EB" w:rsidP="0097515E">
            <w:pPr>
              <w:jc w:val="center"/>
              <w:rPr>
                <w:b/>
              </w:rPr>
            </w:pPr>
            <w:r w:rsidRPr="001F6276">
              <w:rPr>
                <w:rFonts w:hint="eastAsia"/>
                <w:b/>
              </w:rPr>
              <w:t>工具</w:t>
            </w:r>
          </w:p>
        </w:tc>
        <w:tc>
          <w:tcPr>
            <w:tcW w:w="732" w:type="dxa"/>
            <w:shd w:val="clear" w:color="auto" w:fill="auto"/>
          </w:tcPr>
          <w:p w14:paraId="40618699" w14:textId="77777777" w:rsidR="00F978EB" w:rsidRDefault="00F978EB" w:rsidP="0097515E">
            <w:pPr>
              <w:jc w:val="center"/>
            </w:pPr>
            <w:r>
              <w:rPr>
                <w:rFonts w:hint="eastAsia"/>
              </w:rPr>
              <w:t>低</w:t>
            </w:r>
          </w:p>
        </w:tc>
        <w:tc>
          <w:tcPr>
            <w:tcW w:w="1650" w:type="dxa"/>
            <w:shd w:val="clear" w:color="auto" w:fill="auto"/>
          </w:tcPr>
          <w:p w14:paraId="7875793D" w14:textId="77777777" w:rsidR="00F978EB" w:rsidRPr="00511800" w:rsidRDefault="00F978EB" w:rsidP="0097515E">
            <w:r w:rsidRPr="00511800">
              <w:rPr>
                <w:rFonts w:hint="eastAsia"/>
              </w:rPr>
              <w:t>在项目的启动阶段就落实好各项工具的来源或可能的替代工具，在这些工具需要使用之前（一般需要提前一个月左右）跟踪并落实工具的到位事宜</w:t>
            </w:r>
          </w:p>
        </w:tc>
        <w:tc>
          <w:tcPr>
            <w:tcW w:w="1191" w:type="dxa"/>
            <w:shd w:val="clear" w:color="auto" w:fill="auto"/>
          </w:tcPr>
          <w:p w14:paraId="4DB91B4F" w14:textId="77777777" w:rsidR="00F978EB" w:rsidRPr="004477C7" w:rsidRDefault="00F978EB" w:rsidP="00835848">
            <w:pPr>
              <w:ind w:firstLine="420"/>
            </w:pPr>
            <w:r>
              <w:rPr>
                <w:rFonts w:hint="eastAsia"/>
              </w:rPr>
              <w:t>低</w:t>
            </w:r>
          </w:p>
        </w:tc>
        <w:tc>
          <w:tcPr>
            <w:tcW w:w="1191" w:type="dxa"/>
            <w:shd w:val="clear" w:color="auto" w:fill="auto"/>
          </w:tcPr>
          <w:p w14:paraId="5159932B" w14:textId="77777777" w:rsidR="00F978EB" w:rsidRDefault="00F978EB" w:rsidP="00835848">
            <w:pPr>
              <w:ind w:firstLine="420"/>
            </w:pPr>
            <w:r>
              <w:rPr>
                <w:rFonts w:hint="eastAsia"/>
              </w:rPr>
              <w:t>低</w:t>
            </w:r>
          </w:p>
        </w:tc>
        <w:tc>
          <w:tcPr>
            <w:tcW w:w="1150" w:type="dxa"/>
            <w:shd w:val="clear" w:color="auto" w:fill="auto"/>
          </w:tcPr>
          <w:p w14:paraId="746FC0EB" w14:textId="77777777" w:rsidR="00F978EB" w:rsidRDefault="00F978EB" w:rsidP="00835848">
            <w:pPr>
              <w:ind w:firstLine="420"/>
            </w:pPr>
            <w:r>
              <w:rPr>
                <w:rFonts w:hint="eastAsia"/>
              </w:rPr>
              <w:t>R12</w:t>
            </w:r>
          </w:p>
        </w:tc>
      </w:tr>
      <w:tr w:rsidR="00F978EB" w14:paraId="3DE0F06E" w14:textId="77777777" w:rsidTr="0097515E">
        <w:trPr>
          <w:trHeight w:val="5060"/>
        </w:trPr>
        <w:tc>
          <w:tcPr>
            <w:tcW w:w="1191" w:type="dxa"/>
            <w:shd w:val="clear" w:color="auto" w:fill="auto"/>
          </w:tcPr>
          <w:p w14:paraId="4F689E7F" w14:textId="77777777" w:rsidR="00F978EB" w:rsidRDefault="00F978EB" w:rsidP="0097515E">
            <w:r w:rsidRPr="00864CCC">
              <w:rPr>
                <w:rFonts w:hint="eastAsia"/>
              </w:rPr>
              <w:t>对方法、工具和技术理解的不够</w:t>
            </w:r>
          </w:p>
        </w:tc>
        <w:tc>
          <w:tcPr>
            <w:tcW w:w="1191" w:type="dxa"/>
            <w:shd w:val="clear" w:color="auto" w:fill="auto"/>
          </w:tcPr>
          <w:p w14:paraId="7B953EFB" w14:textId="77777777" w:rsidR="00F978EB" w:rsidRPr="001F6276" w:rsidRDefault="00F978EB" w:rsidP="0097515E">
            <w:pPr>
              <w:jc w:val="center"/>
              <w:rPr>
                <w:b/>
              </w:rPr>
            </w:pPr>
            <w:r w:rsidRPr="001F6276">
              <w:rPr>
                <w:rFonts w:hint="eastAsia"/>
                <w:b/>
              </w:rPr>
              <w:t>技术</w:t>
            </w:r>
          </w:p>
        </w:tc>
        <w:tc>
          <w:tcPr>
            <w:tcW w:w="732" w:type="dxa"/>
            <w:shd w:val="clear" w:color="auto" w:fill="auto"/>
          </w:tcPr>
          <w:p w14:paraId="279E2303" w14:textId="77777777" w:rsidR="00F978EB" w:rsidRDefault="00F978EB" w:rsidP="0097515E">
            <w:pPr>
              <w:jc w:val="center"/>
            </w:pPr>
            <w:r>
              <w:rPr>
                <w:rFonts w:hint="eastAsia"/>
              </w:rPr>
              <w:t>高</w:t>
            </w:r>
          </w:p>
        </w:tc>
        <w:tc>
          <w:tcPr>
            <w:tcW w:w="1650" w:type="dxa"/>
            <w:shd w:val="clear" w:color="auto" w:fill="auto"/>
          </w:tcPr>
          <w:p w14:paraId="78B1FF6E" w14:textId="77777777" w:rsidR="00F978EB" w:rsidRDefault="00F978EB" w:rsidP="0097515E">
            <w:r>
              <w:rPr>
                <w:rFonts w:hint="eastAsia"/>
              </w:rPr>
              <w:t>每个人熟悉一种工具（①胡：</w:t>
            </w:r>
          </w:p>
          <w:p w14:paraId="5FA11AE4" w14:textId="77777777" w:rsidR="00F978EB" w:rsidRDefault="00F978EB" w:rsidP="0097515E">
            <w:r>
              <w:t>project的熟悉与教学</w:t>
            </w:r>
            <w:r>
              <w:rPr>
                <w:rFonts w:hint="eastAsia"/>
              </w:rPr>
              <w:t>；②徐：</w:t>
            </w:r>
            <w:r>
              <w:t xml:space="preserve"> 熟悉需求管理工具与教学</w:t>
            </w:r>
            <w:r>
              <w:rPr>
                <w:rFonts w:hint="eastAsia"/>
              </w:rPr>
              <w:t>；③吴：</w:t>
            </w:r>
            <w:r>
              <w:t xml:space="preserve"> 熟悉Axure </w:t>
            </w:r>
            <w:proofErr w:type="spellStart"/>
            <w:r>
              <w:t>rp</w:t>
            </w:r>
            <w:proofErr w:type="spellEnd"/>
            <w:r>
              <w:t xml:space="preserve"> </w:t>
            </w:r>
            <w:r>
              <w:rPr>
                <w:rFonts w:hint="eastAsia"/>
              </w:rPr>
              <w:t>；④何：</w:t>
            </w:r>
            <w:r>
              <w:t xml:space="preserve"> 熟悉UML建模工具与教学</w:t>
            </w:r>
          </w:p>
          <w:p w14:paraId="42918774" w14:textId="77777777" w:rsidR="00F978EB" w:rsidRDefault="00F978EB" w:rsidP="00835848">
            <w:pPr>
              <w:ind w:firstLine="420"/>
            </w:pPr>
            <w:r>
              <w:rPr>
                <w:rFonts w:hint="eastAsia"/>
              </w:rPr>
              <w:t>；⑤陈：</w:t>
            </w:r>
            <w:r>
              <w:t xml:space="preserve"> </w:t>
            </w:r>
          </w:p>
          <w:p w14:paraId="640632D2" w14:textId="77777777" w:rsidR="00F978EB" w:rsidRDefault="00F978EB" w:rsidP="00835848">
            <w:pPr>
              <w:ind w:firstLine="420"/>
            </w:pPr>
            <w:r>
              <w:t>git</w:t>
            </w:r>
            <w:r>
              <w:rPr>
                <w:rFonts w:hint="eastAsia"/>
              </w:rPr>
              <w:t>）</w:t>
            </w:r>
          </w:p>
        </w:tc>
        <w:tc>
          <w:tcPr>
            <w:tcW w:w="1191" w:type="dxa"/>
            <w:shd w:val="clear" w:color="auto" w:fill="auto"/>
          </w:tcPr>
          <w:p w14:paraId="5CD89FA5" w14:textId="77777777" w:rsidR="00F978EB" w:rsidRDefault="00F978EB" w:rsidP="00835848">
            <w:pPr>
              <w:ind w:firstLine="420"/>
            </w:pPr>
            <w:r>
              <w:rPr>
                <w:rFonts w:hint="eastAsia"/>
              </w:rPr>
              <w:t>高</w:t>
            </w:r>
          </w:p>
        </w:tc>
        <w:tc>
          <w:tcPr>
            <w:tcW w:w="1191" w:type="dxa"/>
            <w:shd w:val="clear" w:color="auto" w:fill="auto"/>
          </w:tcPr>
          <w:p w14:paraId="7D71525B" w14:textId="77777777" w:rsidR="00F978EB" w:rsidRDefault="00F978EB" w:rsidP="00835848">
            <w:pPr>
              <w:ind w:firstLine="420"/>
            </w:pPr>
            <w:r>
              <w:rPr>
                <w:rFonts w:hint="eastAsia"/>
              </w:rPr>
              <w:t>显著</w:t>
            </w:r>
          </w:p>
        </w:tc>
        <w:tc>
          <w:tcPr>
            <w:tcW w:w="1150" w:type="dxa"/>
            <w:shd w:val="clear" w:color="auto" w:fill="auto"/>
          </w:tcPr>
          <w:p w14:paraId="7F716FF4" w14:textId="77777777" w:rsidR="00F978EB" w:rsidRDefault="00F978EB" w:rsidP="00835848">
            <w:pPr>
              <w:ind w:firstLine="420"/>
            </w:pPr>
            <w:r>
              <w:rPr>
                <w:rFonts w:hint="eastAsia"/>
              </w:rPr>
              <w:t>R13</w:t>
            </w:r>
          </w:p>
        </w:tc>
      </w:tr>
      <w:tr w:rsidR="00F978EB" w14:paraId="4FA3500A" w14:textId="77777777" w:rsidTr="0097515E">
        <w:trPr>
          <w:trHeight w:val="1476"/>
        </w:trPr>
        <w:tc>
          <w:tcPr>
            <w:tcW w:w="1191" w:type="dxa"/>
            <w:shd w:val="clear" w:color="auto" w:fill="auto"/>
          </w:tcPr>
          <w:p w14:paraId="7974917C" w14:textId="77777777" w:rsidR="00F978EB" w:rsidRDefault="00F978EB" w:rsidP="0097515E">
            <w:r>
              <w:rPr>
                <w:rFonts w:hint="eastAsia"/>
              </w:rPr>
              <w:lastRenderedPageBreak/>
              <w:t>界面</w:t>
            </w:r>
            <w:r>
              <w:t>原型不被用户认可</w:t>
            </w:r>
          </w:p>
        </w:tc>
        <w:tc>
          <w:tcPr>
            <w:tcW w:w="1191" w:type="dxa"/>
            <w:shd w:val="clear" w:color="auto" w:fill="auto"/>
          </w:tcPr>
          <w:p w14:paraId="07FE46F9" w14:textId="77777777" w:rsidR="00F978EB" w:rsidRPr="001F6276" w:rsidRDefault="00F978EB" w:rsidP="00835848">
            <w:pPr>
              <w:rPr>
                <w:b/>
              </w:rPr>
            </w:pPr>
            <w:r w:rsidRPr="001F6276">
              <w:rPr>
                <w:rFonts w:hint="eastAsia"/>
                <w:b/>
              </w:rPr>
              <w:t>参与</w:t>
            </w:r>
            <w:r w:rsidRPr="001F6276">
              <w:rPr>
                <w:b/>
              </w:rPr>
              <w:t>者</w:t>
            </w:r>
          </w:p>
        </w:tc>
        <w:tc>
          <w:tcPr>
            <w:tcW w:w="732" w:type="dxa"/>
            <w:shd w:val="clear" w:color="auto" w:fill="auto"/>
          </w:tcPr>
          <w:p w14:paraId="40F57AED" w14:textId="77777777" w:rsidR="00F978EB" w:rsidRDefault="00F978EB" w:rsidP="0097515E">
            <w:pPr>
              <w:jc w:val="center"/>
            </w:pPr>
            <w:r>
              <w:rPr>
                <w:rFonts w:hint="eastAsia"/>
              </w:rPr>
              <w:t>高</w:t>
            </w:r>
          </w:p>
        </w:tc>
        <w:tc>
          <w:tcPr>
            <w:tcW w:w="1650" w:type="dxa"/>
            <w:shd w:val="clear" w:color="auto" w:fill="auto"/>
          </w:tcPr>
          <w:p w14:paraId="24799FFB" w14:textId="77777777" w:rsidR="00F978EB" w:rsidRDefault="00F978EB" w:rsidP="0097515E">
            <w:r>
              <w:rPr>
                <w:rFonts w:hint="eastAsia"/>
              </w:rPr>
              <w:t>采用</w:t>
            </w:r>
            <w:r>
              <w:t>快速的手工画图，让用户确认</w:t>
            </w:r>
            <w:r>
              <w:rPr>
                <w:rFonts w:hint="eastAsia"/>
              </w:rPr>
              <w:t>并</w:t>
            </w:r>
            <w:r>
              <w:t>签字或录音</w:t>
            </w:r>
          </w:p>
        </w:tc>
        <w:tc>
          <w:tcPr>
            <w:tcW w:w="1191" w:type="dxa"/>
            <w:shd w:val="clear" w:color="auto" w:fill="auto"/>
          </w:tcPr>
          <w:p w14:paraId="68FB1767" w14:textId="77777777" w:rsidR="00F978EB" w:rsidRDefault="00F978EB" w:rsidP="00835848">
            <w:pPr>
              <w:ind w:firstLine="420"/>
            </w:pPr>
            <w:r>
              <w:rPr>
                <w:rFonts w:hint="eastAsia"/>
              </w:rPr>
              <w:t>高</w:t>
            </w:r>
          </w:p>
        </w:tc>
        <w:tc>
          <w:tcPr>
            <w:tcW w:w="1191" w:type="dxa"/>
            <w:shd w:val="clear" w:color="auto" w:fill="auto"/>
          </w:tcPr>
          <w:p w14:paraId="03BDC59B" w14:textId="77777777" w:rsidR="00F978EB" w:rsidRDefault="00F978EB" w:rsidP="00835848">
            <w:pPr>
              <w:ind w:firstLine="420"/>
            </w:pPr>
            <w:r>
              <w:rPr>
                <w:rFonts w:hint="eastAsia"/>
              </w:rPr>
              <w:t>高</w:t>
            </w:r>
          </w:p>
        </w:tc>
        <w:tc>
          <w:tcPr>
            <w:tcW w:w="1150" w:type="dxa"/>
            <w:shd w:val="clear" w:color="auto" w:fill="auto"/>
          </w:tcPr>
          <w:p w14:paraId="2252701A" w14:textId="77777777" w:rsidR="00F978EB" w:rsidRDefault="00F978EB" w:rsidP="00835848">
            <w:pPr>
              <w:ind w:firstLine="420"/>
            </w:pPr>
            <w:r>
              <w:rPr>
                <w:rFonts w:hint="eastAsia"/>
              </w:rPr>
              <w:t>R14</w:t>
            </w:r>
          </w:p>
        </w:tc>
      </w:tr>
      <w:tr w:rsidR="00F978EB" w14:paraId="43EFEECF" w14:textId="77777777" w:rsidTr="0097515E">
        <w:trPr>
          <w:trHeight w:val="1476"/>
        </w:trPr>
        <w:tc>
          <w:tcPr>
            <w:tcW w:w="1191" w:type="dxa"/>
            <w:shd w:val="clear" w:color="auto" w:fill="auto"/>
          </w:tcPr>
          <w:p w14:paraId="47426B1F" w14:textId="77777777" w:rsidR="00F978EB" w:rsidRDefault="00F978EB" w:rsidP="0097515E">
            <w:r>
              <w:rPr>
                <w:rFonts w:hint="eastAsia"/>
              </w:rPr>
              <w:t>组员</w:t>
            </w:r>
            <w:r>
              <w:t>生病请假或者其他方式离开工作岗位</w:t>
            </w:r>
          </w:p>
        </w:tc>
        <w:tc>
          <w:tcPr>
            <w:tcW w:w="1191" w:type="dxa"/>
            <w:shd w:val="clear" w:color="auto" w:fill="auto"/>
          </w:tcPr>
          <w:p w14:paraId="5A1455C8" w14:textId="77777777" w:rsidR="00F978EB" w:rsidRPr="001F6276" w:rsidRDefault="00F978EB" w:rsidP="00835848">
            <w:pPr>
              <w:ind w:firstLineChars="94" w:firstLine="198"/>
              <w:rPr>
                <w:b/>
              </w:rPr>
            </w:pPr>
            <w:r w:rsidRPr="001F6276">
              <w:rPr>
                <w:rFonts w:hint="eastAsia"/>
                <w:b/>
              </w:rPr>
              <w:t>结构</w:t>
            </w:r>
          </w:p>
        </w:tc>
        <w:tc>
          <w:tcPr>
            <w:tcW w:w="732" w:type="dxa"/>
            <w:shd w:val="clear" w:color="auto" w:fill="auto"/>
          </w:tcPr>
          <w:p w14:paraId="592BCB79" w14:textId="77777777" w:rsidR="00F978EB" w:rsidRDefault="00F978EB" w:rsidP="0097515E">
            <w:pPr>
              <w:jc w:val="center"/>
            </w:pPr>
            <w:r>
              <w:rPr>
                <w:rFonts w:hint="eastAsia"/>
              </w:rPr>
              <w:t>中</w:t>
            </w:r>
          </w:p>
        </w:tc>
        <w:tc>
          <w:tcPr>
            <w:tcW w:w="1650" w:type="dxa"/>
            <w:shd w:val="clear" w:color="auto" w:fill="auto"/>
          </w:tcPr>
          <w:p w14:paraId="0029B76E" w14:textId="77777777" w:rsidR="00F978EB" w:rsidRDefault="00F978EB" w:rsidP="0097515E">
            <w:r>
              <w:rPr>
                <w:rFonts w:hint="eastAsia"/>
              </w:rPr>
              <w:t>设置</w:t>
            </w:r>
            <w:r>
              <w:t>替补人员</w:t>
            </w:r>
          </w:p>
        </w:tc>
        <w:tc>
          <w:tcPr>
            <w:tcW w:w="1191" w:type="dxa"/>
            <w:shd w:val="clear" w:color="auto" w:fill="auto"/>
          </w:tcPr>
          <w:p w14:paraId="5B6E9B99" w14:textId="77777777" w:rsidR="00F978EB" w:rsidRDefault="00F978EB" w:rsidP="00835848">
            <w:pPr>
              <w:ind w:firstLine="420"/>
            </w:pPr>
            <w:r>
              <w:rPr>
                <w:rFonts w:hint="eastAsia"/>
              </w:rPr>
              <w:t>高</w:t>
            </w:r>
          </w:p>
        </w:tc>
        <w:tc>
          <w:tcPr>
            <w:tcW w:w="1191" w:type="dxa"/>
            <w:shd w:val="clear" w:color="auto" w:fill="auto"/>
          </w:tcPr>
          <w:p w14:paraId="3D5435F8" w14:textId="77777777" w:rsidR="00F978EB" w:rsidRDefault="00F978EB" w:rsidP="00835848">
            <w:pPr>
              <w:ind w:firstLine="420"/>
            </w:pPr>
            <w:r>
              <w:rPr>
                <w:rFonts w:hint="eastAsia"/>
              </w:rPr>
              <w:t>低</w:t>
            </w:r>
          </w:p>
        </w:tc>
        <w:tc>
          <w:tcPr>
            <w:tcW w:w="1150" w:type="dxa"/>
            <w:shd w:val="clear" w:color="auto" w:fill="auto"/>
          </w:tcPr>
          <w:p w14:paraId="62A736D8" w14:textId="77777777" w:rsidR="00F978EB" w:rsidRDefault="00F978EB" w:rsidP="00835848">
            <w:pPr>
              <w:ind w:firstLine="420"/>
            </w:pPr>
            <w:r>
              <w:rPr>
                <w:rFonts w:hint="eastAsia"/>
              </w:rPr>
              <w:t>R15</w:t>
            </w:r>
          </w:p>
        </w:tc>
      </w:tr>
      <w:tr w:rsidR="00F978EB" w14:paraId="35D3BC00" w14:textId="77777777" w:rsidTr="0097515E">
        <w:trPr>
          <w:trHeight w:val="1476"/>
        </w:trPr>
        <w:tc>
          <w:tcPr>
            <w:tcW w:w="1191" w:type="dxa"/>
            <w:shd w:val="clear" w:color="auto" w:fill="auto"/>
          </w:tcPr>
          <w:p w14:paraId="66A95C14" w14:textId="77777777" w:rsidR="00F978EB" w:rsidRDefault="00F978EB" w:rsidP="0097515E">
            <w:r>
              <w:rPr>
                <w:rFonts w:hint="eastAsia"/>
              </w:rPr>
              <w:t>电脑</w:t>
            </w:r>
            <w:r>
              <w:t>硬件不稳定造</w:t>
            </w:r>
            <w:r>
              <w:rPr>
                <w:rFonts w:hint="eastAsia"/>
              </w:rPr>
              <w:t>成</w:t>
            </w:r>
            <w:r>
              <w:t>文档丢失</w:t>
            </w:r>
          </w:p>
        </w:tc>
        <w:tc>
          <w:tcPr>
            <w:tcW w:w="1191" w:type="dxa"/>
            <w:shd w:val="clear" w:color="auto" w:fill="auto"/>
          </w:tcPr>
          <w:p w14:paraId="0A3E6627" w14:textId="77777777" w:rsidR="00F978EB" w:rsidRPr="001F6276" w:rsidRDefault="00F978EB" w:rsidP="0097515E">
            <w:pPr>
              <w:jc w:val="center"/>
              <w:rPr>
                <w:b/>
              </w:rPr>
            </w:pPr>
            <w:r w:rsidRPr="001F6276">
              <w:rPr>
                <w:rFonts w:hint="eastAsia"/>
                <w:b/>
              </w:rPr>
              <w:t>技术</w:t>
            </w:r>
          </w:p>
        </w:tc>
        <w:tc>
          <w:tcPr>
            <w:tcW w:w="732" w:type="dxa"/>
            <w:shd w:val="clear" w:color="auto" w:fill="auto"/>
          </w:tcPr>
          <w:p w14:paraId="16E19573" w14:textId="77777777" w:rsidR="00F978EB" w:rsidRDefault="00F978EB" w:rsidP="00835848">
            <w:pPr>
              <w:ind w:firstLine="420"/>
            </w:pPr>
            <w:r>
              <w:rPr>
                <w:rFonts w:hint="eastAsia"/>
              </w:rPr>
              <w:t>高</w:t>
            </w:r>
          </w:p>
        </w:tc>
        <w:tc>
          <w:tcPr>
            <w:tcW w:w="1650" w:type="dxa"/>
            <w:shd w:val="clear" w:color="auto" w:fill="auto"/>
          </w:tcPr>
          <w:p w14:paraId="672F27DA" w14:textId="77777777" w:rsidR="00F978EB" w:rsidRDefault="00F978EB" w:rsidP="0097515E">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91" w:type="dxa"/>
            <w:shd w:val="clear" w:color="auto" w:fill="auto"/>
          </w:tcPr>
          <w:p w14:paraId="1718D68D" w14:textId="77777777" w:rsidR="00F978EB" w:rsidRDefault="00F978EB" w:rsidP="00835848">
            <w:pPr>
              <w:ind w:firstLine="420"/>
            </w:pPr>
            <w:r>
              <w:rPr>
                <w:rFonts w:hint="eastAsia"/>
              </w:rPr>
              <w:t>中</w:t>
            </w:r>
          </w:p>
        </w:tc>
        <w:tc>
          <w:tcPr>
            <w:tcW w:w="1191" w:type="dxa"/>
            <w:shd w:val="clear" w:color="auto" w:fill="auto"/>
          </w:tcPr>
          <w:p w14:paraId="2EEB9878" w14:textId="77777777" w:rsidR="00F978EB" w:rsidRDefault="00F978EB" w:rsidP="00835848">
            <w:pPr>
              <w:ind w:firstLine="420"/>
            </w:pPr>
            <w:r>
              <w:rPr>
                <w:rFonts w:hint="eastAsia"/>
              </w:rPr>
              <w:t>低</w:t>
            </w:r>
          </w:p>
        </w:tc>
        <w:tc>
          <w:tcPr>
            <w:tcW w:w="1150" w:type="dxa"/>
            <w:shd w:val="clear" w:color="auto" w:fill="auto"/>
          </w:tcPr>
          <w:p w14:paraId="1F4504BE" w14:textId="77777777" w:rsidR="00F978EB" w:rsidRDefault="00F978EB" w:rsidP="00835848">
            <w:pPr>
              <w:ind w:firstLine="420"/>
            </w:pPr>
            <w:r>
              <w:rPr>
                <w:rFonts w:hint="eastAsia"/>
              </w:rPr>
              <w:t>R16</w:t>
            </w:r>
          </w:p>
        </w:tc>
      </w:tr>
      <w:tr w:rsidR="00F978EB" w14:paraId="113C24BB" w14:textId="77777777" w:rsidTr="0097515E">
        <w:trPr>
          <w:trHeight w:val="1476"/>
        </w:trPr>
        <w:tc>
          <w:tcPr>
            <w:tcW w:w="1191" w:type="dxa"/>
            <w:shd w:val="clear" w:color="auto" w:fill="auto"/>
          </w:tcPr>
          <w:p w14:paraId="16E010B6" w14:textId="77777777" w:rsidR="00F978EB" w:rsidRDefault="00F978EB" w:rsidP="0097515E">
            <w:r>
              <w:rPr>
                <w:rFonts w:hint="eastAsia"/>
              </w:rPr>
              <w:t>组员</w:t>
            </w:r>
            <w:r>
              <w:t>考评不公平造成内部矛盾</w:t>
            </w:r>
          </w:p>
        </w:tc>
        <w:tc>
          <w:tcPr>
            <w:tcW w:w="1191" w:type="dxa"/>
            <w:shd w:val="clear" w:color="auto" w:fill="auto"/>
          </w:tcPr>
          <w:p w14:paraId="2CEDDF40" w14:textId="77777777" w:rsidR="00F978EB" w:rsidRPr="001F6276" w:rsidRDefault="00F978EB" w:rsidP="0097515E">
            <w:pPr>
              <w:jc w:val="center"/>
              <w:rPr>
                <w:b/>
              </w:rPr>
            </w:pPr>
            <w:r w:rsidRPr="001F6276">
              <w:rPr>
                <w:rFonts w:hint="eastAsia"/>
                <w:b/>
              </w:rPr>
              <w:t>参与者</w:t>
            </w:r>
          </w:p>
        </w:tc>
        <w:tc>
          <w:tcPr>
            <w:tcW w:w="732" w:type="dxa"/>
            <w:shd w:val="clear" w:color="auto" w:fill="auto"/>
          </w:tcPr>
          <w:p w14:paraId="3C9A5884" w14:textId="77777777" w:rsidR="00F978EB" w:rsidRDefault="00F978EB" w:rsidP="0097515E">
            <w:pPr>
              <w:jc w:val="center"/>
            </w:pPr>
            <w:r>
              <w:rPr>
                <w:rFonts w:hint="eastAsia"/>
              </w:rPr>
              <w:t>中</w:t>
            </w:r>
          </w:p>
        </w:tc>
        <w:tc>
          <w:tcPr>
            <w:tcW w:w="1650" w:type="dxa"/>
            <w:shd w:val="clear" w:color="auto" w:fill="auto"/>
          </w:tcPr>
          <w:p w14:paraId="0842979F" w14:textId="77777777" w:rsidR="00F978EB" w:rsidRDefault="00F978EB" w:rsidP="0097515E">
            <w:r>
              <w:rPr>
                <w:rFonts w:hint="eastAsia"/>
              </w:rPr>
              <w:t>加强</w:t>
            </w:r>
            <w:r>
              <w:t>共同，完善考评制度</w:t>
            </w:r>
            <w:r>
              <w:rPr>
                <w:rFonts w:hint="eastAsia"/>
              </w:rPr>
              <w:t>，</w:t>
            </w:r>
            <w:r>
              <w:t>以项目经理</w:t>
            </w:r>
            <w:r>
              <w:rPr>
                <w:rFonts w:hint="eastAsia"/>
              </w:rPr>
              <w:t>为</w:t>
            </w:r>
            <w:r>
              <w:t>中心</w:t>
            </w:r>
          </w:p>
        </w:tc>
        <w:tc>
          <w:tcPr>
            <w:tcW w:w="1191" w:type="dxa"/>
            <w:shd w:val="clear" w:color="auto" w:fill="auto"/>
          </w:tcPr>
          <w:p w14:paraId="7DBF762A" w14:textId="77777777" w:rsidR="00F978EB" w:rsidRPr="006503CF" w:rsidRDefault="00F978EB" w:rsidP="00835848">
            <w:pPr>
              <w:ind w:firstLine="420"/>
            </w:pPr>
            <w:r>
              <w:rPr>
                <w:rFonts w:hint="eastAsia"/>
              </w:rPr>
              <w:t>低</w:t>
            </w:r>
          </w:p>
        </w:tc>
        <w:tc>
          <w:tcPr>
            <w:tcW w:w="1191" w:type="dxa"/>
            <w:shd w:val="clear" w:color="auto" w:fill="auto"/>
          </w:tcPr>
          <w:p w14:paraId="35252D6F" w14:textId="77777777" w:rsidR="00F978EB" w:rsidRDefault="00F978EB" w:rsidP="00835848">
            <w:pPr>
              <w:ind w:firstLine="420"/>
            </w:pPr>
            <w:r>
              <w:rPr>
                <w:rFonts w:hint="eastAsia"/>
              </w:rPr>
              <w:t>高</w:t>
            </w:r>
          </w:p>
        </w:tc>
        <w:tc>
          <w:tcPr>
            <w:tcW w:w="1150" w:type="dxa"/>
            <w:shd w:val="clear" w:color="auto" w:fill="auto"/>
          </w:tcPr>
          <w:p w14:paraId="6E4CBEAF" w14:textId="77777777" w:rsidR="00F978EB" w:rsidRDefault="00F978EB" w:rsidP="00835848">
            <w:pPr>
              <w:ind w:firstLine="420"/>
            </w:pPr>
            <w:r>
              <w:rPr>
                <w:rFonts w:hint="eastAsia"/>
              </w:rPr>
              <w:t>R17</w:t>
            </w:r>
          </w:p>
        </w:tc>
      </w:tr>
      <w:tr w:rsidR="00F978EB" w14:paraId="1B0D1569" w14:textId="77777777" w:rsidTr="0097515E">
        <w:trPr>
          <w:trHeight w:val="1476"/>
        </w:trPr>
        <w:tc>
          <w:tcPr>
            <w:tcW w:w="1191" w:type="dxa"/>
            <w:shd w:val="clear" w:color="auto" w:fill="auto"/>
          </w:tcPr>
          <w:p w14:paraId="4B59D5CD" w14:textId="77777777" w:rsidR="00F978EB" w:rsidRDefault="00F978EB" w:rsidP="0097515E">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91" w:type="dxa"/>
            <w:shd w:val="clear" w:color="auto" w:fill="auto"/>
          </w:tcPr>
          <w:p w14:paraId="506BF855" w14:textId="77777777" w:rsidR="00F978EB" w:rsidRPr="001F6276" w:rsidRDefault="00F978EB" w:rsidP="00835848">
            <w:pPr>
              <w:rPr>
                <w:b/>
              </w:rPr>
            </w:pPr>
            <w:r w:rsidRPr="001F6276">
              <w:rPr>
                <w:rFonts w:hint="eastAsia"/>
                <w:b/>
              </w:rPr>
              <w:t>参与者</w:t>
            </w:r>
          </w:p>
        </w:tc>
        <w:tc>
          <w:tcPr>
            <w:tcW w:w="732" w:type="dxa"/>
            <w:shd w:val="clear" w:color="auto" w:fill="auto"/>
          </w:tcPr>
          <w:p w14:paraId="5922AD11" w14:textId="77777777" w:rsidR="00F978EB" w:rsidRDefault="00F978EB" w:rsidP="0097515E">
            <w:pPr>
              <w:jc w:val="center"/>
            </w:pPr>
            <w:r>
              <w:rPr>
                <w:rFonts w:hint="eastAsia"/>
              </w:rPr>
              <w:t>高</w:t>
            </w:r>
          </w:p>
        </w:tc>
        <w:tc>
          <w:tcPr>
            <w:tcW w:w="1650" w:type="dxa"/>
            <w:shd w:val="clear" w:color="auto" w:fill="auto"/>
          </w:tcPr>
          <w:p w14:paraId="22565D5D" w14:textId="77777777" w:rsidR="00F978EB" w:rsidRDefault="00F978EB" w:rsidP="0097515E">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91" w:type="dxa"/>
            <w:shd w:val="clear" w:color="auto" w:fill="auto"/>
          </w:tcPr>
          <w:p w14:paraId="664879BF" w14:textId="77777777" w:rsidR="00F978EB" w:rsidRDefault="00F978EB" w:rsidP="00835848">
            <w:pPr>
              <w:ind w:firstLine="420"/>
            </w:pPr>
            <w:r>
              <w:rPr>
                <w:rFonts w:hint="eastAsia"/>
              </w:rPr>
              <w:t>高</w:t>
            </w:r>
          </w:p>
        </w:tc>
        <w:tc>
          <w:tcPr>
            <w:tcW w:w="1191" w:type="dxa"/>
            <w:shd w:val="clear" w:color="auto" w:fill="auto"/>
          </w:tcPr>
          <w:p w14:paraId="057380BD" w14:textId="77777777" w:rsidR="00F978EB" w:rsidRDefault="00F978EB" w:rsidP="00835848">
            <w:pPr>
              <w:ind w:firstLine="420"/>
            </w:pPr>
            <w:r>
              <w:rPr>
                <w:rFonts w:hint="eastAsia"/>
              </w:rPr>
              <w:t>低</w:t>
            </w:r>
          </w:p>
        </w:tc>
        <w:tc>
          <w:tcPr>
            <w:tcW w:w="1150" w:type="dxa"/>
            <w:shd w:val="clear" w:color="auto" w:fill="auto"/>
          </w:tcPr>
          <w:p w14:paraId="3B1E78CD" w14:textId="77777777" w:rsidR="00F978EB" w:rsidRDefault="00F978EB" w:rsidP="00835848">
            <w:pPr>
              <w:ind w:firstLine="420"/>
            </w:pPr>
            <w:r>
              <w:rPr>
                <w:rFonts w:hint="eastAsia"/>
              </w:rPr>
              <w:t>R18</w:t>
            </w:r>
          </w:p>
        </w:tc>
      </w:tr>
    </w:tbl>
    <w:p w14:paraId="5FFB14D1" w14:textId="77777777" w:rsidR="00F978EB" w:rsidRPr="002857CF" w:rsidRDefault="00F978EB" w:rsidP="00F978EB"/>
    <w:p w14:paraId="3E5A6E31" w14:textId="77777777" w:rsidR="00F978EB" w:rsidRDefault="00F978EB" w:rsidP="00F978EB">
      <w:pPr>
        <w:pStyle w:val="a"/>
      </w:pPr>
      <w:bookmarkStart w:id="462" w:name="_Toc533946074"/>
      <w:r w:rsidRPr="009C4E64">
        <w:t>支持条件</w:t>
      </w:r>
      <w:bookmarkEnd w:id="462"/>
    </w:p>
    <w:p w14:paraId="0901A0D8" w14:textId="27CF2745" w:rsidR="00F978EB" w:rsidRDefault="00F978EB" w:rsidP="00F978EB">
      <w:pPr>
        <w:pStyle w:val="a0"/>
      </w:pPr>
      <w:bookmarkStart w:id="463" w:name="_Toc533946075"/>
      <w:r w:rsidRPr="009C4E64">
        <w:t>计算机系统支持</w:t>
      </w:r>
      <w:bookmarkEnd w:id="463"/>
    </w:p>
    <w:p w14:paraId="16B5BDF7" w14:textId="77777777" w:rsidR="0092000D" w:rsidRDefault="0092000D" w:rsidP="0092000D">
      <w:pPr>
        <w:numPr>
          <w:ilvl w:val="0"/>
          <w:numId w:val="9"/>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554557AA" w14:textId="77777777" w:rsidR="0092000D" w:rsidRDefault="0092000D" w:rsidP="0092000D">
      <w:pPr>
        <w:numPr>
          <w:ilvl w:val="0"/>
          <w:numId w:val="9"/>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604108AC" w14:textId="77777777" w:rsidR="0092000D" w:rsidRDefault="0092000D" w:rsidP="0092000D">
      <w:pPr>
        <w:numPr>
          <w:ilvl w:val="0"/>
          <w:numId w:val="9"/>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39F68840" w14:textId="77777777" w:rsidR="0092000D" w:rsidRDefault="0092000D" w:rsidP="0092000D">
      <w:pPr>
        <w:numPr>
          <w:ilvl w:val="0"/>
          <w:numId w:val="9"/>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 xml:space="preserve">数据库软件 （已配置） </w:t>
      </w:r>
    </w:p>
    <w:p w14:paraId="41D5C9F4" w14:textId="77777777" w:rsidR="0092000D" w:rsidRDefault="0092000D" w:rsidP="0092000D">
      <w:pPr>
        <w:numPr>
          <w:ilvl w:val="0"/>
          <w:numId w:val="9"/>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41B17327" w14:textId="77777777" w:rsidR="0092000D" w:rsidRDefault="0092000D" w:rsidP="0092000D">
      <w:pPr>
        <w:numPr>
          <w:ilvl w:val="0"/>
          <w:numId w:val="9"/>
        </w:numPr>
        <w:rPr>
          <w:rFonts w:ascii="Times New Roman" w:hAnsi="Times New Roman" w:cs="Times New Roman"/>
          <w:szCs w:val="24"/>
        </w:rPr>
      </w:pPr>
      <w:proofErr w:type="spellStart"/>
      <w:r>
        <w:rPr>
          <w:rFonts w:cs="Times New Roman" w:hint="eastAsia"/>
          <w:szCs w:val="24"/>
        </w:rPr>
        <w:t>H</w:t>
      </w:r>
      <w:r>
        <w:rPr>
          <w:rFonts w:cs="Times New Roman"/>
          <w:szCs w:val="24"/>
        </w:rPr>
        <w:t>Build</w:t>
      </w:r>
      <w:proofErr w:type="spellEnd"/>
      <w:r>
        <w:rPr>
          <w:rFonts w:cs="Times New Roman"/>
          <w:szCs w:val="24"/>
        </w:rPr>
        <w:t xml:space="preserve"> </w:t>
      </w:r>
      <w:r>
        <w:rPr>
          <w:rFonts w:cs="Times New Roman" w:hint="eastAsia"/>
          <w:szCs w:val="24"/>
        </w:rPr>
        <w:t>前端开发软件 （已配置）</w:t>
      </w:r>
    </w:p>
    <w:p w14:paraId="4F9B6D05" w14:textId="58AB4C4A" w:rsidR="0092000D" w:rsidRPr="0092000D" w:rsidRDefault="0092000D" w:rsidP="0092000D">
      <w:pPr>
        <w:numPr>
          <w:ilvl w:val="0"/>
          <w:numId w:val="9"/>
        </w:numPr>
        <w:rPr>
          <w:rFonts w:ascii="Times New Roman" w:hAnsi="Times New Roman" w:cs="Times New Roman"/>
          <w:szCs w:val="24"/>
        </w:rPr>
      </w:pPr>
      <w:r>
        <w:rPr>
          <w:rFonts w:cs="Times New Roman"/>
          <w:szCs w:val="24"/>
        </w:rPr>
        <w:t xml:space="preserve">GitHub </w:t>
      </w:r>
      <w:ins w:id="464" w:author="hyx" w:date="2018-11-10T15:38:00Z">
        <w:r>
          <w:rPr>
            <w:rFonts w:cs="Times New Roman" w:hint="eastAsia"/>
            <w:szCs w:val="24"/>
          </w:rPr>
          <w:t>K</w:t>
        </w:r>
        <w:r>
          <w:rPr>
            <w:rFonts w:cs="Times New Roman"/>
            <w:szCs w:val="24"/>
          </w:rPr>
          <w:t>raken</w:t>
        </w:r>
      </w:ins>
      <w:del w:id="465" w:author="hyx" w:date="2018-11-10T15:38:00Z">
        <w:r>
          <w:rPr>
            <w:rFonts w:cs="Times New Roman"/>
            <w:szCs w:val="24"/>
          </w:rPr>
          <w:delText>Desktop</w:delText>
        </w:r>
      </w:del>
      <w:r>
        <w:rPr>
          <w:rFonts w:cs="Times New Roman"/>
          <w:szCs w:val="24"/>
        </w:rPr>
        <w:t xml:space="preserve"> </w:t>
      </w:r>
      <w:r>
        <w:rPr>
          <w:rFonts w:cs="Times New Roman" w:hint="eastAsia"/>
          <w:szCs w:val="24"/>
        </w:rPr>
        <w:t>配置管理软件 （已配置）</w:t>
      </w:r>
    </w:p>
    <w:p w14:paraId="3E9AA2D3" w14:textId="4B4F7E83" w:rsidR="0092000D" w:rsidRPr="0092000D" w:rsidRDefault="0092000D" w:rsidP="0092000D">
      <w:pPr>
        <w:pStyle w:val="af7"/>
        <w:numPr>
          <w:ilvl w:val="0"/>
          <w:numId w:val="9"/>
        </w:numPr>
        <w:ind w:firstLineChars="0"/>
        <w:rPr>
          <w:ins w:id="466" w:author="hyx" w:date="2018-11-10T15:29:00Z"/>
          <w:rPrChange w:id="467" w:author="hyx" w:date="2018-11-10T15:29:00Z">
            <w:rPr>
              <w:ins w:id="468" w:author="hyx" w:date="2018-11-10T15:29:00Z"/>
              <w:rFonts w:cs="Times New Roman"/>
              <w:szCs w:val="24"/>
            </w:rPr>
          </w:rPrChange>
        </w:rPr>
      </w:pPr>
      <w:ins w:id="469" w:author="hyx" w:date="2018-11-10T15:39:00Z">
        <w:r w:rsidRPr="0092000D">
          <w:rPr>
            <w:rFonts w:ascii="Times New Roman" w:hAnsi="Times New Roman" w:cs="Times New Roman"/>
            <w:szCs w:val="24"/>
          </w:rPr>
          <w:t>Axure RP</w:t>
        </w:r>
        <w:r w:rsidRPr="0092000D">
          <w:rPr>
            <w:rFonts w:ascii="Times New Roman" w:hAnsi="Times New Roman" w:cs="Times New Roman" w:hint="eastAsia"/>
            <w:szCs w:val="24"/>
          </w:rPr>
          <w:t>界面原型软件（已配置）</w:t>
        </w:r>
      </w:ins>
    </w:p>
    <w:p w14:paraId="1E842ECD" w14:textId="77777777" w:rsidR="00F978EB" w:rsidRDefault="00F978EB" w:rsidP="00F978EB">
      <w:pPr>
        <w:pStyle w:val="a0"/>
      </w:pPr>
      <w:bookmarkStart w:id="470" w:name="_Toc533946076"/>
      <w:r w:rsidRPr="009C4E64">
        <w:t>需由用户承担的工作</w:t>
      </w:r>
      <w:bookmarkEnd w:id="470"/>
    </w:p>
    <w:p w14:paraId="03794EA0" w14:textId="77777777" w:rsidR="0092000D" w:rsidRDefault="00F978EB" w:rsidP="0092000D">
      <w:pPr>
        <w:numPr>
          <w:ilvl w:val="0"/>
          <w:numId w:val="10"/>
        </w:numPr>
        <w:rPr>
          <w:del w:id="471" w:author="hyx" w:date="2018-11-10T15:39:00Z"/>
          <w:rFonts w:ascii="Times New Roman" w:hAnsi="Times New Roman" w:cs="Times New Roman"/>
          <w:szCs w:val="24"/>
        </w:rPr>
      </w:pPr>
      <w:r>
        <w:rPr>
          <w:rFonts w:ascii="Times New Roman" w:hAnsi="Times New Roman" w:cs="Times New Roman" w:hint="eastAsia"/>
          <w:szCs w:val="24"/>
        </w:rPr>
        <w:t xml:space="preserve"> </w:t>
      </w:r>
      <w:r w:rsidR="0092000D">
        <w:rPr>
          <w:rFonts w:ascii="Times New Roman" w:hAnsi="Times New Roman" w:cs="Times New Roman" w:hint="eastAsia"/>
          <w:szCs w:val="24"/>
        </w:rPr>
        <w:t>用户需要与开发人员有多次需求访谈</w:t>
      </w:r>
      <w:r w:rsidR="0092000D">
        <w:rPr>
          <w:rFonts w:ascii="Times New Roman" w:hAnsi="Times New Roman" w:cs="Times New Roman" w:hint="eastAsia"/>
          <w:szCs w:val="24"/>
        </w:rPr>
        <w:t xml:space="preserve"> </w:t>
      </w:r>
    </w:p>
    <w:p w14:paraId="5FCA0CF7" w14:textId="77777777" w:rsidR="0092000D" w:rsidRDefault="0092000D" w:rsidP="0092000D">
      <w:pPr>
        <w:numPr>
          <w:ilvl w:val="0"/>
          <w:numId w:val="10"/>
        </w:numPr>
        <w:rPr>
          <w:rFonts w:ascii="Times New Roman" w:hAnsi="Times New Roman" w:cs="Times New Roman"/>
          <w:szCs w:val="24"/>
        </w:rPr>
      </w:pPr>
      <w:del w:id="472" w:author="hyx" w:date="2018-11-10T15:39:00Z">
        <w:r>
          <w:rPr>
            <w:rFonts w:ascii="Times New Roman" w:hAnsi="Times New Roman" w:cs="Times New Roman" w:hint="eastAsia"/>
            <w:szCs w:val="24"/>
          </w:rPr>
          <w:delText>用户需提供软件开发的各项经费</w:delText>
        </w:r>
        <w:r>
          <w:rPr>
            <w:rFonts w:ascii="Times New Roman" w:hAnsi="Times New Roman" w:cs="Times New Roman"/>
            <w:szCs w:val="24"/>
          </w:rPr>
          <w:delText xml:space="preserve"> </w:delText>
        </w:r>
      </w:del>
    </w:p>
    <w:p w14:paraId="65604C73" w14:textId="77777777" w:rsidR="0092000D" w:rsidRDefault="0092000D" w:rsidP="0092000D">
      <w:pPr>
        <w:numPr>
          <w:ilvl w:val="0"/>
          <w:numId w:val="10"/>
        </w:numPr>
        <w:rPr>
          <w:rFonts w:ascii="Times New Roman" w:hAnsi="Times New Roman" w:cs="Times New Roman"/>
          <w:szCs w:val="24"/>
        </w:rPr>
      </w:pPr>
      <w:r>
        <w:rPr>
          <w:rFonts w:ascii="Times New Roman" w:hAnsi="Times New Roman" w:cs="Times New Roman" w:hint="eastAsia"/>
          <w:szCs w:val="24"/>
        </w:rPr>
        <w:t>用户需在短时间内正确的回答开发人员提出的问题</w:t>
      </w:r>
    </w:p>
    <w:p w14:paraId="3A61C71F" w14:textId="77777777" w:rsidR="0092000D" w:rsidRDefault="0092000D" w:rsidP="0092000D">
      <w:pPr>
        <w:numPr>
          <w:ilvl w:val="0"/>
          <w:numId w:val="10"/>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3620EFF9" w14:textId="5420C6F4" w:rsidR="00F978EB" w:rsidRPr="00711438" w:rsidRDefault="0092000D" w:rsidP="0092000D">
      <w:pPr>
        <w:numPr>
          <w:ilvl w:val="0"/>
          <w:numId w:val="10"/>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28A30265" w14:textId="3119BD4A" w:rsidR="00F978EB" w:rsidRDefault="0092000D" w:rsidP="00F978EB">
      <w:pPr>
        <w:pStyle w:val="a0"/>
      </w:pPr>
      <w:bookmarkStart w:id="473" w:name="_Toc533946077"/>
      <w:r>
        <w:rPr>
          <w:rFonts w:hint="eastAsia"/>
        </w:rPr>
        <w:lastRenderedPageBreak/>
        <w:t>外界</w:t>
      </w:r>
      <w:r w:rsidRPr="009C4E64">
        <w:t>提供的条件</w:t>
      </w:r>
      <w:bookmarkEnd w:id="473"/>
    </w:p>
    <w:p w14:paraId="2121CA6B" w14:textId="77777777" w:rsidR="0092000D" w:rsidRDefault="0092000D" w:rsidP="0092000D">
      <w:pPr>
        <w:rPr>
          <w:del w:id="474" w:author="xsq" w:date="2018-11-22T20:28:00Z"/>
        </w:rPr>
      </w:pPr>
      <w:r>
        <w:rPr>
          <w:rFonts w:hint="eastAsia"/>
        </w:rPr>
        <w:t>运行环境：</w:t>
      </w:r>
    </w:p>
    <w:p w14:paraId="285F3FFE" w14:textId="77777777" w:rsidR="0092000D" w:rsidRDefault="0092000D" w:rsidP="0092000D">
      <w:pPr>
        <w:rPr>
          <w:ins w:id="475" w:author="xsq" w:date="2018-11-22T20:28:00Z"/>
        </w:rPr>
      </w:pPr>
    </w:p>
    <w:p w14:paraId="6926B3EF" w14:textId="77777777" w:rsidR="0092000D" w:rsidRDefault="0092000D" w:rsidP="0092000D"/>
    <w:p w14:paraId="0CD1CEAA" w14:textId="77777777" w:rsidR="0092000D" w:rsidRDefault="0092000D" w:rsidP="0092000D">
      <w:pPr>
        <w:pStyle w:val="af7"/>
        <w:numPr>
          <w:ilvl w:val="0"/>
          <w:numId w:val="18"/>
        </w:numPr>
        <w:spacing w:line="240" w:lineRule="auto"/>
        <w:ind w:leftChars="200" w:left="840" w:firstLineChars="0"/>
      </w:pPr>
      <w:r>
        <w:rPr>
          <w:rFonts w:hint="eastAsia"/>
        </w:rPr>
        <w:t>在校园内</w:t>
      </w:r>
      <w:proofErr w:type="gramStart"/>
      <w:r>
        <w:rPr>
          <w:rFonts w:hint="eastAsia"/>
        </w:rPr>
        <w:t>网环境</w:t>
      </w:r>
      <w:proofErr w:type="gramEnd"/>
      <w:r>
        <w:rPr>
          <w:rFonts w:hint="eastAsia"/>
        </w:rPr>
        <w:t>内运行的服务器</w:t>
      </w:r>
      <w:r>
        <w:rPr>
          <w:rFonts w:hint="eastAsia"/>
        </w:rPr>
        <w:t xml:space="preserve"> x</w:t>
      </w:r>
      <w:r>
        <w:t xml:space="preserve">1 </w:t>
      </w:r>
      <w:r>
        <w:rPr>
          <w:rFonts w:hint="eastAsia"/>
        </w:rPr>
        <w:t>（</w:t>
      </w:r>
      <w:r>
        <w:rPr>
          <w:rFonts w:hint="eastAsia"/>
        </w:rPr>
        <w:t>1</w:t>
      </w:r>
      <w:r>
        <w:t>6</w:t>
      </w:r>
      <w:r>
        <w:rPr>
          <w:rFonts w:hint="eastAsia"/>
        </w:rPr>
        <w:t>核</w:t>
      </w:r>
      <w:proofErr w:type="spellStart"/>
      <w:r>
        <w:rPr>
          <w:rFonts w:hint="eastAsia"/>
        </w:rPr>
        <w:t>cpu</w:t>
      </w:r>
      <w:proofErr w:type="spellEnd"/>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67F20661" w14:textId="77777777" w:rsidR="0092000D" w:rsidRDefault="0092000D" w:rsidP="0092000D">
      <w:pPr>
        <w:numPr>
          <w:ilvl w:val="0"/>
          <w:numId w:val="18"/>
        </w:numPr>
        <w:ind w:leftChars="200" w:left="840"/>
      </w:pPr>
      <w:r>
        <w:rPr>
          <w:rFonts w:hint="eastAsia"/>
        </w:rPr>
        <w:t>预计使用2年</w:t>
      </w:r>
    </w:p>
    <w:p w14:paraId="4AEBA109" w14:textId="77777777" w:rsidR="0092000D" w:rsidRDefault="0092000D" w:rsidP="0092000D">
      <w:pPr>
        <w:numPr>
          <w:ilvl w:val="0"/>
          <w:numId w:val="18"/>
        </w:numPr>
        <w:ind w:leftChars="200" w:left="840"/>
      </w:pPr>
      <w:r>
        <w:rPr>
          <w:rFonts w:hint="eastAsia"/>
        </w:rPr>
        <w:t>人均一台计算机</w:t>
      </w:r>
    </w:p>
    <w:p w14:paraId="4C8DC264" w14:textId="77777777" w:rsidR="0092000D" w:rsidRDefault="0092000D" w:rsidP="0092000D">
      <w:pPr>
        <w:numPr>
          <w:ilvl w:val="0"/>
          <w:numId w:val="18"/>
        </w:numPr>
        <w:ind w:leftChars="200" w:left="840"/>
      </w:pPr>
      <w:r>
        <w:rPr>
          <w:rFonts w:hint="eastAsia"/>
        </w:rPr>
        <w:t>可以下载应用的智能手机</w:t>
      </w:r>
    </w:p>
    <w:p w14:paraId="75675449" w14:textId="77777777" w:rsidR="0092000D" w:rsidRDefault="0092000D" w:rsidP="0092000D">
      <w:pPr>
        <w:pStyle w:val="af7"/>
        <w:numPr>
          <w:ilvl w:val="0"/>
          <w:numId w:val="18"/>
        </w:numPr>
        <w:spacing w:line="240" w:lineRule="auto"/>
        <w:ind w:leftChars="200" w:left="840" w:firstLineChars="0"/>
        <w:rPr>
          <w:ins w:id="476" w:author="hyx" w:date="2018-11-13T10:29:00Z"/>
        </w:rPr>
      </w:pPr>
      <w:r>
        <w:rPr>
          <w:rFonts w:hint="eastAsia"/>
        </w:rPr>
        <w:t>千兆光纤宽带</w:t>
      </w:r>
    </w:p>
    <w:p w14:paraId="1387E2D7" w14:textId="77777777" w:rsidR="00F978EB" w:rsidRPr="00711438" w:rsidRDefault="00F978EB" w:rsidP="00F978EB"/>
    <w:p w14:paraId="5F160A00" w14:textId="77777777" w:rsidR="00F978EB" w:rsidRDefault="00F978EB" w:rsidP="00F978EB">
      <w:pPr>
        <w:pStyle w:val="a"/>
      </w:pPr>
      <w:bookmarkStart w:id="477" w:name="_Toc533946078"/>
      <w:r w:rsidRPr="009C4E64">
        <w:t>人力资源管理计划</w:t>
      </w:r>
      <w:bookmarkStart w:id="478" w:name="人力资源管理计划"/>
      <w:bookmarkEnd w:id="477"/>
      <w:bookmarkEnd w:id="478"/>
    </w:p>
    <w:p w14:paraId="6B8A8F2B" w14:textId="77777777" w:rsidR="00F978EB" w:rsidRDefault="00F978EB" w:rsidP="00F978EB">
      <w:pPr>
        <w:pStyle w:val="a0"/>
      </w:pPr>
      <w:bookmarkStart w:id="479" w:name="_Toc533946079"/>
      <w:r w:rsidRPr="009C4E64">
        <w:t>角色和职责</w:t>
      </w:r>
      <w:bookmarkEnd w:id="479"/>
    </w:p>
    <w:p w14:paraId="3DA35769" w14:textId="556EEC5A" w:rsidR="00F978EB" w:rsidRDefault="00F978EB" w:rsidP="00F978EB">
      <w:pPr>
        <w:pStyle w:val="a1"/>
      </w:pPr>
      <w:bookmarkStart w:id="480" w:name="_Toc533946080"/>
      <w:r>
        <w:t>项目经理</w:t>
      </w:r>
      <w:bookmarkEnd w:id="480"/>
    </w:p>
    <w:p w14:paraId="3E5D3B79" w14:textId="77777777" w:rsidR="00F978EB" w:rsidRDefault="00F978EB" w:rsidP="00F978EB">
      <w:pPr>
        <w:ind w:leftChars="200" w:left="420"/>
      </w:pPr>
      <w:r>
        <w:rPr>
          <w:rFonts w:hint="eastAsia"/>
        </w:rPr>
        <w:t>本职概述：</w:t>
      </w:r>
      <w:r>
        <w:t xml:space="preserve"> </w:t>
      </w:r>
    </w:p>
    <w:p w14:paraId="19BF731E" w14:textId="77777777" w:rsidR="00F978EB" w:rsidRPr="0092000D" w:rsidRDefault="00F978EB" w:rsidP="00F978EB">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4FA48E85" w14:textId="77777777" w:rsidR="0092000D" w:rsidRDefault="0092000D" w:rsidP="0092000D">
      <w:pPr>
        <w:pStyle w:val="a1"/>
      </w:pPr>
      <w:bookmarkStart w:id="481" w:name="_Toc497223480"/>
      <w:bookmarkStart w:id="482" w:name="_Toc530709113"/>
      <w:bookmarkStart w:id="483" w:name="_Toc533946081"/>
      <w:r>
        <w:rPr>
          <w:rFonts w:hint="eastAsia"/>
        </w:rPr>
        <w:t>任务审核员</w:t>
      </w:r>
      <w:bookmarkEnd w:id="481"/>
      <w:bookmarkEnd w:id="482"/>
      <w:bookmarkEnd w:id="483"/>
    </w:p>
    <w:p w14:paraId="76FC700F" w14:textId="77777777" w:rsidR="0092000D" w:rsidRDefault="0092000D" w:rsidP="0092000D">
      <w:pPr>
        <w:ind w:leftChars="200" w:left="420"/>
      </w:pPr>
      <w:r>
        <w:rPr>
          <w:rFonts w:hint="eastAsia"/>
        </w:rPr>
        <w:t>本职概述：</w:t>
      </w:r>
    </w:p>
    <w:p w14:paraId="4D63F74B" w14:textId="77777777" w:rsidR="0092000D" w:rsidRDefault="0092000D" w:rsidP="0092000D">
      <w:pPr>
        <w:ind w:leftChars="200" w:left="420" w:firstLine="420"/>
      </w:pPr>
      <w:r>
        <w:rPr>
          <w:rFonts w:hint="eastAsia"/>
        </w:rPr>
        <w:t>对分配下去任务的完成情况进行审查与核实并进行评价</w:t>
      </w:r>
    </w:p>
    <w:p w14:paraId="0F12DE3A" w14:textId="77777777" w:rsidR="0092000D" w:rsidRDefault="0092000D" w:rsidP="0092000D"/>
    <w:tbl>
      <w:tblPr>
        <w:tblStyle w:val="aff5"/>
        <w:tblW w:w="9634" w:type="dxa"/>
        <w:jc w:val="center"/>
        <w:tblLayout w:type="fixed"/>
        <w:tblLook w:val="04A0" w:firstRow="1" w:lastRow="0" w:firstColumn="1" w:lastColumn="0" w:noHBand="0" w:noVBand="1"/>
        <w:tblPrChange w:id="484" w:author="hyx" w:date="2018-11-10T18:32:00Z">
          <w:tblPr>
            <w:tblStyle w:val="aff5"/>
            <w:tblW w:w="8698" w:type="dxa"/>
            <w:tblLayout w:type="fixed"/>
            <w:tblLook w:val="04A0" w:firstRow="1" w:lastRow="0" w:firstColumn="1" w:lastColumn="0" w:noHBand="0" w:noVBand="1"/>
          </w:tblPr>
        </w:tblPrChange>
      </w:tblPr>
      <w:tblGrid>
        <w:gridCol w:w="1271"/>
        <w:gridCol w:w="851"/>
        <w:gridCol w:w="2693"/>
        <w:gridCol w:w="992"/>
        <w:gridCol w:w="1276"/>
        <w:gridCol w:w="1417"/>
        <w:gridCol w:w="1134"/>
        <w:tblGridChange w:id="485">
          <w:tblGrid>
            <w:gridCol w:w="176"/>
            <w:gridCol w:w="675"/>
            <w:gridCol w:w="174"/>
            <w:gridCol w:w="650"/>
            <w:gridCol w:w="1386"/>
            <w:gridCol w:w="767"/>
            <w:gridCol w:w="424"/>
            <w:gridCol w:w="710"/>
            <w:gridCol w:w="1396"/>
            <w:gridCol w:w="1407"/>
            <w:gridCol w:w="933"/>
          </w:tblGrid>
        </w:tblGridChange>
      </w:tblGrid>
      <w:tr w:rsidR="0092000D" w14:paraId="6892DFA8" w14:textId="77777777" w:rsidTr="0089063C">
        <w:trPr>
          <w:jc w:val="center"/>
          <w:trPrChange w:id="486" w:author="hyx" w:date="2018-11-10T18:32:00Z">
            <w:trPr>
              <w:gridBefore w:val="1"/>
              <w:wBefore w:w="176" w:type="dxa"/>
            </w:trPr>
          </w:trPrChange>
        </w:trPr>
        <w:tc>
          <w:tcPr>
            <w:tcW w:w="1271" w:type="dxa"/>
            <w:shd w:val="clear" w:color="auto" w:fill="B4C6E7" w:themeFill="accent1" w:themeFillTint="66"/>
            <w:vAlign w:val="center"/>
            <w:tcPrChange w:id="487" w:author="hyx" w:date="2018-11-10T18:32:00Z">
              <w:tcPr>
                <w:tcW w:w="849" w:type="dxa"/>
                <w:gridSpan w:val="2"/>
                <w:shd w:val="clear" w:color="auto" w:fill="B4C6E7" w:themeFill="accent1" w:themeFillTint="66"/>
                <w:vAlign w:val="center"/>
              </w:tcPr>
            </w:tcPrChange>
          </w:tcPr>
          <w:p w14:paraId="61E412B6" w14:textId="77777777" w:rsidR="0092000D" w:rsidRDefault="0092000D" w:rsidP="0092000D">
            <w:pPr>
              <w:spacing w:before="156" w:after="156"/>
              <w:ind w:left="422" w:hanging="422"/>
              <w:rPr>
                <w:b/>
                <w:szCs w:val="21"/>
              </w:rPr>
            </w:pPr>
            <w:r>
              <w:rPr>
                <w:rFonts w:hint="eastAsia"/>
                <w:b/>
                <w:color w:val="000000"/>
                <w:szCs w:val="21"/>
              </w:rPr>
              <w:t>职务</w:t>
            </w:r>
          </w:p>
        </w:tc>
        <w:tc>
          <w:tcPr>
            <w:tcW w:w="851" w:type="dxa"/>
            <w:shd w:val="clear" w:color="auto" w:fill="B4C6E7" w:themeFill="accent1" w:themeFillTint="66"/>
            <w:vAlign w:val="center"/>
            <w:tcPrChange w:id="488" w:author="hyx" w:date="2018-11-10T18:32:00Z">
              <w:tcPr>
                <w:tcW w:w="650" w:type="dxa"/>
                <w:shd w:val="clear" w:color="auto" w:fill="B4C6E7" w:themeFill="accent1" w:themeFillTint="66"/>
                <w:vAlign w:val="center"/>
              </w:tcPr>
            </w:tcPrChange>
          </w:tcPr>
          <w:p w14:paraId="05AEC070" w14:textId="77777777" w:rsidR="0092000D" w:rsidRDefault="0092000D" w:rsidP="0092000D">
            <w:pPr>
              <w:spacing w:before="156" w:after="156"/>
              <w:ind w:left="422" w:hanging="422"/>
              <w:rPr>
                <w:b/>
                <w:szCs w:val="21"/>
              </w:rPr>
            </w:pPr>
            <w:r>
              <w:rPr>
                <w:rFonts w:hint="eastAsia"/>
                <w:b/>
                <w:color w:val="000000"/>
                <w:szCs w:val="21"/>
              </w:rPr>
              <w:t>姓名</w:t>
            </w:r>
          </w:p>
        </w:tc>
        <w:tc>
          <w:tcPr>
            <w:tcW w:w="2693" w:type="dxa"/>
            <w:shd w:val="clear" w:color="auto" w:fill="B4C6E7" w:themeFill="accent1" w:themeFillTint="66"/>
            <w:vAlign w:val="center"/>
            <w:tcPrChange w:id="489" w:author="hyx" w:date="2018-11-10T18:32:00Z">
              <w:tcPr>
                <w:tcW w:w="1386" w:type="dxa"/>
                <w:shd w:val="clear" w:color="auto" w:fill="B4C6E7" w:themeFill="accent1" w:themeFillTint="66"/>
                <w:vAlign w:val="center"/>
              </w:tcPr>
            </w:tcPrChange>
          </w:tcPr>
          <w:p w14:paraId="1C1946E1" w14:textId="77777777" w:rsidR="0092000D" w:rsidRDefault="0092000D" w:rsidP="0092000D">
            <w:pPr>
              <w:spacing w:before="156" w:after="156"/>
              <w:ind w:left="422" w:hanging="422"/>
              <w:rPr>
                <w:b/>
                <w:szCs w:val="21"/>
              </w:rPr>
            </w:pPr>
            <w:r>
              <w:rPr>
                <w:rFonts w:hint="eastAsia"/>
                <w:b/>
                <w:color w:val="000000"/>
                <w:szCs w:val="21"/>
              </w:rPr>
              <w:t>负责内容</w:t>
            </w:r>
          </w:p>
        </w:tc>
        <w:tc>
          <w:tcPr>
            <w:tcW w:w="992" w:type="dxa"/>
            <w:shd w:val="clear" w:color="auto" w:fill="B4C6E7" w:themeFill="accent1" w:themeFillTint="66"/>
            <w:vAlign w:val="center"/>
            <w:tcPrChange w:id="490" w:author="hyx" w:date="2018-11-10T18:32:00Z">
              <w:tcPr>
                <w:tcW w:w="1191" w:type="dxa"/>
                <w:gridSpan w:val="2"/>
                <w:shd w:val="clear" w:color="auto" w:fill="B4C6E7" w:themeFill="accent1" w:themeFillTint="66"/>
                <w:vAlign w:val="center"/>
              </w:tcPr>
            </w:tcPrChange>
          </w:tcPr>
          <w:p w14:paraId="10C0F670" w14:textId="77777777" w:rsidR="0092000D" w:rsidRDefault="0092000D" w:rsidP="0092000D">
            <w:pPr>
              <w:spacing w:before="156" w:after="156"/>
              <w:ind w:left="422" w:hanging="422"/>
              <w:rPr>
                <w:b/>
                <w:szCs w:val="21"/>
              </w:rPr>
            </w:pPr>
            <w:ins w:id="491" w:author="hyx" w:date="2018-11-10T15:48:00Z">
              <w:r>
                <w:rPr>
                  <w:rFonts w:hint="eastAsia"/>
                  <w:b/>
                  <w:color w:val="000000"/>
                  <w:szCs w:val="21"/>
                </w:rPr>
                <w:t>微信号</w:t>
              </w:r>
            </w:ins>
            <w:del w:id="492" w:author="hyx" w:date="2018-11-10T15:48:00Z">
              <w:r>
                <w:rPr>
                  <w:rFonts w:hint="eastAsia"/>
                  <w:b/>
                  <w:color w:val="000000"/>
                  <w:szCs w:val="21"/>
                </w:rPr>
                <w:delText>班级</w:delText>
              </w:r>
            </w:del>
          </w:p>
        </w:tc>
        <w:tc>
          <w:tcPr>
            <w:tcW w:w="1276" w:type="dxa"/>
            <w:shd w:val="clear" w:color="auto" w:fill="B4C6E7" w:themeFill="accent1" w:themeFillTint="66"/>
            <w:vAlign w:val="center"/>
            <w:tcPrChange w:id="493" w:author="hyx" w:date="2018-11-10T18:32:00Z">
              <w:tcPr>
                <w:tcW w:w="2106" w:type="dxa"/>
                <w:gridSpan w:val="2"/>
                <w:shd w:val="clear" w:color="auto" w:fill="B4C6E7" w:themeFill="accent1" w:themeFillTint="66"/>
                <w:vAlign w:val="center"/>
              </w:tcPr>
            </w:tcPrChange>
          </w:tcPr>
          <w:p w14:paraId="55BAF237" w14:textId="77777777" w:rsidR="0092000D" w:rsidRDefault="0092000D" w:rsidP="0092000D">
            <w:pPr>
              <w:spacing w:before="156" w:after="156"/>
              <w:ind w:left="422" w:hanging="422"/>
              <w:rPr>
                <w:b/>
                <w:szCs w:val="21"/>
              </w:rPr>
            </w:pPr>
            <w:ins w:id="494" w:author="hyx" w:date="2018-11-10T15:48:00Z">
              <w:r>
                <w:rPr>
                  <w:rFonts w:hint="eastAsia"/>
                  <w:b/>
                  <w:color w:val="000000"/>
                  <w:szCs w:val="21"/>
                </w:rPr>
                <w:t>QQ号</w:t>
              </w:r>
            </w:ins>
            <w:del w:id="495" w:author="hyx" w:date="2018-11-10T15:48:00Z">
              <w:r>
                <w:rPr>
                  <w:rFonts w:hint="eastAsia"/>
                  <w:b/>
                  <w:color w:val="000000"/>
                  <w:szCs w:val="21"/>
                </w:rPr>
                <w:delText>学号</w:delText>
              </w:r>
            </w:del>
          </w:p>
        </w:tc>
        <w:tc>
          <w:tcPr>
            <w:tcW w:w="1417" w:type="dxa"/>
            <w:shd w:val="clear" w:color="auto" w:fill="B4C6E7" w:themeFill="accent1" w:themeFillTint="66"/>
            <w:vAlign w:val="center"/>
            <w:tcPrChange w:id="496" w:author="hyx" w:date="2018-11-10T18:32:00Z">
              <w:tcPr>
                <w:tcW w:w="1407" w:type="dxa"/>
                <w:shd w:val="clear" w:color="auto" w:fill="B4C6E7" w:themeFill="accent1" w:themeFillTint="66"/>
                <w:vAlign w:val="center"/>
              </w:tcPr>
            </w:tcPrChange>
          </w:tcPr>
          <w:p w14:paraId="7FEB056A" w14:textId="77777777" w:rsidR="0092000D" w:rsidRDefault="0092000D" w:rsidP="0092000D">
            <w:pPr>
              <w:spacing w:before="156" w:after="156"/>
              <w:ind w:left="422" w:hanging="422"/>
              <w:rPr>
                <w:b/>
                <w:szCs w:val="21"/>
              </w:rPr>
            </w:pPr>
            <w:r>
              <w:rPr>
                <w:rFonts w:hint="eastAsia"/>
                <w:b/>
                <w:color w:val="000000"/>
                <w:szCs w:val="21"/>
              </w:rPr>
              <w:t>电话号码</w:t>
            </w:r>
          </w:p>
        </w:tc>
        <w:tc>
          <w:tcPr>
            <w:tcW w:w="1134" w:type="dxa"/>
            <w:shd w:val="clear" w:color="auto" w:fill="B4C6E7" w:themeFill="accent1" w:themeFillTint="66"/>
            <w:vAlign w:val="center"/>
            <w:tcPrChange w:id="497" w:author="hyx" w:date="2018-11-10T18:32:00Z">
              <w:tcPr>
                <w:tcW w:w="933" w:type="dxa"/>
                <w:shd w:val="clear" w:color="auto" w:fill="B4C6E7" w:themeFill="accent1" w:themeFillTint="66"/>
                <w:vAlign w:val="center"/>
              </w:tcPr>
            </w:tcPrChange>
          </w:tcPr>
          <w:p w14:paraId="763BA0C0" w14:textId="77777777" w:rsidR="0092000D" w:rsidRDefault="0092000D" w:rsidP="0092000D">
            <w:pPr>
              <w:spacing w:before="156" w:after="156"/>
              <w:ind w:left="422" w:hanging="422"/>
              <w:rPr>
                <w:b/>
                <w:szCs w:val="21"/>
              </w:rPr>
            </w:pPr>
            <w:r>
              <w:rPr>
                <w:rFonts w:hint="eastAsia"/>
                <w:b/>
                <w:color w:val="000000"/>
                <w:szCs w:val="21"/>
              </w:rPr>
              <w:t>寝室号</w:t>
            </w:r>
          </w:p>
        </w:tc>
      </w:tr>
      <w:tr w:rsidR="0092000D" w14:paraId="771B4AAD" w14:textId="77777777" w:rsidTr="0089063C">
        <w:trPr>
          <w:jc w:val="center"/>
          <w:trPrChange w:id="498" w:author="hyx" w:date="2018-11-10T18:32:00Z">
            <w:trPr>
              <w:gridBefore w:val="1"/>
              <w:wBefore w:w="176" w:type="dxa"/>
            </w:trPr>
          </w:trPrChange>
        </w:trPr>
        <w:tc>
          <w:tcPr>
            <w:tcW w:w="1271" w:type="dxa"/>
            <w:vAlign w:val="center"/>
            <w:tcPrChange w:id="499" w:author="hyx" w:date="2018-11-10T18:32:00Z">
              <w:tcPr>
                <w:tcW w:w="849" w:type="dxa"/>
                <w:gridSpan w:val="2"/>
                <w:vAlign w:val="center"/>
              </w:tcPr>
            </w:tcPrChange>
          </w:tcPr>
          <w:p w14:paraId="659B1E40" w14:textId="77777777" w:rsidR="0092000D" w:rsidRDefault="0092000D" w:rsidP="0092000D">
            <w:pPr>
              <w:spacing w:before="156" w:after="156"/>
              <w:ind w:left="420" w:hanging="420"/>
              <w:rPr>
                <w:szCs w:val="21"/>
              </w:rPr>
            </w:pPr>
            <w:r>
              <w:rPr>
                <w:rFonts w:hint="eastAsia"/>
                <w:szCs w:val="21"/>
              </w:rPr>
              <w:t>任务审核员</w:t>
            </w:r>
          </w:p>
        </w:tc>
        <w:tc>
          <w:tcPr>
            <w:tcW w:w="851" w:type="dxa"/>
            <w:vAlign w:val="center"/>
            <w:tcPrChange w:id="500" w:author="hyx" w:date="2018-11-10T18:32:00Z">
              <w:tcPr>
                <w:tcW w:w="650" w:type="dxa"/>
                <w:vAlign w:val="center"/>
              </w:tcPr>
            </w:tcPrChange>
          </w:tcPr>
          <w:p w14:paraId="0AE45E83" w14:textId="77777777" w:rsidR="0092000D" w:rsidRDefault="0092000D" w:rsidP="0092000D">
            <w:pPr>
              <w:spacing w:before="156" w:after="156"/>
              <w:ind w:left="400" w:hanging="400"/>
              <w:rPr>
                <w:bCs/>
                <w:color w:val="000000"/>
                <w:szCs w:val="21"/>
              </w:rPr>
            </w:pPr>
            <w:r>
              <w:rPr>
                <w:rFonts w:hint="eastAsia"/>
                <w:bCs/>
                <w:color w:val="000000"/>
                <w:szCs w:val="21"/>
              </w:rPr>
              <w:t>黄叶轩</w:t>
            </w:r>
          </w:p>
        </w:tc>
        <w:tc>
          <w:tcPr>
            <w:tcW w:w="2693" w:type="dxa"/>
            <w:vAlign w:val="center"/>
            <w:tcPrChange w:id="501" w:author="hyx" w:date="2018-11-10T18:32:00Z">
              <w:tcPr>
                <w:tcW w:w="1386" w:type="dxa"/>
                <w:vAlign w:val="center"/>
              </w:tcPr>
            </w:tcPrChange>
          </w:tcPr>
          <w:p w14:paraId="760A7239" w14:textId="3CCD7ED1" w:rsidR="0092000D" w:rsidRDefault="0092000D" w:rsidP="0089063C">
            <w:pPr>
              <w:spacing w:before="156" w:after="156"/>
              <w:rPr>
                <w:bCs/>
                <w:color w:val="000000"/>
                <w:szCs w:val="21"/>
              </w:rPr>
            </w:pPr>
            <w:ins w:id="502" w:author="hyx" w:date="2018-11-10T15:51:00Z">
              <w:r>
                <w:rPr>
                  <w:rFonts w:hint="eastAsia"/>
                  <w:bCs/>
                  <w:color w:val="000000"/>
                  <w:szCs w:val="21"/>
                </w:rPr>
                <w:t>负责项目可行性、项目章程、项目总体计划、需求工程计划的审核</w:t>
              </w:r>
            </w:ins>
            <w:ins w:id="503" w:author="hyx" w:date="2018-11-10T15:52:00Z">
              <w:r>
                <w:rPr>
                  <w:rFonts w:hint="eastAsia"/>
                  <w:bCs/>
                  <w:color w:val="000000"/>
                  <w:szCs w:val="21"/>
                </w:rPr>
                <w:t>与评价</w:t>
              </w:r>
            </w:ins>
            <w:del w:id="504" w:author="hyx" w:date="2018-11-10T15:50:00Z">
              <w:r>
                <w:rPr>
                  <w:rFonts w:hint="eastAsia"/>
                  <w:bCs/>
                  <w:color w:val="000000"/>
                  <w:szCs w:val="21"/>
                </w:rPr>
                <w:delText>对分配下去任务的完成情况进行审查与核实并进行评价</w:delText>
              </w:r>
            </w:del>
          </w:p>
        </w:tc>
        <w:tc>
          <w:tcPr>
            <w:tcW w:w="992" w:type="dxa"/>
            <w:vAlign w:val="center"/>
            <w:tcPrChange w:id="505" w:author="hyx" w:date="2018-11-10T18:32:00Z">
              <w:tcPr>
                <w:tcW w:w="1191" w:type="dxa"/>
                <w:gridSpan w:val="2"/>
                <w:vAlign w:val="center"/>
              </w:tcPr>
            </w:tcPrChange>
          </w:tcPr>
          <w:p w14:paraId="09CCDC1D" w14:textId="77777777" w:rsidR="0092000D" w:rsidRDefault="0092000D" w:rsidP="0092000D">
            <w:pPr>
              <w:spacing w:before="156" w:after="156"/>
              <w:ind w:left="420" w:hanging="420"/>
              <w:rPr>
                <w:bCs/>
                <w:color w:val="000000"/>
                <w:szCs w:val="21"/>
              </w:rPr>
            </w:pPr>
            <w:del w:id="506" w:author="hyx" w:date="2018-11-10T15:49:00Z">
              <w:r>
                <w:rPr>
                  <w:rFonts w:hint="eastAsia"/>
                  <w:color w:val="000000"/>
                  <w:szCs w:val="21"/>
                </w:rPr>
                <w:delText>软工1602</w:delText>
              </w:r>
            </w:del>
            <w:proofErr w:type="spellStart"/>
            <w:ins w:id="507" w:author="hyx" w:date="2018-11-10T15:49:00Z">
              <w:r>
                <w:rPr>
                  <w:rFonts w:hint="eastAsia"/>
                  <w:color w:val="000000"/>
                  <w:szCs w:val="21"/>
                </w:rPr>
                <w:t>Hyxzucc</w:t>
              </w:r>
            </w:ins>
            <w:proofErr w:type="spellEnd"/>
          </w:p>
        </w:tc>
        <w:tc>
          <w:tcPr>
            <w:tcW w:w="1276" w:type="dxa"/>
            <w:vAlign w:val="center"/>
            <w:tcPrChange w:id="508" w:author="hyx" w:date="2018-11-10T18:32:00Z">
              <w:tcPr>
                <w:tcW w:w="2106" w:type="dxa"/>
                <w:gridSpan w:val="2"/>
                <w:vAlign w:val="center"/>
              </w:tcPr>
            </w:tcPrChange>
          </w:tcPr>
          <w:p w14:paraId="1324EB20" w14:textId="77777777" w:rsidR="0092000D" w:rsidRDefault="0092000D" w:rsidP="0092000D">
            <w:pPr>
              <w:spacing w:before="156" w:after="156"/>
              <w:ind w:left="420" w:hanging="420"/>
              <w:rPr>
                <w:bCs/>
                <w:color w:val="000000"/>
                <w:szCs w:val="21"/>
              </w:rPr>
            </w:pPr>
            <w:del w:id="509" w:author="hyx" w:date="2018-11-10T15:49:00Z">
              <w:r>
                <w:rPr>
                  <w:rFonts w:hint="eastAsia"/>
                  <w:bCs/>
                  <w:color w:val="000000"/>
                  <w:szCs w:val="21"/>
                </w:rPr>
                <w:delText>31</w:delText>
              </w:r>
              <w:r>
                <w:rPr>
                  <w:bCs/>
                  <w:color w:val="000000"/>
                  <w:szCs w:val="21"/>
                </w:rPr>
                <w:delText>6</w:delText>
              </w:r>
              <w:r>
                <w:rPr>
                  <w:rFonts w:hint="eastAsia"/>
                  <w:bCs/>
                  <w:color w:val="000000"/>
                  <w:szCs w:val="21"/>
                </w:rPr>
                <w:delText>01</w:delText>
              </w:r>
              <w:r>
                <w:rPr>
                  <w:bCs/>
                  <w:color w:val="000000"/>
                  <w:szCs w:val="21"/>
                </w:rPr>
                <w:delText>246</w:delText>
              </w:r>
            </w:del>
            <w:ins w:id="510" w:author="hyx" w:date="2018-11-10T15:49:00Z">
              <w:r>
                <w:rPr>
                  <w:bCs/>
                  <w:color w:val="000000"/>
                  <w:szCs w:val="21"/>
                </w:rPr>
                <w:t>1103057282</w:t>
              </w:r>
            </w:ins>
          </w:p>
        </w:tc>
        <w:tc>
          <w:tcPr>
            <w:tcW w:w="1417" w:type="dxa"/>
            <w:vAlign w:val="center"/>
            <w:tcPrChange w:id="511" w:author="hyx" w:date="2018-11-10T18:32:00Z">
              <w:tcPr>
                <w:tcW w:w="1407" w:type="dxa"/>
                <w:vAlign w:val="center"/>
              </w:tcPr>
            </w:tcPrChange>
          </w:tcPr>
          <w:p w14:paraId="0A5CF302" w14:textId="77777777" w:rsidR="0092000D" w:rsidRDefault="0092000D" w:rsidP="0092000D">
            <w:pPr>
              <w:spacing w:before="156" w:after="156"/>
              <w:ind w:left="420" w:hanging="420"/>
              <w:rPr>
                <w:szCs w:val="21"/>
              </w:rPr>
            </w:pPr>
            <w:r>
              <w:rPr>
                <w:bCs/>
                <w:color w:val="000000"/>
                <w:szCs w:val="21"/>
              </w:rPr>
              <w:t>13588899102</w:t>
            </w:r>
          </w:p>
        </w:tc>
        <w:tc>
          <w:tcPr>
            <w:tcW w:w="1134" w:type="dxa"/>
            <w:vAlign w:val="center"/>
            <w:tcPrChange w:id="512" w:author="hyx" w:date="2018-11-10T18:32:00Z">
              <w:tcPr>
                <w:tcW w:w="933" w:type="dxa"/>
                <w:vAlign w:val="center"/>
              </w:tcPr>
            </w:tcPrChange>
          </w:tcPr>
          <w:p w14:paraId="2AE35909" w14:textId="77777777" w:rsidR="0092000D" w:rsidRDefault="0092000D" w:rsidP="0092000D">
            <w:pPr>
              <w:spacing w:before="156" w:after="156"/>
              <w:ind w:left="400" w:hanging="400"/>
              <w:rPr>
                <w:ins w:id="513" w:author="hyx" w:date="2018-11-10T15:48:00Z"/>
                <w:rFonts w:asciiTheme="majorEastAsia" w:eastAsiaTheme="majorEastAsia" w:hAnsiTheme="majorEastAsia" w:cs="Helvetica Neue"/>
                <w:color w:val="000000"/>
                <w:szCs w:val="26"/>
              </w:rPr>
            </w:pPr>
            <w:r>
              <w:rPr>
                <w:rFonts w:asciiTheme="majorEastAsia" w:eastAsiaTheme="majorEastAsia" w:hAnsiTheme="majorEastAsia" w:cs="Helvetica Neue"/>
                <w:color w:val="000000"/>
                <w:szCs w:val="26"/>
              </w:rPr>
              <w:t>弘毅</w:t>
            </w:r>
          </w:p>
          <w:p w14:paraId="6EDB88C8" w14:textId="77777777" w:rsidR="0092000D" w:rsidRDefault="0092000D" w:rsidP="0092000D">
            <w:pPr>
              <w:spacing w:before="156" w:after="156"/>
              <w:ind w:left="400" w:hanging="400"/>
              <w:rPr>
                <w:szCs w:val="21"/>
              </w:rPr>
            </w:pPr>
            <w:r>
              <w:rPr>
                <w:rFonts w:asciiTheme="majorEastAsia" w:eastAsiaTheme="majorEastAsia" w:hAnsiTheme="majorEastAsia" w:cs="Helvetica Neue"/>
                <w:color w:val="000000"/>
                <w:szCs w:val="26"/>
              </w:rPr>
              <w:t>2-210</w:t>
            </w:r>
          </w:p>
        </w:tc>
      </w:tr>
      <w:tr w:rsidR="0092000D" w14:paraId="4AD02640" w14:textId="77777777" w:rsidTr="0089063C">
        <w:trPr>
          <w:jc w:val="center"/>
          <w:ins w:id="514" w:author="hyx" w:date="2018-11-10T15:50:00Z"/>
        </w:trPr>
        <w:tc>
          <w:tcPr>
            <w:tcW w:w="1271" w:type="dxa"/>
            <w:vAlign w:val="center"/>
            <w:tcPrChange w:id="515" w:author="hyx" w:date="2018-11-10T18:32:00Z">
              <w:tcPr>
                <w:tcW w:w="851" w:type="dxa"/>
                <w:gridSpan w:val="2"/>
                <w:vAlign w:val="center"/>
              </w:tcPr>
            </w:tcPrChange>
          </w:tcPr>
          <w:p w14:paraId="6D0CCFF2" w14:textId="77777777" w:rsidR="0092000D" w:rsidRDefault="0092000D" w:rsidP="0092000D">
            <w:pPr>
              <w:spacing w:before="156" w:after="156"/>
              <w:ind w:left="420" w:hanging="420"/>
              <w:rPr>
                <w:ins w:id="516" w:author="hyx" w:date="2018-11-10T15:50:00Z"/>
                <w:szCs w:val="21"/>
              </w:rPr>
            </w:pPr>
            <w:ins w:id="517" w:author="hyx" w:date="2018-11-10T15:50:00Z">
              <w:r>
                <w:rPr>
                  <w:rFonts w:hint="eastAsia"/>
                  <w:szCs w:val="21"/>
                </w:rPr>
                <w:t>任务审核员</w:t>
              </w:r>
            </w:ins>
          </w:p>
        </w:tc>
        <w:tc>
          <w:tcPr>
            <w:tcW w:w="851" w:type="dxa"/>
            <w:vAlign w:val="center"/>
            <w:tcPrChange w:id="518" w:author="hyx" w:date="2018-11-10T18:32:00Z">
              <w:tcPr>
                <w:tcW w:w="824" w:type="dxa"/>
                <w:gridSpan w:val="2"/>
                <w:vAlign w:val="center"/>
              </w:tcPr>
            </w:tcPrChange>
          </w:tcPr>
          <w:p w14:paraId="1F9275EB" w14:textId="77777777" w:rsidR="0092000D" w:rsidRDefault="0092000D" w:rsidP="0092000D">
            <w:pPr>
              <w:spacing w:before="156" w:after="156"/>
              <w:ind w:left="400" w:hanging="400"/>
              <w:rPr>
                <w:ins w:id="519" w:author="hyx" w:date="2018-11-10T15:50:00Z"/>
                <w:bCs/>
                <w:color w:val="000000"/>
                <w:szCs w:val="21"/>
              </w:rPr>
            </w:pPr>
            <w:ins w:id="520" w:author="hyx" w:date="2018-11-10T15:52:00Z">
              <w:r>
                <w:rPr>
                  <w:rFonts w:hint="eastAsia"/>
                  <w:bCs/>
                  <w:color w:val="000000"/>
                  <w:szCs w:val="21"/>
                </w:rPr>
                <w:t>陈俊仁</w:t>
              </w:r>
            </w:ins>
          </w:p>
        </w:tc>
        <w:tc>
          <w:tcPr>
            <w:tcW w:w="2693" w:type="dxa"/>
            <w:vAlign w:val="center"/>
            <w:tcPrChange w:id="521" w:author="hyx" w:date="2018-11-10T18:32:00Z">
              <w:tcPr>
                <w:tcW w:w="2153" w:type="dxa"/>
                <w:gridSpan w:val="2"/>
                <w:vAlign w:val="center"/>
              </w:tcPr>
            </w:tcPrChange>
          </w:tcPr>
          <w:p w14:paraId="50C28DB7" w14:textId="77777777" w:rsidR="0092000D" w:rsidRDefault="0092000D" w:rsidP="0089063C">
            <w:pPr>
              <w:spacing w:before="156" w:after="156"/>
              <w:rPr>
                <w:ins w:id="522" w:author="hyx" w:date="2018-11-10T15:50:00Z"/>
                <w:bCs/>
                <w:color w:val="000000"/>
                <w:szCs w:val="21"/>
              </w:rPr>
            </w:pPr>
            <w:ins w:id="523" w:author="hyx" w:date="2018-11-10T15:52:00Z">
              <w:r>
                <w:rPr>
                  <w:rFonts w:hint="eastAsia"/>
                  <w:bCs/>
                  <w:color w:val="000000"/>
                  <w:szCs w:val="21"/>
                </w:rPr>
                <w:t>负责质量保证计划的审核与评价</w:t>
              </w:r>
            </w:ins>
          </w:p>
        </w:tc>
        <w:tc>
          <w:tcPr>
            <w:tcW w:w="992" w:type="dxa"/>
            <w:vAlign w:val="center"/>
            <w:tcPrChange w:id="524" w:author="hyx" w:date="2018-11-10T18:32:00Z">
              <w:tcPr>
                <w:tcW w:w="1134" w:type="dxa"/>
                <w:gridSpan w:val="2"/>
                <w:vAlign w:val="center"/>
              </w:tcPr>
            </w:tcPrChange>
          </w:tcPr>
          <w:p w14:paraId="52C37B0C" w14:textId="77777777" w:rsidR="0092000D" w:rsidRDefault="0092000D" w:rsidP="0092000D">
            <w:pPr>
              <w:spacing w:before="156" w:after="156"/>
              <w:ind w:left="400" w:hanging="400"/>
              <w:rPr>
                <w:ins w:id="525" w:author="hyx" w:date="2018-11-10T15:50:00Z"/>
                <w:color w:val="000000"/>
                <w:szCs w:val="21"/>
              </w:rPr>
            </w:pPr>
            <w:ins w:id="526" w:author="hyx" w:date="2018-11-10T18:40:00Z">
              <w:r>
                <w:t>chenjunren6745</w:t>
              </w:r>
            </w:ins>
          </w:p>
        </w:tc>
        <w:tc>
          <w:tcPr>
            <w:tcW w:w="1276" w:type="dxa"/>
            <w:vAlign w:val="center"/>
            <w:tcPrChange w:id="527" w:author="hyx" w:date="2018-11-10T18:32:00Z">
              <w:tcPr>
                <w:tcW w:w="1396" w:type="dxa"/>
                <w:vAlign w:val="center"/>
              </w:tcPr>
            </w:tcPrChange>
          </w:tcPr>
          <w:p w14:paraId="305465D5" w14:textId="77777777" w:rsidR="0092000D" w:rsidRDefault="0092000D" w:rsidP="0092000D">
            <w:pPr>
              <w:spacing w:before="156" w:after="156"/>
              <w:ind w:left="400" w:hanging="400"/>
              <w:rPr>
                <w:ins w:id="528" w:author="hyx" w:date="2018-11-10T15:50:00Z"/>
                <w:bCs/>
                <w:color w:val="000000"/>
                <w:szCs w:val="21"/>
              </w:rPr>
            </w:pPr>
            <w:ins w:id="529" w:author="hyx" w:date="2018-11-10T18:40:00Z">
              <w:r>
                <w:t>374955336</w:t>
              </w:r>
            </w:ins>
          </w:p>
        </w:tc>
        <w:tc>
          <w:tcPr>
            <w:tcW w:w="1417" w:type="dxa"/>
            <w:vAlign w:val="center"/>
            <w:tcPrChange w:id="530" w:author="hyx" w:date="2018-11-10T18:32:00Z">
              <w:tcPr>
                <w:tcW w:w="1407" w:type="dxa"/>
                <w:vAlign w:val="center"/>
              </w:tcPr>
            </w:tcPrChange>
          </w:tcPr>
          <w:p w14:paraId="30D37A7D" w14:textId="77777777" w:rsidR="0092000D" w:rsidRDefault="0092000D" w:rsidP="0092000D">
            <w:pPr>
              <w:spacing w:before="156" w:after="156"/>
              <w:ind w:left="400" w:hanging="400"/>
              <w:rPr>
                <w:ins w:id="531" w:author="hyx" w:date="2018-11-10T15:50:00Z"/>
                <w:bCs/>
                <w:color w:val="000000"/>
                <w:szCs w:val="21"/>
              </w:rPr>
            </w:pPr>
            <w:ins w:id="532" w:author="hyx" w:date="2018-11-10T18:43:00Z">
              <w:r>
                <w:t>17376503405</w:t>
              </w:r>
            </w:ins>
          </w:p>
        </w:tc>
        <w:tc>
          <w:tcPr>
            <w:tcW w:w="1134" w:type="dxa"/>
            <w:vAlign w:val="center"/>
            <w:tcPrChange w:id="533" w:author="hyx" w:date="2018-11-10T18:32:00Z">
              <w:tcPr>
                <w:tcW w:w="933" w:type="dxa"/>
                <w:vAlign w:val="center"/>
              </w:tcPr>
            </w:tcPrChange>
          </w:tcPr>
          <w:p w14:paraId="3C0EECA5" w14:textId="77777777" w:rsidR="0092000D" w:rsidRDefault="0092000D" w:rsidP="0092000D">
            <w:pPr>
              <w:spacing w:before="156" w:after="156"/>
              <w:ind w:left="400" w:hanging="400"/>
              <w:rPr>
                <w:ins w:id="534" w:author="hyx" w:date="2018-11-10T18:32:00Z"/>
                <w:rFonts w:asciiTheme="majorEastAsia" w:eastAsiaTheme="majorEastAsia" w:hAnsiTheme="majorEastAsia" w:cs="Helvetica Neue"/>
                <w:color w:val="000000"/>
                <w:szCs w:val="26"/>
              </w:rPr>
            </w:pPr>
            <w:ins w:id="535" w:author="hyx" w:date="2018-11-10T18:32:00Z">
              <w:r>
                <w:rPr>
                  <w:rFonts w:asciiTheme="majorEastAsia" w:eastAsiaTheme="majorEastAsia" w:hAnsiTheme="majorEastAsia" w:cs="Helvetica Neue"/>
                  <w:color w:val="000000"/>
                  <w:szCs w:val="26"/>
                </w:rPr>
                <w:t>弘毅</w:t>
              </w:r>
            </w:ins>
          </w:p>
          <w:p w14:paraId="23994A9D" w14:textId="77777777" w:rsidR="0092000D" w:rsidRDefault="0092000D" w:rsidP="0092000D">
            <w:pPr>
              <w:spacing w:before="156" w:after="156"/>
              <w:ind w:left="400" w:hanging="400"/>
              <w:rPr>
                <w:ins w:id="536" w:author="hyx" w:date="2018-11-10T15:50:00Z"/>
                <w:rFonts w:asciiTheme="majorEastAsia" w:eastAsiaTheme="majorEastAsia" w:hAnsiTheme="majorEastAsia" w:cs="Helvetica Neue"/>
                <w:color w:val="000000"/>
                <w:szCs w:val="26"/>
              </w:rPr>
            </w:pPr>
            <w:ins w:id="537" w:author="hyx" w:date="2018-11-10T18:32:00Z">
              <w:r>
                <w:rPr>
                  <w:rFonts w:asciiTheme="majorEastAsia" w:eastAsiaTheme="majorEastAsia" w:hAnsiTheme="majorEastAsia" w:cs="Helvetica Neue"/>
                  <w:color w:val="000000"/>
                  <w:szCs w:val="26"/>
                </w:rPr>
                <w:t>2-209</w:t>
              </w:r>
            </w:ins>
          </w:p>
        </w:tc>
      </w:tr>
      <w:tr w:rsidR="0092000D" w14:paraId="4328DE72" w14:textId="77777777" w:rsidTr="0089063C">
        <w:trPr>
          <w:jc w:val="center"/>
          <w:ins w:id="538" w:author="hyx" w:date="2018-11-10T15:50:00Z"/>
        </w:trPr>
        <w:tc>
          <w:tcPr>
            <w:tcW w:w="1271" w:type="dxa"/>
            <w:vAlign w:val="center"/>
            <w:tcPrChange w:id="539" w:author="hyx" w:date="2018-11-10T18:32:00Z">
              <w:tcPr>
                <w:tcW w:w="851" w:type="dxa"/>
                <w:gridSpan w:val="2"/>
                <w:vAlign w:val="center"/>
              </w:tcPr>
            </w:tcPrChange>
          </w:tcPr>
          <w:p w14:paraId="2E584E73" w14:textId="77777777" w:rsidR="0092000D" w:rsidRDefault="0092000D" w:rsidP="0092000D">
            <w:pPr>
              <w:spacing w:before="156" w:after="156"/>
              <w:ind w:left="420" w:hanging="420"/>
              <w:rPr>
                <w:ins w:id="540" w:author="hyx" w:date="2018-11-10T15:50:00Z"/>
                <w:szCs w:val="21"/>
              </w:rPr>
            </w:pPr>
            <w:ins w:id="541" w:author="hyx" w:date="2018-11-10T15:50:00Z">
              <w:r>
                <w:rPr>
                  <w:rFonts w:hint="eastAsia"/>
                  <w:szCs w:val="21"/>
                </w:rPr>
                <w:t>任务审核员</w:t>
              </w:r>
            </w:ins>
          </w:p>
        </w:tc>
        <w:tc>
          <w:tcPr>
            <w:tcW w:w="851" w:type="dxa"/>
            <w:vAlign w:val="center"/>
            <w:tcPrChange w:id="542" w:author="hyx" w:date="2018-11-10T18:32:00Z">
              <w:tcPr>
                <w:tcW w:w="824" w:type="dxa"/>
                <w:gridSpan w:val="2"/>
                <w:vAlign w:val="center"/>
              </w:tcPr>
            </w:tcPrChange>
          </w:tcPr>
          <w:p w14:paraId="0CC66C85" w14:textId="77777777" w:rsidR="0092000D" w:rsidRDefault="0092000D" w:rsidP="0092000D">
            <w:pPr>
              <w:spacing w:before="156" w:after="156"/>
              <w:ind w:left="400" w:hanging="400"/>
              <w:rPr>
                <w:ins w:id="543" w:author="hyx" w:date="2018-11-10T15:50:00Z"/>
                <w:bCs/>
                <w:color w:val="000000"/>
                <w:szCs w:val="21"/>
              </w:rPr>
            </w:pPr>
            <w:ins w:id="544" w:author="hyx" w:date="2018-11-10T15:52:00Z">
              <w:r>
                <w:rPr>
                  <w:rFonts w:hint="eastAsia"/>
                  <w:bCs/>
                  <w:color w:val="000000"/>
                  <w:szCs w:val="21"/>
                </w:rPr>
                <w:t>陈苏民</w:t>
              </w:r>
            </w:ins>
          </w:p>
        </w:tc>
        <w:tc>
          <w:tcPr>
            <w:tcW w:w="2693" w:type="dxa"/>
            <w:vAlign w:val="center"/>
            <w:tcPrChange w:id="545" w:author="hyx" w:date="2018-11-10T18:32:00Z">
              <w:tcPr>
                <w:tcW w:w="2153" w:type="dxa"/>
                <w:gridSpan w:val="2"/>
                <w:vAlign w:val="center"/>
              </w:tcPr>
            </w:tcPrChange>
          </w:tcPr>
          <w:p w14:paraId="333DDC85" w14:textId="77777777" w:rsidR="0092000D" w:rsidRDefault="0092000D" w:rsidP="0089063C">
            <w:pPr>
              <w:spacing w:before="156" w:after="156"/>
              <w:rPr>
                <w:ins w:id="546" w:author="hyx" w:date="2018-11-10T15:50:00Z"/>
                <w:bCs/>
                <w:color w:val="000000"/>
                <w:szCs w:val="21"/>
              </w:rPr>
            </w:pPr>
            <w:ins w:id="547" w:author="hyx" w:date="2018-11-10T15:52:00Z">
              <w:r>
                <w:rPr>
                  <w:rFonts w:hint="eastAsia"/>
                  <w:bCs/>
                  <w:color w:val="000000"/>
                  <w:szCs w:val="21"/>
                </w:rPr>
                <w:t>负责</w:t>
              </w:r>
            </w:ins>
            <w:ins w:id="548" w:author="hyx" w:date="2018-11-10T18:24:00Z">
              <w:r>
                <w:rPr>
                  <w:rFonts w:hint="eastAsia"/>
                  <w:bCs/>
                  <w:color w:val="000000"/>
                  <w:szCs w:val="21"/>
                </w:rPr>
                <w:t>测试计划、安装部署计划、培训计划系统维护计划的审核和评价</w:t>
              </w:r>
            </w:ins>
          </w:p>
        </w:tc>
        <w:tc>
          <w:tcPr>
            <w:tcW w:w="992" w:type="dxa"/>
            <w:vAlign w:val="center"/>
            <w:tcPrChange w:id="549" w:author="hyx" w:date="2018-11-10T18:32:00Z">
              <w:tcPr>
                <w:tcW w:w="1134" w:type="dxa"/>
                <w:gridSpan w:val="2"/>
                <w:vAlign w:val="center"/>
              </w:tcPr>
            </w:tcPrChange>
          </w:tcPr>
          <w:p w14:paraId="6741A89D" w14:textId="77777777" w:rsidR="0092000D" w:rsidRDefault="0092000D" w:rsidP="0092000D">
            <w:pPr>
              <w:spacing w:before="156" w:after="156"/>
              <w:ind w:left="400" w:hanging="400"/>
              <w:rPr>
                <w:ins w:id="550" w:author="hyx" w:date="2018-11-10T15:50:00Z"/>
                <w:color w:val="000000"/>
                <w:szCs w:val="21"/>
              </w:rPr>
            </w:pPr>
            <w:ins w:id="551" w:author="hyx" w:date="2018-11-10T18:40:00Z">
              <w:r>
                <w:t>c96s1m</w:t>
              </w:r>
            </w:ins>
          </w:p>
        </w:tc>
        <w:tc>
          <w:tcPr>
            <w:tcW w:w="1276" w:type="dxa"/>
            <w:vAlign w:val="center"/>
            <w:tcPrChange w:id="552" w:author="hyx" w:date="2018-11-10T18:32:00Z">
              <w:tcPr>
                <w:tcW w:w="1396" w:type="dxa"/>
                <w:vAlign w:val="center"/>
              </w:tcPr>
            </w:tcPrChange>
          </w:tcPr>
          <w:p w14:paraId="5CEE881E" w14:textId="77777777" w:rsidR="0092000D" w:rsidRDefault="0092000D" w:rsidP="0092000D">
            <w:pPr>
              <w:spacing w:before="156" w:after="156"/>
              <w:ind w:left="400" w:hanging="400"/>
              <w:rPr>
                <w:ins w:id="553" w:author="hyx" w:date="2018-11-10T15:50:00Z"/>
                <w:bCs/>
                <w:color w:val="000000"/>
                <w:szCs w:val="21"/>
              </w:rPr>
            </w:pPr>
            <w:ins w:id="554" w:author="hyx" w:date="2018-11-10T18:43:00Z">
              <w:r>
                <w:rPr>
                  <w:bCs/>
                  <w:color w:val="000000"/>
                  <w:szCs w:val="21"/>
                </w:rPr>
                <w:t>245023559</w:t>
              </w:r>
            </w:ins>
          </w:p>
        </w:tc>
        <w:tc>
          <w:tcPr>
            <w:tcW w:w="1417" w:type="dxa"/>
            <w:vAlign w:val="center"/>
            <w:tcPrChange w:id="555" w:author="hyx" w:date="2018-11-10T18:32:00Z">
              <w:tcPr>
                <w:tcW w:w="1407" w:type="dxa"/>
                <w:vAlign w:val="center"/>
              </w:tcPr>
            </w:tcPrChange>
          </w:tcPr>
          <w:p w14:paraId="45E8D51E" w14:textId="77777777" w:rsidR="0092000D" w:rsidRDefault="0092000D" w:rsidP="0092000D">
            <w:pPr>
              <w:spacing w:before="156" w:after="156"/>
              <w:ind w:left="400" w:hanging="400"/>
              <w:rPr>
                <w:ins w:id="556" w:author="hyx" w:date="2018-11-10T15:50:00Z"/>
                <w:bCs/>
                <w:color w:val="000000"/>
                <w:szCs w:val="21"/>
              </w:rPr>
            </w:pPr>
            <w:ins w:id="557" w:author="hyx" w:date="2018-11-10T18:43:00Z">
              <w:r>
                <w:rPr>
                  <w:rFonts w:ascii="Times New Roman" w:hAnsi="Times New Roman" w:cs="Times New Roman"/>
                  <w:szCs w:val="24"/>
                </w:rPr>
                <w:t>19967308296</w:t>
              </w:r>
            </w:ins>
          </w:p>
        </w:tc>
        <w:tc>
          <w:tcPr>
            <w:tcW w:w="1134" w:type="dxa"/>
            <w:vAlign w:val="center"/>
            <w:tcPrChange w:id="558" w:author="hyx" w:date="2018-11-10T18:32:00Z">
              <w:tcPr>
                <w:tcW w:w="933" w:type="dxa"/>
                <w:vAlign w:val="center"/>
              </w:tcPr>
            </w:tcPrChange>
          </w:tcPr>
          <w:p w14:paraId="1044C129" w14:textId="77777777" w:rsidR="0092000D" w:rsidRDefault="0092000D" w:rsidP="0092000D">
            <w:pPr>
              <w:spacing w:before="156" w:after="156"/>
              <w:ind w:left="400" w:hanging="400"/>
              <w:rPr>
                <w:ins w:id="559" w:author="hyx" w:date="2018-11-10T18:32:00Z"/>
                <w:rFonts w:asciiTheme="majorEastAsia" w:eastAsiaTheme="majorEastAsia" w:hAnsiTheme="majorEastAsia" w:cs="Helvetica Neue"/>
                <w:color w:val="000000"/>
                <w:szCs w:val="26"/>
              </w:rPr>
            </w:pPr>
            <w:ins w:id="560" w:author="hyx" w:date="2018-11-10T18:32:00Z">
              <w:r>
                <w:rPr>
                  <w:rFonts w:asciiTheme="majorEastAsia" w:eastAsiaTheme="majorEastAsia" w:hAnsiTheme="majorEastAsia" w:cs="Helvetica Neue"/>
                  <w:color w:val="000000"/>
                  <w:szCs w:val="26"/>
                </w:rPr>
                <w:t>弘毅</w:t>
              </w:r>
            </w:ins>
          </w:p>
          <w:p w14:paraId="38B2EC88" w14:textId="77777777" w:rsidR="0092000D" w:rsidRDefault="0092000D" w:rsidP="0092000D">
            <w:pPr>
              <w:spacing w:before="156" w:after="156"/>
              <w:ind w:left="400" w:hanging="400"/>
              <w:rPr>
                <w:ins w:id="561" w:author="hyx" w:date="2018-11-10T15:50:00Z"/>
                <w:rFonts w:asciiTheme="majorEastAsia" w:eastAsiaTheme="majorEastAsia" w:hAnsiTheme="majorEastAsia" w:cs="Helvetica Neue"/>
                <w:color w:val="000000"/>
                <w:szCs w:val="26"/>
              </w:rPr>
            </w:pPr>
            <w:ins w:id="562" w:author="hyx" w:date="2018-11-10T18:33:00Z">
              <w:r>
                <w:rPr>
                  <w:rFonts w:asciiTheme="majorEastAsia" w:eastAsiaTheme="majorEastAsia" w:hAnsiTheme="majorEastAsia" w:cs="Helvetica Neue"/>
                  <w:color w:val="000000"/>
                  <w:szCs w:val="26"/>
                </w:rPr>
                <w:t>1</w:t>
              </w:r>
            </w:ins>
            <w:ins w:id="563" w:author="hyx" w:date="2018-11-10T18:32:00Z">
              <w:r>
                <w:rPr>
                  <w:rFonts w:asciiTheme="majorEastAsia" w:eastAsiaTheme="majorEastAsia" w:hAnsiTheme="majorEastAsia" w:cs="Helvetica Neue"/>
                  <w:color w:val="000000"/>
                  <w:szCs w:val="26"/>
                </w:rPr>
                <w:t>-</w:t>
              </w:r>
            </w:ins>
            <w:ins w:id="564" w:author="hyx" w:date="2018-11-10T18:33:00Z">
              <w:r>
                <w:rPr>
                  <w:rFonts w:asciiTheme="majorEastAsia" w:eastAsiaTheme="majorEastAsia" w:hAnsiTheme="majorEastAsia" w:cs="Helvetica Neue"/>
                  <w:color w:val="000000"/>
                  <w:szCs w:val="26"/>
                </w:rPr>
                <w:t>124</w:t>
              </w:r>
            </w:ins>
          </w:p>
        </w:tc>
      </w:tr>
      <w:tr w:rsidR="0092000D" w14:paraId="4D1C17B9" w14:textId="77777777" w:rsidTr="0089063C">
        <w:trPr>
          <w:jc w:val="center"/>
          <w:ins w:id="565" w:author="hyx" w:date="2018-11-10T15:50:00Z"/>
        </w:trPr>
        <w:tc>
          <w:tcPr>
            <w:tcW w:w="1271" w:type="dxa"/>
            <w:vAlign w:val="center"/>
            <w:tcPrChange w:id="566" w:author="hyx" w:date="2018-11-10T18:32:00Z">
              <w:tcPr>
                <w:tcW w:w="851" w:type="dxa"/>
                <w:gridSpan w:val="2"/>
                <w:vAlign w:val="center"/>
              </w:tcPr>
            </w:tcPrChange>
          </w:tcPr>
          <w:p w14:paraId="11EA885E" w14:textId="77777777" w:rsidR="0092000D" w:rsidRDefault="0092000D" w:rsidP="0092000D">
            <w:pPr>
              <w:spacing w:before="156" w:after="156"/>
              <w:ind w:left="420" w:hanging="420"/>
              <w:rPr>
                <w:ins w:id="567" w:author="hyx" w:date="2018-11-10T15:50:00Z"/>
                <w:szCs w:val="21"/>
              </w:rPr>
            </w:pPr>
            <w:ins w:id="568" w:author="hyx" w:date="2018-11-10T15:50:00Z">
              <w:r>
                <w:rPr>
                  <w:rFonts w:hint="eastAsia"/>
                  <w:szCs w:val="21"/>
                </w:rPr>
                <w:t>任务审核员</w:t>
              </w:r>
            </w:ins>
          </w:p>
        </w:tc>
        <w:tc>
          <w:tcPr>
            <w:tcW w:w="851" w:type="dxa"/>
            <w:vAlign w:val="center"/>
            <w:tcPrChange w:id="569" w:author="hyx" w:date="2018-11-10T18:32:00Z">
              <w:tcPr>
                <w:tcW w:w="824" w:type="dxa"/>
                <w:gridSpan w:val="2"/>
                <w:vAlign w:val="center"/>
              </w:tcPr>
            </w:tcPrChange>
          </w:tcPr>
          <w:p w14:paraId="6D7E4687" w14:textId="77777777" w:rsidR="0092000D" w:rsidRDefault="0092000D" w:rsidP="0092000D">
            <w:pPr>
              <w:spacing w:before="156" w:after="156"/>
              <w:ind w:left="400" w:hanging="400"/>
              <w:rPr>
                <w:ins w:id="570" w:author="hyx" w:date="2018-11-10T15:50:00Z"/>
                <w:bCs/>
                <w:color w:val="000000"/>
                <w:szCs w:val="21"/>
              </w:rPr>
            </w:pPr>
            <w:ins w:id="571" w:author="hyx" w:date="2018-11-10T18:25:00Z">
              <w:r>
                <w:rPr>
                  <w:rFonts w:hint="eastAsia"/>
                  <w:bCs/>
                  <w:color w:val="000000"/>
                  <w:szCs w:val="21"/>
                </w:rPr>
                <w:t>徐双铅</w:t>
              </w:r>
            </w:ins>
          </w:p>
        </w:tc>
        <w:tc>
          <w:tcPr>
            <w:tcW w:w="2693" w:type="dxa"/>
            <w:vAlign w:val="center"/>
            <w:tcPrChange w:id="572" w:author="hyx" w:date="2018-11-10T18:32:00Z">
              <w:tcPr>
                <w:tcW w:w="2153" w:type="dxa"/>
                <w:gridSpan w:val="2"/>
                <w:vAlign w:val="center"/>
              </w:tcPr>
            </w:tcPrChange>
          </w:tcPr>
          <w:p w14:paraId="206494B8" w14:textId="77777777" w:rsidR="0092000D" w:rsidRDefault="0092000D" w:rsidP="0089063C">
            <w:pPr>
              <w:spacing w:before="156" w:after="156"/>
              <w:rPr>
                <w:ins w:id="573" w:author="hyx" w:date="2018-11-10T15:50:00Z"/>
                <w:bCs/>
                <w:color w:val="000000"/>
                <w:szCs w:val="21"/>
              </w:rPr>
            </w:pPr>
            <w:ins w:id="574" w:author="hyx" w:date="2018-11-10T18:25:00Z">
              <w:r>
                <w:rPr>
                  <w:rFonts w:hint="eastAsia"/>
                  <w:bCs/>
                  <w:color w:val="000000"/>
                  <w:szCs w:val="21"/>
                </w:rPr>
                <w:t>负责软件需求规格说明书、软件概要设计说明的评审和评价</w:t>
              </w:r>
            </w:ins>
          </w:p>
        </w:tc>
        <w:tc>
          <w:tcPr>
            <w:tcW w:w="992" w:type="dxa"/>
            <w:vAlign w:val="center"/>
            <w:tcPrChange w:id="575" w:author="hyx" w:date="2018-11-10T18:32:00Z">
              <w:tcPr>
                <w:tcW w:w="1134" w:type="dxa"/>
                <w:gridSpan w:val="2"/>
                <w:vAlign w:val="center"/>
              </w:tcPr>
            </w:tcPrChange>
          </w:tcPr>
          <w:p w14:paraId="4DAA0B11" w14:textId="77777777" w:rsidR="0092000D" w:rsidRDefault="0092000D" w:rsidP="0092000D">
            <w:pPr>
              <w:spacing w:before="156" w:after="156"/>
              <w:ind w:left="400" w:hanging="400"/>
              <w:rPr>
                <w:ins w:id="576" w:author="hyx" w:date="2018-11-10T15:50:00Z"/>
                <w:color w:val="000000"/>
                <w:szCs w:val="21"/>
              </w:rPr>
            </w:pPr>
            <w:ins w:id="577" w:author="hyx" w:date="2018-11-10T18:30:00Z">
              <w:r>
                <w:t>CXM1064081300</w:t>
              </w:r>
            </w:ins>
          </w:p>
        </w:tc>
        <w:tc>
          <w:tcPr>
            <w:tcW w:w="1276" w:type="dxa"/>
            <w:vAlign w:val="center"/>
            <w:tcPrChange w:id="578" w:author="hyx" w:date="2018-11-10T18:32:00Z">
              <w:tcPr>
                <w:tcW w:w="1396" w:type="dxa"/>
                <w:vAlign w:val="center"/>
              </w:tcPr>
            </w:tcPrChange>
          </w:tcPr>
          <w:p w14:paraId="0F777C2C" w14:textId="77777777" w:rsidR="0092000D" w:rsidRDefault="0092000D" w:rsidP="0092000D">
            <w:pPr>
              <w:spacing w:before="156" w:after="156"/>
              <w:ind w:left="400" w:hanging="400"/>
              <w:rPr>
                <w:ins w:id="579" w:author="hyx" w:date="2018-11-10T15:50:00Z"/>
                <w:bCs/>
                <w:color w:val="000000"/>
                <w:szCs w:val="21"/>
              </w:rPr>
            </w:pPr>
            <w:ins w:id="580" w:author="hyx" w:date="2018-11-10T18:30:00Z">
              <w:r>
                <w:t>1227442409</w:t>
              </w:r>
            </w:ins>
          </w:p>
        </w:tc>
        <w:tc>
          <w:tcPr>
            <w:tcW w:w="1417" w:type="dxa"/>
            <w:vAlign w:val="center"/>
            <w:tcPrChange w:id="581" w:author="hyx" w:date="2018-11-10T18:32:00Z">
              <w:tcPr>
                <w:tcW w:w="1407" w:type="dxa"/>
                <w:vAlign w:val="center"/>
              </w:tcPr>
            </w:tcPrChange>
          </w:tcPr>
          <w:p w14:paraId="75E35429" w14:textId="77777777" w:rsidR="0092000D" w:rsidRDefault="0092000D" w:rsidP="0092000D">
            <w:pPr>
              <w:spacing w:before="156" w:after="156"/>
              <w:ind w:left="400" w:hanging="400"/>
              <w:rPr>
                <w:ins w:id="582" w:author="hyx" w:date="2018-11-10T15:50:00Z"/>
                <w:bCs/>
                <w:color w:val="000000"/>
                <w:szCs w:val="21"/>
              </w:rPr>
            </w:pPr>
            <w:ins w:id="583" w:author="hyx" w:date="2018-11-10T18:30:00Z">
              <w:r>
                <w:t>18094711647</w:t>
              </w:r>
            </w:ins>
          </w:p>
        </w:tc>
        <w:tc>
          <w:tcPr>
            <w:tcW w:w="1134" w:type="dxa"/>
            <w:vAlign w:val="center"/>
            <w:tcPrChange w:id="584" w:author="hyx" w:date="2018-11-10T18:32:00Z">
              <w:tcPr>
                <w:tcW w:w="933" w:type="dxa"/>
                <w:vAlign w:val="center"/>
              </w:tcPr>
            </w:tcPrChange>
          </w:tcPr>
          <w:p w14:paraId="2D20A13B" w14:textId="77777777" w:rsidR="0092000D" w:rsidRDefault="0092000D" w:rsidP="0092000D">
            <w:pPr>
              <w:spacing w:before="156" w:after="156"/>
              <w:ind w:left="400" w:hanging="400"/>
              <w:rPr>
                <w:ins w:id="585" w:author="hyx" w:date="2018-11-10T18:32:00Z"/>
                <w:rFonts w:asciiTheme="majorEastAsia" w:eastAsiaTheme="majorEastAsia" w:hAnsiTheme="majorEastAsia" w:cs="Helvetica Neue"/>
                <w:color w:val="000000"/>
                <w:szCs w:val="26"/>
              </w:rPr>
            </w:pPr>
            <w:ins w:id="586" w:author="hyx" w:date="2018-11-10T18:32:00Z">
              <w:r>
                <w:rPr>
                  <w:rFonts w:asciiTheme="majorEastAsia" w:eastAsiaTheme="majorEastAsia" w:hAnsiTheme="majorEastAsia" w:cs="Helvetica Neue"/>
                  <w:color w:val="000000"/>
                  <w:szCs w:val="26"/>
                </w:rPr>
                <w:t>弘毅</w:t>
              </w:r>
            </w:ins>
          </w:p>
          <w:p w14:paraId="57D6237B" w14:textId="77777777" w:rsidR="0092000D" w:rsidRDefault="0092000D" w:rsidP="0092000D">
            <w:pPr>
              <w:spacing w:before="156" w:after="156"/>
              <w:ind w:left="400" w:hanging="400"/>
              <w:rPr>
                <w:ins w:id="587" w:author="hyx" w:date="2018-11-10T15:50:00Z"/>
                <w:rFonts w:asciiTheme="majorEastAsia" w:eastAsiaTheme="majorEastAsia" w:hAnsiTheme="majorEastAsia" w:cs="Helvetica Neue"/>
                <w:color w:val="000000"/>
                <w:szCs w:val="26"/>
              </w:rPr>
            </w:pPr>
            <w:ins w:id="588" w:author="hyx" w:date="2018-11-10T18:32:00Z">
              <w:r>
                <w:rPr>
                  <w:rFonts w:asciiTheme="majorEastAsia" w:eastAsiaTheme="majorEastAsia" w:hAnsiTheme="majorEastAsia" w:cs="Helvetica Neue"/>
                  <w:color w:val="000000"/>
                  <w:szCs w:val="26"/>
                </w:rPr>
                <w:t>2-</w:t>
              </w:r>
            </w:ins>
            <w:ins w:id="589" w:author="hyx" w:date="2018-11-10T18:33:00Z">
              <w:r>
                <w:rPr>
                  <w:rFonts w:asciiTheme="majorEastAsia" w:eastAsiaTheme="majorEastAsia" w:hAnsiTheme="majorEastAsia" w:cs="Helvetica Neue"/>
                  <w:color w:val="000000"/>
                  <w:szCs w:val="26"/>
                </w:rPr>
                <w:t>207</w:t>
              </w:r>
            </w:ins>
          </w:p>
        </w:tc>
      </w:tr>
      <w:tr w:rsidR="0092000D" w14:paraId="771589F9" w14:textId="77777777" w:rsidTr="0089063C">
        <w:trPr>
          <w:jc w:val="center"/>
          <w:ins w:id="590" w:author="hyx" w:date="2018-11-10T15:50:00Z"/>
        </w:trPr>
        <w:tc>
          <w:tcPr>
            <w:tcW w:w="1271" w:type="dxa"/>
            <w:vAlign w:val="center"/>
            <w:tcPrChange w:id="591" w:author="hyx" w:date="2018-11-10T18:32:00Z">
              <w:tcPr>
                <w:tcW w:w="851" w:type="dxa"/>
                <w:gridSpan w:val="2"/>
                <w:vAlign w:val="center"/>
              </w:tcPr>
            </w:tcPrChange>
          </w:tcPr>
          <w:p w14:paraId="49C6FF94" w14:textId="77777777" w:rsidR="0092000D" w:rsidRDefault="0092000D" w:rsidP="0092000D">
            <w:pPr>
              <w:spacing w:before="156" w:after="156"/>
              <w:ind w:left="420" w:hanging="420"/>
              <w:rPr>
                <w:ins w:id="592" w:author="hyx" w:date="2018-11-10T15:50:00Z"/>
                <w:szCs w:val="21"/>
              </w:rPr>
            </w:pPr>
            <w:ins w:id="593" w:author="hyx" w:date="2018-11-10T15:50:00Z">
              <w:r>
                <w:rPr>
                  <w:rFonts w:hint="eastAsia"/>
                  <w:szCs w:val="21"/>
                </w:rPr>
                <w:lastRenderedPageBreak/>
                <w:t>任务审核员</w:t>
              </w:r>
            </w:ins>
          </w:p>
        </w:tc>
        <w:tc>
          <w:tcPr>
            <w:tcW w:w="851" w:type="dxa"/>
            <w:vAlign w:val="center"/>
            <w:tcPrChange w:id="594" w:author="hyx" w:date="2018-11-10T18:32:00Z">
              <w:tcPr>
                <w:tcW w:w="824" w:type="dxa"/>
                <w:gridSpan w:val="2"/>
                <w:vAlign w:val="center"/>
              </w:tcPr>
            </w:tcPrChange>
          </w:tcPr>
          <w:p w14:paraId="7247B5C4" w14:textId="77777777" w:rsidR="0092000D" w:rsidRDefault="0092000D" w:rsidP="0092000D">
            <w:pPr>
              <w:spacing w:before="156" w:after="156"/>
              <w:ind w:left="400" w:hanging="400"/>
              <w:rPr>
                <w:ins w:id="595" w:author="hyx" w:date="2018-11-10T15:50:00Z"/>
                <w:bCs/>
                <w:color w:val="000000"/>
                <w:szCs w:val="21"/>
              </w:rPr>
            </w:pPr>
            <w:ins w:id="596" w:author="hyx" w:date="2018-11-10T18:25:00Z">
              <w:r>
                <w:rPr>
                  <w:rFonts w:hint="eastAsia"/>
                  <w:bCs/>
                  <w:color w:val="000000"/>
                  <w:szCs w:val="21"/>
                </w:rPr>
                <w:t>吕迪</w:t>
              </w:r>
            </w:ins>
          </w:p>
        </w:tc>
        <w:tc>
          <w:tcPr>
            <w:tcW w:w="2693" w:type="dxa"/>
            <w:vAlign w:val="center"/>
            <w:tcPrChange w:id="597" w:author="hyx" w:date="2018-11-10T18:32:00Z">
              <w:tcPr>
                <w:tcW w:w="2153" w:type="dxa"/>
                <w:gridSpan w:val="2"/>
                <w:vAlign w:val="center"/>
              </w:tcPr>
            </w:tcPrChange>
          </w:tcPr>
          <w:p w14:paraId="44151AB6" w14:textId="77777777" w:rsidR="0092000D" w:rsidRDefault="0092000D" w:rsidP="0089063C">
            <w:pPr>
              <w:spacing w:before="156" w:after="156"/>
              <w:rPr>
                <w:ins w:id="598" w:author="hyx" w:date="2018-11-10T15:50:00Z"/>
                <w:bCs/>
                <w:color w:val="000000"/>
                <w:szCs w:val="21"/>
              </w:rPr>
            </w:pPr>
            <w:ins w:id="599" w:author="hyx" w:date="2018-11-10T18:25:00Z">
              <w:r>
                <w:rPr>
                  <w:rFonts w:hint="eastAsia"/>
                  <w:bCs/>
                  <w:color w:val="000000"/>
                  <w:szCs w:val="21"/>
                </w:rPr>
                <w:t>负责软件需求变更</w:t>
              </w:r>
            </w:ins>
            <w:ins w:id="600" w:author="hyx" w:date="2018-11-10T18:26:00Z">
              <w:r>
                <w:rPr>
                  <w:rFonts w:hint="eastAsia"/>
                  <w:bCs/>
                  <w:color w:val="000000"/>
                  <w:szCs w:val="21"/>
                </w:rPr>
                <w:t>文档、系统设计与实现计划、项目总结计划</w:t>
              </w:r>
            </w:ins>
          </w:p>
        </w:tc>
        <w:tc>
          <w:tcPr>
            <w:tcW w:w="992" w:type="dxa"/>
            <w:vAlign w:val="center"/>
            <w:tcPrChange w:id="601" w:author="hyx" w:date="2018-11-10T18:32:00Z">
              <w:tcPr>
                <w:tcW w:w="1134" w:type="dxa"/>
                <w:gridSpan w:val="2"/>
                <w:vAlign w:val="center"/>
              </w:tcPr>
            </w:tcPrChange>
          </w:tcPr>
          <w:p w14:paraId="78AE915B" w14:textId="77777777" w:rsidR="0092000D" w:rsidRDefault="0092000D" w:rsidP="0092000D">
            <w:pPr>
              <w:spacing w:before="156" w:after="156"/>
              <w:ind w:left="400" w:hanging="400"/>
              <w:rPr>
                <w:ins w:id="602" w:author="hyx" w:date="2018-11-10T15:50:00Z"/>
                <w:color w:val="000000"/>
                <w:szCs w:val="21"/>
              </w:rPr>
            </w:pPr>
            <w:ins w:id="603" w:author="hyx" w:date="2018-11-10T18:30:00Z">
              <w:r>
                <w:t>di62289</w:t>
              </w:r>
            </w:ins>
          </w:p>
        </w:tc>
        <w:tc>
          <w:tcPr>
            <w:tcW w:w="1276" w:type="dxa"/>
            <w:vAlign w:val="center"/>
            <w:tcPrChange w:id="604" w:author="hyx" w:date="2018-11-10T18:32:00Z">
              <w:tcPr>
                <w:tcW w:w="1396" w:type="dxa"/>
                <w:vAlign w:val="center"/>
              </w:tcPr>
            </w:tcPrChange>
          </w:tcPr>
          <w:p w14:paraId="5C0B36B5" w14:textId="77777777" w:rsidR="0092000D" w:rsidRDefault="0092000D" w:rsidP="0092000D">
            <w:pPr>
              <w:spacing w:before="156" w:after="156"/>
              <w:ind w:left="400" w:hanging="400"/>
              <w:rPr>
                <w:ins w:id="605" w:author="hyx" w:date="2018-11-10T15:50:00Z"/>
                <w:bCs/>
                <w:color w:val="000000"/>
                <w:szCs w:val="21"/>
              </w:rPr>
            </w:pPr>
            <w:ins w:id="606" w:author="hyx" w:date="2018-11-10T18:30:00Z">
              <w:r>
                <w:t>935162289</w:t>
              </w:r>
            </w:ins>
          </w:p>
        </w:tc>
        <w:tc>
          <w:tcPr>
            <w:tcW w:w="1417" w:type="dxa"/>
            <w:vAlign w:val="center"/>
            <w:tcPrChange w:id="607" w:author="hyx" w:date="2018-11-10T18:32:00Z">
              <w:tcPr>
                <w:tcW w:w="1407" w:type="dxa"/>
                <w:vAlign w:val="center"/>
              </w:tcPr>
            </w:tcPrChange>
          </w:tcPr>
          <w:p w14:paraId="353EB843" w14:textId="77777777" w:rsidR="0092000D" w:rsidRDefault="0092000D" w:rsidP="0092000D">
            <w:pPr>
              <w:spacing w:before="156" w:after="156"/>
              <w:ind w:left="400" w:hanging="400"/>
              <w:rPr>
                <w:ins w:id="608" w:author="hyx" w:date="2018-11-10T15:50:00Z"/>
                <w:bCs/>
                <w:color w:val="000000"/>
                <w:szCs w:val="21"/>
              </w:rPr>
            </w:pPr>
            <w:ins w:id="609" w:author="hyx" w:date="2018-11-10T18:30:00Z">
              <w:r>
                <w:t>17306413358</w:t>
              </w:r>
            </w:ins>
          </w:p>
        </w:tc>
        <w:tc>
          <w:tcPr>
            <w:tcW w:w="1134" w:type="dxa"/>
            <w:vAlign w:val="center"/>
            <w:tcPrChange w:id="610" w:author="hyx" w:date="2018-11-10T18:32:00Z">
              <w:tcPr>
                <w:tcW w:w="933" w:type="dxa"/>
                <w:vAlign w:val="center"/>
              </w:tcPr>
            </w:tcPrChange>
          </w:tcPr>
          <w:p w14:paraId="422FBB81" w14:textId="77777777" w:rsidR="0092000D" w:rsidRDefault="0092000D" w:rsidP="0092000D">
            <w:pPr>
              <w:spacing w:before="156" w:after="156"/>
              <w:ind w:left="400" w:hanging="400"/>
              <w:rPr>
                <w:ins w:id="611" w:author="hyx" w:date="2018-11-10T18:32:00Z"/>
                <w:rFonts w:asciiTheme="majorEastAsia" w:eastAsiaTheme="majorEastAsia" w:hAnsiTheme="majorEastAsia" w:cs="Helvetica Neue"/>
                <w:color w:val="000000"/>
                <w:szCs w:val="26"/>
              </w:rPr>
            </w:pPr>
            <w:ins w:id="612" w:author="hyx" w:date="2018-11-10T18:33:00Z">
              <w:r>
                <w:rPr>
                  <w:rFonts w:asciiTheme="majorEastAsia" w:eastAsiaTheme="majorEastAsia" w:hAnsiTheme="majorEastAsia" w:cs="Helvetica Neue" w:hint="eastAsia"/>
                  <w:color w:val="000000"/>
                  <w:szCs w:val="26"/>
                </w:rPr>
                <w:t>求真</w:t>
              </w:r>
            </w:ins>
          </w:p>
          <w:p w14:paraId="3C39238C" w14:textId="77777777" w:rsidR="0092000D" w:rsidRDefault="0092000D" w:rsidP="0092000D">
            <w:pPr>
              <w:spacing w:before="156" w:after="156"/>
              <w:ind w:left="400" w:hanging="400"/>
              <w:rPr>
                <w:ins w:id="613" w:author="hyx" w:date="2018-11-10T15:50:00Z"/>
                <w:rFonts w:asciiTheme="majorEastAsia" w:eastAsiaTheme="majorEastAsia" w:hAnsiTheme="majorEastAsia" w:cs="Helvetica Neue"/>
                <w:color w:val="000000"/>
                <w:szCs w:val="26"/>
              </w:rPr>
            </w:pPr>
            <w:ins w:id="614" w:author="hyx" w:date="2018-11-10T18:33:00Z">
              <w:r>
                <w:rPr>
                  <w:rFonts w:asciiTheme="majorEastAsia" w:eastAsiaTheme="majorEastAsia" w:hAnsiTheme="majorEastAsia" w:cs="Helvetica Neue"/>
                  <w:color w:val="000000"/>
                  <w:szCs w:val="26"/>
                </w:rPr>
                <w:t>1</w:t>
              </w:r>
            </w:ins>
            <w:ins w:id="615" w:author="hyx" w:date="2018-11-10T18:32:00Z">
              <w:r>
                <w:rPr>
                  <w:rFonts w:asciiTheme="majorEastAsia" w:eastAsiaTheme="majorEastAsia" w:hAnsiTheme="majorEastAsia" w:cs="Helvetica Neue"/>
                  <w:color w:val="000000"/>
                  <w:szCs w:val="26"/>
                </w:rPr>
                <w:t>-</w:t>
              </w:r>
            </w:ins>
            <w:ins w:id="616" w:author="hyx" w:date="2018-11-10T18:33:00Z">
              <w:r>
                <w:rPr>
                  <w:rFonts w:asciiTheme="majorEastAsia" w:eastAsiaTheme="majorEastAsia" w:hAnsiTheme="majorEastAsia" w:cs="Helvetica Neue"/>
                  <w:color w:val="000000"/>
                  <w:szCs w:val="26"/>
                </w:rPr>
                <w:t>125</w:t>
              </w:r>
            </w:ins>
          </w:p>
        </w:tc>
      </w:tr>
    </w:tbl>
    <w:p w14:paraId="105B06AD" w14:textId="77777777" w:rsidR="0092000D" w:rsidRDefault="0092000D" w:rsidP="0092000D"/>
    <w:p w14:paraId="0F1BE003" w14:textId="77777777" w:rsidR="0092000D" w:rsidRDefault="0092000D" w:rsidP="0092000D"/>
    <w:p w14:paraId="3B6D794E" w14:textId="77777777" w:rsidR="0092000D" w:rsidRDefault="0092000D" w:rsidP="0092000D"/>
    <w:p w14:paraId="71D3713C" w14:textId="77777777" w:rsidR="0092000D" w:rsidRDefault="0092000D" w:rsidP="0092000D"/>
    <w:p w14:paraId="57AC0B13" w14:textId="77777777" w:rsidR="0092000D" w:rsidRDefault="0092000D" w:rsidP="0092000D"/>
    <w:p w14:paraId="7E31B08A" w14:textId="77777777" w:rsidR="0092000D" w:rsidRDefault="0092000D" w:rsidP="0092000D">
      <w:pPr>
        <w:pStyle w:val="a1"/>
      </w:pPr>
      <w:bookmarkStart w:id="617" w:name="_Toc497223481"/>
      <w:bookmarkStart w:id="618" w:name="_Toc530709114"/>
      <w:bookmarkStart w:id="619" w:name="_Toc533946082"/>
      <w:r>
        <w:rPr>
          <w:rFonts w:hint="eastAsia"/>
        </w:rPr>
        <w:t>计划调整员</w:t>
      </w:r>
      <w:bookmarkEnd w:id="617"/>
      <w:bookmarkEnd w:id="618"/>
      <w:bookmarkEnd w:id="619"/>
    </w:p>
    <w:p w14:paraId="534E99C3" w14:textId="77777777" w:rsidR="0092000D" w:rsidRDefault="0092000D" w:rsidP="0092000D">
      <w:pPr>
        <w:ind w:leftChars="200" w:left="420"/>
      </w:pPr>
      <w:r>
        <w:rPr>
          <w:rFonts w:hint="eastAsia"/>
        </w:rPr>
        <w:t>本职概述：</w:t>
      </w:r>
    </w:p>
    <w:p w14:paraId="096DC2F5" w14:textId="77777777" w:rsidR="0092000D" w:rsidRDefault="0092000D" w:rsidP="0092000D">
      <w:pPr>
        <w:ind w:leftChars="200" w:left="420" w:firstLineChars="250" w:firstLine="525"/>
      </w:pPr>
      <w:r>
        <w:rPr>
          <w:rFonts w:hint="eastAsia"/>
        </w:rPr>
        <w:t>更新甘特图</w:t>
      </w:r>
      <w:ins w:id="620" w:author="hyx" w:date="2018-11-10T18:34:00Z">
        <w:r>
          <w:rPr>
            <w:rFonts w:hint="eastAsia"/>
          </w:rPr>
          <w:t>，调整计划</w:t>
        </w:r>
      </w:ins>
    </w:p>
    <w:p w14:paraId="52DCE0CF" w14:textId="77777777" w:rsidR="0092000D" w:rsidRDefault="0092000D" w:rsidP="0092000D">
      <w:pPr>
        <w:rPr>
          <w:b/>
        </w:rPr>
      </w:pPr>
    </w:p>
    <w:tbl>
      <w:tblPr>
        <w:tblStyle w:val="aff5"/>
        <w:tblW w:w="8613" w:type="dxa"/>
        <w:tblLayout w:type="fixed"/>
        <w:tblLook w:val="04A0" w:firstRow="1" w:lastRow="0" w:firstColumn="1" w:lastColumn="0" w:noHBand="0" w:noVBand="1"/>
      </w:tblPr>
      <w:tblGrid>
        <w:gridCol w:w="988"/>
        <w:gridCol w:w="850"/>
        <w:gridCol w:w="1956"/>
        <w:gridCol w:w="1134"/>
        <w:gridCol w:w="1574"/>
        <w:gridCol w:w="1346"/>
        <w:gridCol w:w="765"/>
      </w:tblGrid>
      <w:tr w:rsidR="0092000D" w14:paraId="1C57A1D6" w14:textId="77777777" w:rsidTr="0089063C">
        <w:tc>
          <w:tcPr>
            <w:tcW w:w="988" w:type="dxa"/>
            <w:shd w:val="clear" w:color="auto" w:fill="B4C6E7" w:themeFill="accent1" w:themeFillTint="66"/>
            <w:vAlign w:val="center"/>
          </w:tcPr>
          <w:p w14:paraId="7EA93AB0" w14:textId="77777777" w:rsidR="0092000D" w:rsidRDefault="0092000D" w:rsidP="0092000D">
            <w:pPr>
              <w:spacing w:before="156" w:after="156"/>
              <w:ind w:left="422" w:hanging="422"/>
              <w:rPr>
                <w:b/>
                <w:szCs w:val="21"/>
              </w:rPr>
            </w:pPr>
            <w:r>
              <w:rPr>
                <w:rFonts w:hint="eastAsia"/>
                <w:b/>
                <w:color w:val="000000"/>
                <w:szCs w:val="21"/>
              </w:rPr>
              <w:t>职务</w:t>
            </w:r>
          </w:p>
        </w:tc>
        <w:tc>
          <w:tcPr>
            <w:tcW w:w="850" w:type="dxa"/>
            <w:shd w:val="clear" w:color="auto" w:fill="B4C6E7" w:themeFill="accent1" w:themeFillTint="66"/>
            <w:vAlign w:val="center"/>
          </w:tcPr>
          <w:p w14:paraId="3D3D7BCE" w14:textId="77777777" w:rsidR="0092000D" w:rsidRDefault="0092000D" w:rsidP="0092000D">
            <w:pPr>
              <w:spacing w:before="156" w:after="156"/>
              <w:ind w:left="422" w:hanging="422"/>
              <w:rPr>
                <w:b/>
                <w:szCs w:val="21"/>
              </w:rPr>
            </w:pPr>
            <w:r>
              <w:rPr>
                <w:rFonts w:hint="eastAsia"/>
                <w:b/>
                <w:color w:val="000000"/>
                <w:szCs w:val="21"/>
              </w:rPr>
              <w:t>姓名</w:t>
            </w:r>
          </w:p>
        </w:tc>
        <w:tc>
          <w:tcPr>
            <w:tcW w:w="1956" w:type="dxa"/>
            <w:shd w:val="clear" w:color="auto" w:fill="B4C6E7" w:themeFill="accent1" w:themeFillTint="66"/>
            <w:vAlign w:val="center"/>
          </w:tcPr>
          <w:p w14:paraId="7AC37010" w14:textId="77777777" w:rsidR="0092000D" w:rsidRDefault="0092000D" w:rsidP="0092000D">
            <w:pPr>
              <w:spacing w:before="156" w:after="156"/>
              <w:ind w:left="422" w:hanging="422"/>
              <w:rPr>
                <w:b/>
                <w:szCs w:val="21"/>
              </w:rPr>
            </w:pPr>
            <w:r>
              <w:rPr>
                <w:rFonts w:hint="eastAsia"/>
                <w:b/>
                <w:color w:val="000000"/>
                <w:szCs w:val="21"/>
              </w:rPr>
              <w:t>负责内容</w:t>
            </w:r>
          </w:p>
        </w:tc>
        <w:tc>
          <w:tcPr>
            <w:tcW w:w="1134" w:type="dxa"/>
            <w:shd w:val="clear" w:color="auto" w:fill="B4C6E7" w:themeFill="accent1" w:themeFillTint="66"/>
            <w:vAlign w:val="center"/>
          </w:tcPr>
          <w:p w14:paraId="36AF1B09" w14:textId="77777777" w:rsidR="0092000D" w:rsidRDefault="0092000D" w:rsidP="0092000D">
            <w:pPr>
              <w:spacing w:before="156" w:after="156"/>
              <w:ind w:left="422" w:hanging="422"/>
              <w:rPr>
                <w:b/>
                <w:szCs w:val="21"/>
              </w:rPr>
            </w:pPr>
            <w:ins w:id="621" w:author="hyx" w:date="2018-11-10T18:35:00Z">
              <w:r>
                <w:rPr>
                  <w:rFonts w:hint="eastAsia"/>
                  <w:b/>
                  <w:color w:val="000000"/>
                  <w:szCs w:val="21"/>
                </w:rPr>
                <w:t>微信号</w:t>
              </w:r>
            </w:ins>
            <w:del w:id="622" w:author="hyx" w:date="2018-11-10T18:35:00Z">
              <w:r>
                <w:rPr>
                  <w:rFonts w:hint="eastAsia"/>
                  <w:b/>
                  <w:color w:val="000000"/>
                  <w:szCs w:val="21"/>
                </w:rPr>
                <w:delText>班级</w:delText>
              </w:r>
            </w:del>
          </w:p>
        </w:tc>
        <w:tc>
          <w:tcPr>
            <w:tcW w:w="1574" w:type="dxa"/>
            <w:shd w:val="clear" w:color="auto" w:fill="B4C6E7" w:themeFill="accent1" w:themeFillTint="66"/>
            <w:vAlign w:val="center"/>
          </w:tcPr>
          <w:p w14:paraId="76AD009B" w14:textId="77777777" w:rsidR="0092000D" w:rsidRDefault="0092000D" w:rsidP="0092000D">
            <w:pPr>
              <w:spacing w:before="156" w:after="156"/>
              <w:ind w:left="422" w:hanging="422"/>
              <w:rPr>
                <w:b/>
                <w:szCs w:val="21"/>
              </w:rPr>
            </w:pPr>
            <w:ins w:id="623" w:author="hyx" w:date="2018-11-10T18:35:00Z">
              <w:r>
                <w:rPr>
                  <w:rFonts w:hint="eastAsia"/>
                  <w:b/>
                  <w:color w:val="000000"/>
                  <w:szCs w:val="21"/>
                </w:rPr>
                <w:t>QQ号</w:t>
              </w:r>
            </w:ins>
            <w:del w:id="624" w:author="hyx" w:date="2018-11-10T18:35:00Z">
              <w:r>
                <w:rPr>
                  <w:rFonts w:hint="eastAsia"/>
                  <w:b/>
                  <w:color w:val="000000"/>
                  <w:szCs w:val="21"/>
                </w:rPr>
                <w:delText>学号</w:delText>
              </w:r>
            </w:del>
          </w:p>
        </w:tc>
        <w:tc>
          <w:tcPr>
            <w:tcW w:w="1346" w:type="dxa"/>
            <w:shd w:val="clear" w:color="auto" w:fill="B4C6E7" w:themeFill="accent1" w:themeFillTint="66"/>
            <w:vAlign w:val="center"/>
          </w:tcPr>
          <w:p w14:paraId="65FD406E" w14:textId="77777777" w:rsidR="0092000D" w:rsidRDefault="0092000D" w:rsidP="0092000D">
            <w:pPr>
              <w:spacing w:before="156" w:after="156"/>
              <w:ind w:left="422" w:hanging="422"/>
              <w:rPr>
                <w:b/>
                <w:szCs w:val="21"/>
              </w:rPr>
            </w:pPr>
            <w:r>
              <w:rPr>
                <w:rFonts w:hint="eastAsia"/>
                <w:b/>
                <w:color w:val="000000"/>
                <w:szCs w:val="21"/>
              </w:rPr>
              <w:t>电话号码</w:t>
            </w:r>
          </w:p>
        </w:tc>
        <w:tc>
          <w:tcPr>
            <w:tcW w:w="765" w:type="dxa"/>
            <w:shd w:val="clear" w:color="auto" w:fill="B4C6E7" w:themeFill="accent1" w:themeFillTint="66"/>
            <w:vAlign w:val="center"/>
          </w:tcPr>
          <w:p w14:paraId="3F9D9B32" w14:textId="77777777" w:rsidR="0092000D" w:rsidRDefault="0092000D" w:rsidP="0092000D">
            <w:pPr>
              <w:spacing w:before="156" w:after="156"/>
              <w:ind w:left="422" w:hanging="422"/>
              <w:rPr>
                <w:b/>
                <w:szCs w:val="21"/>
              </w:rPr>
            </w:pPr>
            <w:r>
              <w:rPr>
                <w:rFonts w:hint="eastAsia"/>
                <w:b/>
                <w:color w:val="000000"/>
                <w:szCs w:val="21"/>
              </w:rPr>
              <w:t>寝室号</w:t>
            </w:r>
          </w:p>
        </w:tc>
      </w:tr>
      <w:tr w:rsidR="0092000D" w14:paraId="5362B401" w14:textId="77777777" w:rsidTr="0089063C">
        <w:tc>
          <w:tcPr>
            <w:tcW w:w="988" w:type="dxa"/>
            <w:vAlign w:val="center"/>
          </w:tcPr>
          <w:p w14:paraId="68E84BF5" w14:textId="77777777" w:rsidR="0092000D" w:rsidRDefault="0092000D" w:rsidP="0089063C">
            <w:pPr>
              <w:spacing w:before="156" w:after="156"/>
              <w:rPr>
                <w:szCs w:val="21"/>
              </w:rPr>
            </w:pPr>
            <w:r>
              <w:rPr>
                <w:rFonts w:hint="eastAsia"/>
                <w:szCs w:val="21"/>
              </w:rPr>
              <w:t>计划调整员</w:t>
            </w:r>
          </w:p>
        </w:tc>
        <w:tc>
          <w:tcPr>
            <w:tcW w:w="850" w:type="dxa"/>
            <w:vAlign w:val="center"/>
          </w:tcPr>
          <w:p w14:paraId="32B6DF34" w14:textId="77777777" w:rsidR="0092000D" w:rsidRDefault="0092000D" w:rsidP="0092000D">
            <w:pPr>
              <w:spacing w:before="156" w:after="156"/>
              <w:ind w:left="400" w:hanging="400"/>
              <w:rPr>
                <w:szCs w:val="21"/>
              </w:rPr>
            </w:pPr>
            <w:r>
              <w:rPr>
                <w:rFonts w:hint="eastAsia"/>
                <w:bCs/>
                <w:color w:val="000000"/>
                <w:szCs w:val="21"/>
              </w:rPr>
              <w:t>黄叶轩</w:t>
            </w:r>
          </w:p>
        </w:tc>
        <w:tc>
          <w:tcPr>
            <w:tcW w:w="1956" w:type="dxa"/>
            <w:vAlign w:val="center"/>
          </w:tcPr>
          <w:p w14:paraId="2C9DA8A1" w14:textId="77777777" w:rsidR="0092000D" w:rsidRDefault="0092000D" w:rsidP="0089063C">
            <w:pPr>
              <w:spacing w:before="156" w:after="156"/>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del w:id="625" w:author="hyx" w:date="2018-11-10T18:35:00Z">
              <w:r>
                <w:rPr>
                  <w:rFonts w:hint="eastAsia"/>
                  <w:color w:val="000000"/>
                  <w:szCs w:val="21"/>
                </w:rPr>
                <w:delText>，上传Git</w:delText>
              </w:r>
            </w:del>
          </w:p>
        </w:tc>
        <w:tc>
          <w:tcPr>
            <w:tcW w:w="1134" w:type="dxa"/>
            <w:vAlign w:val="center"/>
          </w:tcPr>
          <w:p w14:paraId="375B010E" w14:textId="77777777" w:rsidR="0092000D" w:rsidRDefault="0092000D" w:rsidP="0092000D">
            <w:pPr>
              <w:spacing w:before="156" w:after="156"/>
              <w:ind w:left="420" w:hanging="420"/>
              <w:rPr>
                <w:bCs/>
                <w:color w:val="000000"/>
                <w:szCs w:val="21"/>
              </w:rPr>
            </w:pPr>
            <w:proofErr w:type="spellStart"/>
            <w:ins w:id="626" w:author="hyx" w:date="2018-11-10T18:35:00Z">
              <w:r>
                <w:rPr>
                  <w:rFonts w:hint="eastAsia"/>
                  <w:color w:val="000000"/>
                  <w:szCs w:val="21"/>
                </w:rPr>
                <w:t>Hyxzucc</w:t>
              </w:r>
            </w:ins>
            <w:proofErr w:type="spellEnd"/>
            <w:del w:id="627" w:author="hyx" w:date="2018-11-10T18:35:00Z">
              <w:r>
                <w:rPr>
                  <w:rFonts w:hint="eastAsia"/>
                  <w:color w:val="000000"/>
                  <w:szCs w:val="21"/>
                </w:rPr>
                <w:delText>软工1602</w:delText>
              </w:r>
            </w:del>
          </w:p>
        </w:tc>
        <w:tc>
          <w:tcPr>
            <w:tcW w:w="1574" w:type="dxa"/>
            <w:vAlign w:val="center"/>
          </w:tcPr>
          <w:p w14:paraId="39444463" w14:textId="77777777" w:rsidR="0092000D" w:rsidRDefault="0092000D" w:rsidP="0092000D">
            <w:pPr>
              <w:spacing w:before="156" w:after="156"/>
              <w:ind w:left="420" w:hanging="420"/>
              <w:rPr>
                <w:bCs/>
                <w:color w:val="000000"/>
                <w:szCs w:val="21"/>
              </w:rPr>
            </w:pPr>
            <w:ins w:id="628" w:author="hyx" w:date="2018-11-10T18:35:00Z">
              <w:r>
                <w:rPr>
                  <w:bCs/>
                  <w:color w:val="000000"/>
                  <w:szCs w:val="21"/>
                </w:rPr>
                <w:t>1103057282</w:t>
              </w:r>
            </w:ins>
            <w:del w:id="629" w:author="hyx" w:date="2018-11-10T18:35:00Z">
              <w:r>
                <w:rPr>
                  <w:rFonts w:hint="eastAsia"/>
                  <w:bCs/>
                  <w:color w:val="000000"/>
                  <w:szCs w:val="21"/>
                </w:rPr>
                <w:delText>31601246</w:delText>
              </w:r>
            </w:del>
          </w:p>
        </w:tc>
        <w:tc>
          <w:tcPr>
            <w:tcW w:w="1346" w:type="dxa"/>
            <w:vAlign w:val="center"/>
          </w:tcPr>
          <w:p w14:paraId="0B005CB0" w14:textId="77777777" w:rsidR="0092000D" w:rsidRDefault="0092000D" w:rsidP="0092000D">
            <w:pPr>
              <w:spacing w:before="156" w:after="156"/>
              <w:ind w:left="400" w:hanging="400"/>
              <w:rPr>
                <w:szCs w:val="21"/>
              </w:rPr>
            </w:pPr>
            <w:r>
              <w:t>13588899102</w:t>
            </w:r>
          </w:p>
        </w:tc>
        <w:tc>
          <w:tcPr>
            <w:tcW w:w="765" w:type="dxa"/>
            <w:vAlign w:val="center"/>
          </w:tcPr>
          <w:p w14:paraId="27F093CC" w14:textId="77777777" w:rsidR="0092000D" w:rsidRDefault="0092000D" w:rsidP="0089063C">
            <w:pPr>
              <w:spacing w:before="156" w:after="156"/>
              <w:rPr>
                <w:szCs w:val="21"/>
              </w:rPr>
            </w:pPr>
            <w:r>
              <w:rPr>
                <w:rFonts w:asciiTheme="majorEastAsia" w:eastAsiaTheme="majorEastAsia" w:hAnsiTheme="majorEastAsia" w:cs="Helvetica Neue"/>
                <w:color w:val="000000"/>
                <w:szCs w:val="26"/>
              </w:rPr>
              <w:t>弘毅2-210</w:t>
            </w:r>
          </w:p>
        </w:tc>
      </w:tr>
    </w:tbl>
    <w:p w14:paraId="0CA05B5D" w14:textId="77777777" w:rsidR="0092000D" w:rsidRDefault="0092000D" w:rsidP="0092000D"/>
    <w:p w14:paraId="7EDDBFD2" w14:textId="77777777" w:rsidR="0092000D" w:rsidRDefault="0092000D" w:rsidP="0092000D"/>
    <w:p w14:paraId="1C14CE9B" w14:textId="77777777" w:rsidR="0092000D" w:rsidRDefault="0092000D" w:rsidP="0092000D">
      <w:pPr>
        <w:pStyle w:val="a1"/>
      </w:pPr>
      <w:bookmarkStart w:id="630" w:name="_Toc497223482"/>
      <w:bookmarkStart w:id="631" w:name="_Toc530709115"/>
      <w:bookmarkStart w:id="632" w:name="_Toc533946083"/>
      <w:r>
        <w:rPr>
          <w:rFonts w:hint="eastAsia"/>
        </w:rPr>
        <w:t>文档模板员</w:t>
      </w:r>
      <w:bookmarkEnd w:id="630"/>
      <w:bookmarkEnd w:id="631"/>
      <w:bookmarkEnd w:id="632"/>
    </w:p>
    <w:p w14:paraId="6546D8C3" w14:textId="77777777" w:rsidR="0092000D" w:rsidRDefault="0092000D" w:rsidP="0092000D">
      <w:pPr>
        <w:ind w:leftChars="200" w:left="420"/>
      </w:pPr>
      <w:r>
        <w:rPr>
          <w:rFonts w:hint="eastAsia"/>
        </w:rPr>
        <w:t>本职概述：</w:t>
      </w:r>
    </w:p>
    <w:p w14:paraId="69F6A37A" w14:textId="77777777" w:rsidR="0092000D" w:rsidRDefault="0092000D" w:rsidP="0092000D">
      <w:pPr>
        <w:ind w:leftChars="200" w:left="420" w:firstLine="420"/>
      </w:pPr>
      <w:r>
        <w:rPr>
          <w:rFonts w:hint="eastAsia"/>
        </w:rPr>
        <w:t>负责寻找文档模板</w:t>
      </w:r>
    </w:p>
    <w:p w14:paraId="35EA7C14" w14:textId="77777777" w:rsidR="0092000D" w:rsidRDefault="0092000D" w:rsidP="0092000D"/>
    <w:tbl>
      <w:tblPr>
        <w:tblStyle w:val="aff5"/>
        <w:tblW w:w="8755" w:type="dxa"/>
        <w:tblLayout w:type="fixed"/>
        <w:tblLook w:val="04A0" w:firstRow="1" w:lastRow="0" w:firstColumn="1" w:lastColumn="0" w:noHBand="0" w:noVBand="1"/>
        <w:tblPrChange w:id="633" w:author="hyx" w:date="2018-11-10T18:39:00Z">
          <w:tblPr>
            <w:tblStyle w:val="aff5"/>
            <w:tblW w:w="8755" w:type="dxa"/>
            <w:tblLayout w:type="fixed"/>
            <w:tblLook w:val="04A0" w:firstRow="1" w:lastRow="0" w:firstColumn="1" w:lastColumn="0" w:noHBand="0" w:noVBand="1"/>
          </w:tblPr>
        </w:tblPrChange>
      </w:tblPr>
      <w:tblGrid>
        <w:gridCol w:w="675"/>
        <w:gridCol w:w="993"/>
        <w:gridCol w:w="2126"/>
        <w:gridCol w:w="1276"/>
        <w:gridCol w:w="1441"/>
        <w:gridCol w:w="1376"/>
        <w:gridCol w:w="868"/>
        <w:tblGridChange w:id="634">
          <w:tblGrid>
            <w:gridCol w:w="573"/>
            <w:gridCol w:w="572"/>
            <w:gridCol w:w="1751"/>
            <w:gridCol w:w="1616"/>
            <w:gridCol w:w="1999"/>
            <w:gridCol w:w="1376"/>
            <w:gridCol w:w="868"/>
          </w:tblGrid>
        </w:tblGridChange>
      </w:tblGrid>
      <w:tr w:rsidR="0092000D" w14:paraId="2968FFE8" w14:textId="77777777" w:rsidTr="0092000D">
        <w:tc>
          <w:tcPr>
            <w:tcW w:w="675" w:type="dxa"/>
            <w:shd w:val="clear" w:color="auto" w:fill="B4C6E7" w:themeFill="accent1" w:themeFillTint="66"/>
            <w:vAlign w:val="center"/>
            <w:tcPrChange w:id="635" w:author="hyx" w:date="2018-11-10T18:39:00Z">
              <w:tcPr>
                <w:tcW w:w="573" w:type="dxa"/>
                <w:shd w:val="clear" w:color="auto" w:fill="B4C6E7" w:themeFill="accent1" w:themeFillTint="66"/>
                <w:vAlign w:val="center"/>
              </w:tcPr>
            </w:tcPrChange>
          </w:tcPr>
          <w:p w14:paraId="7FA6CF4C" w14:textId="77777777" w:rsidR="0092000D" w:rsidRDefault="0092000D" w:rsidP="0092000D">
            <w:pPr>
              <w:spacing w:before="156" w:after="156"/>
              <w:ind w:left="422" w:hanging="422"/>
              <w:rPr>
                <w:b/>
                <w:szCs w:val="21"/>
              </w:rPr>
            </w:pPr>
            <w:r>
              <w:rPr>
                <w:rFonts w:hint="eastAsia"/>
                <w:b/>
                <w:color w:val="000000"/>
                <w:szCs w:val="21"/>
              </w:rPr>
              <w:t>职务</w:t>
            </w:r>
          </w:p>
        </w:tc>
        <w:tc>
          <w:tcPr>
            <w:tcW w:w="993" w:type="dxa"/>
            <w:shd w:val="clear" w:color="auto" w:fill="B4C6E7" w:themeFill="accent1" w:themeFillTint="66"/>
            <w:vAlign w:val="center"/>
            <w:tcPrChange w:id="636" w:author="hyx" w:date="2018-11-10T18:39:00Z">
              <w:tcPr>
                <w:tcW w:w="572" w:type="dxa"/>
                <w:shd w:val="clear" w:color="auto" w:fill="B4C6E7" w:themeFill="accent1" w:themeFillTint="66"/>
                <w:vAlign w:val="center"/>
              </w:tcPr>
            </w:tcPrChange>
          </w:tcPr>
          <w:p w14:paraId="3D6B941D" w14:textId="77777777" w:rsidR="0092000D" w:rsidRDefault="0092000D" w:rsidP="0092000D">
            <w:pPr>
              <w:spacing w:before="156" w:after="156"/>
              <w:ind w:left="422" w:hanging="422"/>
              <w:rPr>
                <w:b/>
                <w:szCs w:val="21"/>
              </w:rPr>
            </w:pPr>
            <w:r>
              <w:rPr>
                <w:rFonts w:hint="eastAsia"/>
                <w:b/>
                <w:color w:val="000000"/>
                <w:szCs w:val="21"/>
              </w:rPr>
              <w:t>姓名</w:t>
            </w:r>
          </w:p>
        </w:tc>
        <w:tc>
          <w:tcPr>
            <w:tcW w:w="2126" w:type="dxa"/>
            <w:shd w:val="clear" w:color="auto" w:fill="B4C6E7" w:themeFill="accent1" w:themeFillTint="66"/>
            <w:vAlign w:val="center"/>
            <w:tcPrChange w:id="637" w:author="hyx" w:date="2018-11-10T18:39:00Z">
              <w:tcPr>
                <w:tcW w:w="1751" w:type="dxa"/>
                <w:shd w:val="clear" w:color="auto" w:fill="B4C6E7" w:themeFill="accent1" w:themeFillTint="66"/>
                <w:vAlign w:val="center"/>
              </w:tcPr>
            </w:tcPrChange>
          </w:tcPr>
          <w:p w14:paraId="631DFFF7" w14:textId="77777777" w:rsidR="0092000D" w:rsidRDefault="0092000D" w:rsidP="0092000D">
            <w:pPr>
              <w:spacing w:before="156" w:after="156"/>
              <w:ind w:left="422" w:hanging="422"/>
              <w:rPr>
                <w:b/>
                <w:szCs w:val="21"/>
              </w:rPr>
            </w:pPr>
            <w:r>
              <w:rPr>
                <w:rFonts w:hint="eastAsia"/>
                <w:b/>
                <w:color w:val="000000"/>
                <w:szCs w:val="21"/>
              </w:rPr>
              <w:t>负责内容</w:t>
            </w:r>
          </w:p>
        </w:tc>
        <w:tc>
          <w:tcPr>
            <w:tcW w:w="1276" w:type="dxa"/>
            <w:shd w:val="clear" w:color="auto" w:fill="B4C6E7" w:themeFill="accent1" w:themeFillTint="66"/>
            <w:vAlign w:val="center"/>
            <w:tcPrChange w:id="638" w:author="hyx" w:date="2018-11-10T18:39:00Z">
              <w:tcPr>
                <w:tcW w:w="1616" w:type="dxa"/>
                <w:shd w:val="clear" w:color="auto" w:fill="B4C6E7" w:themeFill="accent1" w:themeFillTint="66"/>
                <w:vAlign w:val="center"/>
              </w:tcPr>
            </w:tcPrChange>
          </w:tcPr>
          <w:p w14:paraId="10F181FF" w14:textId="77777777" w:rsidR="0092000D" w:rsidRDefault="0092000D" w:rsidP="0092000D">
            <w:pPr>
              <w:spacing w:before="156" w:after="156"/>
              <w:ind w:left="422" w:hanging="422"/>
              <w:rPr>
                <w:b/>
                <w:szCs w:val="21"/>
              </w:rPr>
            </w:pPr>
            <w:ins w:id="639" w:author="hyx" w:date="2018-11-10T18:37:00Z">
              <w:r>
                <w:rPr>
                  <w:rFonts w:hint="eastAsia"/>
                  <w:b/>
                  <w:color w:val="000000"/>
                  <w:szCs w:val="21"/>
                </w:rPr>
                <w:t>微信号</w:t>
              </w:r>
            </w:ins>
            <w:del w:id="640" w:author="hyx" w:date="2018-11-10T18:37:00Z">
              <w:r>
                <w:rPr>
                  <w:rFonts w:hint="eastAsia"/>
                  <w:b/>
                  <w:color w:val="000000"/>
                  <w:szCs w:val="21"/>
                </w:rPr>
                <w:delText>班级</w:delText>
              </w:r>
            </w:del>
          </w:p>
        </w:tc>
        <w:tc>
          <w:tcPr>
            <w:tcW w:w="1441" w:type="dxa"/>
            <w:shd w:val="clear" w:color="auto" w:fill="B4C6E7" w:themeFill="accent1" w:themeFillTint="66"/>
            <w:vAlign w:val="center"/>
            <w:tcPrChange w:id="641" w:author="hyx" w:date="2018-11-10T18:39:00Z">
              <w:tcPr>
                <w:tcW w:w="1999" w:type="dxa"/>
                <w:shd w:val="clear" w:color="auto" w:fill="B4C6E7" w:themeFill="accent1" w:themeFillTint="66"/>
                <w:vAlign w:val="center"/>
              </w:tcPr>
            </w:tcPrChange>
          </w:tcPr>
          <w:p w14:paraId="1C14D042" w14:textId="77777777" w:rsidR="0092000D" w:rsidRDefault="0092000D" w:rsidP="0092000D">
            <w:pPr>
              <w:spacing w:before="156" w:after="156"/>
              <w:ind w:left="422" w:hanging="422"/>
              <w:rPr>
                <w:b/>
                <w:szCs w:val="21"/>
              </w:rPr>
            </w:pPr>
            <w:ins w:id="642" w:author="hyx" w:date="2018-11-10T18:37:00Z">
              <w:r>
                <w:rPr>
                  <w:rFonts w:hint="eastAsia"/>
                  <w:b/>
                  <w:color w:val="000000"/>
                  <w:szCs w:val="21"/>
                </w:rPr>
                <w:t>QQ号</w:t>
              </w:r>
            </w:ins>
            <w:del w:id="643" w:author="hyx" w:date="2018-11-10T18:37:00Z">
              <w:r>
                <w:rPr>
                  <w:rFonts w:hint="eastAsia"/>
                  <w:b/>
                  <w:color w:val="000000"/>
                  <w:szCs w:val="21"/>
                </w:rPr>
                <w:delText>学号</w:delText>
              </w:r>
            </w:del>
          </w:p>
        </w:tc>
        <w:tc>
          <w:tcPr>
            <w:tcW w:w="1376" w:type="dxa"/>
            <w:shd w:val="clear" w:color="auto" w:fill="B4C6E7" w:themeFill="accent1" w:themeFillTint="66"/>
            <w:vAlign w:val="center"/>
            <w:tcPrChange w:id="644" w:author="hyx" w:date="2018-11-10T18:39:00Z">
              <w:tcPr>
                <w:tcW w:w="1376" w:type="dxa"/>
                <w:shd w:val="clear" w:color="auto" w:fill="B4C6E7" w:themeFill="accent1" w:themeFillTint="66"/>
                <w:vAlign w:val="center"/>
              </w:tcPr>
            </w:tcPrChange>
          </w:tcPr>
          <w:p w14:paraId="6586256D" w14:textId="77777777" w:rsidR="0092000D" w:rsidRDefault="0092000D" w:rsidP="0092000D">
            <w:pPr>
              <w:spacing w:before="156" w:after="156"/>
              <w:ind w:left="422" w:hanging="422"/>
              <w:rPr>
                <w:b/>
                <w:szCs w:val="21"/>
              </w:rPr>
            </w:pPr>
            <w:r>
              <w:rPr>
                <w:rFonts w:hint="eastAsia"/>
                <w:b/>
                <w:color w:val="000000"/>
                <w:szCs w:val="21"/>
              </w:rPr>
              <w:t>电话号码</w:t>
            </w:r>
          </w:p>
        </w:tc>
        <w:tc>
          <w:tcPr>
            <w:tcW w:w="868" w:type="dxa"/>
            <w:shd w:val="clear" w:color="auto" w:fill="B4C6E7" w:themeFill="accent1" w:themeFillTint="66"/>
            <w:vAlign w:val="center"/>
            <w:tcPrChange w:id="645" w:author="hyx" w:date="2018-11-10T18:39:00Z">
              <w:tcPr>
                <w:tcW w:w="868" w:type="dxa"/>
                <w:shd w:val="clear" w:color="auto" w:fill="B4C6E7" w:themeFill="accent1" w:themeFillTint="66"/>
                <w:vAlign w:val="center"/>
              </w:tcPr>
            </w:tcPrChange>
          </w:tcPr>
          <w:p w14:paraId="6656C24D" w14:textId="77777777" w:rsidR="0092000D" w:rsidRDefault="0092000D" w:rsidP="0092000D">
            <w:pPr>
              <w:spacing w:before="156" w:after="156"/>
              <w:ind w:left="422" w:hanging="422"/>
              <w:rPr>
                <w:b/>
                <w:szCs w:val="21"/>
              </w:rPr>
            </w:pPr>
            <w:r>
              <w:rPr>
                <w:rFonts w:hint="eastAsia"/>
                <w:b/>
                <w:color w:val="000000"/>
                <w:szCs w:val="21"/>
              </w:rPr>
              <w:t>寝室号</w:t>
            </w:r>
          </w:p>
        </w:tc>
      </w:tr>
      <w:tr w:rsidR="0092000D" w14:paraId="2DCC2067" w14:textId="77777777" w:rsidTr="0092000D">
        <w:tc>
          <w:tcPr>
            <w:tcW w:w="675" w:type="dxa"/>
            <w:vAlign w:val="center"/>
            <w:tcPrChange w:id="646" w:author="hyx" w:date="2018-11-10T18:39:00Z">
              <w:tcPr>
                <w:tcW w:w="573" w:type="dxa"/>
                <w:vAlign w:val="center"/>
              </w:tcPr>
            </w:tcPrChange>
          </w:tcPr>
          <w:p w14:paraId="3C2E2B64" w14:textId="77777777" w:rsidR="0092000D" w:rsidRDefault="0092000D" w:rsidP="0089063C">
            <w:pPr>
              <w:spacing w:before="156" w:after="156"/>
              <w:rPr>
                <w:szCs w:val="21"/>
              </w:rPr>
            </w:pPr>
            <w:r>
              <w:rPr>
                <w:rFonts w:hint="eastAsia"/>
                <w:szCs w:val="21"/>
              </w:rPr>
              <w:t>文档</w:t>
            </w:r>
            <w:proofErr w:type="gramStart"/>
            <w:r>
              <w:rPr>
                <w:rFonts w:hint="eastAsia"/>
                <w:szCs w:val="21"/>
              </w:rPr>
              <w:t>模板员</w:t>
            </w:r>
            <w:proofErr w:type="gramEnd"/>
          </w:p>
        </w:tc>
        <w:tc>
          <w:tcPr>
            <w:tcW w:w="993" w:type="dxa"/>
            <w:vAlign w:val="center"/>
            <w:tcPrChange w:id="647" w:author="hyx" w:date="2018-11-10T18:39:00Z">
              <w:tcPr>
                <w:tcW w:w="572" w:type="dxa"/>
                <w:vAlign w:val="center"/>
              </w:tcPr>
            </w:tcPrChange>
          </w:tcPr>
          <w:p w14:paraId="52437970" w14:textId="77777777" w:rsidR="0092000D" w:rsidRDefault="0092000D" w:rsidP="0092000D">
            <w:pPr>
              <w:spacing w:before="156" w:after="156"/>
              <w:ind w:left="420" w:hanging="420"/>
              <w:rPr>
                <w:szCs w:val="21"/>
              </w:rPr>
            </w:pPr>
            <w:r>
              <w:rPr>
                <w:rFonts w:hint="eastAsia"/>
                <w:bCs/>
                <w:color w:val="000000"/>
                <w:szCs w:val="21"/>
              </w:rPr>
              <w:t>陈苏民</w:t>
            </w:r>
          </w:p>
        </w:tc>
        <w:tc>
          <w:tcPr>
            <w:tcW w:w="2126" w:type="dxa"/>
            <w:vAlign w:val="center"/>
            <w:tcPrChange w:id="648" w:author="hyx" w:date="2018-11-10T18:39:00Z">
              <w:tcPr>
                <w:tcW w:w="1751" w:type="dxa"/>
                <w:vAlign w:val="center"/>
              </w:tcPr>
            </w:tcPrChange>
          </w:tcPr>
          <w:p w14:paraId="01969CED" w14:textId="77777777" w:rsidR="0092000D" w:rsidRDefault="0092000D" w:rsidP="0089063C">
            <w:pPr>
              <w:spacing w:before="156" w:after="156"/>
              <w:rPr>
                <w:szCs w:val="21"/>
              </w:rPr>
            </w:pPr>
            <w:r>
              <w:rPr>
                <w:rFonts w:hint="eastAsia"/>
                <w:bCs/>
                <w:color w:val="000000"/>
                <w:szCs w:val="21"/>
              </w:rPr>
              <w:t>寻找有一定标准的文档模板（</w:t>
            </w:r>
            <w:del w:id="649" w:author="hyx" w:date="2018-11-10T18:39:00Z">
              <w:r>
                <w:rPr>
                  <w:rFonts w:hint="eastAsia"/>
                  <w:bCs/>
                  <w:color w:val="000000"/>
                  <w:szCs w:val="21"/>
                </w:rPr>
                <w:delText>国家标准是最低要求</w:delText>
              </w:r>
            </w:del>
            <w:ins w:id="650" w:author="hyx" w:date="2018-11-10T18:39:00Z">
              <w:r>
                <w:rPr>
                  <w:rFonts w:hint="eastAsia"/>
                  <w:bCs/>
                  <w:color w:val="000000"/>
                  <w:szCs w:val="21"/>
                </w:rPr>
                <w:t>以ISO</w:t>
              </w:r>
              <w:r>
                <w:rPr>
                  <w:bCs/>
                  <w:color w:val="000000"/>
                  <w:szCs w:val="21"/>
                </w:rPr>
                <w:t>9000</w:t>
              </w:r>
              <w:r>
                <w:rPr>
                  <w:rFonts w:hint="eastAsia"/>
                  <w:bCs/>
                  <w:color w:val="000000"/>
                  <w:szCs w:val="21"/>
                </w:rPr>
                <w:t>为核心寻找</w:t>
              </w:r>
            </w:ins>
            <w:r>
              <w:rPr>
                <w:rFonts w:hint="eastAsia"/>
                <w:bCs/>
                <w:color w:val="000000"/>
                <w:szCs w:val="21"/>
              </w:rPr>
              <w:t>）并根据项目实际情况进行修改</w:t>
            </w:r>
            <w:r>
              <w:rPr>
                <w:rFonts w:hint="eastAsia"/>
                <w:color w:val="000000"/>
                <w:szCs w:val="21"/>
              </w:rPr>
              <w:t>，上传Git</w:t>
            </w:r>
          </w:p>
        </w:tc>
        <w:tc>
          <w:tcPr>
            <w:tcW w:w="1276" w:type="dxa"/>
            <w:vAlign w:val="center"/>
            <w:tcPrChange w:id="651" w:author="hyx" w:date="2018-11-10T18:39:00Z">
              <w:tcPr>
                <w:tcW w:w="1616" w:type="dxa"/>
                <w:vAlign w:val="center"/>
              </w:tcPr>
            </w:tcPrChange>
          </w:tcPr>
          <w:p w14:paraId="0A0EDE68" w14:textId="77777777" w:rsidR="0092000D" w:rsidRDefault="0092000D" w:rsidP="0092000D">
            <w:pPr>
              <w:spacing w:before="156" w:after="156"/>
              <w:ind w:left="400" w:hanging="400"/>
              <w:rPr>
                <w:szCs w:val="21"/>
              </w:rPr>
            </w:pPr>
            <w:ins w:id="652" w:author="hyx" w:date="2018-11-10T18:44:00Z">
              <w:r>
                <w:t>c96s1m</w:t>
              </w:r>
            </w:ins>
            <w:del w:id="653" w:author="hyx" w:date="2018-11-10T18:37:00Z">
              <w:r>
                <w:rPr>
                  <w:rFonts w:hint="eastAsia"/>
                  <w:bCs/>
                  <w:color w:val="000000"/>
                  <w:szCs w:val="21"/>
                </w:rPr>
                <w:delText>软工1601</w:delText>
              </w:r>
            </w:del>
          </w:p>
        </w:tc>
        <w:tc>
          <w:tcPr>
            <w:tcW w:w="1441" w:type="dxa"/>
            <w:vAlign w:val="center"/>
            <w:tcPrChange w:id="654" w:author="hyx" w:date="2018-11-10T18:39:00Z">
              <w:tcPr>
                <w:tcW w:w="1999" w:type="dxa"/>
                <w:vAlign w:val="center"/>
              </w:tcPr>
            </w:tcPrChange>
          </w:tcPr>
          <w:p w14:paraId="7776F8FF" w14:textId="77777777" w:rsidR="0092000D" w:rsidRDefault="0092000D" w:rsidP="0092000D">
            <w:pPr>
              <w:spacing w:before="156" w:after="156"/>
              <w:ind w:left="400" w:hanging="400"/>
              <w:rPr>
                <w:szCs w:val="21"/>
              </w:rPr>
            </w:pPr>
            <w:ins w:id="655" w:author="hyx" w:date="2018-11-10T18:44:00Z">
              <w:r>
                <w:rPr>
                  <w:bCs/>
                  <w:color w:val="000000"/>
                  <w:szCs w:val="21"/>
                </w:rPr>
                <w:t>245023559</w:t>
              </w:r>
            </w:ins>
            <w:del w:id="656" w:author="hyx" w:date="2018-11-10T18:37:00Z">
              <w:r>
                <w:rPr>
                  <w:rFonts w:hint="eastAsia"/>
                </w:rPr>
                <w:delText>31602227</w:delText>
              </w:r>
            </w:del>
          </w:p>
        </w:tc>
        <w:tc>
          <w:tcPr>
            <w:tcW w:w="1376" w:type="dxa"/>
            <w:vAlign w:val="center"/>
            <w:tcPrChange w:id="657" w:author="hyx" w:date="2018-11-10T18:39:00Z">
              <w:tcPr>
                <w:tcW w:w="1376" w:type="dxa"/>
                <w:vAlign w:val="center"/>
              </w:tcPr>
            </w:tcPrChange>
          </w:tcPr>
          <w:p w14:paraId="2A3B4357" w14:textId="77777777" w:rsidR="0092000D" w:rsidRDefault="0092000D" w:rsidP="0092000D">
            <w:pPr>
              <w:spacing w:before="156" w:after="156"/>
              <w:ind w:left="400" w:hanging="400"/>
              <w:rPr>
                <w:szCs w:val="21"/>
              </w:rPr>
            </w:pPr>
            <w:ins w:id="658" w:author="hyx" w:date="2018-11-10T18:44:00Z">
              <w:r>
                <w:rPr>
                  <w:rFonts w:ascii="Times New Roman" w:hAnsi="Times New Roman" w:cs="Times New Roman"/>
                  <w:szCs w:val="24"/>
                </w:rPr>
                <w:t>19967308296</w:t>
              </w:r>
            </w:ins>
            <w:del w:id="659" w:author="hyx" w:date="2018-11-10T18:44:00Z">
              <w:r>
                <w:rPr>
                  <w:rFonts w:asciiTheme="minorEastAsia" w:hAnsiTheme="minorEastAsia" w:hint="eastAsia"/>
                </w:rPr>
                <w:delText>13071869207</w:delText>
              </w:r>
            </w:del>
          </w:p>
        </w:tc>
        <w:tc>
          <w:tcPr>
            <w:tcW w:w="868" w:type="dxa"/>
            <w:vAlign w:val="center"/>
            <w:tcPrChange w:id="660" w:author="hyx" w:date="2018-11-10T18:39:00Z">
              <w:tcPr>
                <w:tcW w:w="868" w:type="dxa"/>
                <w:vAlign w:val="center"/>
              </w:tcPr>
            </w:tcPrChange>
          </w:tcPr>
          <w:p w14:paraId="3E9323AB" w14:textId="77777777" w:rsidR="0092000D" w:rsidRDefault="0092000D" w:rsidP="0089063C">
            <w:pPr>
              <w:spacing w:before="156" w:after="156"/>
              <w:rPr>
                <w:szCs w:val="21"/>
              </w:rPr>
            </w:pPr>
            <w:r>
              <w:rPr>
                <w:rFonts w:asciiTheme="minorEastAsia" w:hAnsiTheme="minorEastAsia" w:hint="eastAsia"/>
                <w:sz w:val="22"/>
              </w:rPr>
              <w:t>弘毅</w:t>
            </w:r>
            <w:r>
              <w:rPr>
                <w:rFonts w:asciiTheme="minorEastAsia" w:hAnsiTheme="minorEastAsia" w:hint="eastAsia"/>
                <w:sz w:val="22"/>
              </w:rPr>
              <w:t>1-124</w:t>
            </w:r>
          </w:p>
        </w:tc>
      </w:tr>
    </w:tbl>
    <w:p w14:paraId="0B03DBA0" w14:textId="77777777" w:rsidR="0092000D" w:rsidRDefault="0092000D" w:rsidP="0092000D"/>
    <w:p w14:paraId="2E0D3230" w14:textId="77777777" w:rsidR="0092000D" w:rsidRDefault="0092000D" w:rsidP="0092000D"/>
    <w:p w14:paraId="4B4B2398" w14:textId="77777777" w:rsidR="0092000D" w:rsidRDefault="0092000D" w:rsidP="0092000D"/>
    <w:p w14:paraId="1CA154FD" w14:textId="77777777" w:rsidR="0092000D" w:rsidRDefault="0092000D" w:rsidP="0092000D"/>
    <w:p w14:paraId="74462E6C" w14:textId="77777777" w:rsidR="0092000D" w:rsidRDefault="0092000D" w:rsidP="0092000D"/>
    <w:p w14:paraId="436FCE22" w14:textId="77777777" w:rsidR="0092000D" w:rsidRDefault="0092000D" w:rsidP="0092000D"/>
    <w:p w14:paraId="3343D395" w14:textId="77777777" w:rsidR="0092000D" w:rsidRDefault="0092000D" w:rsidP="0092000D"/>
    <w:p w14:paraId="4C18BDD1" w14:textId="77777777" w:rsidR="0092000D" w:rsidRDefault="0092000D" w:rsidP="0092000D">
      <w:pPr>
        <w:pStyle w:val="a1"/>
      </w:pPr>
      <w:bookmarkStart w:id="661" w:name="_Toc497223483"/>
      <w:bookmarkStart w:id="662" w:name="_Toc530709116"/>
      <w:bookmarkStart w:id="663" w:name="_Toc533946084"/>
      <w:r>
        <w:rPr>
          <w:rFonts w:hint="eastAsia"/>
        </w:rPr>
        <w:t>文档编写员</w:t>
      </w:r>
      <w:bookmarkEnd w:id="661"/>
      <w:bookmarkEnd w:id="662"/>
      <w:bookmarkEnd w:id="663"/>
    </w:p>
    <w:p w14:paraId="6C36C7BA" w14:textId="77777777" w:rsidR="0092000D" w:rsidRDefault="0092000D" w:rsidP="0092000D">
      <w:pPr>
        <w:ind w:leftChars="200" w:left="420"/>
      </w:pPr>
      <w:r>
        <w:rPr>
          <w:rFonts w:hint="eastAsia"/>
        </w:rPr>
        <w:t>本职概述：</w:t>
      </w:r>
    </w:p>
    <w:p w14:paraId="0C990B62" w14:textId="77777777" w:rsidR="0092000D" w:rsidRDefault="0092000D" w:rsidP="0092000D">
      <w:pPr>
        <w:ind w:leftChars="200" w:left="420" w:firstLine="420"/>
      </w:pPr>
      <w:r>
        <w:rPr>
          <w:rFonts w:hint="eastAsia"/>
        </w:rPr>
        <w:t>负责文档编写</w:t>
      </w:r>
    </w:p>
    <w:p w14:paraId="665655C9" w14:textId="77777777" w:rsidR="0092000D" w:rsidRDefault="0092000D" w:rsidP="0092000D"/>
    <w:tbl>
      <w:tblPr>
        <w:tblStyle w:val="aff5"/>
        <w:tblW w:w="8755" w:type="dxa"/>
        <w:tblLayout w:type="fixed"/>
        <w:tblLook w:val="04A0" w:firstRow="1" w:lastRow="0" w:firstColumn="1" w:lastColumn="0" w:noHBand="0" w:noVBand="1"/>
        <w:tblPrChange w:id="664" w:author="hyx" w:date="2018-11-10T18:47:00Z">
          <w:tblPr>
            <w:tblStyle w:val="aff5"/>
            <w:tblW w:w="8755" w:type="dxa"/>
            <w:tblLayout w:type="fixed"/>
            <w:tblLook w:val="04A0" w:firstRow="1" w:lastRow="0" w:firstColumn="1" w:lastColumn="0" w:noHBand="0" w:noVBand="1"/>
          </w:tblPr>
        </w:tblPrChange>
      </w:tblPr>
      <w:tblGrid>
        <w:gridCol w:w="959"/>
        <w:gridCol w:w="992"/>
        <w:gridCol w:w="1985"/>
        <w:gridCol w:w="1134"/>
        <w:gridCol w:w="1559"/>
        <w:gridCol w:w="1385"/>
        <w:gridCol w:w="741"/>
        <w:tblGridChange w:id="665">
          <w:tblGrid>
            <w:gridCol w:w="428"/>
            <w:gridCol w:w="428"/>
            <w:gridCol w:w="910"/>
            <w:gridCol w:w="1616"/>
            <w:gridCol w:w="2106"/>
            <w:gridCol w:w="2526"/>
            <w:gridCol w:w="741"/>
          </w:tblGrid>
        </w:tblGridChange>
      </w:tblGrid>
      <w:tr w:rsidR="0092000D" w14:paraId="19DC6C5D" w14:textId="77777777" w:rsidTr="0092000D">
        <w:tc>
          <w:tcPr>
            <w:tcW w:w="959" w:type="dxa"/>
            <w:shd w:val="clear" w:color="auto" w:fill="B4C6E7" w:themeFill="accent1" w:themeFillTint="66"/>
            <w:vAlign w:val="center"/>
            <w:tcPrChange w:id="666" w:author="hyx" w:date="2018-11-10T18:47:00Z">
              <w:tcPr>
                <w:tcW w:w="428" w:type="dxa"/>
                <w:shd w:val="clear" w:color="auto" w:fill="B4C6E7" w:themeFill="accent1" w:themeFillTint="66"/>
                <w:vAlign w:val="center"/>
              </w:tcPr>
            </w:tcPrChange>
          </w:tcPr>
          <w:p w14:paraId="19260026" w14:textId="77777777" w:rsidR="0092000D" w:rsidRDefault="0092000D" w:rsidP="0092000D">
            <w:pPr>
              <w:spacing w:before="156" w:after="156"/>
              <w:ind w:left="422" w:hanging="422"/>
              <w:rPr>
                <w:szCs w:val="21"/>
              </w:rPr>
            </w:pPr>
            <w:r>
              <w:rPr>
                <w:rFonts w:hint="eastAsia"/>
                <w:b/>
                <w:color w:val="000000"/>
                <w:szCs w:val="21"/>
              </w:rPr>
              <w:t>职务</w:t>
            </w:r>
          </w:p>
        </w:tc>
        <w:tc>
          <w:tcPr>
            <w:tcW w:w="992" w:type="dxa"/>
            <w:shd w:val="clear" w:color="auto" w:fill="B4C6E7" w:themeFill="accent1" w:themeFillTint="66"/>
            <w:vAlign w:val="center"/>
            <w:tcPrChange w:id="667" w:author="hyx" w:date="2018-11-10T18:47:00Z">
              <w:tcPr>
                <w:tcW w:w="428" w:type="dxa"/>
                <w:shd w:val="clear" w:color="auto" w:fill="B4C6E7" w:themeFill="accent1" w:themeFillTint="66"/>
                <w:vAlign w:val="center"/>
              </w:tcPr>
            </w:tcPrChange>
          </w:tcPr>
          <w:p w14:paraId="61E07C82" w14:textId="77777777" w:rsidR="0092000D" w:rsidRDefault="0092000D" w:rsidP="0092000D">
            <w:pPr>
              <w:spacing w:before="156" w:after="156"/>
              <w:ind w:left="422" w:hanging="422"/>
              <w:rPr>
                <w:szCs w:val="21"/>
              </w:rPr>
            </w:pPr>
            <w:r>
              <w:rPr>
                <w:rFonts w:hint="eastAsia"/>
                <w:b/>
                <w:color w:val="000000"/>
                <w:szCs w:val="21"/>
              </w:rPr>
              <w:t>姓名</w:t>
            </w:r>
          </w:p>
        </w:tc>
        <w:tc>
          <w:tcPr>
            <w:tcW w:w="1985" w:type="dxa"/>
            <w:shd w:val="clear" w:color="auto" w:fill="B4C6E7" w:themeFill="accent1" w:themeFillTint="66"/>
            <w:vAlign w:val="center"/>
            <w:tcPrChange w:id="668" w:author="hyx" w:date="2018-11-10T18:47:00Z">
              <w:tcPr>
                <w:tcW w:w="910" w:type="dxa"/>
                <w:shd w:val="clear" w:color="auto" w:fill="B4C6E7" w:themeFill="accent1" w:themeFillTint="66"/>
                <w:vAlign w:val="center"/>
              </w:tcPr>
            </w:tcPrChange>
          </w:tcPr>
          <w:p w14:paraId="7C1564BC" w14:textId="77777777" w:rsidR="0092000D" w:rsidRDefault="0092000D" w:rsidP="0092000D">
            <w:pPr>
              <w:spacing w:before="156" w:after="156"/>
              <w:ind w:left="422" w:hanging="422"/>
              <w:rPr>
                <w:szCs w:val="21"/>
              </w:rPr>
            </w:pPr>
            <w:r>
              <w:rPr>
                <w:rFonts w:hint="eastAsia"/>
                <w:b/>
                <w:color w:val="000000"/>
                <w:szCs w:val="21"/>
              </w:rPr>
              <w:t>负责内容</w:t>
            </w:r>
          </w:p>
        </w:tc>
        <w:tc>
          <w:tcPr>
            <w:tcW w:w="1134" w:type="dxa"/>
            <w:shd w:val="clear" w:color="auto" w:fill="B4C6E7" w:themeFill="accent1" w:themeFillTint="66"/>
            <w:vAlign w:val="center"/>
            <w:tcPrChange w:id="669" w:author="hyx" w:date="2018-11-10T18:47:00Z">
              <w:tcPr>
                <w:tcW w:w="1616" w:type="dxa"/>
                <w:shd w:val="clear" w:color="auto" w:fill="B4C6E7" w:themeFill="accent1" w:themeFillTint="66"/>
                <w:vAlign w:val="center"/>
              </w:tcPr>
            </w:tcPrChange>
          </w:tcPr>
          <w:p w14:paraId="5BC67482" w14:textId="77777777" w:rsidR="0092000D" w:rsidRDefault="0092000D" w:rsidP="0092000D">
            <w:pPr>
              <w:spacing w:before="156" w:after="156"/>
              <w:ind w:left="422" w:hanging="422"/>
              <w:rPr>
                <w:szCs w:val="21"/>
              </w:rPr>
            </w:pPr>
            <w:ins w:id="670" w:author="hyx" w:date="2018-11-10T18:44:00Z">
              <w:r>
                <w:rPr>
                  <w:rFonts w:hint="eastAsia"/>
                  <w:b/>
                  <w:color w:val="000000"/>
                  <w:szCs w:val="21"/>
                </w:rPr>
                <w:t>微信号</w:t>
              </w:r>
            </w:ins>
            <w:del w:id="671" w:author="hyx" w:date="2018-11-10T18:44:00Z">
              <w:r>
                <w:rPr>
                  <w:rFonts w:hint="eastAsia"/>
                  <w:b/>
                  <w:color w:val="000000"/>
                  <w:szCs w:val="21"/>
                </w:rPr>
                <w:delText>班级</w:delText>
              </w:r>
            </w:del>
          </w:p>
        </w:tc>
        <w:tc>
          <w:tcPr>
            <w:tcW w:w="1559" w:type="dxa"/>
            <w:shd w:val="clear" w:color="auto" w:fill="B4C6E7" w:themeFill="accent1" w:themeFillTint="66"/>
            <w:vAlign w:val="center"/>
            <w:tcPrChange w:id="672" w:author="hyx" w:date="2018-11-10T18:47:00Z">
              <w:tcPr>
                <w:tcW w:w="2106" w:type="dxa"/>
                <w:shd w:val="clear" w:color="auto" w:fill="B4C6E7" w:themeFill="accent1" w:themeFillTint="66"/>
                <w:vAlign w:val="center"/>
              </w:tcPr>
            </w:tcPrChange>
          </w:tcPr>
          <w:p w14:paraId="677094F0" w14:textId="77777777" w:rsidR="0092000D" w:rsidRDefault="0092000D" w:rsidP="0092000D">
            <w:pPr>
              <w:spacing w:before="156" w:after="156"/>
              <w:ind w:left="422" w:hanging="422"/>
              <w:rPr>
                <w:szCs w:val="21"/>
              </w:rPr>
            </w:pPr>
            <w:ins w:id="673" w:author="hyx" w:date="2018-11-10T18:44:00Z">
              <w:r>
                <w:rPr>
                  <w:rFonts w:hint="eastAsia"/>
                  <w:b/>
                  <w:color w:val="000000"/>
                  <w:szCs w:val="21"/>
                </w:rPr>
                <w:t>QQ号</w:t>
              </w:r>
            </w:ins>
            <w:del w:id="674" w:author="hyx" w:date="2018-11-10T18:44:00Z">
              <w:r>
                <w:rPr>
                  <w:rFonts w:hint="eastAsia"/>
                  <w:b/>
                  <w:color w:val="000000"/>
                  <w:szCs w:val="21"/>
                </w:rPr>
                <w:delText>学号</w:delText>
              </w:r>
            </w:del>
          </w:p>
        </w:tc>
        <w:tc>
          <w:tcPr>
            <w:tcW w:w="1385" w:type="dxa"/>
            <w:shd w:val="clear" w:color="auto" w:fill="B4C6E7" w:themeFill="accent1" w:themeFillTint="66"/>
            <w:vAlign w:val="center"/>
            <w:tcPrChange w:id="675" w:author="hyx" w:date="2018-11-10T18:47:00Z">
              <w:tcPr>
                <w:tcW w:w="2526" w:type="dxa"/>
                <w:shd w:val="clear" w:color="auto" w:fill="B4C6E7" w:themeFill="accent1" w:themeFillTint="66"/>
                <w:vAlign w:val="center"/>
              </w:tcPr>
            </w:tcPrChange>
          </w:tcPr>
          <w:p w14:paraId="650EA2BD" w14:textId="77777777" w:rsidR="0092000D" w:rsidRDefault="0092000D" w:rsidP="0092000D">
            <w:pPr>
              <w:spacing w:before="156" w:after="156"/>
              <w:ind w:left="422" w:hanging="422"/>
              <w:rPr>
                <w:szCs w:val="21"/>
              </w:rPr>
            </w:pPr>
            <w:ins w:id="676" w:author="hyx" w:date="2018-11-10T18:44:00Z">
              <w:r>
                <w:rPr>
                  <w:rFonts w:hint="eastAsia"/>
                  <w:b/>
                  <w:color w:val="000000"/>
                  <w:szCs w:val="21"/>
                </w:rPr>
                <w:t>电话号码</w:t>
              </w:r>
            </w:ins>
            <w:del w:id="677" w:author="hyx" w:date="2018-11-10T18:44:00Z">
              <w:r>
                <w:rPr>
                  <w:rFonts w:hint="eastAsia"/>
                  <w:b/>
                  <w:color w:val="000000"/>
                  <w:szCs w:val="21"/>
                </w:rPr>
                <w:delText>电话号码</w:delText>
              </w:r>
            </w:del>
          </w:p>
        </w:tc>
        <w:tc>
          <w:tcPr>
            <w:tcW w:w="741" w:type="dxa"/>
            <w:shd w:val="clear" w:color="auto" w:fill="B4C6E7" w:themeFill="accent1" w:themeFillTint="66"/>
            <w:vAlign w:val="center"/>
            <w:tcPrChange w:id="678" w:author="hyx" w:date="2018-11-10T18:47:00Z">
              <w:tcPr>
                <w:tcW w:w="741" w:type="dxa"/>
                <w:shd w:val="clear" w:color="auto" w:fill="B4C6E7" w:themeFill="accent1" w:themeFillTint="66"/>
                <w:vAlign w:val="center"/>
              </w:tcPr>
            </w:tcPrChange>
          </w:tcPr>
          <w:p w14:paraId="7D86078B" w14:textId="77777777" w:rsidR="0092000D" w:rsidRDefault="0092000D" w:rsidP="0092000D">
            <w:pPr>
              <w:spacing w:before="156" w:after="156"/>
              <w:ind w:left="422" w:hanging="422"/>
              <w:rPr>
                <w:szCs w:val="21"/>
              </w:rPr>
            </w:pPr>
            <w:r>
              <w:rPr>
                <w:rFonts w:hint="eastAsia"/>
                <w:b/>
                <w:color w:val="000000"/>
                <w:szCs w:val="21"/>
              </w:rPr>
              <w:t>寝室号</w:t>
            </w:r>
          </w:p>
        </w:tc>
      </w:tr>
      <w:tr w:rsidR="0092000D" w14:paraId="6E232734" w14:textId="77777777" w:rsidTr="0092000D">
        <w:tc>
          <w:tcPr>
            <w:tcW w:w="959" w:type="dxa"/>
            <w:vAlign w:val="center"/>
            <w:tcPrChange w:id="679" w:author="hyx" w:date="2018-11-10T18:47:00Z">
              <w:tcPr>
                <w:tcW w:w="428" w:type="dxa"/>
                <w:vAlign w:val="center"/>
              </w:tcPr>
            </w:tcPrChange>
          </w:tcPr>
          <w:p w14:paraId="3835F1D8" w14:textId="77777777" w:rsidR="0092000D" w:rsidRDefault="0092000D" w:rsidP="0089063C">
            <w:pPr>
              <w:spacing w:before="156" w:after="156"/>
              <w:rPr>
                <w:szCs w:val="21"/>
              </w:rPr>
            </w:pPr>
            <w:r>
              <w:rPr>
                <w:rFonts w:hint="eastAsia"/>
                <w:szCs w:val="21"/>
              </w:rPr>
              <w:t>文档编写员</w:t>
            </w:r>
          </w:p>
        </w:tc>
        <w:tc>
          <w:tcPr>
            <w:tcW w:w="992" w:type="dxa"/>
            <w:vAlign w:val="center"/>
            <w:tcPrChange w:id="680" w:author="hyx" w:date="2018-11-10T18:47:00Z">
              <w:tcPr>
                <w:tcW w:w="428" w:type="dxa"/>
                <w:vAlign w:val="center"/>
              </w:tcPr>
            </w:tcPrChange>
          </w:tcPr>
          <w:p w14:paraId="088BBEF1" w14:textId="77777777" w:rsidR="0092000D" w:rsidRDefault="0092000D" w:rsidP="0092000D">
            <w:pPr>
              <w:spacing w:before="156" w:after="156"/>
              <w:ind w:left="400" w:hanging="400"/>
              <w:rPr>
                <w:szCs w:val="21"/>
              </w:rPr>
            </w:pPr>
            <w:ins w:id="681" w:author="hyx" w:date="2018-11-10T18:45:00Z">
              <w:r>
                <w:rPr>
                  <w:rFonts w:hint="eastAsia"/>
                  <w:bCs/>
                  <w:color w:val="000000"/>
                  <w:szCs w:val="21"/>
                </w:rPr>
                <w:t>黄叶轩</w:t>
              </w:r>
            </w:ins>
            <w:del w:id="682" w:author="hyx" w:date="2018-11-10T18:45:00Z">
              <w:r>
                <w:rPr>
                  <w:rFonts w:hint="eastAsia"/>
                  <w:color w:val="000000"/>
                  <w:szCs w:val="21"/>
                </w:rPr>
                <w:delText>黄叶轩</w:delText>
              </w:r>
            </w:del>
          </w:p>
        </w:tc>
        <w:tc>
          <w:tcPr>
            <w:tcW w:w="1985" w:type="dxa"/>
            <w:vAlign w:val="center"/>
            <w:tcPrChange w:id="683" w:author="hyx" w:date="2018-11-10T18:47:00Z">
              <w:tcPr>
                <w:tcW w:w="910" w:type="dxa"/>
                <w:vAlign w:val="center"/>
              </w:tcPr>
            </w:tcPrChange>
          </w:tcPr>
          <w:p w14:paraId="7428E45C" w14:textId="77777777" w:rsidR="0092000D" w:rsidRDefault="0092000D" w:rsidP="0089063C">
            <w:pPr>
              <w:spacing w:before="156" w:after="156"/>
              <w:rPr>
                <w:szCs w:val="21"/>
              </w:rPr>
            </w:pPr>
            <w:r>
              <w:rPr>
                <w:rFonts w:hint="eastAsia"/>
                <w:color w:val="000000"/>
                <w:szCs w:val="21"/>
              </w:rPr>
              <w:t>负责分配到文档模块的编写，上传Git</w:t>
            </w:r>
          </w:p>
        </w:tc>
        <w:tc>
          <w:tcPr>
            <w:tcW w:w="1134" w:type="dxa"/>
            <w:vAlign w:val="center"/>
            <w:tcPrChange w:id="684" w:author="hyx" w:date="2018-11-10T18:47:00Z">
              <w:tcPr>
                <w:tcW w:w="1616" w:type="dxa"/>
                <w:vAlign w:val="center"/>
              </w:tcPr>
            </w:tcPrChange>
          </w:tcPr>
          <w:p w14:paraId="5FCDA231" w14:textId="77777777" w:rsidR="0092000D" w:rsidRDefault="0092000D" w:rsidP="0092000D">
            <w:pPr>
              <w:spacing w:before="156" w:after="156"/>
              <w:ind w:left="420" w:hanging="420"/>
              <w:rPr>
                <w:szCs w:val="21"/>
              </w:rPr>
            </w:pPr>
            <w:proofErr w:type="spellStart"/>
            <w:ins w:id="685" w:author="hyx" w:date="2018-11-10T18:46:00Z">
              <w:r>
                <w:rPr>
                  <w:rFonts w:hint="eastAsia"/>
                  <w:color w:val="000000"/>
                  <w:szCs w:val="21"/>
                </w:rPr>
                <w:t>Hyxzucc</w:t>
              </w:r>
            </w:ins>
            <w:proofErr w:type="spellEnd"/>
            <w:del w:id="686" w:author="hyx" w:date="2018-11-10T18:46:00Z">
              <w:r>
                <w:rPr>
                  <w:rFonts w:hint="eastAsia"/>
                  <w:color w:val="000000"/>
                  <w:szCs w:val="21"/>
                </w:rPr>
                <w:delText>软工1</w:delText>
              </w:r>
              <w:r>
                <w:rPr>
                  <w:color w:val="000000"/>
                  <w:szCs w:val="21"/>
                </w:rPr>
                <w:delText>6</w:delText>
              </w:r>
              <w:r>
                <w:rPr>
                  <w:rFonts w:hint="eastAsia"/>
                  <w:color w:val="000000"/>
                  <w:szCs w:val="21"/>
                </w:rPr>
                <w:delText>0</w:delText>
              </w:r>
              <w:r>
                <w:rPr>
                  <w:color w:val="000000"/>
                  <w:szCs w:val="21"/>
                </w:rPr>
                <w:delText>2</w:delText>
              </w:r>
            </w:del>
          </w:p>
        </w:tc>
        <w:tc>
          <w:tcPr>
            <w:tcW w:w="1559" w:type="dxa"/>
            <w:vAlign w:val="center"/>
            <w:tcPrChange w:id="687" w:author="hyx" w:date="2018-11-10T18:47:00Z">
              <w:tcPr>
                <w:tcW w:w="2106" w:type="dxa"/>
                <w:vAlign w:val="center"/>
              </w:tcPr>
            </w:tcPrChange>
          </w:tcPr>
          <w:p w14:paraId="6ED42CE8" w14:textId="77777777" w:rsidR="0092000D" w:rsidRDefault="0092000D" w:rsidP="0092000D">
            <w:pPr>
              <w:spacing w:before="156" w:after="156"/>
              <w:ind w:left="420" w:hanging="420"/>
              <w:rPr>
                <w:szCs w:val="21"/>
              </w:rPr>
            </w:pPr>
            <w:ins w:id="688" w:author="hyx" w:date="2018-11-10T18:46:00Z">
              <w:r>
                <w:rPr>
                  <w:bCs/>
                  <w:color w:val="000000"/>
                  <w:szCs w:val="21"/>
                </w:rPr>
                <w:t>1103057282</w:t>
              </w:r>
            </w:ins>
            <w:del w:id="689" w:author="hyx" w:date="2018-11-10T18:46:00Z">
              <w:r>
                <w:rPr>
                  <w:color w:val="000000"/>
                  <w:szCs w:val="21"/>
                </w:rPr>
                <w:delText xml:space="preserve">31601246　</w:delText>
              </w:r>
            </w:del>
          </w:p>
        </w:tc>
        <w:tc>
          <w:tcPr>
            <w:tcW w:w="1385" w:type="dxa"/>
            <w:vAlign w:val="center"/>
            <w:tcPrChange w:id="690" w:author="hyx" w:date="2018-11-10T18:47:00Z">
              <w:tcPr>
                <w:tcW w:w="2526" w:type="dxa"/>
                <w:vAlign w:val="center"/>
              </w:tcPr>
            </w:tcPrChange>
          </w:tcPr>
          <w:p w14:paraId="5CCBAAD4" w14:textId="77777777" w:rsidR="0092000D" w:rsidRDefault="0092000D" w:rsidP="0092000D">
            <w:pPr>
              <w:spacing w:before="156" w:after="156"/>
              <w:ind w:left="420" w:hanging="420"/>
              <w:rPr>
                <w:szCs w:val="21"/>
              </w:rPr>
            </w:pPr>
            <w:ins w:id="691" w:author="hyx" w:date="2018-11-10T18:46:00Z">
              <w:r>
                <w:rPr>
                  <w:bCs/>
                  <w:color w:val="000000"/>
                  <w:szCs w:val="21"/>
                </w:rPr>
                <w:t>13588899102</w:t>
              </w:r>
            </w:ins>
            <w:del w:id="692" w:author="hyx" w:date="2018-11-10T18:46:00Z">
              <w:r>
                <w:rPr>
                  <w:color w:val="000000"/>
                  <w:szCs w:val="21"/>
                </w:rPr>
                <w:delText xml:space="preserve">13588899102　</w:delText>
              </w:r>
            </w:del>
          </w:p>
        </w:tc>
        <w:tc>
          <w:tcPr>
            <w:tcW w:w="741" w:type="dxa"/>
            <w:vAlign w:val="center"/>
            <w:tcPrChange w:id="693" w:author="hyx" w:date="2018-11-10T18:47:00Z">
              <w:tcPr>
                <w:tcW w:w="741" w:type="dxa"/>
                <w:vAlign w:val="center"/>
              </w:tcPr>
            </w:tcPrChange>
          </w:tcPr>
          <w:p w14:paraId="0C656C3F" w14:textId="77777777" w:rsidR="0092000D" w:rsidRDefault="0092000D" w:rsidP="0092000D">
            <w:pPr>
              <w:spacing w:before="156" w:after="156"/>
              <w:ind w:left="400" w:hanging="400"/>
              <w:rPr>
                <w:ins w:id="694" w:author="hyx" w:date="2018-11-10T18:46:00Z"/>
                <w:rFonts w:asciiTheme="majorEastAsia" w:eastAsiaTheme="majorEastAsia" w:hAnsiTheme="majorEastAsia" w:cs="Helvetica Neue"/>
                <w:color w:val="000000"/>
                <w:szCs w:val="26"/>
              </w:rPr>
            </w:pPr>
            <w:ins w:id="695" w:author="hyx" w:date="2018-11-10T18:46:00Z">
              <w:r>
                <w:rPr>
                  <w:rFonts w:asciiTheme="majorEastAsia" w:eastAsiaTheme="majorEastAsia" w:hAnsiTheme="majorEastAsia" w:cs="Helvetica Neue"/>
                  <w:color w:val="000000"/>
                  <w:szCs w:val="26"/>
                </w:rPr>
                <w:t>弘毅</w:t>
              </w:r>
            </w:ins>
          </w:p>
          <w:p w14:paraId="29F66F93" w14:textId="77777777" w:rsidR="0092000D" w:rsidRDefault="0092000D" w:rsidP="0092000D">
            <w:pPr>
              <w:spacing w:before="156" w:after="156"/>
              <w:ind w:left="400" w:hanging="400"/>
              <w:rPr>
                <w:szCs w:val="21"/>
              </w:rPr>
            </w:pPr>
            <w:ins w:id="696" w:author="hyx" w:date="2018-11-10T18:46:00Z">
              <w:r>
                <w:rPr>
                  <w:rFonts w:asciiTheme="majorEastAsia" w:eastAsiaTheme="majorEastAsia" w:hAnsiTheme="majorEastAsia" w:cs="Helvetica Neue"/>
                  <w:color w:val="000000"/>
                  <w:szCs w:val="26"/>
                </w:rPr>
                <w:t>2-210</w:t>
              </w:r>
            </w:ins>
            <w:del w:id="697" w:author="hyx" w:date="2018-11-10T18:46:00Z">
              <w:r>
                <w:rPr>
                  <w:rFonts w:hint="eastAsia"/>
                  <w:color w:val="000000"/>
                  <w:szCs w:val="21"/>
                </w:rPr>
                <w:delText>弘毅</w:delText>
              </w:r>
              <w:r>
                <w:rPr>
                  <w:color w:val="000000"/>
                  <w:szCs w:val="21"/>
                </w:rPr>
                <w:delText>2-210</w:delText>
              </w:r>
            </w:del>
          </w:p>
        </w:tc>
      </w:tr>
      <w:tr w:rsidR="0092000D" w14:paraId="381E6BF8" w14:textId="77777777" w:rsidTr="0092000D">
        <w:tc>
          <w:tcPr>
            <w:tcW w:w="959" w:type="dxa"/>
            <w:vAlign w:val="center"/>
            <w:tcPrChange w:id="698" w:author="hyx" w:date="2018-11-10T18:47:00Z">
              <w:tcPr>
                <w:tcW w:w="428" w:type="dxa"/>
                <w:vAlign w:val="center"/>
              </w:tcPr>
            </w:tcPrChange>
          </w:tcPr>
          <w:p w14:paraId="55A3D6B2" w14:textId="77777777" w:rsidR="0092000D" w:rsidRDefault="0092000D" w:rsidP="0089063C">
            <w:pPr>
              <w:spacing w:before="156" w:after="156"/>
              <w:rPr>
                <w:szCs w:val="21"/>
              </w:rPr>
            </w:pPr>
            <w:r>
              <w:rPr>
                <w:rFonts w:hint="eastAsia"/>
                <w:szCs w:val="21"/>
              </w:rPr>
              <w:t>文档编写员</w:t>
            </w:r>
          </w:p>
        </w:tc>
        <w:tc>
          <w:tcPr>
            <w:tcW w:w="992" w:type="dxa"/>
            <w:vAlign w:val="center"/>
            <w:tcPrChange w:id="699" w:author="hyx" w:date="2018-11-10T18:47:00Z">
              <w:tcPr>
                <w:tcW w:w="428" w:type="dxa"/>
                <w:vAlign w:val="center"/>
              </w:tcPr>
            </w:tcPrChange>
          </w:tcPr>
          <w:p w14:paraId="09705E95" w14:textId="77777777" w:rsidR="0092000D" w:rsidRDefault="0092000D" w:rsidP="0092000D">
            <w:pPr>
              <w:spacing w:before="156" w:after="156"/>
              <w:ind w:left="400" w:hanging="400"/>
              <w:rPr>
                <w:szCs w:val="21"/>
              </w:rPr>
            </w:pPr>
            <w:ins w:id="700" w:author="hyx" w:date="2018-11-10T18:45:00Z">
              <w:r>
                <w:rPr>
                  <w:rFonts w:hint="eastAsia"/>
                  <w:bCs/>
                  <w:color w:val="000000"/>
                  <w:szCs w:val="21"/>
                </w:rPr>
                <w:t>陈俊仁</w:t>
              </w:r>
            </w:ins>
            <w:del w:id="701" w:author="hyx" w:date="2018-11-10T18:45:00Z">
              <w:r>
                <w:rPr>
                  <w:rFonts w:hint="eastAsia"/>
                  <w:color w:val="000000"/>
                  <w:szCs w:val="21"/>
                </w:rPr>
                <w:delText>陈苏民</w:delText>
              </w:r>
            </w:del>
          </w:p>
        </w:tc>
        <w:tc>
          <w:tcPr>
            <w:tcW w:w="1985" w:type="dxa"/>
            <w:vAlign w:val="center"/>
            <w:tcPrChange w:id="702" w:author="hyx" w:date="2018-11-10T18:47:00Z">
              <w:tcPr>
                <w:tcW w:w="910" w:type="dxa"/>
                <w:vAlign w:val="center"/>
              </w:tcPr>
            </w:tcPrChange>
          </w:tcPr>
          <w:p w14:paraId="36E92D88" w14:textId="77777777" w:rsidR="0092000D" w:rsidRDefault="0092000D" w:rsidP="0089063C">
            <w:pPr>
              <w:spacing w:before="156" w:after="156"/>
              <w:rPr>
                <w:szCs w:val="21"/>
              </w:rPr>
            </w:pPr>
            <w:r>
              <w:rPr>
                <w:rFonts w:hint="eastAsia"/>
                <w:color w:val="000000"/>
                <w:szCs w:val="21"/>
              </w:rPr>
              <w:t>负责分配到文档模块的编写，上传Git</w:t>
            </w:r>
          </w:p>
        </w:tc>
        <w:tc>
          <w:tcPr>
            <w:tcW w:w="1134" w:type="dxa"/>
            <w:vAlign w:val="center"/>
            <w:tcPrChange w:id="703" w:author="hyx" w:date="2018-11-10T18:47:00Z">
              <w:tcPr>
                <w:tcW w:w="1616" w:type="dxa"/>
                <w:vAlign w:val="center"/>
              </w:tcPr>
            </w:tcPrChange>
          </w:tcPr>
          <w:p w14:paraId="2A84851D" w14:textId="77777777" w:rsidR="0092000D" w:rsidRDefault="0092000D" w:rsidP="0089063C">
            <w:pPr>
              <w:spacing w:before="156" w:after="156"/>
              <w:rPr>
                <w:szCs w:val="21"/>
              </w:rPr>
            </w:pPr>
            <w:r>
              <w:t>chenjunren6745</w:t>
            </w:r>
            <w:del w:id="704" w:author="hyx" w:date="2018-11-10T18:46:00Z">
              <w:r>
                <w:rPr>
                  <w:rFonts w:hint="eastAsia"/>
                  <w:color w:val="000000"/>
                  <w:szCs w:val="21"/>
                </w:rPr>
                <w:delText>软工1</w:delText>
              </w:r>
              <w:r>
                <w:rPr>
                  <w:color w:val="000000"/>
                  <w:szCs w:val="21"/>
                </w:rPr>
                <w:delText>6</w:delText>
              </w:r>
              <w:r>
                <w:rPr>
                  <w:rFonts w:hint="eastAsia"/>
                  <w:color w:val="000000"/>
                  <w:szCs w:val="21"/>
                </w:rPr>
                <w:delText>0</w:delText>
              </w:r>
              <w:r>
                <w:rPr>
                  <w:color w:val="000000"/>
                  <w:szCs w:val="21"/>
                </w:rPr>
                <w:delText>1</w:delText>
              </w:r>
            </w:del>
          </w:p>
        </w:tc>
        <w:tc>
          <w:tcPr>
            <w:tcW w:w="1559" w:type="dxa"/>
            <w:vAlign w:val="center"/>
            <w:tcPrChange w:id="705" w:author="hyx" w:date="2018-11-10T18:47:00Z">
              <w:tcPr>
                <w:tcW w:w="2106" w:type="dxa"/>
                <w:vAlign w:val="center"/>
              </w:tcPr>
            </w:tcPrChange>
          </w:tcPr>
          <w:p w14:paraId="38F360AF" w14:textId="77777777" w:rsidR="0092000D" w:rsidRDefault="0092000D" w:rsidP="0092000D">
            <w:pPr>
              <w:spacing w:before="156" w:after="156"/>
              <w:ind w:left="400" w:hanging="400"/>
              <w:rPr>
                <w:szCs w:val="21"/>
              </w:rPr>
            </w:pPr>
            <w:ins w:id="706" w:author="hyx" w:date="2018-11-10T18:46:00Z">
              <w:r>
                <w:t>374955336</w:t>
              </w:r>
            </w:ins>
            <w:del w:id="707" w:author="hyx" w:date="2018-11-10T18:46:00Z">
              <w:r>
                <w:rPr>
                  <w:rFonts w:hint="eastAsia"/>
                </w:rPr>
                <w:delText>31602227</w:delText>
              </w:r>
            </w:del>
          </w:p>
        </w:tc>
        <w:tc>
          <w:tcPr>
            <w:tcW w:w="1385" w:type="dxa"/>
            <w:vAlign w:val="center"/>
            <w:tcPrChange w:id="708" w:author="hyx" w:date="2018-11-10T18:47:00Z">
              <w:tcPr>
                <w:tcW w:w="2526" w:type="dxa"/>
                <w:vAlign w:val="center"/>
              </w:tcPr>
            </w:tcPrChange>
          </w:tcPr>
          <w:p w14:paraId="6BD0E76C" w14:textId="77777777" w:rsidR="0092000D" w:rsidRDefault="0092000D" w:rsidP="0092000D">
            <w:pPr>
              <w:spacing w:before="156" w:after="156"/>
              <w:ind w:left="400" w:hanging="400"/>
              <w:rPr>
                <w:szCs w:val="21"/>
              </w:rPr>
            </w:pPr>
            <w:ins w:id="709" w:author="hyx" w:date="2018-11-10T18:46:00Z">
              <w:r>
                <w:t>17376503405</w:t>
              </w:r>
            </w:ins>
            <w:del w:id="710" w:author="hyx" w:date="2018-11-10T18:46:00Z">
              <w:r>
                <w:rPr>
                  <w:color w:val="000000"/>
                  <w:szCs w:val="21"/>
                </w:rPr>
                <w:delText>13071869207</w:delText>
              </w:r>
            </w:del>
          </w:p>
        </w:tc>
        <w:tc>
          <w:tcPr>
            <w:tcW w:w="741" w:type="dxa"/>
            <w:vAlign w:val="center"/>
            <w:tcPrChange w:id="711" w:author="hyx" w:date="2018-11-10T18:47:00Z">
              <w:tcPr>
                <w:tcW w:w="741" w:type="dxa"/>
                <w:vAlign w:val="center"/>
              </w:tcPr>
            </w:tcPrChange>
          </w:tcPr>
          <w:p w14:paraId="484B0FDF" w14:textId="77777777" w:rsidR="0092000D" w:rsidRDefault="0092000D" w:rsidP="0092000D">
            <w:pPr>
              <w:spacing w:before="156" w:after="156"/>
              <w:ind w:left="400" w:hanging="400"/>
              <w:rPr>
                <w:ins w:id="712" w:author="hyx" w:date="2018-11-10T18:46:00Z"/>
                <w:rFonts w:asciiTheme="majorEastAsia" w:eastAsiaTheme="majorEastAsia" w:hAnsiTheme="majorEastAsia" w:cs="Helvetica Neue"/>
                <w:color w:val="000000"/>
                <w:szCs w:val="26"/>
              </w:rPr>
            </w:pPr>
            <w:ins w:id="713" w:author="hyx" w:date="2018-11-10T18:46:00Z">
              <w:r>
                <w:rPr>
                  <w:rFonts w:asciiTheme="majorEastAsia" w:eastAsiaTheme="majorEastAsia" w:hAnsiTheme="majorEastAsia" w:cs="Helvetica Neue"/>
                  <w:color w:val="000000"/>
                  <w:szCs w:val="26"/>
                </w:rPr>
                <w:t>弘毅</w:t>
              </w:r>
            </w:ins>
          </w:p>
          <w:p w14:paraId="02ACBEC0" w14:textId="77777777" w:rsidR="0092000D" w:rsidRDefault="0092000D" w:rsidP="0092000D">
            <w:pPr>
              <w:spacing w:before="156" w:after="156"/>
              <w:ind w:left="400" w:hanging="400"/>
              <w:rPr>
                <w:szCs w:val="21"/>
              </w:rPr>
            </w:pPr>
            <w:ins w:id="714" w:author="hyx" w:date="2018-11-10T18:46:00Z">
              <w:r>
                <w:rPr>
                  <w:rFonts w:asciiTheme="majorEastAsia" w:eastAsiaTheme="majorEastAsia" w:hAnsiTheme="majorEastAsia" w:cs="Helvetica Neue"/>
                  <w:color w:val="000000"/>
                  <w:szCs w:val="26"/>
                </w:rPr>
                <w:t>2-209</w:t>
              </w:r>
            </w:ins>
            <w:del w:id="715" w:author="hyx" w:date="2018-11-10T18:46:00Z">
              <w:r>
                <w:rPr>
                  <w:rFonts w:hint="eastAsia"/>
                </w:rPr>
                <w:delText>弘毅1-124</w:delText>
              </w:r>
            </w:del>
          </w:p>
        </w:tc>
      </w:tr>
      <w:tr w:rsidR="0092000D" w14:paraId="5451397C" w14:textId="77777777" w:rsidTr="0092000D">
        <w:tc>
          <w:tcPr>
            <w:tcW w:w="959" w:type="dxa"/>
            <w:vAlign w:val="center"/>
            <w:tcPrChange w:id="716" w:author="hyx" w:date="2018-11-10T18:47:00Z">
              <w:tcPr>
                <w:tcW w:w="428" w:type="dxa"/>
                <w:vAlign w:val="center"/>
              </w:tcPr>
            </w:tcPrChange>
          </w:tcPr>
          <w:p w14:paraId="0220E6FC" w14:textId="77777777" w:rsidR="0092000D" w:rsidRDefault="0092000D" w:rsidP="0089063C">
            <w:pPr>
              <w:spacing w:before="156" w:after="156"/>
              <w:rPr>
                <w:szCs w:val="21"/>
              </w:rPr>
            </w:pPr>
            <w:r>
              <w:rPr>
                <w:rFonts w:hint="eastAsia"/>
                <w:szCs w:val="21"/>
              </w:rPr>
              <w:t>文档编写员</w:t>
            </w:r>
          </w:p>
        </w:tc>
        <w:tc>
          <w:tcPr>
            <w:tcW w:w="992" w:type="dxa"/>
            <w:vAlign w:val="center"/>
            <w:tcPrChange w:id="717" w:author="hyx" w:date="2018-11-10T18:47:00Z">
              <w:tcPr>
                <w:tcW w:w="428" w:type="dxa"/>
                <w:vAlign w:val="center"/>
              </w:tcPr>
            </w:tcPrChange>
          </w:tcPr>
          <w:p w14:paraId="434A0C84" w14:textId="77777777" w:rsidR="0092000D" w:rsidRDefault="0092000D" w:rsidP="0092000D">
            <w:pPr>
              <w:spacing w:before="156" w:after="156"/>
              <w:ind w:left="400" w:hanging="400"/>
              <w:rPr>
                <w:szCs w:val="21"/>
              </w:rPr>
            </w:pPr>
            <w:ins w:id="718" w:author="hyx" w:date="2018-11-10T18:45:00Z">
              <w:r>
                <w:rPr>
                  <w:rFonts w:hint="eastAsia"/>
                  <w:bCs/>
                  <w:color w:val="000000"/>
                  <w:szCs w:val="21"/>
                </w:rPr>
                <w:t>陈苏民</w:t>
              </w:r>
            </w:ins>
            <w:del w:id="719" w:author="hyx" w:date="2018-11-10T18:45:00Z">
              <w:r>
                <w:rPr>
                  <w:rFonts w:hint="eastAsia"/>
                  <w:color w:val="000000"/>
                  <w:szCs w:val="21"/>
                </w:rPr>
                <w:delText>徐双铅</w:delText>
              </w:r>
            </w:del>
          </w:p>
        </w:tc>
        <w:tc>
          <w:tcPr>
            <w:tcW w:w="1985" w:type="dxa"/>
            <w:vAlign w:val="center"/>
            <w:tcPrChange w:id="720" w:author="hyx" w:date="2018-11-10T18:47:00Z">
              <w:tcPr>
                <w:tcW w:w="910" w:type="dxa"/>
                <w:vAlign w:val="center"/>
              </w:tcPr>
            </w:tcPrChange>
          </w:tcPr>
          <w:p w14:paraId="0ACEFBED" w14:textId="77777777" w:rsidR="0092000D" w:rsidRDefault="0092000D" w:rsidP="0089063C">
            <w:pPr>
              <w:spacing w:before="156" w:after="156"/>
              <w:rPr>
                <w:szCs w:val="21"/>
              </w:rPr>
            </w:pPr>
            <w:r>
              <w:rPr>
                <w:rFonts w:hint="eastAsia"/>
                <w:color w:val="000000"/>
                <w:szCs w:val="21"/>
              </w:rPr>
              <w:t>负责分配到文档模块的编写，上传Git</w:t>
            </w:r>
          </w:p>
        </w:tc>
        <w:tc>
          <w:tcPr>
            <w:tcW w:w="1134" w:type="dxa"/>
            <w:vAlign w:val="center"/>
            <w:tcPrChange w:id="721" w:author="hyx" w:date="2018-11-10T18:47:00Z">
              <w:tcPr>
                <w:tcW w:w="1616" w:type="dxa"/>
                <w:vAlign w:val="center"/>
              </w:tcPr>
            </w:tcPrChange>
          </w:tcPr>
          <w:p w14:paraId="41A360A7" w14:textId="77777777" w:rsidR="0092000D" w:rsidRDefault="0092000D" w:rsidP="0092000D">
            <w:pPr>
              <w:spacing w:before="156" w:after="156"/>
              <w:ind w:left="400" w:hanging="400"/>
              <w:rPr>
                <w:szCs w:val="21"/>
              </w:rPr>
            </w:pPr>
            <w:ins w:id="722" w:author="hyx" w:date="2018-11-10T18:46:00Z">
              <w:r>
                <w:t>c96s1m</w:t>
              </w:r>
            </w:ins>
            <w:del w:id="723" w:author="hyx" w:date="2018-11-10T18:46:00Z">
              <w:r>
                <w:rPr>
                  <w:rFonts w:hint="eastAsia"/>
                  <w:color w:val="000000"/>
                  <w:szCs w:val="21"/>
                </w:rPr>
                <w:delText>软工1</w:delText>
              </w:r>
              <w:r>
                <w:rPr>
                  <w:color w:val="000000"/>
                  <w:szCs w:val="21"/>
                </w:rPr>
                <w:delText>6</w:delText>
              </w:r>
              <w:r>
                <w:rPr>
                  <w:rFonts w:hint="eastAsia"/>
                  <w:color w:val="000000"/>
                  <w:szCs w:val="21"/>
                </w:rPr>
                <w:delText>0</w:delText>
              </w:r>
              <w:r>
                <w:rPr>
                  <w:color w:val="000000"/>
                  <w:szCs w:val="21"/>
                </w:rPr>
                <w:delText>1</w:delText>
              </w:r>
            </w:del>
          </w:p>
        </w:tc>
        <w:tc>
          <w:tcPr>
            <w:tcW w:w="1559" w:type="dxa"/>
            <w:vAlign w:val="center"/>
            <w:tcPrChange w:id="724" w:author="hyx" w:date="2018-11-10T18:47:00Z">
              <w:tcPr>
                <w:tcW w:w="2106" w:type="dxa"/>
                <w:vAlign w:val="center"/>
              </w:tcPr>
            </w:tcPrChange>
          </w:tcPr>
          <w:p w14:paraId="33BFD14B" w14:textId="77777777" w:rsidR="0092000D" w:rsidRDefault="0092000D" w:rsidP="0092000D">
            <w:pPr>
              <w:spacing w:before="156" w:after="156"/>
              <w:ind w:left="400" w:hanging="400"/>
              <w:rPr>
                <w:szCs w:val="21"/>
              </w:rPr>
            </w:pPr>
            <w:ins w:id="725" w:author="hyx" w:date="2018-11-10T18:46:00Z">
              <w:r>
                <w:rPr>
                  <w:bCs/>
                  <w:color w:val="000000"/>
                  <w:szCs w:val="21"/>
                </w:rPr>
                <w:t>245023559</w:t>
              </w:r>
            </w:ins>
            <w:del w:id="726" w:author="hyx" w:date="2018-11-10T18:46:00Z">
              <w:r>
                <w:rPr>
                  <w:color w:val="000000"/>
                  <w:szCs w:val="21"/>
                </w:rPr>
                <w:delText>31601221</w:delText>
              </w:r>
            </w:del>
          </w:p>
        </w:tc>
        <w:tc>
          <w:tcPr>
            <w:tcW w:w="1385" w:type="dxa"/>
            <w:vAlign w:val="center"/>
            <w:tcPrChange w:id="727" w:author="hyx" w:date="2018-11-10T18:47:00Z">
              <w:tcPr>
                <w:tcW w:w="2526" w:type="dxa"/>
                <w:vAlign w:val="center"/>
              </w:tcPr>
            </w:tcPrChange>
          </w:tcPr>
          <w:p w14:paraId="60CCEFED" w14:textId="77777777" w:rsidR="0092000D" w:rsidRDefault="0092000D" w:rsidP="0092000D">
            <w:pPr>
              <w:spacing w:before="156" w:after="156"/>
              <w:ind w:left="400" w:hanging="400"/>
              <w:rPr>
                <w:szCs w:val="21"/>
              </w:rPr>
            </w:pPr>
            <w:ins w:id="728" w:author="hyx" w:date="2018-11-10T18:46:00Z">
              <w:r>
                <w:rPr>
                  <w:rFonts w:ascii="Times New Roman" w:hAnsi="Times New Roman" w:cs="Times New Roman"/>
                  <w:szCs w:val="24"/>
                </w:rPr>
                <w:t>19967308296</w:t>
              </w:r>
            </w:ins>
            <w:del w:id="729" w:author="hyx" w:date="2018-11-10T18:46:00Z">
              <w:r>
                <w:rPr>
                  <w:rFonts w:hint="eastAsia"/>
                  <w:color w:val="000000"/>
                  <w:szCs w:val="21"/>
                </w:rPr>
                <w:delText>15858266212</w:delText>
              </w:r>
            </w:del>
          </w:p>
        </w:tc>
        <w:tc>
          <w:tcPr>
            <w:tcW w:w="741" w:type="dxa"/>
            <w:vAlign w:val="center"/>
            <w:tcPrChange w:id="730" w:author="hyx" w:date="2018-11-10T18:47:00Z">
              <w:tcPr>
                <w:tcW w:w="741" w:type="dxa"/>
                <w:vAlign w:val="center"/>
              </w:tcPr>
            </w:tcPrChange>
          </w:tcPr>
          <w:p w14:paraId="311D5474" w14:textId="77777777" w:rsidR="0092000D" w:rsidRDefault="0092000D" w:rsidP="0092000D">
            <w:pPr>
              <w:spacing w:before="156" w:after="156"/>
              <w:ind w:left="400" w:hanging="400"/>
              <w:rPr>
                <w:ins w:id="731" w:author="hyx" w:date="2018-11-10T18:46:00Z"/>
                <w:rFonts w:asciiTheme="majorEastAsia" w:eastAsiaTheme="majorEastAsia" w:hAnsiTheme="majorEastAsia" w:cs="Helvetica Neue"/>
                <w:color w:val="000000"/>
                <w:szCs w:val="26"/>
              </w:rPr>
            </w:pPr>
            <w:ins w:id="732" w:author="hyx" w:date="2018-11-10T18:46:00Z">
              <w:r>
                <w:rPr>
                  <w:rFonts w:asciiTheme="majorEastAsia" w:eastAsiaTheme="majorEastAsia" w:hAnsiTheme="majorEastAsia" w:cs="Helvetica Neue"/>
                  <w:color w:val="000000"/>
                  <w:szCs w:val="26"/>
                </w:rPr>
                <w:t>弘毅</w:t>
              </w:r>
            </w:ins>
          </w:p>
          <w:p w14:paraId="4D3DBB8F" w14:textId="77777777" w:rsidR="0092000D" w:rsidRDefault="0092000D" w:rsidP="0092000D">
            <w:pPr>
              <w:spacing w:before="156" w:after="156"/>
              <w:ind w:left="400" w:hanging="400"/>
              <w:rPr>
                <w:szCs w:val="21"/>
              </w:rPr>
            </w:pPr>
            <w:ins w:id="733" w:author="hyx" w:date="2018-11-10T18:46:00Z">
              <w:r>
                <w:rPr>
                  <w:rFonts w:asciiTheme="majorEastAsia" w:eastAsiaTheme="majorEastAsia" w:hAnsiTheme="majorEastAsia" w:cs="Helvetica Neue"/>
                  <w:color w:val="000000"/>
                  <w:szCs w:val="26"/>
                </w:rPr>
                <w:t>1-124</w:t>
              </w:r>
            </w:ins>
            <w:del w:id="734" w:author="hyx" w:date="2018-11-10T18:46:00Z">
              <w:r>
                <w:rPr>
                  <w:rFonts w:hint="eastAsia"/>
                  <w:color w:val="000000"/>
                  <w:szCs w:val="21"/>
                </w:rPr>
                <w:delText>弘毅</w:delText>
              </w:r>
              <w:r>
                <w:rPr>
                  <w:color w:val="000000"/>
                  <w:szCs w:val="21"/>
                </w:rPr>
                <w:delText>2-207</w:delText>
              </w:r>
            </w:del>
          </w:p>
        </w:tc>
      </w:tr>
      <w:tr w:rsidR="0092000D" w14:paraId="0964C66D" w14:textId="77777777" w:rsidTr="0092000D">
        <w:tc>
          <w:tcPr>
            <w:tcW w:w="959" w:type="dxa"/>
            <w:vAlign w:val="center"/>
            <w:tcPrChange w:id="735" w:author="hyx" w:date="2018-11-10T18:47:00Z">
              <w:tcPr>
                <w:tcW w:w="428" w:type="dxa"/>
                <w:vAlign w:val="center"/>
              </w:tcPr>
            </w:tcPrChange>
          </w:tcPr>
          <w:p w14:paraId="4B173066" w14:textId="77777777" w:rsidR="0092000D" w:rsidRDefault="0092000D" w:rsidP="0089063C">
            <w:pPr>
              <w:spacing w:before="156" w:after="156"/>
              <w:rPr>
                <w:szCs w:val="21"/>
              </w:rPr>
            </w:pPr>
            <w:r>
              <w:rPr>
                <w:rFonts w:hint="eastAsia"/>
                <w:szCs w:val="21"/>
              </w:rPr>
              <w:t>文档编写员</w:t>
            </w:r>
          </w:p>
        </w:tc>
        <w:tc>
          <w:tcPr>
            <w:tcW w:w="992" w:type="dxa"/>
            <w:vAlign w:val="center"/>
            <w:tcPrChange w:id="736" w:author="hyx" w:date="2018-11-10T18:47:00Z">
              <w:tcPr>
                <w:tcW w:w="428" w:type="dxa"/>
                <w:vAlign w:val="center"/>
              </w:tcPr>
            </w:tcPrChange>
          </w:tcPr>
          <w:p w14:paraId="53A8978A" w14:textId="77777777" w:rsidR="0092000D" w:rsidRDefault="0092000D" w:rsidP="0092000D">
            <w:pPr>
              <w:spacing w:before="156" w:after="156"/>
              <w:ind w:left="400" w:hanging="400"/>
              <w:rPr>
                <w:szCs w:val="21"/>
              </w:rPr>
            </w:pPr>
            <w:ins w:id="737" w:author="hyx" w:date="2018-11-10T18:45:00Z">
              <w:r>
                <w:rPr>
                  <w:rFonts w:hint="eastAsia"/>
                  <w:bCs/>
                  <w:color w:val="000000"/>
                  <w:szCs w:val="21"/>
                </w:rPr>
                <w:t>徐双铅</w:t>
              </w:r>
            </w:ins>
            <w:del w:id="738" w:author="hyx" w:date="2018-11-10T18:45:00Z">
              <w:r>
                <w:rPr>
                  <w:rFonts w:hint="eastAsia"/>
                  <w:color w:val="000000"/>
                  <w:szCs w:val="21"/>
                </w:rPr>
                <w:delText>吕迪</w:delText>
              </w:r>
            </w:del>
          </w:p>
        </w:tc>
        <w:tc>
          <w:tcPr>
            <w:tcW w:w="1985" w:type="dxa"/>
            <w:vAlign w:val="center"/>
            <w:tcPrChange w:id="739" w:author="hyx" w:date="2018-11-10T18:47:00Z">
              <w:tcPr>
                <w:tcW w:w="910" w:type="dxa"/>
                <w:vAlign w:val="center"/>
              </w:tcPr>
            </w:tcPrChange>
          </w:tcPr>
          <w:p w14:paraId="05CA64D9" w14:textId="77777777" w:rsidR="0092000D" w:rsidRDefault="0092000D" w:rsidP="0089063C">
            <w:pPr>
              <w:spacing w:before="156" w:after="156"/>
              <w:rPr>
                <w:szCs w:val="21"/>
              </w:rPr>
            </w:pPr>
            <w:r>
              <w:rPr>
                <w:rFonts w:hint="eastAsia"/>
                <w:color w:val="000000"/>
                <w:szCs w:val="21"/>
              </w:rPr>
              <w:t>负责分配到文档模块的编写，上传Git</w:t>
            </w:r>
          </w:p>
        </w:tc>
        <w:tc>
          <w:tcPr>
            <w:tcW w:w="1134" w:type="dxa"/>
            <w:vAlign w:val="center"/>
            <w:tcPrChange w:id="740" w:author="hyx" w:date="2018-11-10T18:47:00Z">
              <w:tcPr>
                <w:tcW w:w="1616" w:type="dxa"/>
                <w:vAlign w:val="center"/>
              </w:tcPr>
            </w:tcPrChange>
          </w:tcPr>
          <w:p w14:paraId="408B98E5" w14:textId="77777777" w:rsidR="0092000D" w:rsidRDefault="0092000D" w:rsidP="0089063C">
            <w:pPr>
              <w:spacing w:before="156" w:after="156"/>
              <w:rPr>
                <w:szCs w:val="21"/>
              </w:rPr>
            </w:pPr>
            <w:ins w:id="741" w:author="hyx" w:date="2018-11-10T18:46:00Z">
              <w:r>
                <w:t>CXM1064081300</w:t>
              </w:r>
            </w:ins>
            <w:del w:id="742" w:author="hyx" w:date="2018-11-10T18:46:00Z">
              <w:r>
                <w:rPr>
                  <w:rFonts w:hint="eastAsia"/>
                  <w:color w:val="000000"/>
                  <w:szCs w:val="21"/>
                </w:rPr>
                <w:delText>软工1</w:delText>
              </w:r>
              <w:r>
                <w:rPr>
                  <w:color w:val="000000"/>
                  <w:szCs w:val="21"/>
                </w:rPr>
                <w:delText>6</w:delText>
              </w:r>
              <w:r>
                <w:rPr>
                  <w:rFonts w:hint="eastAsia"/>
                  <w:color w:val="000000"/>
                  <w:szCs w:val="21"/>
                </w:rPr>
                <w:delText>01</w:delText>
              </w:r>
            </w:del>
          </w:p>
        </w:tc>
        <w:tc>
          <w:tcPr>
            <w:tcW w:w="1559" w:type="dxa"/>
            <w:vAlign w:val="center"/>
            <w:tcPrChange w:id="743" w:author="hyx" w:date="2018-11-10T18:47:00Z">
              <w:tcPr>
                <w:tcW w:w="2106" w:type="dxa"/>
                <w:vAlign w:val="center"/>
              </w:tcPr>
            </w:tcPrChange>
          </w:tcPr>
          <w:p w14:paraId="46756EA5" w14:textId="77777777" w:rsidR="0092000D" w:rsidRDefault="0092000D" w:rsidP="0092000D">
            <w:pPr>
              <w:spacing w:before="156" w:after="156"/>
              <w:ind w:left="400" w:hanging="400"/>
              <w:rPr>
                <w:szCs w:val="21"/>
              </w:rPr>
            </w:pPr>
            <w:ins w:id="744" w:author="hyx" w:date="2018-11-10T18:46:00Z">
              <w:r>
                <w:t>1227442409</w:t>
              </w:r>
            </w:ins>
            <w:del w:id="745" w:author="hyx" w:date="2018-11-10T18:46:00Z">
              <w:r>
                <w:rPr>
                  <w:color w:val="000000"/>
                  <w:szCs w:val="21"/>
                </w:rPr>
                <w:delText>31504251</w:delText>
              </w:r>
            </w:del>
          </w:p>
        </w:tc>
        <w:tc>
          <w:tcPr>
            <w:tcW w:w="1385" w:type="dxa"/>
            <w:vAlign w:val="center"/>
            <w:tcPrChange w:id="746" w:author="hyx" w:date="2018-11-10T18:47:00Z">
              <w:tcPr>
                <w:tcW w:w="2526" w:type="dxa"/>
                <w:vAlign w:val="center"/>
              </w:tcPr>
            </w:tcPrChange>
          </w:tcPr>
          <w:p w14:paraId="22228789" w14:textId="77777777" w:rsidR="0092000D" w:rsidRDefault="0092000D" w:rsidP="0092000D">
            <w:pPr>
              <w:spacing w:before="156" w:after="156"/>
              <w:ind w:left="400" w:hanging="400"/>
              <w:rPr>
                <w:szCs w:val="21"/>
              </w:rPr>
            </w:pPr>
            <w:ins w:id="747" w:author="hyx" w:date="2018-11-10T18:46:00Z">
              <w:r>
                <w:t>18094711647</w:t>
              </w:r>
            </w:ins>
            <w:del w:id="748" w:author="hyx" w:date="2018-11-10T18:46:00Z">
              <w:r>
                <w:rPr>
                  <w:color w:val="000000"/>
                  <w:szCs w:val="21"/>
                </w:rPr>
                <w:delText>17306413358</w:delText>
              </w:r>
            </w:del>
          </w:p>
        </w:tc>
        <w:tc>
          <w:tcPr>
            <w:tcW w:w="741" w:type="dxa"/>
            <w:vAlign w:val="center"/>
            <w:tcPrChange w:id="749" w:author="hyx" w:date="2018-11-10T18:47:00Z">
              <w:tcPr>
                <w:tcW w:w="741" w:type="dxa"/>
                <w:vAlign w:val="center"/>
              </w:tcPr>
            </w:tcPrChange>
          </w:tcPr>
          <w:p w14:paraId="21B65336" w14:textId="77777777" w:rsidR="0092000D" w:rsidRDefault="0092000D" w:rsidP="0092000D">
            <w:pPr>
              <w:spacing w:before="156" w:after="156"/>
              <w:ind w:left="400" w:hanging="400"/>
              <w:rPr>
                <w:ins w:id="750" w:author="hyx" w:date="2018-11-10T18:46:00Z"/>
                <w:rFonts w:asciiTheme="majorEastAsia" w:eastAsiaTheme="majorEastAsia" w:hAnsiTheme="majorEastAsia" w:cs="Helvetica Neue"/>
                <w:color w:val="000000"/>
                <w:szCs w:val="26"/>
              </w:rPr>
            </w:pPr>
            <w:ins w:id="751" w:author="hyx" w:date="2018-11-10T18:46:00Z">
              <w:r>
                <w:rPr>
                  <w:rFonts w:asciiTheme="majorEastAsia" w:eastAsiaTheme="majorEastAsia" w:hAnsiTheme="majorEastAsia" w:cs="Helvetica Neue"/>
                  <w:color w:val="000000"/>
                  <w:szCs w:val="26"/>
                </w:rPr>
                <w:t>弘毅</w:t>
              </w:r>
            </w:ins>
          </w:p>
          <w:p w14:paraId="6AA2FA2F" w14:textId="77777777" w:rsidR="0092000D" w:rsidRDefault="0092000D" w:rsidP="0092000D">
            <w:pPr>
              <w:spacing w:before="156" w:after="156"/>
              <w:ind w:left="400" w:hanging="400"/>
              <w:rPr>
                <w:szCs w:val="21"/>
              </w:rPr>
            </w:pPr>
            <w:ins w:id="752" w:author="hyx" w:date="2018-11-10T18:46:00Z">
              <w:r>
                <w:rPr>
                  <w:rFonts w:asciiTheme="majorEastAsia" w:eastAsiaTheme="majorEastAsia" w:hAnsiTheme="majorEastAsia" w:cs="Helvetica Neue"/>
                  <w:color w:val="000000"/>
                  <w:szCs w:val="26"/>
                </w:rPr>
                <w:t>2-207</w:t>
              </w:r>
            </w:ins>
            <w:del w:id="753" w:author="hyx" w:date="2018-11-10T18:46:00Z">
              <w:r>
                <w:rPr>
                  <w:rFonts w:hint="eastAsia"/>
                  <w:color w:val="000000"/>
                  <w:szCs w:val="21"/>
                </w:rPr>
                <w:delText>求真</w:delText>
              </w:r>
              <w:r>
                <w:rPr>
                  <w:color w:val="000000"/>
                  <w:szCs w:val="21"/>
                </w:rPr>
                <w:delText>1-125</w:delText>
              </w:r>
            </w:del>
          </w:p>
        </w:tc>
      </w:tr>
      <w:tr w:rsidR="0092000D" w14:paraId="387B3B8C" w14:textId="77777777" w:rsidTr="0092000D">
        <w:tc>
          <w:tcPr>
            <w:tcW w:w="959" w:type="dxa"/>
            <w:vAlign w:val="center"/>
            <w:tcPrChange w:id="754" w:author="hyx" w:date="2018-11-10T18:47:00Z">
              <w:tcPr>
                <w:tcW w:w="428" w:type="dxa"/>
                <w:vAlign w:val="center"/>
              </w:tcPr>
            </w:tcPrChange>
          </w:tcPr>
          <w:p w14:paraId="7A1D05E8" w14:textId="77777777" w:rsidR="0092000D" w:rsidRDefault="0092000D" w:rsidP="0089063C">
            <w:pPr>
              <w:spacing w:before="156" w:after="156"/>
              <w:rPr>
                <w:color w:val="000000"/>
                <w:szCs w:val="21"/>
              </w:rPr>
            </w:pPr>
            <w:r>
              <w:rPr>
                <w:rFonts w:hint="eastAsia"/>
                <w:szCs w:val="21"/>
              </w:rPr>
              <w:t>文档编写员</w:t>
            </w:r>
          </w:p>
        </w:tc>
        <w:tc>
          <w:tcPr>
            <w:tcW w:w="992" w:type="dxa"/>
            <w:vAlign w:val="center"/>
            <w:tcPrChange w:id="755" w:author="hyx" w:date="2018-11-10T18:47:00Z">
              <w:tcPr>
                <w:tcW w:w="428" w:type="dxa"/>
                <w:vAlign w:val="center"/>
              </w:tcPr>
            </w:tcPrChange>
          </w:tcPr>
          <w:p w14:paraId="46788BF8" w14:textId="77777777" w:rsidR="0092000D" w:rsidRDefault="0092000D" w:rsidP="0092000D">
            <w:pPr>
              <w:spacing w:before="156" w:after="156"/>
              <w:ind w:left="400" w:hanging="400"/>
              <w:rPr>
                <w:color w:val="000000"/>
                <w:szCs w:val="21"/>
              </w:rPr>
            </w:pPr>
            <w:ins w:id="756" w:author="hyx" w:date="2018-11-10T18:45:00Z">
              <w:r>
                <w:rPr>
                  <w:rFonts w:hint="eastAsia"/>
                  <w:bCs/>
                  <w:color w:val="000000"/>
                  <w:szCs w:val="21"/>
                </w:rPr>
                <w:t>吕迪</w:t>
              </w:r>
            </w:ins>
            <w:del w:id="757" w:author="hyx" w:date="2018-11-10T18:45:00Z">
              <w:r>
                <w:rPr>
                  <w:rFonts w:hint="eastAsia"/>
                  <w:bCs/>
                  <w:color w:val="000000"/>
                  <w:szCs w:val="21"/>
                </w:rPr>
                <w:delText>陈俊仁</w:delText>
              </w:r>
            </w:del>
          </w:p>
        </w:tc>
        <w:tc>
          <w:tcPr>
            <w:tcW w:w="1985" w:type="dxa"/>
            <w:vAlign w:val="center"/>
            <w:tcPrChange w:id="758" w:author="hyx" w:date="2018-11-10T18:47:00Z">
              <w:tcPr>
                <w:tcW w:w="910" w:type="dxa"/>
                <w:vAlign w:val="center"/>
              </w:tcPr>
            </w:tcPrChange>
          </w:tcPr>
          <w:p w14:paraId="199E7825" w14:textId="77777777" w:rsidR="0092000D" w:rsidRDefault="0092000D" w:rsidP="0089063C">
            <w:pPr>
              <w:spacing w:before="156" w:after="156"/>
              <w:rPr>
                <w:color w:val="000000"/>
                <w:szCs w:val="21"/>
              </w:rPr>
            </w:pPr>
            <w:r>
              <w:rPr>
                <w:rFonts w:hint="eastAsia"/>
                <w:color w:val="000000"/>
                <w:szCs w:val="21"/>
              </w:rPr>
              <w:t>负责分配到文档模块的编写，上传Git</w:t>
            </w:r>
          </w:p>
        </w:tc>
        <w:tc>
          <w:tcPr>
            <w:tcW w:w="1134" w:type="dxa"/>
            <w:vAlign w:val="center"/>
            <w:tcPrChange w:id="759" w:author="hyx" w:date="2018-11-10T18:47:00Z">
              <w:tcPr>
                <w:tcW w:w="1616" w:type="dxa"/>
                <w:vAlign w:val="center"/>
              </w:tcPr>
            </w:tcPrChange>
          </w:tcPr>
          <w:p w14:paraId="6F73EF1E" w14:textId="77777777" w:rsidR="0092000D" w:rsidRDefault="0092000D" w:rsidP="0092000D">
            <w:pPr>
              <w:spacing w:before="156" w:after="156"/>
              <w:ind w:left="400" w:hanging="400"/>
              <w:rPr>
                <w:color w:val="000000"/>
                <w:szCs w:val="21"/>
              </w:rPr>
            </w:pPr>
            <w:ins w:id="760" w:author="hyx" w:date="2018-11-10T18:46:00Z">
              <w:r>
                <w:t>di62289</w:t>
              </w:r>
            </w:ins>
            <w:del w:id="761" w:author="hyx" w:date="2018-11-10T18:46:00Z">
              <w:r>
                <w:rPr>
                  <w:rFonts w:hint="eastAsia"/>
                  <w:bCs/>
                  <w:color w:val="000000"/>
                  <w:szCs w:val="21"/>
                </w:rPr>
                <w:delText>软工1</w:delText>
              </w:r>
              <w:r>
                <w:rPr>
                  <w:bCs/>
                  <w:color w:val="000000"/>
                  <w:szCs w:val="21"/>
                </w:rPr>
                <w:delText>6</w:delText>
              </w:r>
              <w:r>
                <w:rPr>
                  <w:rFonts w:hint="eastAsia"/>
                  <w:bCs/>
                  <w:color w:val="000000"/>
                  <w:szCs w:val="21"/>
                </w:rPr>
                <w:delText>0</w:delText>
              </w:r>
              <w:r>
                <w:rPr>
                  <w:bCs/>
                  <w:color w:val="000000"/>
                  <w:szCs w:val="21"/>
                </w:rPr>
                <w:delText>1</w:delText>
              </w:r>
            </w:del>
          </w:p>
        </w:tc>
        <w:tc>
          <w:tcPr>
            <w:tcW w:w="1559" w:type="dxa"/>
            <w:vAlign w:val="center"/>
            <w:tcPrChange w:id="762" w:author="hyx" w:date="2018-11-10T18:47:00Z">
              <w:tcPr>
                <w:tcW w:w="2106" w:type="dxa"/>
                <w:vAlign w:val="center"/>
              </w:tcPr>
            </w:tcPrChange>
          </w:tcPr>
          <w:p w14:paraId="4DA93D45" w14:textId="77777777" w:rsidR="0092000D" w:rsidRDefault="0092000D" w:rsidP="0092000D">
            <w:pPr>
              <w:spacing w:before="156" w:after="156"/>
              <w:ind w:left="400" w:hanging="400"/>
              <w:rPr>
                <w:color w:val="000000"/>
                <w:szCs w:val="21"/>
              </w:rPr>
            </w:pPr>
            <w:ins w:id="763" w:author="hyx" w:date="2018-11-10T18:46:00Z">
              <w:r>
                <w:t>935162289</w:t>
              </w:r>
            </w:ins>
            <w:del w:id="764" w:author="hyx" w:date="2018-11-10T18:46:00Z">
              <w:r>
                <w:rPr>
                  <w:bCs/>
                  <w:color w:val="000000"/>
                  <w:szCs w:val="21"/>
                </w:rPr>
                <w:delText>31601241</w:delText>
              </w:r>
            </w:del>
          </w:p>
        </w:tc>
        <w:tc>
          <w:tcPr>
            <w:tcW w:w="1385" w:type="dxa"/>
            <w:vAlign w:val="center"/>
            <w:tcPrChange w:id="765" w:author="hyx" w:date="2018-11-10T18:47:00Z">
              <w:tcPr>
                <w:tcW w:w="2526" w:type="dxa"/>
                <w:vAlign w:val="center"/>
              </w:tcPr>
            </w:tcPrChange>
          </w:tcPr>
          <w:p w14:paraId="70A06524" w14:textId="77777777" w:rsidR="0092000D" w:rsidRDefault="0092000D" w:rsidP="0092000D">
            <w:pPr>
              <w:spacing w:before="156" w:after="156"/>
              <w:ind w:left="400" w:hanging="400"/>
              <w:rPr>
                <w:color w:val="000000"/>
                <w:szCs w:val="21"/>
              </w:rPr>
            </w:pPr>
            <w:ins w:id="766" w:author="hyx" w:date="2018-11-10T18:46:00Z">
              <w:r>
                <w:t>17306413358</w:t>
              </w:r>
            </w:ins>
            <w:del w:id="767" w:author="hyx" w:date="2018-11-10T18:46:00Z">
              <w:r>
                <w:rPr>
                  <w:bCs/>
                  <w:color w:val="000000"/>
                  <w:szCs w:val="21"/>
                </w:rPr>
                <w:delText>17376503405</w:delText>
              </w:r>
            </w:del>
          </w:p>
        </w:tc>
        <w:tc>
          <w:tcPr>
            <w:tcW w:w="741" w:type="dxa"/>
            <w:vAlign w:val="center"/>
            <w:tcPrChange w:id="768" w:author="hyx" w:date="2018-11-10T18:47:00Z">
              <w:tcPr>
                <w:tcW w:w="741" w:type="dxa"/>
                <w:vAlign w:val="center"/>
              </w:tcPr>
            </w:tcPrChange>
          </w:tcPr>
          <w:p w14:paraId="5455178E" w14:textId="77777777" w:rsidR="0092000D" w:rsidRDefault="0092000D" w:rsidP="0092000D">
            <w:pPr>
              <w:spacing w:before="156" w:after="156"/>
              <w:ind w:left="400" w:hanging="400"/>
              <w:rPr>
                <w:ins w:id="769" w:author="hyx" w:date="2018-11-10T18:46:00Z"/>
                <w:rFonts w:asciiTheme="majorEastAsia" w:eastAsiaTheme="majorEastAsia" w:hAnsiTheme="majorEastAsia" w:cs="Helvetica Neue"/>
                <w:color w:val="000000"/>
                <w:szCs w:val="26"/>
              </w:rPr>
            </w:pPr>
            <w:ins w:id="770" w:author="hyx" w:date="2018-11-10T18:46:00Z">
              <w:r>
                <w:rPr>
                  <w:rFonts w:asciiTheme="majorEastAsia" w:eastAsiaTheme="majorEastAsia" w:hAnsiTheme="majorEastAsia" w:cs="Helvetica Neue" w:hint="eastAsia"/>
                  <w:color w:val="000000"/>
                  <w:szCs w:val="26"/>
                </w:rPr>
                <w:t>求真</w:t>
              </w:r>
            </w:ins>
          </w:p>
          <w:p w14:paraId="5F7577A1" w14:textId="77777777" w:rsidR="0092000D" w:rsidRDefault="0092000D" w:rsidP="0092000D">
            <w:pPr>
              <w:spacing w:before="156" w:after="156"/>
              <w:ind w:left="400" w:hanging="400"/>
              <w:rPr>
                <w:color w:val="000000"/>
                <w:szCs w:val="21"/>
              </w:rPr>
            </w:pPr>
            <w:ins w:id="771" w:author="hyx" w:date="2018-11-10T18:46:00Z">
              <w:r>
                <w:rPr>
                  <w:rFonts w:asciiTheme="majorEastAsia" w:eastAsiaTheme="majorEastAsia" w:hAnsiTheme="majorEastAsia" w:cs="Helvetica Neue"/>
                  <w:color w:val="000000"/>
                  <w:szCs w:val="26"/>
                </w:rPr>
                <w:t>1-125</w:t>
              </w:r>
            </w:ins>
            <w:del w:id="772" w:author="hyx" w:date="2018-11-10T18:46:00Z">
              <w:r>
                <w:rPr>
                  <w:rFonts w:hint="eastAsia"/>
                  <w:bCs/>
                  <w:color w:val="000000"/>
                  <w:szCs w:val="21"/>
                </w:rPr>
                <w:delText>弘毅</w:delText>
              </w:r>
              <w:r>
                <w:rPr>
                  <w:bCs/>
                  <w:color w:val="000000"/>
                  <w:szCs w:val="21"/>
                </w:rPr>
                <w:delText>2-209</w:delText>
              </w:r>
            </w:del>
          </w:p>
        </w:tc>
      </w:tr>
    </w:tbl>
    <w:p w14:paraId="6AA83E73" w14:textId="77777777" w:rsidR="0092000D" w:rsidRDefault="0092000D" w:rsidP="0092000D">
      <w:bookmarkStart w:id="773" w:name="_Toc497223486"/>
    </w:p>
    <w:p w14:paraId="5370C4C0" w14:textId="77777777" w:rsidR="0092000D" w:rsidRDefault="0092000D" w:rsidP="0092000D">
      <w:pPr>
        <w:pStyle w:val="a1"/>
      </w:pPr>
      <w:bookmarkStart w:id="774" w:name="_Toc530709117"/>
      <w:bookmarkStart w:id="775" w:name="_Toc533946085"/>
      <w:r>
        <w:rPr>
          <w:rFonts w:hint="eastAsia"/>
        </w:rPr>
        <w:t>PPT编写员</w:t>
      </w:r>
      <w:bookmarkEnd w:id="773"/>
      <w:bookmarkEnd w:id="774"/>
      <w:bookmarkEnd w:id="775"/>
    </w:p>
    <w:p w14:paraId="2838E712" w14:textId="77777777" w:rsidR="0092000D" w:rsidRDefault="0092000D" w:rsidP="0092000D">
      <w:pPr>
        <w:ind w:leftChars="200" w:left="420"/>
      </w:pPr>
      <w:r>
        <w:rPr>
          <w:rFonts w:hint="eastAsia"/>
        </w:rPr>
        <w:t>本职概述：</w:t>
      </w:r>
    </w:p>
    <w:p w14:paraId="2A0577E7" w14:textId="77777777" w:rsidR="0092000D" w:rsidRDefault="0092000D" w:rsidP="0092000D">
      <w:pPr>
        <w:ind w:leftChars="200" w:left="420" w:firstLine="420"/>
      </w:pPr>
      <w:r>
        <w:rPr>
          <w:rFonts w:hint="eastAsia"/>
        </w:rPr>
        <w:t>负责PPT编写</w:t>
      </w:r>
    </w:p>
    <w:tbl>
      <w:tblPr>
        <w:tblStyle w:val="aff5"/>
        <w:tblW w:w="8755" w:type="dxa"/>
        <w:tblLayout w:type="fixed"/>
        <w:tblLook w:val="04A0" w:firstRow="1" w:lastRow="0" w:firstColumn="1" w:lastColumn="0" w:noHBand="0" w:noVBand="1"/>
      </w:tblPr>
      <w:tblGrid>
        <w:gridCol w:w="959"/>
        <w:gridCol w:w="184"/>
        <w:gridCol w:w="808"/>
        <w:gridCol w:w="336"/>
        <w:gridCol w:w="1155"/>
        <w:gridCol w:w="494"/>
        <w:gridCol w:w="661"/>
        <w:gridCol w:w="473"/>
        <w:gridCol w:w="705"/>
        <w:gridCol w:w="854"/>
        <w:gridCol w:w="517"/>
        <w:gridCol w:w="868"/>
        <w:gridCol w:w="282"/>
        <w:gridCol w:w="459"/>
      </w:tblGrid>
      <w:tr w:rsidR="0092000D" w14:paraId="6910996B" w14:textId="77777777" w:rsidTr="0092000D">
        <w:trPr>
          <w:ins w:id="776" w:author="hyx" w:date="2018-11-10T18:48:00Z"/>
        </w:trPr>
        <w:tc>
          <w:tcPr>
            <w:tcW w:w="959" w:type="dxa"/>
            <w:shd w:val="clear" w:color="auto" w:fill="B4C6E7" w:themeFill="accent1" w:themeFillTint="66"/>
            <w:vAlign w:val="center"/>
          </w:tcPr>
          <w:p w14:paraId="2ED5B502" w14:textId="77777777" w:rsidR="0092000D" w:rsidRDefault="0092000D" w:rsidP="0092000D">
            <w:pPr>
              <w:spacing w:before="156" w:after="156"/>
              <w:ind w:left="422" w:hanging="422"/>
              <w:rPr>
                <w:ins w:id="777" w:author="hyx" w:date="2018-11-10T18:48:00Z"/>
                <w:szCs w:val="21"/>
              </w:rPr>
            </w:pPr>
            <w:ins w:id="778" w:author="hyx" w:date="2018-11-10T18:48:00Z">
              <w:r>
                <w:rPr>
                  <w:rFonts w:hint="eastAsia"/>
                  <w:b/>
                  <w:color w:val="000000"/>
                  <w:szCs w:val="21"/>
                </w:rPr>
                <w:t>职务</w:t>
              </w:r>
            </w:ins>
          </w:p>
        </w:tc>
        <w:tc>
          <w:tcPr>
            <w:tcW w:w="992" w:type="dxa"/>
            <w:gridSpan w:val="2"/>
            <w:shd w:val="clear" w:color="auto" w:fill="B4C6E7" w:themeFill="accent1" w:themeFillTint="66"/>
            <w:vAlign w:val="center"/>
          </w:tcPr>
          <w:p w14:paraId="578DCA44" w14:textId="77777777" w:rsidR="0092000D" w:rsidRDefault="0092000D" w:rsidP="0092000D">
            <w:pPr>
              <w:spacing w:before="156" w:after="156"/>
              <w:ind w:left="422" w:hanging="422"/>
              <w:rPr>
                <w:ins w:id="779" w:author="hyx" w:date="2018-11-10T18:48:00Z"/>
                <w:szCs w:val="21"/>
              </w:rPr>
            </w:pPr>
            <w:ins w:id="780" w:author="hyx" w:date="2018-11-10T18:48:00Z">
              <w:r>
                <w:rPr>
                  <w:rFonts w:hint="eastAsia"/>
                  <w:b/>
                  <w:color w:val="000000"/>
                  <w:szCs w:val="21"/>
                </w:rPr>
                <w:t>姓名</w:t>
              </w:r>
            </w:ins>
          </w:p>
        </w:tc>
        <w:tc>
          <w:tcPr>
            <w:tcW w:w="1985" w:type="dxa"/>
            <w:gridSpan w:val="3"/>
            <w:shd w:val="clear" w:color="auto" w:fill="B4C6E7" w:themeFill="accent1" w:themeFillTint="66"/>
            <w:vAlign w:val="center"/>
          </w:tcPr>
          <w:p w14:paraId="759589E9" w14:textId="77777777" w:rsidR="0092000D" w:rsidRDefault="0092000D" w:rsidP="0092000D">
            <w:pPr>
              <w:spacing w:before="156" w:after="156"/>
              <w:ind w:left="422" w:hanging="422"/>
              <w:rPr>
                <w:ins w:id="781" w:author="hyx" w:date="2018-11-10T18:48:00Z"/>
                <w:szCs w:val="21"/>
              </w:rPr>
            </w:pPr>
            <w:ins w:id="782" w:author="hyx" w:date="2018-11-10T18:48:00Z">
              <w:r>
                <w:rPr>
                  <w:rFonts w:hint="eastAsia"/>
                  <w:b/>
                  <w:color w:val="000000"/>
                  <w:szCs w:val="21"/>
                </w:rPr>
                <w:t>负责内容</w:t>
              </w:r>
            </w:ins>
          </w:p>
        </w:tc>
        <w:tc>
          <w:tcPr>
            <w:tcW w:w="1134" w:type="dxa"/>
            <w:gridSpan w:val="2"/>
            <w:shd w:val="clear" w:color="auto" w:fill="B4C6E7" w:themeFill="accent1" w:themeFillTint="66"/>
            <w:vAlign w:val="center"/>
          </w:tcPr>
          <w:p w14:paraId="04D8AF7A" w14:textId="77777777" w:rsidR="0092000D" w:rsidRDefault="0092000D" w:rsidP="0092000D">
            <w:pPr>
              <w:spacing w:before="156" w:after="156"/>
              <w:ind w:left="422" w:hanging="422"/>
              <w:rPr>
                <w:ins w:id="783" w:author="hyx" w:date="2018-11-10T18:48:00Z"/>
                <w:szCs w:val="21"/>
              </w:rPr>
            </w:pPr>
            <w:ins w:id="784" w:author="hyx" w:date="2018-11-10T18:48:00Z">
              <w:r>
                <w:rPr>
                  <w:rFonts w:hint="eastAsia"/>
                  <w:b/>
                  <w:color w:val="000000"/>
                  <w:szCs w:val="21"/>
                </w:rPr>
                <w:t>微信号</w:t>
              </w:r>
            </w:ins>
          </w:p>
        </w:tc>
        <w:tc>
          <w:tcPr>
            <w:tcW w:w="1559" w:type="dxa"/>
            <w:gridSpan w:val="2"/>
            <w:shd w:val="clear" w:color="auto" w:fill="B4C6E7" w:themeFill="accent1" w:themeFillTint="66"/>
            <w:vAlign w:val="center"/>
          </w:tcPr>
          <w:p w14:paraId="07D08A4E" w14:textId="77777777" w:rsidR="0092000D" w:rsidRDefault="0092000D" w:rsidP="0092000D">
            <w:pPr>
              <w:spacing w:before="156" w:after="156"/>
              <w:ind w:left="422" w:hanging="422"/>
              <w:rPr>
                <w:ins w:id="785" w:author="hyx" w:date="2018-11-10T18:48:00Z"/>
                <w:szCs w:val="21"/>
              </w:rPr>
            </w:pPr>
            <w:ins w:id="786" w:author="hyx" w:date="2018-11-10T18:48:00Z">
              <w:r>
                <w:rPr>
                  <w:rFonts w:hint="eastAsia"/>
                  <w:b/>
                  <w:color w:val="000000"/>
                  <w:szCs w:val="21"/>
                </w:rPr>
                <w:t>QQ号</w:t>
              </w:r>
            </w:ins>
          </w:p>
        </w:tc>
        <w:tc>
          <w:tcPr>
            <w:tcW w:w="1385" w:type="dxa"/>
            <w:gridSpan w:val="2"/>
            <w:shd w:val="clear" w:color="auto" w:fill="B4C6E7" w:themeFill="accent1" w:themeFillTint="66"/>
            <w:vAlign w:val="center"/>
          </w:tcPr>
          <w:p w14:paraId="6656818A" w14:textId="77777777" w:rsidR="0092000D" w:rsidRDefault="0092000D" w:rsidP="0092000D">
            <w:pPr>
              <w:spacing w:before="156" w:after="156"/>
              <w:ind w:left="422" w:hanging="422"/>
              <w:rPr>
                <w:ins w:id="787" w:author="hyx" w:date="2018-11-10T18:48:00Z"/>
                <w:szCs w:val="21"/>
              </w:rPr>
            </w:pPr>
            <w:ins w:id="788" w:author="hyx" w:date="2018-11-10T18:48:00Z">
              <w:r>
                <w:rPr>
                  <w:rFonts w:hint="eastAsia"/>
                  <w:b/>
                  <w:color w:val="000000"/>
                  <w:szCs w:val="21"/>
                </w:rPr>
                <w:t>电话号码</w:t>
              </w:r>
            </w:ins>
          </w:p>
        </w:tc>
        <w:tc>
          <w:tcPr>
            <w:tcW w:w="741" w:type="dxa"/>
            <w:gridSpan w:val="2"/>
            <w:shd w:val="clear" w:color="auto" w:fill="B4C6E7" w:themeFill="accent1" w:themeFillTint="66"/>
            <w:vAlign w:val="center"/>
          </w:tcPr>
          <w:p w14:paraId="1FB4759C" w14:textId="77777777" w:rsidR="0092000D" w:rsidRDefault="0092000D" w:rsidP="0092000D">
            <w:pPr>
              <w:spacing w:before="156" w:after="156"/>
              <w:ind w:left="422" w:hanging="422"/>
              <w:rPr>
                <w:ins w:id="789" w:author="hyx" w:date="2018-11-10T18:48:00Z"/>
                <w:szCs w:val="21"/>
              </w:rPr>
            </w:pPr>
            <w:ins w:id="790" w:author="hyx" w:date="2018-11-10T18:48:00Z">
              <w:r>
                <w:rPr>
                  <w:rFonts w:hint="eastAsia"/>
                  <w:b/>
                  <w:color w:val="000000"/>
                  <w:szCs w:val="21"/>
                </w:rPr>
                <w:t>寝室号</w:t>
              </w:r>
            </w:ins>
          </w:p>
        </w:tc>
      </w:tr>
      <w:tr w:rsidR="0092000D" w14:paraId="67651342" w14:textId="77777777" w:rsidTr="0092000D">
        <w:trPr>
          <w:ins w:id="791" w:author="hyx" w:date="2018-11-10T18:48:00Z"/>
        </w:trPr>
        <w:tc>
          <w:tcPr>
            <w:tcW w:w="959" w:type="dxa"/>
            <w:vAlign w:val="center"/>
          </w:tcPr>
          <w:p w14:paraId="3CDA7D1B" w14:textId="77777777" w:rsidR="0092000D" w:rsidRDefault="0092000D" w:rsidP="0089063C">
            <w:pPr>
              <w:spacing w:before="156" w:after="156"/>
              <w:rPr>
                <w:ins w:id="792" w:author="hyx" w:date="2018-11-10T18:48:00Z"/>
                <w:szCs w:val="21"/>
              </w:rPr>
            </w:pPr>
            <w:ins w:id="793" w:author="hyx" w:date="2018-11-10T18:48:00Z">
              <w:r>
                <w:rPr>
                  <w:rFonts w:hint="eastAsia"/>
                  <w:szCs w:val="21"/>
                </w:rPr>
                <w:t>PPT编写员</w:t>
              </w:r>
            </w:ins>
          </w:p>
        </w:tc>
        <w:tc>
          <w:tcPr>
            <w:tcW w:w="992" w:type="dxa"/>
            <w:gridSpan w:val="2"/>
            <w:vAlign w:val="center"/>
          </w:tcPr>
          <w:p w14:paraId="24FE497B" w14:textId="77777777" w:rsidR="0092000D" w:rsidRDefault="0092000D" w:rsidP="0092000D">
            <w:pPr>
              <w:spacing w:before="156" w:after="156"/>
              <w:ind w:left="420" w:hanging="420"/>
              <w:rPr>
                <w:ins w:id="794" w:author="hyx" w:date="2018-11-10T18:48:00Z"/>
                <w:szCs w:val="21"/>
              </w:rPr>
            </w:pPr>
            <w:ins w:id="795" w:author="hyx" w:date="2018-11-10T18:48:00Z">
              <w:r>
                <w:rPr>
                  <w:rFonts w:hint="eastAsia"/>
                  <w:bCs/>
                  <w:color w:val="000000"/>
                  <w:szCs w:val="21"/>
                </w:rPr>
                <w:t>黄叶轩</w:t>
              </w:r>
            </w:ins>
          </w:p>
        </w:tc>
        <w:tc>
          <w:tcPr>
            <w:tcW w:w="1985" w:type="dxa"/>
            <w:gridSpan w:val="3"/>
            <w:vAlign w:val="center"/>
          </w:tcPr>
          <w:p w14:paraId="4A55B0E6" w14:textId="77777777" w:rsidR="0092000D" w:rsidRDefault="0092000D" w:rsidP="0089063C">
            <w:pPr>
              <w:spacing w:before="156" w:after="156"/>
              <w:rPr>
                <w:ins w:id="796" w:author="hyx" w:date="2018-11-10T18:48:00Z"/>
                <w:szCs w:val="21"/>
              </w:rPr>
            </w:pPr>
            <w:ins w:id="797" w:author="hyx" w:date="2018-11-10T18:48:00Z">
              <w:r>
                <w:rPr>
                  <w:rFonts w:hint="eastAsia"/>
                  <w:color w:val="000000"/>
                  <w:szCs w:val="21"/>
                </w:rPr>
                <w:t>负责分配到</w:t>
              </w:r>
            </w:ins>
            <w:ins w:id="798" w:author="hyx" w:date="2018-11-10T18:49:00Z">
              <w:r>
                <w:rPr>
                  <w:rFonts w:hint="eastAsia"/>
                  <w:color w:val="000000"/>
                  <w:szCs w:val="21"/>
                </w:rPr>
                <w:t>P</w:t>
              </w:r>
              <w:r>
                <w:rPr>
                  <w:color w:val="000000"/>
                  <w:szCs w:val="21"/>
                </w:rPr>
                <w:t>PT</w:t>
              </w:r>
            </w:ins>
            <w:ins w:id="799" w:author="hyx" w:date="2018-11-10T18:48:00Z">
              <w:r>
                <w:rPr>
                  <w:rFonts w:hint="eastAsia"/>
                  <w:color w:val="000000"/>
                  <w:szCs w:val="21"/>
                </w:rPr>
                <w:t>模块的编写，上传Git</w:t>
              </w:r>
            </w:ins>
          </w:p>
        </w:tc>
        <w:tc>
          <w:tcPr>
            <w:tcW w:w="1134" w:type="dxa"/>
            <w:gridSpan w:val="2"/>
            <w:vAlign w:val="center"/>
          </w:tcPr>
          <w:p w14:paraId="547050C1" w14:textId="77777777" w:rsidR="0092000D" w:rsidRDefault="0092000D" w:rsidP="0092000D">
            <w:pPr>
              <w:spacing w:before="156" w:after="156"/>
              <w:ind w:left="420" w:hanging="420"/>
              <w:rPr>
                <w:ins w:id="800" w:author="hyx" w:date="2018-11-10T18:48:00Z"/>
                <w:szCs w:val="21"/>
              </w:rPr>
            </w:pPr>
            <w:proofErr w:type="spellStart"/>
            <w:ins w:id="801" w:author="hyx" w:date="2018-11-10T18:48:00Z">
              <w:r>
                <w:rPr>
                  <w:rFonts w:hint="eastAsia"/>
                  <w:color w:val="000000"/>
                  <w:szCs w:val="21"/>
                </w:rPr>
                <w:t>Hyxzucc</w:t>
              </w:r>
              <w:proofErr w:type="spellEnd"/>
            </w:ins>
          </w:p>
        </w:tc>
        <w:tc>
          <w:tcPr>
            <w:tcW w:w="1559" w:type="dxa"/>
            <w:gridSpan w:val="2"/>
            <w:vAlign w:val="center"/>
          </w:tcPr>
          <w:p w14:paraId="73D6D6D9" w14:textId="77777777" w:rsidR="0092000D" w:rsidRDefault="0092000D" w:rsidP="0092000D">
            <w:pPr>
              <w:spacing w:before="156" w:after="156"/>
              <w:ind w:left="420" w:hanging="420"/>
              <w:rPr>
                <w:ins w:id="802" w:author="hyx" w:date="2018-11-10T18:48:00Z"/>
                <w:szCs w:val="21"/>
              </w:rPr>
            </w:pPr>
            <w:ins w:id="803" w:author="hyx" w:date="2018-11-10T18:48:00Z">
              <w:r>
                <w:rPr>
                  <w:bCs/>
                  <w:color w:val="000000"/>
                  <w:szCs w:val="21"/>
                </w:rPr>
                <w:t>1103057282</w:t>
              </w:r>
            </w:ins>
          </w:p>
        </w:tc>
        <w:tc>
          <w:tcPr>
            <w:tcW w:w="1385" w:type="dxa"/>
            <w:gridSpan w:val="2"/>
            <w:vAlign w:val="center"/>
          </w:tcPr>
          <w:p w14:paraId="13FD41C3" w14:textId="77777777" w:rsidR="0092000D" w:rsidRDefault="0092000D" w:rsidP="0092000D">
            <w:pPr>
              <w:spacing w:before="156" w:after="156"/>
              <w:ind w:left="420" w:hanging="420"/>
              <w:rPr>
                <w:ins w:id="804" w:author="hyx" w:date="2018-11-10T18:48:00Z"/>
                <w:szCs w:val="21"/>
              </w:rPr>
            </w:pPr>
            <w:ins w:id="805" w:author="hyx" w:date="2018-11-10T18:48:00Z">
              <w:r>
                <w:rPr>
                  <w:bCs/>
                  <w:color w:val="000000"/>
                  <w:szCs w:val="21"/>
                </w:rPr>
                <w:t>13588899102</w:t>
              </w:r>
            </w:ins>
          </w:p>
        </w:tc>
        <w:tc>
          <w:tcPr>
            <w:tcW w:w="741" w:type="dxa"/>
            <w:gridSpan w:val="2"/>
            <w:vAlign w:val="center"/>
          </w:tcPr>
          <w:p w14:paraId="75D0A449" w14:textId="77777777" w:rsidR="0092000D" w:rsidRDefault="0092000D" w:rsidP="0092000D">
            <w:pPr>
              <w:spacing w:before="156" w:after="156"/>
              <w:ind w:left="400" w:hanging="400"/>
              <w:rPr>
                <w:ins w:id="806" w:author="hyx" w:date="2018-11-10T18:48:00Z"/>
                <w:rFonts w:asciiTheme="majorEastAsia" w:eastAsiaTheme="majorEastAsia" w:hAnsiTheme="majorEastAsia" w:cs="Helvetica Neue"/>
                <w:color w:val="000000"/>
                <w:szCs w:val="26"/>
              </w:rPr>
            </w:pPr>
            <w:ins w:id="807" w:author="hyx" w:date="2018-11-10T18:48:00Z">
              <w:r>
                <w:rPr>
                  <w:rFonts w:asciiTheme="majorEastAsia" w:eastAsiaTheme="majorEastAsia" w:hAnsiTheme="majorEastAsia" w:cs="Helvetica Neue"/>
                  <w:color w:val="000000"/>
                  <w:szCs w:val="26"/>
                </w:rPr>
                <w:t>弘毅</w:t>
              </w:r>
            </w:ins>
          </w:p>
          <w:p w14:paraId="603B8B8A" w14:textId="77777777" w:rsidR="0092000D" w:rsidRDefault="0092000D" w:rsidP="0092000D">
            <w:pPr>
              <w:spacing w:before="156" w:after="156"/>
              <w:ind w:left="400" w:hanging="400"/>
              <w:rPr>
                <w:ins w:id="808" w:author="hyx" w:date="2018-11-10T18:48:00Z"/>
                <w:szCs w:val="21"/>
              </w:rPr>
            </w:pPr>
            <w:ins w:id="809" w:author="hyx" w:date="2018-11-10T18:48:00Z">
              <w:r>
                <w:rPr>
                  <w:rFonts w:asciiTheme="majorEastAsia" w:eastAsiaTheme="majorEastAsia" w:hAnsiTheme="majorEastAsia" w:cs="Helvetica Neue"/>
                  <w:color w:val="000000"/>
                  <w:szCs w:val="26"/>
                </w:rPr>
                <w:t>2-210</w:t>
              </w:r>
            </w:ins>
          </w:p>
        </w:tc>
      </w:tr>
      <w:tr w:rsidR="0092000D" w14:paraId="17D8924E" w14:textId="77777777" w:rsidTr="0092000D">
        <w:trPr>
          <w:ins w:id="810" w:author="hyx" w:date="2018-11-10T18:48:00Z"/>
        </w:trPr>
        <w:tc>
          <w:tcPr>
            <w:tcW w:w="959" w:type="dxa"/>
            <w:vAlign w:val="center"/>
          </w:tcPr>
          <w:p w14:paraId="2BA0BAEC" w14:textId="77777777" w:rsidR="0092000D" w:rsidRDefault="0092000D" w:rsidP="0089063C">
            <w:pPr>
              <w:spacing w:before="156" w:after="156"/>
              <w:rPr>
                <w:ins w:id="811" w:author="hyx" w:date="2018-11-10T18:48:00Z"/>
                <w:szCs w:val="21"/>
              </w:rPr>
            </w:pPr>
            <w:ins w:id="812" w:author="hyx" w:date="2018-11-10T18:49:00Z">
              <w:r>
                <w:rPr>
                  <w:rFonts w:hint="eastAsia"/>
                  <w:szCs w:val="21"/>
                </w:rPr>
                <w:t>PPT编写员</w:t>
              </w:r>
            </w:ins>
          </w:p>
        </w:tc>
        <w:tc>
          <w:tcPr>
            <w:tcW w:w="992" w:type="dxa"/>
            <w:gridSpan w:val="2"/>
            <w:vAlign w:val="center"/>
          </w:tcPr>
          <w:p w14:paraId="502FB172" w14:textId="77777777" w:rsidR="0092000D" w:rsidRDefault="0092000D" w:rsidP="0092000D">
            <w:pPr>
              <w:spacing w:before="156" w:after="156"/>
              <w:ind w:left="420" w:hanging="420"/>
              <w:rPr>
                <w:ins w:id="813" w:author="hyx" w:date="2018-11-10T18:48:00Z"/>
                <w:szCs w:val="21"/>
              </w:rPr>
            </w:pPr>
            <w:ins w:id="814" w:author="hyx" w:date="2018-11-10T18:48:00Z">
              <w:r>
                <w:rPr>
                  <w:rFonts w:hint="eastAsia"/>
                  <w:bCs/>
                  <w:color w:val="000000"/>
                  <w:szCs w:val="21"/>
                </w:rPr>
                <w:t>陈俊仁</w:t>
              </w:r>
            </w:ins>
          </w:p>
        </w:tc>
        <w:tc>
          <w:tcPr>
            <w:tcW w:w="1985" w:type="dxa"/>
            <w:gridSpan w:val="3"/>
            <w:vAlign w:val="center"/>
          </w:tcPr>
          <w:p w14:paraId="50B747B7" w14:textId="77777777" w:rsidR="0092000D" w:rsidRDefault="0092000D" w:rsidP="0089063C">
            <w:pPr>
              <w:spacing w:before="156" w:after="156"/>
              <w:rPr>
                <w:ins w:id="815" w:author="hyx" w:date="2018-11-10T18:48:00Z"/>
                <w:szCs w:val="21"/>
              </w:rPr>
            </w:pPr>
            <w:ins w:id="816" w:author="hyx" w:date="2018-11-10T18:48:00Z">
              <w:r>
                <w:rPr>
                  <w:rFonts w:hint="eastAsia"/>
                  <w:color w:val="000000"/>
                  <w:szCs w:val="21"/>
                </w:rPr>
                <w:t>负责分配到</w:t>
              </w:r>
            </w:ins>
            <w:ins w:id="817" w:author="hyx" w:date="2018-11-10T18:49:00Z">
              <w:r>
                <w:rPr>
                  <w:rFonts w:hint="eastAsia"/>
                  <w:color w:val="000000"/>
                  <w:szCs w:val="21"/>
                </w:rPr>
                <w:t>P</w:t>
              </w:r>
              <w:r>
                <w:rPr>
                  <w:color w:val="000000"/>
                  <w:szCs w:val="21"/>
                </w:rPr>
                <w:t>PT</w:t>
              </w:r>
            </w:ins>
            <w:ins w:id="818" w:author="hyx" w:date="2018-11-10T18:48:00Z">
              <w:r>
                <w:rPr>
                  <w:rFonts w:hint="eastAsia"/>
                  <w:color w:val="000000"/>
                  <w:szCs w:val="21"/>
                </w:rPr>
                <w:t>模块的编写，上传Git</w:t>
              </w:r>
            </w:ins>
          </w:p>
        </w:tc>
        <w:tc>
          <w:tcPr>
            <w:tcW w:w="1134" w:type="dxa"/>
            <w:gridSpan w:val="2"/>
            <w:vAlign w:val="center"/>
          </w:tcPr>
          <w:p w14:paraId="22472780" w14:textId="77777777" w:rsidR="0092000D" w:rsidRDefault="0092000D" w:rsidP="0089063C">
            <w:pPr>
              <w:spacing w:before="156" w:after="156"/>
              <w:rPr>
                <w:ins w:id="819" w:author="hyx" w:date="2018-11-10T18:48:00Z"/>
                <w:szCs w:val="21"/>
              </w:rPr>
            </w:pPr>
            <w:ins w:id="820" w:author="hyx" w:date="2018-11-10T18:48:00Z">
              <w:r>
                <w:t>chenjunren6745</w:t>
              </w:r>
            </w:ins>
          </w:p>
        </w:tc>
        <w:tc>
          <w:tcPr>
            <w:tcW w:w="1559" w:type="dxa"/>
            <w:gridSpan w:val="2"/>
            <w:vAlign w:val="center"/>
          </w:tcPr>
          <w:p w14:paraId="1EC3222F" w14:textId="77777777" w:rsidR="0092000D" w:rsidRDefault="0092000D" w:rsidP="0092000D">
            <w:pPr>
              <w:spacing w:before="156" w:after="156"/>
              <w:ind w:left="400" w:hanging="400"/>
              <w:rPr>
                <w:ins w:id="821" w:author="hyx" w:date="2018-11-10T18:48:00Z"/>
                <w:szCs w:val="21"/>
              </w:rPr>
            </w:pPr>
            <w:ins w:id="822" w:author="hyx" w:date="2018-11-10T18:48:00Z">
              <w:r>
                <w:t>374955336</w:t>
              </w:r>
            </w:ins>
          </w:p>
        </w:tc>
        <w:tc>
          <w:tcPr>
            <w:tcW w:w="1385" w:type="dxa"/>
            <w:gridSpan w:val="2"/>
            <w:vAlign w:val="center"/>
          </w:tcPr>
          <w:p w14:paraId="3F031FE5" w14:textId="77777777" w:rsidR="0092000D" w:rsidRDefault="0092000D" w:rsidP="0092000D">
            <w:pPr>
              <w:spacing w:before="156" w:after="156"/>
              <w:ind w:left="400" w:hanging="400"/>
              <w:rPr>
                <w:ins w:id="823" w:author="hyx" w:date="2018-11-10T18:48:00Z"/>
                <w:szCs w:val="21"/>
              </w:rPr>
            </w:pPr>
            <w:ins w:id="824" w:author="hyx" w:date="2018-11-10T18:48:00Z">
              <w:r>
                <w:t>17376503405</w:t>
              </w:r>
            </w:ins>
          </w:p>
        </w:tc>
        <w:tc>
          <w:tcPr>
            <w:tcW w:w="741" w:type="dxa"/>
            <w:gridSpan w:val="2"/>
            <w:vAlign w:val="center"/>
          </w:tcPr>
          <w:p w14:paraId="75EB5E38" w14:textId="77777777" w:rsidR="0092000D" w:rsidRDefault="0092000D" w:rsidP="0092000D">
            <w:pPr>
              <w:spacing w:before="156" w:after="156"/>
              <w:ind w:left="400" w:hanging="400"/>
              <w:rPr>
                <w:ins w:id="825" w:author="hyx" w:date="2018-11-10T18:48:00Z"/>
                <w:rFonts w:asciiTheme="majorEastAsia" w:eastAsiaTheme="majorEastAsia" w:hAnsiTheme="majorEastAsia" w:cs="Helvetica Neue"/>
                <w:color w:val="000000"/>
                <w:szCs w:val="26"/>
              </w:rPr>
            </w:pPr>
            <w:ins w:id="826" w:author="hyx" w:date="2018-11-10T18:48:00Z">
              <w:r>
                <w:rPr>
                  <w:rFonts w:asciiTheme="majorEastAsia" w:eastAsiaTheme="majorEastAsia" w:hAnsiTheme="majorEastAsia" w:cs="Helvetica Neue"/>
                  <w:color w:val="000000"/>
                  <w:szCs w:val="26"/>
                </w:rPr>
                <w:t>弘毅</w:t>
              </w:r>
            </w:ins>
          </w:p>
          <w:p w14:paraId="618A75DD" w14:textId="77777777" w:rsidR="0092000D" w:rsidRDefault="0092000D" w:rsidP="0092000D">
            <w:pPr>
              <w:spacing w:before="156" w:after="156"/>
              <w:ind w:left="400" w:hanging="400"/>
              <w:rPr>
                <w:ins w:id="827" w:author="hyx" w:date="2018-11-10T18:48:00Z"/>
                <w:szCs w:val="21"/>
              </w:rPr>
            </w:pPr>
            <w:ins w:id="828" w:author="hyx" w:date="2018-11-10T18:48:00Z">
              <w:r>
                <w:rPr>
                  <w:rFonts w:asciiTheme="majorEastAsia" w:eastAsiaTheme="majorEastAsia" w:hAnsiTheme="majorEastAsia" w:cs="Helvetica Neue"/>
                  <w:color w:val="000000"/>
                  <w:szCs w:val="26"/>
                </w:rPr>
                <w:t>2-209</w:t>
              </w:r>
            </w:ins>
          </w:p>
        </w:tc>
      </w:tr>
      <w:tr w:rsidR="0092000D" w14:paraId="1798D90B" w14:textId="77777777" w:rsidTr="0092000D">
        <w:trPr>
          <w:ins w:id="829" w:author="hyx" w:date="2018-11-10T18:48:00Z"/>
        </w:trPr>
        <w:tc>
          <w:tcPr>
            <w:tcW w:w="959" w:type="dxa"/>
            <w:vAlign w:val="center"/>
          </w:tcPr>
          <w:p w14:paraId="6A7166D7" w14:textId="77777777" w:rsidR="0092000D" w:rsidRDefault="0092000D" w:rsidP="0089063C">
            <w:pPr>
              <w:spacing w:before="156" w:after="156"/>
              <w:rPr>
                <w:ins w:id="830" w:author="hyx" w:date="2018-11-10T18:48:00Z"/>
                <w:szCs w:val="21"/>
              </w:rPr>
            </w:pPr>
            <w:ins w:id="831" w:author="hyx" w:date="2018-11-10T18:49:00Z">
              <w:r>
                <w:rPr>
                  <w:rFonts w:hint="eastAsia"/>
                  <w:szCs w:val="21"/>
                </w:rPr>
                <w:lastRenderedPageBreak/>
                <w:t>PPT编写员</w:t>
              </w:r>
            </w:ins>
          </w:p>
        </w:tc>
        <w:tc>
          <w:tcPr>
            <w:tcW w:w="992" w:type="dxa"/>
            <w:gridSpan w:val="2"/>
            <w:vAlign w:val="center"/>
          </w:tcPr>
          <w:p w14:paraId="1B834244" w14:textId="77777777" w:rsidR="0092000D" w:rsidRDefault="0092000D" w:rsidP="0092000D">
            <w:pPr>
              <w:spacing w:before="156" w:after="156"/>
              <w:ind w:left="420" w:hanging="420"/>
              <w:rPr>
                <w:ins w:id="832" w:author="hyx" w:date="2018-11-10T18:48:00Z"/>
                <w:szCs w:val="21"/>
              </w:rPr>
            </w:pPr>
            <w:ins w:id="833" w:author="hyx" w:date="2018-11-10T18:48:00Z">
              <w:r>
                <w:rPr>
                  <w:rFonts w:hint="eastAsia"/>
                  <w:bCs/>
                  <w:color w:val="000000"/>
                  <w:szCs w:val="21"/>
                </w:rPr>
                <w:t>陈苏民</w:t>
              </w:r>
            </w:ins>
          </w:p>
        </w:tc>
        <w:tc>
          <w:tcPr>
            <w:tcW w:w="1985" w:type="dxa"/>
            <w:gridSpan w:val="3"/>
            <w:vAlign w:val="center"/>
          </w:tcPr>
          <w:p w14:paraId="1591DD5C" w14:textId="77777777" w:rsidR="0092000D" w:rsidRDefault="0092000D" w:rsidP="0089063C">
            <w:pPr>
              <w:spacing w:before="156" w:after="156"/>
              <w:rPr>
                <w:ins w:id="834" w:author="hyx" w:date="2018-11-10T18:48:00Z"/>
                <w:szCs w:val="21"/>
              </w:rPr>
            </w:pPr>
            <w:ins w:id="835" w:author="hyx" w:date="2018-11-10T18:48:00Z">
              <w:r>
                <w:rPr>
                  <w:rFonts w:hint="eastAsia"/>
                  <w:color w:val="000000"/>
                  <w:szCs w:val="21"/>
                </w:rPr>
                <w:t>负责分配到</w:t>
              </w:r>
            </w:ins>
            <w:ins w:id="836" w:author="hyx" w:date="2018-11-10T18:49:00Z">
              <w:r>
                <w:rPr>
                  <w:rFonts w:hint="eastAsia"/>
                  <w:color w:val="000000"/>
                  <w:szCs w:val="21"/>
                </w:rPr>
                <w:t>P</w:t>
              </w:r>
              <w:r>
                <w:rPr>
                  <w:color w:val="000000"/>
                  <w:szCs w:val="21"/>
                </w:rPr>
                <w:t>PT</w:t>
              </w:r>
            </w:ins>
            <w:ins w:id="837" w:author="hyx" w:date="2018-11-10T18:48:00Z">
              <w:r>
                <w:rPr>
                  <w:rFonts w:hint="eastAsia"/>
                  <w:color w:val="000000"/>
                  <w:szCs w:val="21"/>
                </w:rPr>
                <w:t>模块的编写，上传Git</w:t>
              </w:r>
            </w:ins>
          </w:p>
        </w:tc>
        <w:tc>
          <w:tcPr>
            <w:tcW w:w="1134" w:type="dxa"/>
            <w:gridSpan w:val="2"/>
            <w:vAlign w:val="center"/>
          </w:tcPr>
          <w:p w14:paraId="17E5BDCF" w14:textId="77777777" w:rsidR="0092000D" w:rsidRDefault="0092000D" w:rsidP="0092000D">
            <w:pPr>
              <w:spacing w:before="156" w:after="156"/>
              <w:ind w:left="400" w:hanging="400"/>
              <w:rPr>
                <w:ins w:id="838" w:author="hyx" w:date="2018-11-10T18:48:00Z"/>
                <w:szCs w:val="21"/>
              </w:rPr>
            </w:pPr>
            <w:ins w:id="839" w:author="hyx" w:date="2018-11-10T18:48:00Z">
              <w:r>
                <w:t>c96s1m</w:t>
              </w:r>
            </w:ins>
          </w:p>
        </w:tc>
        <w:tc>
          <w:tcPr>
            <w:tcW w:w="1559" w:type="dxa"/>
            <w:gridSpan w:val="2"/>
            <w:vAlign w:val="center"/>
          </w:tcPr>
          <w:p w14:paraId="63AF6831" w14:textId="77777777" w:rsidR="0092000D" w:rsidRDefault="0092000D" w:rsidP="0092000D">
            <w:pPr>
              <w:spacing w:before="156" w:after="156"/>
              <w:ind w:left="400" w:hanging="400"/>
              <w:rPr>
                <w:ins w:id="840" w:author="hyx" w:date="2018-11-10T18:48:00Z"/>
                <w:szCs w:val="21"/>
              </w:rPr>
            </w:pPr>
            <w:ins w:id="841" w:author="hyx" w:date="2018-11-10T18:48:00Z">
              <w:r>
                <w:rPr>
                  <w:bCs/>
                  <w:color w:val="000000"/>
                  <w:szCs w:val="21"/>
                </w:rPr>
                <w:t>245023559</w:t>
              </w:r>
            </w:ins>
          </w:p>
        </w:tc>
        <w:tc>
          <w:tcPr>
            <w:tcW w:w="1385" w:type="dxa"/>
            <w:gridSpan w:val="2"/>
            <w:vAlign w:val="center"/>
          </w:tcPr>
          <w:p w14:paraId="5B3D1044" w14:textId="77777777" w:rsidR="0092000D" w:rsidRDefault="0092000D" w:rsidP="0092000D">
            <w:pPr>
              <w:spacing w:before="156" w:after="156"/>
              <w:ind w:left="400" w:hanging="400"/>
              <w:rPr>
                <w:ins w:id="842" w:author="hyx" w:date="2018-11-10T18:48:00Z"/>
                <w:szCs w:val="21"/>
              </w:rPr>
            </w:pPr>
            <w:ins w:id="843" w:author="hyx" w:date="2018-11-10T18:48:00Z">
              <w:r>
                <w:rPr>
                  <w:rFonts w:ascii="Times New Roman" w:hAnsi="Times New Roman" w:cs="Times New Roman"/>
                  <w:szCs w:val="24"/>
                </w:rPr>
                <w:t>19967308296</w:t>
              </w:r>
            </w:ins>
          </w:p>
        </w:tc>
        <w:tc>
          <w:tcPr>
            <w:tcW w:w="741" w:type="dxa"/>
            <w:gridSpan w:val="2"/>
            <w:vAlign w:val="center"/>
          </w:tcPr>
          <w:p w14:paraId="50A5F331" w14:textId="77777777" w:rsidR="0092000D" w:rsidRDefault="0092000D" w:rsidP="0092000D">
            <w:pPr>
              <w:spacing w:before="156" w:after="156"/>
              <w:ind w:left="400" w:hanging="400"/>
              <w:rPr>
                <w:ins w:id="844" w:author="hyx" w:date="2018-11-10T18:48:00Z"/>
                <w:rFonts w:asciiTheme="majorEastAsia" w:eastAsiaTheme="majorEastAsia" w:hAnsiTheme="majorEastAsia" w:cs="Helvetica Neue"/>
                <w:color w:val="000000"/>
                <w:szCs w:val="26"/>
              </w:rPr>
            </w:pPr>
            <w:ins w:id="845" w:author="hyx" w:date="2018-11-10T18:48:00Z">
              <w:r>
                <w:rPr>
                  <w:rFonts w:asciiTheme="majorEastAsia" w:eastAsiaTheme="majorEastAsia" w:hAnsiTheme="majorEastAsia" w:cs="Helvetica Neue"/>
                  <w:color w:val="000000"/>
                  <w:szCs w:val="26"/>
                </w:rPr>
                <w:t>弘毅</w:t>
              </w:r>
            </w:ins>
          </w:p>
          <w:p w14:paraId="096F8DA0" w14:textId="77777777" w:rsidR="0092000D" w:rsidRDefault="0092000D" w:rsidP="0092000D">
            <w:pPr>
              <w:spacing w:before="156" w:after="156"/>
              <w:ind w:left="400" w:hanging="400"/>
              <w:rPr>
                <w:ins w:id="846" w:author="hyx" w:date="2018-11-10T18:48:00Z"/>
                <w:szCs w:val="21"/>
              </w:rPr>
            </w:pPr>
            <w:ins w:id="847" w:author="hyx" w:date="2018-11-10T18:48:00Z">
              <w:r>
                <w:rPr>
                  <w:rFonts w:asciiTheme="majorEastAsia" w:eastAsiaTheme="majorEastAsia" w:hAnsiTheme="majorEastAsia" w:cs="Helvetica Neue"/>
                  <w:color w:val="000000"/>
                  <w:szCs w:val="26"/>
                </w:rPr>
                <w:t>1-124</w:t>
              </w:r>
            </w:ins>
          </w:p>
        </w:tc>
      </w:tr>
      <w:tr w:rsidR="0092000D" w14:paraId="4868CBD2" w14:textId="77777777" w:rsidTr="0092000D">
        <w:trPr>
          <w:ins w:id="848" w:author="hyx" w:date="2018-11-10T18:48:00Z"/>
        </w:trPr>
        <w:tc>
          <w:tcPr>
            <w:tcW w:w="959" w:type="dxa"/>
            <w:vAlign w:val="center"/>
          </w:tcPr>
          <w:p w14:paraId="5DCB2B06" w14:textId="77777777" w:rsidR="0092000D" w:rsidRDefault="0092000D" w:rsidP="0089063C">
            <w:pPr>
              <w:spacing w:before="156" w:after="156"/>
              <w:rPr>
                <w:ins w:id="849" w:author="hyx" w:date="2018-11-10T18:48:00Z"/>
                <w:szCs w:val="21"/>
              </w:rPr>
            </w:pPr>
            <w:ins w:id="850" w:author="hyx" w:date="2018-11-10T18:49:00Z">
              <w:r>
                <w:rPr>
                  <w:rFonts w:hint="eastAsia"/>
                  <w:szCs w:val="21"/>
                </w:rPr>
                <w:t>PPT编写员</w:t>
              </w:r>
            </w:ins>
          </w:p>
        </w:tc>
        <w:tc>
          <w:tcPr>
            <w:tcW w:w="992" w:type="dxa"/>
            <w:gridSpan w:val="2"/>
            <w:vAlign w:val="center"/>
          </w:tcPr>
          <w:p w14:paraId="563E6F94" w14:textId="77777777" w:rsidR="0092000D" w:rsidRDefault="0092000D" w:rsidP="0092000D">
            <w:pPr>
              <w:spacing w:before="156" w:after="156"/>
              <w:ind w:left="420" w:hanging="420"/>
              <w:rPr>
                <w:ins w:id="851" w:author="hyx" w:date="2018-11-10T18:48:00Z"/>
                <w:szCs w:val="21"/>
              </w:rPr>
            </w:pPr>
            <w:ins w:id="852" w:author="hyx" w:date="2018-11-10T18:48:00Z">
              <w:r>
                <w:rPr>
                  <w:rFonts w:hint="eastAsia"/>
                  <w:bCs/>
                  <w:color w:val="000000"/>
                  <w:szCs w:val="21"/>
                </w:rPr>
                <w:t>徐双铅</w:t>
              </w:r>
            </w:ins>
          </w:p>
        </w:tc>
        <w:tc>
          <w:tcPr>
            <w:tcW w:w="1985" w:type="dxa"/>
            <w:gridSpan w:val="3"/>
            <w:vAlign w:val="center"/>
          </w:tcPr>
          <w:p w14:paraId="344B57E9" w14:textId="77777777" w:rsidR="0092000D" w:rsidRDefault="0092000D" w:rsidP="0089063C">
            <w:pPr>
              <w:spacing w:before="156" w:after="156"/>
              <w:rPr>
                <w:ins w:id="853" w:author="hyx" w:date="2018-11-10T18:48:00Z"/>
                <w:szCs w:val="21"/>
              </w:rPr>
            </w:pPr>
            <w:ins w:id="854" w:author="hyx" w:date="2018-11-10T18:48:00Z">
              <w:r>
                <w:rPr>
                  <w:rFonts w:hint="eastAsia"/>
                  <w:color w:val="000000"/>
                  <w:szCs w:val="21"/>
                </w:rPr>
                <w:t>负责分配到</w:t>
              </w:r>
            </w:ins>
            <w:ins w:id="855" w:author="hyx" w:date="2018-11-10T18:49:00Z">
              <w:r>
                <w:rPr>
                  <w:rFonts w:hint="eastAsia"/>
                  <w:color w:val="000000"/>
                  <w:szCs w:val="21"/>
                </w:rPr>
                <w:t>P</w:t>
              </w:r>
              <w:r>
                <w:rPr>
                  <w:color w:val="000000"/>
                  <w:szCs w:val="21"/>
                </w:rPr>
                <w:t>PT</w:t>
              </w:r>
            </w:ins>
            <w:ins w:id="856" w:author="hyx" w:date="2018-11-10T18:48:00Z">
              <w:r>
                <w:rPr>
                  <w:rFonts w:hint="eastAsia"/>
                  <w:color w:val="000000"/>
                  <w:szCs w:val="21"/>
                </w:rPr>
                <w:t>模块的编写，上传Git</w:t>
              </w:r>
            </w:ins>
          </w:p>
        </w:tc>
        <w:tc>
          <w:tcPr>
            <w:tcW w:w="1134" w:type="dxa"/>
            <w:gridSpan w:val="2"/>
            <w:vAlign w:val="center"/>
          </w:tcPr>
          <w:p w14:paraId="497842A3" w14:textId="77777777" w:rsidR="0092000D" w:rsidRDefault="0092000D" w:rsidP="0089063C">
            <w:pPr>
              <w:spacing w:before="156" w:after="156"/>
              <w:rPr>
                <w:ins w:id="857" w:author="hyx" w:date="2018-11-10T18:48:00Z"/>
                <w:szCs w:val="21"/>
              </w:rPr>
            </w:pPr>
            <w:ins w:id="858" w:author="hyx" w:date="2018-11-10T18:48:00Z">
              <w:r>
                <w:t>CXM1064081300</w:t>
              </w:r>
            </w:ins>
          </w:p>
        </w:tc>
        <w:tc>
          <w:tcPr>
            <w:tcW w:w="1559" w:type="dxa"/>
            <w:gridSpan w:val="2"/>
            <w:vAlign w:val="center"/>
          </w:tcPr>
          <w:p w14:paraId="25A13B83" w14:textId="77777777" w:rsidR="0092000D" w:rsidRDefault="0092000D" w:rsidP="0092000D">
            <w:pPr>
              <w:spacing w:before="156" w:after="156"/>
              <w:ind w:left="400" w:hanging="400"/>
              <w:rPr>
                <w:ins w:id="859" w:author="hyx" w:date="2018-11-10T18:48:00Z"/>
                <w:szCs w:val="21"/>
              </w:rPr>
            </w:pPr>
            <w:ins w:id="860" w:author="hyx" w:date="2018-11-10T18:48:00Z">
              <w:r>
                <w:t>1227442409</w:t>
              </w:r>
            </w:ins>
          </w:p>
        </w:tc>
        <w:tc>
          <w:tcPr>
            <w:tcW w:w="1385" w:type="dxa"/>
            <w:gridSpan w:val="2"/>
            <w:vAlign w:val="center"/>
          </w:tcPr>
          <w:p w14:paraId="3574D154" w14:textId="77777777" w:rsidR="0092000D" w:rsidRDefault="0092000D" w:rsidP="0092000D">
            <w:pPr>
              <w:spacing w:before="156" w:after="156"/>
              <w:ind w:left="400" w:hanging="400"/>
              <w:rPr>
                <w:ins w:id="861" w:author="hyx" w:date="2018-11-10T18:48:00Z"/>
                <w:szCs w:val="21"/>
              </w:rPr>
            </w:pPr>
            <w:ins w:id="862" w:author="hyx" w:date="2018-11-10T18:48:00Z">
              <w:r>
                <w:t>18094711647</w:t>
              </w:r>
            </w:ins>
          </w:p>
        </w:tc>
        <w:tc>
          <w:tcPr>
            <w:tcW w:w="741" w:type="dxa"/>
            <w:gridSpan w:val="2"/>
            <w:vAlign w:val="center"/>
          </w:tcPr>
          <w:p w14:paraId="5D8F5AF5" w14:textId="77777777" w:rsidR="0092000D" w:rsidRDefault="0092000D" w:rsidP="0092000D">
            <w:pPr>
              <w:spacing w:before="156" w:after="156"/>
              <w:ind w:left="400" w:hanging="400"/>
              <w:rPr>
                <w:ins w:id="863" w:author="hyx" w:date="2018-11-10T18:48:00Z"/>
                <w:rFonts w:asciiTheme="majorEastAsia" w:eastAsiaTheme="majorEastAsia" w:hAnsiTheme="majorEastAsia" w:cs="Helvetica Neue"/>
                <w:color w:val="000000"/>
                <w:szCs w:val="26"/>
              </w:rPr>
            </w:pPr>
            <w:ins w:id="864" w:author="hyx" w:date="2018-11-10T18:48:00Z">
              <w:r>
                <w:rPr>
                  <w:rFonts w:asciiTheme="majorEastAsia" w:eastAsiaTheme="majorEastAsia" w:hAnsiTheme="majorEastAsia" w:cs="Helvetica Neue"/>
                  <w:color w:val="000000"/>
                  <w:szCs w:val="26"/>
                </w:rPr>
                <w:t>弘毅</w:t>
              </w:r>
            </w:ins>
          </w:p>
          <w:p w14:paraId="5FA141DE" w14:textId="77777777" w:rsidR="0092000D" w:rsidRDefault="0092000D" w:rsidP="0092000D">
            <w:pPr>
              <w:spacing w:before="156" w:after="156"/>
              <w:ind w:left="400" w:hanging="400"/>
              <w:rPr>
                <w:ins w:id="865" w:author="hyx" w:date="2018-11-10T18:48:00Z"/>
                <w:szCs w:val="21"/>
              </w:rPr>
            </w:pPr>
            <w:ins w:id="866" w:author="hyx" w:date="2018-11-10T18:48:00Z">
              <w:r>
                <w:rPr>
                  <w:rFonts w:asciiTheme="majorEastAsia" w:eastAsiaTheme="majorEastAsia" w:hAnsiTheme="majorEastAsia" w:cs="Helvetica Neue"/>
                  <w:color w:val="000000"/>
                  <w:szCs w:val="26"/>
                </w:rPr>
                <w:t>2-207</w:t>
              </w:r>
            </w:ins>
          </w:p>
        </w:tc>
      </w:tr>
      <w:tr w:rsidR="0092000D" w14:paraId="414048B5" w14:textId="77777777" w:rsidTr="0092000D">
        <w:trPr>
          <w:ins w:id="867" w:author="hyx" w:date="2018-11-10T18:48:00Z"/>
        </w:trPr>
        <w:tc>
          <w:tcPr>
            <w:tcW w:w="959" w:type="dxa"/>
            <w:vAlign w:val="center"/>
          </w:tcPr>
          <w:p w14:paraId="77601FE3" w14:textId="77777777" w:rsidR="0092000D" w:rsidRDefault="0092000D" w:rsidP="0089063C">
            <w:pPr>
              <w:spacing w:before="156" w:after="156"/>
              <w:rPr>
                <w:ins w:id="868" w:author="hyx" w:date="2018-11-10T18:48:00Z"/>
                <w:color w:val="000000"/>
                <w:szCs w:val="21"/>
              </w:rPr>
            </w:pPr>
            <w:ins w:id="869" w:author="hyx" w:date="2018-11-10T18:49:00Z">
              <w:r>
                <w:rPr>
                  <w:rFonts w:hint="eastAsia"/>
                  <w:szCs w:val="21"/>
                </w:rPr>
                <w:t>PPT编写员</w:t>
              </w:r>
            </w:ins>
          </w:p>
        </w:tc>
        <w:tc>
          <w:tcPr>
            <w:tcW w:w="992" w:type="dxa"/>
            <w:gridSpan w:val="2"/>
            <w:vAlign w:val="center"/>
          </w:tcPr>
          <w:p w14:paraId="3DB4372F" w14:textId="77777777" w:rsidR="0092000D" w:rsidRDefault="0092000D" w:rsidP="0092000D">
            <w:pPr>
              <w:spacing w:before="156" w:after="156"/>
              <w:ind w:left="420" w:hanging="420"/>
              <w:rPr>
                <w:ins w:id="870" w:author="hyx" w:date="2018-11-10T18:48:00Z"/>
                <w:color w:val="000000"/>
                <w:szCs w:val="21"/>
              </w:rPr>
            </w:pPr>
            <w:ins w:id="871" w:author="hyx" w:date="2018-11-10T18:48:00Z">
              <w:r>
                <w:rPr>
                  <w:rFonts w:hint="eastAsia"/>
                  <w:bCs/>
                  <w:color w:val="000000"/>
                  <w:szCs w:val="21"/>
                </w:rPr>
                <w:t>吕迪</w:t>
              </w:r>
            </w:ins>
          </w:p>
        </w:tc>
        <w:tc>
          <w:tcPr>
            <w:tcW w:w="1985" w:type="dxa"/>
            <w:gridSpan w:val="3"/>
            <w:vAlign w:val="center"/>
          </w:tcPr>
          <w:p w14:paraId="45B5D952" w14:textId="77777777" w:rsidR="0092000D" w:rsidRDefault="0092000D" w:rsidP="0089063C">
            <w:pPr>
              <w:spacing w:before="156" w:after="156"/>
              <w:rPr>
                <w:ins w:id="872" w:author="hyx" w:date="2018-11-10T18:48:00Z"/>
                <w:color w:val="000000"/>
                <w:szCs w:val="21"/>
              </w:rPr>
            </w:pPr>
            <w:ins w:id="873" w:author="hyx" w:date="2018-11-10T18:48:00Z">
              <w:r>
                <w:rPr>
                  <w:rFonts w:hint="eastAsia"/>
                  <w:color w:val="000000"/>
                  <w:szCs w:val="21"/>
                </w:rPr>
                <w:t>负责分配到</w:t>
              </w:r>
            </w:ins>
            <w:ins w:id="874" w:author="hyx" w:date="2018-11-10T18:49:00Z">
              <w:r>
                <w:rPr>
                  <w:rFonts w:hint="eastAsia"/>
                  <w:color w:val="000000"/>
                  <w:szCs w:val="21"/>
                </w:rPr>
                <w:t>P</w:t>
              </w:r>
              <w:r>
                <w:rPr>
                  <w:color w:val="000000"/>
                  <w:szCs w:val="21"/>
                </w:rPr>
                <w:t>PT</w:t>
              </w:r>
            </w:ins>
            <w:ins w:id="875" w:author="hyx" w:date="2018-11-10T18:48:00Z">
              <w:r>
                <w:rPr>
                  <w:rFonts w:hint="eastAsia"/>
                  <w:color w:val="000000"/>
                  <w:szCs w:val="21"/>
                </w:rPr>
                <w:t>模块的编写，上传Git</w:t>
              </w:r>
            </w:ins>
          </w:p>
        </w:tc>
        <w:tc>
          <w:tcPr>
            <w:tcW w:w="1134" w:type="dxa"/>
            <w:gridSpan w:val="2"/>
            <w:vAlign w:val="center"/>
          </w:tcPr>
          <w:p w14:paraId="6C5EF10F" w14:textId="77777777" w:rsidR="0092000D" w:rsidRDefault="0092000D" w:rsidP="0092000D">
            <w:pPr>
              <w:spacing w:before="156" w:after="156"/>
              <w:ind w:left="400" w:hanging="400"/>
              <w:rPr>
                <w:ins w:id="876" w:author="hyx" w:date="2018-11-10T18:48:00Z"/>
                <w:color w:val="000000"/>
                <w:szCs w:val="21"/>
              </w:rPr>
            </w:pPr>
            <w:ins w:id="877" w:author="hyx" w:date="2018-11-10T18:48:00Z">
              <w:r>
                <w:t>di62289</w:t>
              </w:r>
            </w:ins>
          </w:p>
        </w:tc>
        <w:tc>
          <w:tcPr>
            <w:tcW w:w="1559" w:type="dxa"/>
            <w:gridSpan w:val="2"/>
            <w:vAlign w:val="center"/>
          </w:tcPr>
          <w:p w14:paraId="1152B73A" w14:textId="77777777" w:rsidR="0092000D" w:rsidRDefault="0092000D" w:rsidP="0092000D">
            <w:pPr>
              <w:spacing w:before="156" w:after="156"/>
              <w:ind w:left="400" w:hanging="400"/>
              <w:rPr>
                <w:ins w:id="878" w:author="hyx" w:date="2018-11-10T18:48:00Z"/>
                <w:color w:val="000000"/>
                <w:szCs w:val="21"/>
              </w:rPr>
            </w:pPr>
            <w:ins w:id="879" w:author="hyx" w:date="2018-11-10T18:48:00Z">
              <w:r>
                <w:t>935162289</w:t>
              </w:r>
            </w:ins>
          </w:p>
        </w:tc>
        <w:tc>
          <w:tcPr>
            <w:tcW w:w="1385" w:type="dxa"/>
            <w:gridSpan w:val="2"/>
            <w:vAlign w:val="center"/>
          </w:tcPr>
          <w:p w14:paraId="2D4BD967" w14:textId="77777777" w:rsidR="0092000D" w:rsidRDefault="0092000D" w:rsidP="0092000D">
            <w:pPr>
              <w:spacing w:before="156" w:after="156"/>
              <w:ind w:left="400" w:hanging="400"/>
              <w:rPr>
                <w:ins w:id="880" w:author="hyx" w:date="2018-11-10T18:48:00Z"/>
                <w:color w:val="000000"/>
                <w:szCs w:val="21"/>
              </w:rPr>
            </w:pPr>
            <w:ins w:id="881" w:author="hyx" w:date="2018-11-10T18:48:00Z">
              <w:r>
                <w:t>17306413358</w:t>
              </w:r>
            </w:ins>
          </w:p>
        </w:tc>
        <w:tc>
          <w:tcPr>
            <w:tcW w:w="741" w:type="dxa"/>
            <w:gridSpan w:val="2"/>
            <w:vAlign w:val="center"/>
          </w:tcPr>
          <w:p w14:paraId="51E01A23" w14:textId="77777777" w:rsidR="0092000D" w:rsidRDefault="0092000D" w:rsidP="0092000D">
            <w:pPr>
              <w:spacing w:before="156" w:after="156"/>
              <w:ind w:left="400" w:hanging="400"/>
              <w:rPr>
                <w:ins w:id="882" w:author="hyx" w:date="2018-11-10T18:48:00Z"/>
                <w:rFonts w:asciiTheme="majorEastAsia" w:eastAsiaTheme="majorEastAsia" w:hAnsiTheme="majorEastAsia" w:cs="Helvetica Neue"/>
                <w:color w:val="000000"/>
                <w:szCs w:val="26"/>
              </w:rPr>
            </w:pPr>
            <w:ins w:id="883" w:author="hyx" w:date="2018-11-10T18:48:00Z">
              <w:r>
                <w:rPr>
                  <w:rFonts w:asciiTheme="majorEastAsia" w:eastAsiaTheme="majorEastAsia" w:hAnsiTheme="majorEastAsia" w:cs="Helvetica Neue" w:hint="eastAsia"/>
                  <w:color w:val="000000"/>
                  <w:szCs w:val="26"/>
                </w:rPr>
                <w:t>求真</w:t>
              </w:r>
            </w:ins>
          </w:p>
          <w:p w14:paraId="1D5782C4" w14:textId="77777777" w:rsidR="0092000D" w:rsidRDefault="0092000D" w:rsidP="0092000D">
            <w:pPr>
              <w:spacing w:before="156" w:after="156"/>
              <w:ind w:left="400" w:hanging="400"/>
              <w:rPr>
                <w:ins w:id="884" w:author="hyx" w:date="2018-11-10T18:48:00Z"/>
                <w:color w:val="000000"/>
                <w:szCs w:val="21"/>
              </w:rPr>
            </w:pPr>
            <w:ins w:id="885" w:author="hyx" w:date="2018-11-10T18:48:00Z">
              <w:r>
                <w:rPr>
                  <w:rFonts w:asciiTheme="majorEastAsia" w:eastAsiaTheme="majorEastAsia" w:hAnsiTheme="majorEastAsia" w:cs="Helvetica Neue"/>
                  <w:color w:val="000000"/>
                  <w:szCs w:val="26"/>
                </w:rPr>
                <w:t>1-125</w:t>
              </w:r>
            </w:ins>
          </w:p>
        </w:tc>
      </w:tr>
      <w:tr w:rsidR="0092000D" w14:paraId="17DD5C85" w14:textId="77777777" w:rsidTr="0092000D">
        <w:trPr>
          <w:gridAfter w:val="1"/>
          <w:wAfter w:w="459" w:type="dxa"/>
          <w:del w:id="886" w:author="hyx" w:date="2018-11-10T18:48:00Z"/>
        </w:trPr>
        <w:tc>
          <w:tcPr>
            <w:tcW w:w="1143" w:type="dxa"/>
            <w:gridSpan w:val="2"/>
            <w:shd w:val="clear" w:color="auto" w:fill="B4C6E7" w:themeFill="accent1" w:themeFillTint="66"/>
            <w:vAlign w:val="center"/>
          </w:tcPr>
          <w:tbl>
            <w:tblPr>
              <w:tblStyle w:val="aff5"/>
              <w:tblW w:w="8755" w:type="dxa"/>
              <w:tblLayout w:type="fixed"/>
              <w:tblLook w:val="04A0" w:firstRow="1" w:lastRow="0" w:firstColumn="1" w:lastColumn="0" w:noHBand="0" w:noVBand="1"/>
            </w:tblPr>
            <w:tblGrid>
              <w:gridCol w:w="959"/>
              <w:gridCol w:w="992"/>
              <w:gridCol w:w="1985"/>
              <w:gridCol w:w="1134"/>
              <w:gridCol w:w="1559"/>
              <w:gridCol w:w="1385"/>
              <w:gridCol w:w="741"/>
            </w:tblGrid>
            <w:tr w:rsidR="0092000D" w14:paraId="67703A91" w14:textId="77777777" w:rsidTr="0092000D">
              <w:trPr>
                <w:ins w:id="887" w:author="hyx" w:date="2018-11-10T18:48:00Z"/>
              </w:trPr>
              <w:tc>
                <w:tcPr>
                  <w:tcW w:w="959" w:type="dxa"/>
                  <w:shd w:val="clear" w:color="auto" w:fill="B4C6E7" w:themeFill="accent1" w:themeFillTint="66"/>
                  <w:vAlign w:val="center"/>
                </w:tcPr>
                <w:p w14:paraId="5A3227BC" w14:textId="77777777" w:rsidR="0092000D" w:rsidRDefault="0092000D" w:rsidP="0092000D">
                  <w:pPr>
                    <w:spacing w:before="156" w:after="156"/>
                    <w:ind w:left="422" w:hanging="422"/>
                    <w:rPr>
                      <w:ins w:id="888" w:author="hyx" w:date="2018-11-10T18:48:00Z"/>
                      <w:szCs w:val="21"/>
                    </w:rPr>
                  </w:pPr>
                  <w:ins w:id="889" w:author="hyx" w:date="2018-11-10T18:48:00Z">
                    <w:r>
                      <w:rPr>
                        <w:rFonts w:hint="eastAsia"/>
                        <w:b/>
                        <w:color w:val="000000"/>
                        <w:szCs w:val="21"/>
                      </w:rPr>
                      <w:t>职务</w:t>
                    </w:r>
                  </w:ins>
                </w:p>
              </w:tc>
              <w:tc>
                <w:tcPr>
                  <w:tcW w:w="992" w:type="dxa"/>
                  <w:shd w:val="clear" w:color="auto" w:fill="B4C6E7" w:themeFill="accent1" w:themeFillTint="66"/>
                  <w:vAlign w:val="center"/>
                </w:tcPr>
                <w:p w14:paraId="512B4B49" w14:textId="77777777" w:rsidR="0092000D" w:rsidRDefault="0092000D" w:rsidP="0092000D">
                  <w:pPr>
                    <w:spacing w:before="156" w:after="156"/>
                    <w:ind w:left="422" w:hanging="422"/>
                    <w:rPr>
                      <w:ins w:id="890" w:author="hyx" w:date="2018-11-10T18:48:00Z"/>
                      <w:szCs w:val="21"/>
                    </w:rPr>
                  </w:pPr>
                  <w:ins w:id="891" w:author="hyx" w:date="2018-11-10T18:48:00Z">
                    <w:r>
                      <w:rPr>
                        <w:rFonts w:hint="eastAsia"/>
                        <w:b/>
                        <w:color w:val="000000"/>
                        <w:szCs w:val="21"/>
                      </w:rPr>
                      <w:t>姓名</w:t>
                    </w:r>
                  </w:ins>
                </w:p>
              </w:tc>
              <w:tc>
                <w:tcPr>
                  <w:tcW w:w="1985" w:type="dxa"/>
                  <w:shd w:val="clear" w:color="auto" w:fill="B4C6E7" w:themeFill="accent1" w:themeFillTint="66"/>
                  <w:vAlign w:val="center"/>
                </w:tcPr>
                <w:p w14:paraId="04F41042" w14:textId="77777777" w:rsidR="0092000D" w:rsidRDefault="0092000D" w:rsidP="0092000D">
                  <w:pPr>
                    <w:spacing w:before="156" w:after="156"/>
                    <w:ind w:left="422" w:hanging="422"/>
                    <w:rPr>
                      <w:ins w:id="892" w:author="hyx" w:date="2018-11-10T18:48:00Z"/>
                      <w:szCs w:val="21"/>
                    </w:rPr>
                  </w:pPr>
                  <w:ins w:id="893" w:author="hyx" w:date="2018-11-10T18:48:00Z">
                    <w:r>
                      <w:rPr>
                        <w:rFonts w:hint="eastAsia"/>
                        <w:b/>
                        <w:color w:val="000000"/>
                        <w:szCs w:val="21"/>
                      </w:rPr>
                      <w:t>负责内容</w:t>
                    </w:r>
                  </w:ins>
                </w:p>
              </w:tc>
              <w:tc>
                <w:tcPr>
                  <w:tcW w:w="1134" w:type="dxa"/>
                  <w:shd w:val="clear" w:color="auto" w:fill="B4C6E7" w:themeFill="accent1" w:themeFillTint="66"/>
                  <w:vAlign w:val="center"/>
                </w:tcPr>
                <w:p w14:paraId="22205433" w14:textId="77777777" w:rsidR="0092000D" w:rsidRDefault="0092000D" w:rsidP="0092000D">
                  <w:pPr>
                    <w:spacing w:before="156" w:after="156"/>
                    <w:ind w:left="422" w:hanging="422"/>
                    <w:rPr>
                      <w:ins w:id="894" w:author="hyx" w:date="2018-11-10T18:48:00Z"/>
                      <w:szCs w:val="21"/>
                    </w:rPr>
                  </w:pPr>
                  <w:ins w:id="895" w:author="hyx" w:date="2018-11-10T18:48:00Z">
                    <w:r>
                      <w:rPr>
                        <w:rFonts w:hint="eastAsia"/>
                        <w:b/>
                        <w:color w:val="000000"/>
                        <w:szCs w:val="21"/>
                      </w:rPr>
                      <w:t>微信号</w:t>
                    </w:r>
                  </w:ins>
                </w:p>
              </w:tc>
              <w:tc>
                <w:tcPr>
                  <w:tcW w:w="1559" w:type="dxa"/>
                  <w:shd w:val="clear" w:color="auto" w:fill="B4C6E7" w:themeFill="accent1" w:themeFillTint="66"/>
                  <w:vAlign w:val="center"/>
                </w:tcPr>
                <w:p w14:paraId="4D4AE00C" w14:textId="77777777" w:rsidR="0092000D" w:rsidRDefault="0092000D" w:rsidP="0092000D">
                  <w:pPr>
                    <w:spacing w:before="156" w:after="156"/>
                    <w:ind w:left="422" w:hanging="422"/>
                    <w:rPr>
                      <w:ins w:id="896" w:author="hyx" w:date="2018-11-10T18:48:00Z"/>
                      <w:szCs w:val="21"/>
                    </w:rPr>
                  </w:pPr>
                  <w:ins w:id="897" w:author="hyx" w:date="2018-11-10T18:48:00Z">
                    <w:r>
                      <w:rPr>
                        <w:rFonts w:hint="eastAsia"/>
                        <w:b/>
                        <w:color w:val="000000"/>
                        <w:szCs w:val="21"/>
                      </w:rPr>
                      <w:t>QQ号</w:t>
                    </w:r>
                  </w:ins>
                </w:p>
              </w:tc>
              <w:tc>
                <w:tcPr>
                  <w:tcW w:w="1385" w:type="dxa"/>
                  <w:shd w:val="clear" w:color="auto" w:fill="B4C6E7" w:themeFill="accent1" w:themeFillTint="66"/>
                  <w:vAlign w:val="center"/>
                </w:tcPr>
                <w:p w14:paraId="4C821D0D" w14:textId="77777777" w:rsidR="0092000D" w:rsidRDefault="0092000D" w:rsidP="0092000D">
                  <w:pPr>
                    <w:spacing w:before="156" w:after="156"/>
                    <w:ind w:left="422" w:hanging="422"/>
                    <w:rPr>
                      <w:ins w:id="898" w:author="hyx" w:date="2018-11-10T18:48:00Z"/>
                      <w:szCs w:val="21"/>
                    </w:rPr>
                  </w:pPr>
                  <w:ins w:id="899" w:author="hyx" w:date="2018-11-10T18:48:00Z">
                    <w:r>
                      <w:rPr>
                        <w:rFonts w:hint="eastAsia"/>
                        <w:b/>
                        <w:color w:val="000000"/>
                        <w:szCs w:val="21"/>
                      </w:rPr>
                      <w:t>电话号码</w:t>
                    </w:r>
                  </w:ins>
                </w:p>
              </w:tc>
              <w:tc>
                <w:tcPr>
                  <w:tcW w:w="741" w:type="dxa"/>
                  <w:shd w:val="clear" w:color="auto" w:fill="B4C6E7" w:themeFill="accent1" w:themeFillTint="66"/>
                  <w:vAlign w:val="center"/>
                </w:tcPr>
                <w:p w14:paraId="36A15CC1" w14:textId="77777777" w:rsidR="0092000D" w:rsidRDefault="0092000D" w:rsidP="0092000D">
                  <w:pPr>
                    <w:spacing w:before="156" w:after="156"/>
                    <w:ind w:left="422" w:hanging="422"/>
                    <w:rPr>
                      <w:ins w:id="900" w:author="hyx" w:date="2018-11-10T18:48:00Z"/>
                      <w:szCs w:val="21"/>
                    </w:rPr>
                  </w:pPr>
                  <w:ins w:id="901" w:author="hyx" w:date="2018-11-10T18:48:00Z">
                    <w:r>
                      <w:rPr>
                        <w:rFonts w:hint="eastAsia"/>
                        <w:b/>
                        <w:color w:val="000000"/>
                        <w:szCs w:val="21"/>
                      </w:rPr>
                      <w:t>寝室号</w:t>
                    </w:r>
                  </w:ins>
                </w:p>
              </w:tc>
            </w:tr>
            <w:tr w:rsidR="0092000D" w14:paraId="1075204A" w14:textId="77777777" w:rsidTr="0092000D">
              <w:trPr>
                <w:ins w:id="902" w:author="hyx" w:date="2018-11-10T18:48:00Z"/>
              </w:trPr>
              <w:tc>
                <w:tcPr>
                  <w:tcW w:w="959" w:type="dxa"/>
                  <w:vAlign w:val="center"/>
                </w:tcPr>
                <w:p w14:paraId="5783C070" w14:textId="77777777" w:rsidR="0092000D" w:rsidRDefault="0092000D" w:rsidP="0092000D">
                  <w:pPr>
                    <w:spacing w:before="156" w:after="156"/>
                    <w:ind w:left="420" w:hanging="420"/>
                    <w:rPr>
                      <w:ins w:id="903" w:author="hyx" w:date="2018-11-10T18:48:00Z"/>
                      <w:szCs w:val="21"/>
                    </w:rPr>
                  </w:pPr>
                  <w:ins w:id="904" w:author="hyx" w:date="2018-11-10T18:48:00Z">
                    <w:r>
                      <w:rPr>
                        <w:rFonts w:hint="eastAsia"/>
                        <w:szCs w:val="21"/>
                      </w:rPr>
                      <w:t>文档编写员</w:t>
                    </w:r>
                  </w:ins>
                </w:p>
              </w:tc>
              <w:tc>
                <w:tcPr>
                  <w:tcW w:w="992" w:type="dxa"/>
                  <w:vAlign w:val="center"/>
                </w:tcPr>
                <w:p w14:paraId="747A7AE0" w14:textId="77777777" w:rsidR="0092000D" w:rsidRDefault="0092000D" w:rsidP="0092000D">
                  <w:pPr>
                    <w:spacing w:before="156" w:after="156"/>
                    <w:ind w:left="420" w:hanging="420"/>
                    <w:rPr>
                      <w:ins w:id="905" w:author="hyx" w:date="2018-11-10T18:48:00Z"/>
                      <w:szCs w:val="21"/>
                    </w:rPr>
                  </w:pPr>
                  <w:ins w:id="906" w:author="hyx" w:date="2018-11-10T18:48:00Z">
                    <w:r>
                      <w:rPr>
                        <w:rFonts w:hint="eastAsia"/>
                        <w:bCs/>
                        <w:color w:val="000000"/>
                        <w:szCs w:val="21"/>
                      </w:rPr>
                      <w:t>黄叶轩</w:t>
                    </w:r>
                  </w:ins>
                </w:p>
              </w:tc>
              <w:tc>
                <w:tcPr>
                  <w:tcW w:w="1985" w:type="dxa"/>
                  <w:vAlign w:val="center"/>
                </w:tcPr>
                <w:p w14:paraId="19C8DCB0" w14:textId="77777777" w:rsidR="0092000D" w:rsidRDefault="0092000D" w:rsidP="0092000D">
                  <w:pPr>
                    <w:spacing w:before="156" w:after="156"/>
                    <w:ind w:left="420" w:hanging="420"/>
                    <w:rPr>
                      <w:ins w:id="907" w:author="hyx" w:date="2018-11-10T18:48:00Z"/>
                      <w:szCs w:val="21"/>
                    </w:rPr>
                  </w:pPr>
                  <w:ins w:id="908" w:author="hyx" w:date="2018-11-10T18:48:00Z">
                    <w:r>
                      <w:rPr>
                        <w:rFonts w:hint="eastAsia"/>
                        <w:color w:val="000000"/>
                        <w:szCs w:val="21"/>
                      </w:rPr>
                      <w:t>负责分配到文档模块的编写，上传Git</w:t>
                    </w:r>
                  </w:ins>
                </w:p>
              </w:tc>
              <w:tc>
                <w:tcPr>
                  <w:tcW w:w="1134" w:type="dxa"/>
                  <w:vAlign w:val="center"/>
                </w:tcPr>
                <w:p w14:paraId="49C70269" w14:textId="77777777" w:rsidR="0092000D" w:rsidRDefault="0092000D" w:rsidP="0092000D">
                  <w:pPr>
                    <w:spacing w:before="156" w:after="156"/>
                    <w:ind w:left="420" w:hanging="420"/>
                    <w:rPr>
                      <w:ins w:id="909" w:author="hyx" w:date="2018-11-10T18:48:00Z"/>
                      <w:szCs w:val="21"/>
                    </w:rPr>
                  </w:pPr>
                  <w:proofErr w:type="spellStart"/>
                  <w:ins w:id="910" w:author="hyx" w:date="2018-11-10T18:48:00Z">
                    <w:r>
                      <w:rPr>
                        <w:rFonts w:hint="eastAsia"/>
                        <w:color w:val="000000"/>
                        <w:szCs w:val="21"/>
                      </w:rPr>
                      <w:t>Hyxzucc</w:t>
                    </w:r>
                    <w:proofErr w:type="spellEnd"/>
                  </w:ins>
                </w:p>
              </w:tc>
              <w:tc>
                <w:tcPr>
                  <w:tcW w:w="1559" w:type="dxa"/>
                  <w:vAlign w:val="center"/>
                </w:tcPr>
                <w:p w14:paraId="72B45201" w14:textId="77777777" w:rsidR="0092000D" w:rsidRDefault="0092000D" w:rsidP="0092000D">
                  <w:pPr>
                    <w:spacing w:before="156" w:after="156"/>
                    <w:ind w:left="420" w:hanging="420"/>
                    <w:rPr>
                      <w:ins w:id="911" w:author="hyx" w:date="2018-11-10T18:48:00Z"/>
                      <w:szCs w:val="21"/>
                    </w:rPr>
                  </w:pPr>
                  <w:ins w:id="912" w:author="hyx" w:date="2018-11-10T18:48:00Z">
                    <w:r>
                      <w:rPr>
                        <w:bCs/>
                        <w:color w:val="000000"/>
                        <w:szCs w:val="21"/>
                      </w:rPr>
                      <w:t>1103057282</w:t>
                    </w:r>
                  </w:ins>
                </w:p>
              </w:tc>
              <w:tc>
                <w:tcPr>
                  <w:tcW w:w="1385" w:type="dxa"/>
                  <w:vAlign w:val="center"/>
                </w:tcPr>
                <w:p w14:paraId="0ABAE4BB" w14:textId="77777777" w:rsidR="0092000D" w:rsidRDefault="0092000D" w:rsidP="0092000D">
                  <w:pPr>
                    <w:spacing w:before="156" w:after="156"/>
                    <w:ind w:left="420" w:hanging="420"/>
                    <w:rPr>
                      <w:ins w:id="913" w:author="hyx" w:date="2018-11-10T18:48:00Z"/>
                      <w:szCs w:val="21"/>
                    </w:rPr>
                  </w:pPr>
                  <w:ins w:id="914" w:author="hyx" w:date="2018-11-10T18:48:00Z">
                    <w:r>
                      <w:rPr>
                        <w:bCs/>
                        <w:color w:val="000000"/>
                        <w:szCs w:val="21"/>
                      </w:rPr>
                      <w:t>13588899102</w:t>
                    </w:r>
                  </w:ins>
                </w:p>
              </w:tc>
              <w:tc>
                <w:tcPr>
                  <w:tcW w:w="741" w:type="dxa"/>
                  <w:vAlign w:val="center"/>
                </w:tcPr>
                <w:p w14:paraId="3EE590DB" w14:textId="77777777" w:rsidR="0092000D" w:rsidRDefault="0092000D" w:rsidP="0092000D">
                  <w:pPr>
                    <w:spacing w:before="156" w:after="156"/>
                    <w:ind w:left="400" w:hanging="400"/>
                    <w:rPr>
                      <w:ins w:id="915" w:author="hyx" w:date="2018-11-10T18:48:00Z"/>
                      <w:rFonts w:asciiTheme="majorEastAsia" w:eastAsiaTheme="majorEastAsia" w:hAnsiTheme="majorEastAsia" w:cs="Helvetica Neue"/>
                      <w:color w:val="000000"/>
                      <w:szCs w:val="26"/>
                    </w:rPr>
                  </w:pPr>
                  <w:ins w:id="916" w:author="hyx" w:date="2018-11-10T18:48:00Z">
                    <w:r>
                      <w:rPr>
                        <w:rFonts w:asciiTheme="majorEastAsia" w:eastAsiaTheme="majorEastAsia" w:hAnsiTheme="majorEastAsia" w:cs="Helvetica Neue"/>
                        <w:color w:val="000000"/>
                        <w:szCs w:val="26"/>
                      </w:rPr>
                      <w:t>弘毅</w:t>
                    </w:r>
                  </w:ins>
                </w:p>
                <w:p w14:paraId="07F300DF" w14:textId="77777777" w:rsidR="0092000D" w:rsidRDefault="0092000D" w:rsidP="0092000D">
                  <w:pPr>
                    <w:spacing w:before="156" w:after="156"/>
                    <w:ind w:left="400" w:hanging="400"/>
                    <w:rPr>
                      <w:ins w:id="917" w:author="hyx" w:date="2018-11-10T18:48:00Z"/>
                      <w:szCs w:val="21"/>
                    </w:rPr>
                  </w:pPr>
                  <w:ins w:id="918" w:author="hyx" w:date="2018-11-10T18:48:00Z">
                    <w:r>
                      <w:rPr>
                        <w:rFonts w:asciiTheme="majorEastAsia" w:eastAsiaTheme="majorEastAsia" w:hAnsiTheme="majorEastAsia" w:cs="Helvetica Neue"/>
                        <w:color w:val="000000"/>
                        <w:szCs w:val="26"/>
                      </w:rPr>
                      <w:t>2-210</w:t>
                    </w:r>
                  </w:ins>
                </w:p>
              </w:tc>
            </w:tr>
            <w:tr w:rsidR="0092000D" w14:paraId="1B3A3B26" w14:textId="77777777" w:rsidTr="0092000D">
              <w:trPr>
                <w:ins w:id="919" w:author="hyx" w:date="2018-11-10T18:48:00Z"/>
              </w:trPr>
              <w:tc>
                <w:tcPr>
                  <w:tcW w:w="959" w:type="dxa"/>
                  <w:vAlign w:val="center"/>
                </w:tcPr>
                <w:p w14:paraId="78646FFA" w14:textId="77777777" w:rsidR="0092000D" w:rsidRDefault="0092000D" w:rsidP="0092000D">
                  <w:pPr>
                    <w:spacing w:before="156" w:after="156"/>
                    <w:ind w:left="420" w:hanging="420"/>
                    <w:rPr>
                      <w:ins w:id="920" w:author="hyx" w:date="2018-11-10T18:48:00Z"/>
                      <w:szCs w:val="21"/>
                    </w:rPr>
                  </w:pPr>
                  <w:ins w:id="921" w:author="hyx" w:date="2018-11-10T18:48:00Z">
                    <w:r>
                      <w:rPr>
                        <w:rFonts w:hint="eastAsia"/>
                        <w:szCs w:val="21"/>
                      </w:rPr>
                      <w:t>文档编写员</w:t>
                    </w:r>
                  </w:ins>
                </w:p>
              </w:tc>
              <w:tc>
                <w:tcPr>
                  <w:tcW w:w="992" w:type="dxa"/>
                  <w:vAlign w:val="center"/>
                </w:tcPr>
                <w:p w14:paraId="4028B365" w14:textId="77777777" w:rsidR="0092000D" w:rsidRDefault="0092000D" w:rsidP="0092000D">
                  <w:pPr>
                    <w:spacing w:before="156" w:after="156"/>
                    <w:ind w:left="420" w:hanging="420"/>
                    <w:rPr>
                      <w:ins w:id="922" w:author="hyx" w:date="2018-11-10T18:48:00Z"/>
                      <w:szCs w:val="21"/>
                    </w:rPr>
                  </w:pPr>
                  <w:ins w:id="923" w:author="hyx" w:date="2018-11-10T18:48:00Z">
                    <w:r>
                      <w:rPr>
                        <w:rFonts w:hint="eastAsia"/>
                        <w:bCs/>
                        <w:color w:val="000000"/>
                        <w:szCs w:val="21"/>
                      </w:rPr>
                      <w:t>陈俊仁</w:t>
                    </w:r>
                  </w:ins>
                </w:p>
              </w:tc>
              <w:tc>
                <w:tcPr>
                  <w:tcW w:w="1985" w:type="dxa"/>
                  <w:vAlign w:val="center"/>
                </w:tcPr>
                <w:p w14:paraId="747700FB" w14:textId="77777777" w:rsidR="0092000D" w:rsidRDefault="0092000D" w:rsidP="0092000D">
                  <w:pPr>
                    <w:spacing w:before="156" w:after="156"/>
                    <w:ind w:left="420" w:hanging="420"/>
                    <w:rPr>
                      <w:ins w:id="924" w:author="hyx" w:date="2018-11-10T18:48:00Z"/>
                      <w:szCs w:val="21"/>
                    </w:rPr>
                  </w:pPr>
                  <w:ins w:id="925" w:author="hyx" w:date="2018-11-10T18:48:00Z">
                    <w:r>
                      <w:rPr>
                        <w:rFonts w:hint="eastAsia"/>
                        <w:color w:val="000000"/>
                        <w:szCs w:val="21"/>
                      </w:rPr>
                      <w:t>负责分配到文档模块的编写，上传Git</w:t>
                    </w:r>
                  </w:ins>
                </w:p>
              </w:tc>
              <w:tc>
                <w:tcPr>
                  <w:tcW w:w="1134" w:type="dxa"/>
                  <w:vAlign w:val="center"/>
                </w:tcPr>
                <w:p w14:paraId="146D8E7A" w14:textId="77777777" w:rsidR="0092000D" w:rsidRDefault="0092000D" w:rsidP="0092000D">
                  <w:pPr>
                    <w:spacing w:before="156" w:after="156"/>
                    <w:ind w:left="400" w:hanging="400"/>
                    <w:rPr>
                      <w:ins w:id="926" w:author="hyx" w:date="2018-11-10T18:48:00Z"/>
                      <w:szCs w:val="21"/>
                    </w:rPr>
                  </w:pPr>
                  <w:ins w:id="927" w:author="hyx" w:date="2018-11-10T18:48:00Z">
                    <w:r>
                      <w:t>chenjunren6745</w:t>
                    </w:r>
                  </w:ins>
                </w:p>
              </w:tc>
              <w:tc>
                <w:tcPr>
                  <w:tcW w:w="1559" w:type="dxa"/>
                  <w:vAlign w:val="center"/>
                </w:tcPr>
                <w:p w14:paraId="49FFAA5F" w14:textId="77777777" w:rsidR="0092000D" w:rsidRDefault="0092000D" w:rsidP="0092000D">
                  <w:pPr>
                    <w:spacing w:before="156" w:after="156"/>
                    <w:ind w:left="400" w:hanging="400"/>
                    <w:rPr>
                      <w:ins w:id="928" w:author="hyx" w:date="2018-11-10T18:48:00Z"/>
                      <w:szCs w:val="21"/>
                    </w:rPr>
                  </w:pPr>
                  <w:ins w:id="929" w:author="hyx" w:date="2018-11-10T18:48:00Z">
                    <w:r>
                      <w:t>374955336</w:t>
                    </w:r>
                  </w:ins>
                </w:p>
              </w:tc>
              <w:tc>
                <w:tcPr>
                  <w:tcW w:w="1385" w:type="dxa"/>
                  <w:vAlign w:val="center"/>
                </w:tcPr>
                <w:p w14:paraId="7037E65C" w14:textId="77777777" w:rsidR="0092000D" w:rsidRDefault="0092000D" w:rsidP="0092000D">
                  <w:pPr>
                    <w:spacing w:before="156" w:after="156"/>
                    <w:ind w:left="400" w:hanging="400"/>
                    <w:rPr>
                      <w:ins w:id="930" w:author="hyx" w:date="2018-11-10T18:48:00Z"/>
                      <w:szCs w:val="21"/>
                    </w:rPr>
                  </w:pPr>
                  <w:ins w:id="931" w:author="hyx" w:date="2018-11-10T18:48:00Z">
                    <w:r>
                      <w:t>17376503405</w:t>
                    </w:r>
                  </w:ins>
                </w:p>
              </w:tc>
              <w:tc>
                <w:tcPr>
                  <w:tcW w:w="741" w:type="dxa"/>
                  <w:vAlign w:val="center"/>
                </w:tcPr>
                <w:p w14:paraId="2B8D4E2F" w14:textId="77777777" w:rsidR="0092000D" w:rsidRDefault="0092000D" w:rsidP="0092000D">
                  <w:pPr>
                    <w:spacing w:before="156" w:after="156"/>
                    <w:ind w:left="400" w:hanging="400"/>
                    <w:rPr>
                      <w:ins w:id="932" w:author="hyx" w:date="2018-11-10T18:48:00Z"/>
                      <w:rFonts w:asciiTheme="majorEastAsia" w:eastAsiaTheme="majorEastAsia" w:hAnsiTheme="majorEastAsia" w:cs="Helvetica Neue"/>
                      <w:color w:val="000000"/>
                      <w:szCs w:val="26"/>
                    </w:rPr>
                  </w:pPr>
                  <w:ins w:id="933" w:author="hyx" w:date="2018-11-10T18:48:00Z">
                    <w:r>
                      <w:rPr>
                        <w:rFonts w:asciiTheme="majorEastAsia" w:eastAsiaTheme="majorEastAsia" w:hAnsiTheme="majorEastAsia" w:cs="Helvetica Neue"/>
                        <w:color w:val="000000"/>
                        <w:szCs w:val="26"/>
                      </w:rPr>
                      <w:t>弘毅</w:t>
                    </w:r>
                  </w:ins>
                </w:p>
                <w:p w14:paraId="66FD372A" w14:textId="77777777" w:rsidR="0092000D" w:rsidRDefault="0092000D" w:rsidP="0092000D">
                  <w:pPr>
                    <w:spacing w:before="156" w:after="156"/>
                    <w:ind w:left="400" w:hanging="400"/>
                    <w:rPr>
                      <w:ins w:id="934" w:author="hyx" w:date="2018-11-10T18:48:00Z"/>
                      <w:szCs w:val="21"/>
                    </w:rPr>
                  </w:pPr>
                  <w:ins w:id="935" w:author="hyx" w:date="2018-11-10T18:48:00Z">
                    <w:r>
                      <w:rPr>
                        <w:rFonts w:asciiTheme="majorEastAsia" w:eastAsiaTheme="majorEastAsia" w:hAnsiTheme="majorEastAsia" w:cs="Helvetica Neue"/>
                        <w:color w:val="000000"/>
                        <w:szCs w:val="26"/>
                      </w:rPr>
                      <w:t>2-209</w:t>
                    </w:r>
                  </w:ins>
                </w:p>
              </w:tc>
            </w:tr>
            <w:tr w:rsidR="0092000D" w14:paraId="15A180C9" w14:textId="77777777" w:rsidTr="0092000D">
              <w:trPr>
                <w:ins w:id="936" w:author="hyx" w:date="2018-11-10T18:48:00Z"/>
              </w:trPr>
              <w:tc>
                <w:tcPr>
                  <w:tcW w:w="959" w:type="dxa"/>
                  <w:vAlign w:val="center"/>
                </w:tcPr>
                <w:p w14:paraId="23FBE212" w14:textId="77777777" w:rsidR="0092000D" w:rsidRDefault="0092000D" w:rsidP="0092000D">
                  <w:pPr>
                    <w:spacing w:before="156" w:after="156"/>
                    <w:ind w:left="420" w:hanging="420"/>
                    <w:rPr>
                      <w:ins w:id="937" w:author="hyx" w:date="2018-11-10T18:48:00Z"/>
                      <w:szCs w:val="21"/>
                    </w:rPr>
                  </w:pPr>
                  <w:ins w:id="938" w:author="hyx" w:date="2018-11-10T18:48:00Z">
                    <w:r>
                      <w:rPr>
                        <w:rFonts w:hint="eastAsia"/>
                        <w:szCs w:val="21"/>
                      </w:rPr>
                      <w:t>文档编写员</w:t>
                    </w:r>
                  </w:ins>
                </w:p>
              </w:tc>
              <w:tc>
                <w:tcPr>
                  <w:tcW w:w="992" w:type="dxa"/>
                  <w:vAlign w:val="center"/>
                </w:tcPr>
                <w:p w14:paraId="111C8809" w14:textId="77777777" w:rsidR="0092000D" w:rsidRDefault="0092000D" w:rsidP="0092000D">
                  <w:pPr>
                    <w:spacing w:before="156" w:after="156"/>
                    <w:ind w:left="420" w:hanging="420"/>
                    <w:rPr>
                      <w:ins w:id="939" w:author="hyx" w:date="2018-11-10T18:48:00Z"/>
                      <w:szCs w:val="21"/>
                    </w:rPr>
                  </w:pPr>
                  <w:ins w:id="940" w:author="hyx" w:date="2018-11-10T18:48:00Z">
                    <w:r>
                      <w:rPr>
                        <w:rFonts w:hint="eastAsia"/>
                        <w:bCs/>
                        <w:color w:val="000000"/>
                        <w:szCs w:val="21"/>
                      </w:rPr>
                      <w:t>陈苏民</w:t>
                    </w:r>
                  </w:ins>
                </w:p>
              </w:tc>
              <w:tc>
                <w:tcPr>
                  <w:tcW w:w="1985" w:type="dxa"/>
                  <w:vAlign w:val="center"/>
                </w:tcPr>
                <w:p w14:paraId="0E9B7D4A" w14:textId="77777777" w:rsidR="0092000D" w:rsidRDefault="0092000D" w:rsidP="0092000D">
                  <w:pPr>
                    <w:spacing w:before="156" w:after="156"/>
                    <w:ind w:left="420" w:hanging="420"/>
                    <w:rPr>
                      <w:ins w:id="941" w:author="hyx" w:date="2018-11-10T18:48:00Z"/>
                      <w:szCs w:val="21"/>
                    </w:rPr>
                  </w:pPr>
                  <w:ins w:id="942" w:author="hyx" w:date="2018-11-10T18:48:00Z">
                    <w:r>
                      <w:rPr>
                        <w:rFonts w:hint="eastAsia"/>
                        <w:color w:val="000000"/>
                        <w:szCs w:val="21"/>
                      </w:rPr>
                      <w:t>负责分配到文档模块的编写，上传Git</w:t>
                    </w:r>
                  </w:ins>
                </w:p>
              </w:tc>
              <w:tc>
                <w:tcPr>
                  <w:tcW w:w="1134" w:type="dxa"/>
                  <w:vAlign w:val="center"/>
                </w:tcPr>
                <w:p w14:paraId="7E224650" w14:textId="77777777" w:rsidR="0092000D" w:rsidRDefault="0092000D" w:rsidP="0092000D">
                  <w:pPr>
                    <w:spacing w:before="156" w:after="156"/>
                    <w:ind w:left="400" w:hanging="400"/>
                    <w:rPr>
                      <w:ins w:id="943" w:author="hyx" w:date="2018-11-10T18:48:00Z"/>
                      <w:szCs w:val="21"/>
                    </w:rPr>
                  </w:pPr>
                  <w:ins w:id="944" w:author="hyx" w:date="2018-11-10T18:48:00Z">
                    <w:r>
                      <w:t>c96s1m</w:t>
                    </w:r>
                  </w:ins>
                </w:p>
              </w:tc>
              <w:tc>
                <w:tcPr>
                  <w:tcW w:w="1559" w:type="dxa"/>
                  <w:vAlign w:val="center"/>
                </w:tcPr>
                <w:p w14:paraId="03F06161" w14:textId="77777777" w:rsidR="0092000D" w:rsidRDefault="0092000D" w:rsidP="0092000D">
                  <w:pPr>
                    <w:spacing w:before="156" w:after="156"/>
                    <w:ind w:left="400" w:hanging="400"/>
                    <w:rPr>
                      <w:ins w:id="945" w:author="hyx" w:date="2018-11-10T18:48:00Z"/>
                      <w:szCs w:val="21"/>
                    </w:rPr>
                  </w:pPr>
                  <w:ins w:id="946" w:author="hyx" w:date="2018-11-10T18:48:00Z">
                    <w:r>
                      <w:rPr>
                        <w:bCs/>
                        <w:color w:val="000000"/>
                        <w:szCs w:val="21"/>
                      </w:rPr>
                      <w:t>245023559</w:t>
                    </w:r>
                  </w:ins>
                </w:p>
              </w:tc>
              <w:tc>
                <w:tcPr>
                  <w:tcW w:w="1385" w:type="dxa"/>
                  <w:vAlign w:val="center"/>
                </w:tcPr>
                <w:p w14:paraId="37D47286" w14:textId="77777777" w:rsidR="0092000D" w:rsidRDefault="0092000D" w:rsidP="0092000D">
                  <w:pPr>
                    <w:spacing w:before="156" w:after="156"/>
                    <w:ind w:left="400" w:hanging="400"/>
                    <w:rPr>
                      <w:ins w:id="947" w:author="hyx" w:date="2018-11-10T18:48:00Z"/>
                      <w:szCs w:val="21"/>
                    </w:rPr>
                  </w:pPr>
                  <w:ins w:id="948" w:author="hyx" w:date="2018-11-10T18:48:00Z">
                    <w:r>
                      <w:rPr>
                        <w:rFonts w:ascii="Times New Roman" w:hAnsi="Times New Roman" w:cs="Times New Roman"/>
                        <w:szCs w:val="24"/>
                      </w:rPr>
                      <w:t>19967308296</w:t>
                    </w:r>
                  </w:ins>
                </w:p>
              </w:tc>
              <w:tc>
                <w:tcPr>
                  <w:tcW w:w="741" w:type="dxa"/>
                  <w:vAlign w:val="center"/>
                </w:tcPr>
                <w:p w14:paraId="6C3A3F91" w14:textId="77777777" w:rsidR="0092000D" w:rsidRDefault="0092000D" w:rsidP="0092000D">
                  <w:pPr>
                    <w:spacing w:before="156" w:after="156"/>
                    <w:ind w:left="400" w:hanging="400"/>
                    <w:rPr>
                      <w:ins w:id="949" w:author="hyx" w:date="2018-11-10T18:48:00Z"/>
                      <w:rFonts w:asciiTheme="majorEastAsia" w:eastAsiaTheme="majorEastAsia" w:hAnsiTheme="majorEastAsia" w:cs="Helvetica Neue"/>
                      <w:color w:val="000000"/>
                      <w:szCs w:val="26"/>
                    </w:rPr>
                  </w:pPr>
                  <w:ins w:id="950" w:author="hyx" w:date="2018-11-10T18:48:00Z">
                    <w:r>
                      <w:rPr>
                        <w:rFonts w:asciiTheme="majorEastAsia" w:eastAsiaTheme="majorEastAsia" w:hAnsiTheme="majorEastAsia" w:cs="Helvetica Neue"/>
                        <w:color w:val="000000"/>
                        <w:szCs w:val="26"/>
                      </w:rPr>
                      <w:t>弘毅</w:t>
                    </w:r>
                  </w:ins>
                </w:p>
                <w:p w14:paraId="11A5830F" w14:textId="77777777" w:rsidR="0092000D" w:rsidRDefault="0092000D" w:rsidP="0092000D">
                  <w:pPr>
                    <w:spacing w:before="156" w:after="156"/>
                    <w:ind w:left="400" w:hanging="400"/>
                    <w:rPr>
                      <w:ins w:id="951" w:author="hyx" w:date="2018-11-10T18:48:00Z"/>
                      <w:szCs w:val="21"/>
                    </w:rPr>
                  </w:pPr>
                  <w:ins w:id="952" w:author="hyx" w:date="2018-11-10T18:48:00Z">
                    <w:r>
                      <w:rPr>
                        <w:rFonts w:asciiTheme="majorEastAsia" w:eastAsiaTheme="majorEastAsia" w:hAnsiTheme="majorEastAsia" w:cs="Helvetica Neue"/>
                        <w:color w:val="000000"/>
                        <w:szCs w:val="26"/>
                      </w:rPr>
                      <w:t>1-124</w:t>
                    </w:r>
                  </w:ins>
                </w:p>
              </w:tc>
            </w:tr>
            <w:tr w:rsidR="0092000D" w14:paraId="3027B38E" w14:textId="77777777" w:rsidTr="0092000D">
              <w:trPr>
                <w:ins w:id="953" w:author="hyx" w:date="2018-11-10T18:48:00Z"/>
              </w:trPr>
              <w:tc>
                <w:tcPr>
                  <w:tcW w:w="959" w:type="dxa"/>
                  <w:vAlign w:val="center"/>
                </w:tcPr>
                <w:p w14:paraId="6FD66A8B" w14:textId="77777777" w:rsidR="0092000D" w:rsidRDefault="0092000D" w:rsidP="0092000D">
                  <w:pPr>
                    <w:spacing w:before="156" w:after="156"/>
                    <w:ind w:left="420" w:hanging="420"/>
                    <w:rPr>
                      <w:ins w:id="954" w:author="hyx" w:date="2018-11-10T18:48:00Z"/>
                      <w:szCs w:val="21"/>
                    </w:rPr>
                  </w:pPr>
                  <w:ins w:id="955" w:author="hyx" w:date="2018-11-10T18:48:00Z">
                    <w:r>
                      <w:rPr>
                        <w:rFonts w:hint="eastAsia"/>
                        <w:szCs w:val="21"/>
                      </w:rPr>
                      <w:t>文档编写员</w:t>
                    </w:r>
                  </w:ins>
                </w:p>
              </w:tc>
              <w:tc>
                <w:tcPr>
                  <w:tcW w:w="992" w:type="dxa"/>
                  <w:vAlign w:val="center"/>
                </w:tcPr>
                <w:p w14:paraId="0FC25A4C" w14:textId="77777777" w:rsidR="0092000D" w:rsidRDefault="0092000D" w:rsidP="0092000D">
                  <w:pPr>
                    <w:spacing w:before="156" w:after="156"/>
                    <w:ind w:left="420" w:hanging="420"/>
                    <w:rPr>
                      <w:ins w:id="956" w:author="hyx" w:date="2018-11-10T18:48:00Z"/>
                      <w:szCs w:val="21"/>
                    </w:rPr>
                  </w:pPr>
                  <w:ins w:id="957" w:author="hyx" w:date="2018-11-10T18:48:00Z">
                    <w:r>
                      <w:rPr>
                        <w:rFonts w:hint="eastAsia"/>
                        <w:bCs/>
                        <w:color w:val="000000"/>
                        <w:szCs w:val="21"/>
                      </w:rPr>
                      <w:t>徐双铅</w:t>
                    </w:r>
                  </w:ins>
                </w:p>
              </w:tc>
              <w:tc>
                <w:tcPr>
                  <w:tcW w:w="1985" w:type="dxa"/>
                  <w:vAlign w:val="center"/>
                </w:tcPr>
                <w:p w14:paraId="2E0EDC91" w14:textId="77777777" w:rsidR="0092000D" w:rsidRDefault="0092000D" w:rsidP="0092000D">
                  <w:pPr>
                    <w:spacing w:before="156" w:after="156"/>
                    <w:ind w:left="420" w:hanging="420"/>
                    <w:rPr>
                      <w:ins w:id="958" w:author="hyx" w:date="2018-11-10T18:48:00Z"/>
                      <w:szCs w:val="21"/>
                    </w:rPr>
                  </w:pPr>
                  <w:ins w:id="959" w:author="hyx" w:date="2018-11-10T18:48:00Z">
                    <w:r>
                      <w:rPr>
                        <w:rFonts w:hint="eastAsia"/>
                        <w:color w:val="000000"/>
                        <w:szCs w:val="21"/>
                      </w:rPr>
                      <w:t>负责分配到文档模块的编写，上传Git</w:t>
                    </w:r>
                  </w:ins>
                </w:p>
              </w:tc>
              <w:tc>
                <w:tcPr>
                  <w:tcW w:w="1134" w:type="dxa"/>
                  <w:vAlign w:val="center"/>
                </w:tcPr>
                <w:p w14:paraId="0B30810B" w14:textId="77777777" w:rsidR="0092000D" w:rsidRDefault="0092000D" w:rsidP="0092000D">
                  <w:pPr>
                    <w:spacing w:before="156" w:after="156"/>
                    <w:ind w:left="400" w:hanging="400"/>
                    <w:rPr>
                      <w:ins w:id="960" w:author="hyx" w:date="2018-11-10T18:48:00Z"/>
                      <w:szCs w:val="21"/>
                    </w:rPr>
                  </w:pPr>
                  <w:ins w:id="961" w:author="hyx" w:date="2018-11-10T18:48:00Z">
                    <w:r>
                      <w:t>CXM1064081300</w:t>
                    </w:r>
                  </w:ins>
                </w:p>
              </w:tc>
              <w:tc>
                <w:tcPr>
                  <w:tcW w:w="1559" w:type="dxa"/>
                  <w:vAlign w:val="center"/>
                </w:tcPr>
                <w:p w14:paraId="5ED338B8" w14:textId="77777777" w:rsidR="0092000D" w:rsidRDefault="0092000D" w:rsidP="0092000D">
                  <w:pPr>
                    <w:spacing w:before="156" w:after="156"/>
                    <w:ind w:left="400" w:hanging="400"/>
                    <w:rPr>
                      <w:ins w:id="962" w:author="hyx" w:date="2018-11-10T18:48:00Z"/>
                      <w:szCs w:val="21"/>
                    </w:rPr>
                  </w:pPr>
                  <w:ins w:id="963" w:author="hyx" w:date="2018-11-10T18:48:00Z">
                    <w:r>
                      <w:t>1227442409</w:t>
                    </w:r>
                  </w:ins>
                </w:p>
              </w:tc>
              <w:tc>
                <w:tcPr>
                  <w:tcW w:w="1385" w:type="dxa"/>
                  <w:vAlign w:val="center"/>
                </w:tcPr>
                <w:p w14:paraId="6833CDBF" w14:textId="77777777" w:rsidR="0092000D" w:rsidRDefault="0092000D" w:rsidP="0092000D">
                  <w:pPr>
                    <w:spacing w:before="156" w:after="156"/>
                    <w:ind w:left="400" w:hanging="400"/>
                    <w:rPr>
                      <w:ins w:id="964" w:author="hyx" w:date="2018-11-10T18:48:00Z"/>
                      <w:szCs w:val="21"/>
                    </w:rPr>
                  </w:pPr>
                  <w:ins w:id="965" w:author="hyx" w:date="2018-11-10T18:48:00Z">
                    <w:r>
                      <w:t>18094711647</w:t>
                    </w:r>
                  </w:ins>
                </w:p>
              </w:tc>
              <w:tc>
                <w:tcPr>
                  <w:tcW w:w="741" w:type="dxa"/>
                  <w:vAlign w:val="center"/>
                </w:tcPr>
                <w:p w14:paraId="26690F99" w14:textId="77777777" w:rsidR="0092000D" w:rsidRDefault="0092000D" w:rsidP="0092000D">
                  <w:pPr>
                    <w:spacing w:before="156" w:after="156"/>
                    <w:ind w:left="400" w:hanging="400"/>
                    <w:rPr>
                      <w:ins w:id="966" w:author="hyx" w:date="2018-11-10T18:48:00Z"/>
                      <w:rFonts w:asciiTheme="majorEastAsia" w:eastAsiaTheme="majorEastAsia" w:hAnsiTheme="majorEastAsia" w:cs="Helvetica Neue"/>
                      <w:color w:val="000000"/>
                      <w:szCs w:val="26"/>
                    </w:rPr>
                  </w:pPr>
                  <w:ins w:id="967" w:author="hyx" w:date="2018-11-10T18:48:00Z">
                    <w:r>
                      <w:rPr>
                        <w:rFonts w:asciiTheme="majorEastAsia" w:eastAsiaTheme="majorEastAsia" w:hAnsiTheme="majorEastAsia" w:cs="Helvetica Neue"/>
                        <w:color w:val="000000"/>
                        <w:szCs w:val="26"/>
                      </w:rPr>
                      <w:t>弘毅</w:t>
                    </w:r>
                  </w:ins>
                </w:p>
                <w:p w14:paraId="27883A0C" w14:textId="77777777" w:rsidR="0092000D" w:rsidRDefault="0092000D" w:rsidP="0092000D">
                  <w:pPr>
                    <w:spacing w:before="156" w:after="156"/>
                    <w:ind w:left="400" w:hanging="400"/>
                    <w:rPr>
                      <w:ins w:id="968" w:author="hyx" w:date="2018-11-10T18:48:00Z"/>
                      <w:szCs w:val="21"/>
                    </w:rPr>
                  </w:pPr>
                  <w:ins w:id="969" w:author="hyx" w:date="2018-11-10T18:48:00Z">
                    <w:r>
                      <w:rPr>
                        <w:rFonts w:asciiTheme="majorEastAsia" w:eastAsiaTheme="majorEastAsia" w:hAnsiTheme="majorEastAsia" w:cs="Helvetica Neue"/>
                        <w:color w:val="000000"/>
                        <w:szCs w:val="26"/>
                      </w:rPr>
                      <w:t>2-207</w:t>
                    </w:r>
                  </w:ins>
                </w:p>
              </w:tc>
            </w:tr>
            <w:tr w:rsidR="0092000D" w14:paraId="7E2BC841" w14:textId="77777777" w:rsidTr="0092000D">
              <w:trPr>
                <w:ins w:id="970" w:author="hyx" w:date="2018-11-10T18:48:00Z"/>
              </w:trPr>
              <w:tc>
                <w:tcPr>
                  <w:tcW w:w="959" w:type="dxa"/>
                  <w:vAlign w:val="center"/>
                </w:tcPr>
                <w:p w14:paraId="7E201637" w14:textId="77777777" w:rsidR="0092000D" w:rsidRDefault="0092000D" w:rsidP="0092000D">
                  <w:pPr>
                    <w:spacing w:before="156" w:after="156"/>
                    <w:ind w:left="420" w:hanging="420"/>
                    <w:rPr>
                      <w:ins w:id="971" w:author="hyx" w:date="2018-11-10T18:48:00Z"/>
                      <w:color w:val="000000"/>
                      <w:szCs w:val="21"/>
                    </w:rPr>
                  </w:pPr>
                  <w:ins w:id="972" w:author="hyx" w:date="2018-11-10T18:48:00Z">
                    <w:r>
                      <w:rPr>
                        <w:rFonts w:hint="eastAsia"/>
                        <w:szCs w:val="21"/>
                      </w:rPr>
                      <w:t>文档编写员</w:t>
                    </w:r>
                  </w:ins>
                </w:p>
              </w:tc>
              <w:tc>
                <w:tcPr>
                  <w:tcW w:w="992" w:type="dxa"/>
                  <w:vAlign w:val="center"/>
                </w:tcPr>
                <w:p w14:paraId="30012EB2" w14:textId="77777777" w:rsidR="0092000D" w:rsidRDefault="0092000D" w:rsidP="0092000D">
                  <w:pPr>
                    <w:spacing w:before="156" w:after="156"/>
                    <w:ind w:left="420" w:hanging="420"/>
                    <w:rPr>
                      <w:ins w:id="973" w:author="hyx" w:date="2018-11-10T18:48:00Z"/>
                      <w:color w:val="000000"/>
                      <w:szCs w:val="21"/>
                    </w:rPr>
                  </w:pPr>
                  <w:ins w:id="974" w:author="hyx" w:date="2018-11-10T18:48:00Z">
                    <w:r>
                      <w:rPr>
                        <w:rFonts w:hint="eastAsia"/>
                        <w:bCs/>
                        <w:color w:val="000000"/>
                        <w:szCs w:val="21"/>
                      </w:rPr>
                      <w:t>吕迪</w:t>
                    </w:r>
                  </w:ins>
                </w:p>
              </w:tc>
              <w:tc>
                <w:tcPr>
                  <w:tcW w:w="1985" w:type="dxa"/>
                  <w:vAlign w:val="center"/>
                </w:tcPr>
                <w:p w14:paraId="3869401A" w14:textId="77777777" w:rsidR="0092000D" w:rsidRDefault="0092000D" w:rsidP="0092000D">
                  <w:pPr>
                    <w:spacing w:before="156" w:after="156"/>
                    <w:ind w:left="420" w:hanging="420"/>
                    <w:rPr>
                      <w:ins w:id="975" w:author="hyx" w:date="2018-11-10T18:48:00Z"/>
                      <w:color w:val="000000"/>
                      <w:szCs w:val="21"/>
                    </w:rPr>
                  </w:pPr>
                  <w:ins w:id="976" w:author="hyx" w:date="2018-11-10T18:48:00Z">
                    <w:r>
                      <w:rPr>
                        <w:rFonts w:hint="eastAsia"/>
                        <w:color w:val="000000"/>
                        <w:szCs w:val="21"/>
                      </w:rPr>
                      <w:t>负责分配到文档模块的编写，上传Git</w:t>
                    </w:r>
                  </w:ins>
                </w:p>
              </w:tc>
              <w:tc>
                <w:tcPr>
                  <w:tcW w:w="1134" w:type="dxa"/>
                  <w:vAlign w:val="center"/>
                </w:tcPr>
                <w:p w14:paraId="38CCEC54" w14:textId="77777777" w:rsidR="0092000D" w:rsidRDefault="0092000D" w:rsidP="0092000D">
                  <w:pPr>
                    <w:spacing w:before="156" w:after="156"/>
                    <w:ind w:left="400" w:hanging="400"/>
                    <w:rPr>
                      <w:ins w:id="977" w:author="hyx" w:date="2018-11-10T18:48:00Z"/>
                      <w:color w:val="000000"/>
                      <w:szCs w:val="21"/>
                    </w:rPr>
                  </w:pPr>
                  <w:ins w:id="978" w:author="hyx" w:date="2018-11-10T18:48:00Z">
                    <w:r>
                      <w:t>di62289</w:t>
                    </w:r>
                  </w:ins>
                </w:p>
              </w:tc>
              <w:tc>
                <w:tcPr>
                  <w:tcW w:w="1559" w:type="dxa"/>
                  <w:vAlign w:val="center"/>
                </w:tcPr>
                <w:p w14:paraId="289325EA" w14:textId="77777777" w:rsidR="0092000D" w:rsidRDefault="0092000D" w:rsidP="0092000D">
                  <w:pPr>
                    <w:spacing w:before="156" w:after="156"/>
                    <w:ind w:left="400" w:hanging="400"/>
                    <w:rPr>
                      <w:ins w:id="979" w:author="hyx" w:date="2018-11-10T18:48:00Z"/>
                      <w:color w:val="000000"/>
                      <w:szCs w:val="21"/>
                    </w:rPr>
                  </w:pPr>
                  <w:ins w:id="980" w:author="hyx" w:date="2018-11-10T18:48:00Z">
                    <w:r>
                      <w:t>935162289</w:t>
                    </w:r>
                  </w:ins>
                </w:p>
              </w:tc>
              <w:tc>
                <w:tcPr>
                  <w:tcW w:w="1385" w:type="dxa"/>
                  <w:vAlign w:val="center"/>
                </w:tcPr>
                <w:p w14:paraId="30223BDB" w14:textId="77777777" w:rsidR="0092000D" w:rsidRDefault="0092000D" w:rsidP="0092000D">
                  <w:pPr>
                    <w:spacing w:before="156" w:after="156"/>
                    <w:ind w:left="400" w:hanging="400"/>
                    <w:rPr>
                      <w:ins w:id="981" w:author="hyx" w:date="2018-11-10T18:48:00Z"/>
                      <w:color w:val="000000"/>
                      <w:szCs w:val="21"/>
                    </w:rPr>
                  </w:pPr>
                  <w:ins w:id="982" w:author="hyx" w:date="2018-11-10T18:48:00Z">
                    <w:r>
                      <w:t>17306413358</w:t>
                    </w:r>
                  </w:ins>
                </w:p>
              </w:tc>
              <w:tc>
                <w:tcPr>
                  <w:tcW w:w="741" w:type="dxa"/>
                  <w:vAlign w:val="center"/>
                </w:tcPr>
                <w:p w14:paraId="2C5EFCBA" w14:textId="77777777" w:rsidR="0092000D" w:rsidRDefault="0092000D" w:rsidP="0092000D">
                  <w:pPr>
                    <w:spacing w:before="156" w:after="156"/>
                    <w:ind w:left="400" w:hanging="400"/>
                    <w:rPr>
                      <w:ins w:id="983" w:author="hyx" w:date="2018-11-10T18:48:00Z"/>
                      <w:rFonts w:asciiTheme="majorEastAsia" w:eastAsiaTheme="majorEastAsia" w:hAnsiTheme="majorEastAsia" w:cs="Helvetica Neue"/>
                      <w:color w:val="000000"/>
                      <w:szCs w:val="26"/>
                    </w:rPr>
                  </w:pPr>
                  <w:ins w:id="984" w:author="hyx" w:date="2018-11-10T18:48:00Z">
                    <w:r>
                      <w:rPr>
                        <w:rFonts w:asciiTheme="majorEastAsia" w:eastAsiaTheme="majorEastAsia" w:hAnsiTheme="majorEastAsia" w:cs="Helvetica Neue" w:hint="eastAsia"/>
                        <w:color w:val="000000"/>
                        <w:szCs w:val="26"/>
                      </w:rPr>
                      <w:t>求真</w:t>
                    </w:r>
                  </w:ins>
                </w:p>
                <w:p w14:paraId="53123FF0" w14:textId="77777777" w:rsidR="0092000D" w:rsidRDefault="0092000D" w:rsidP="0092000D">
                  <w:pPr>
                    <w:spacing w:before="156" w:after="156"/>
                    <w:ind w:left="400" w:hanging="400"/>
                    <w:rPr>
                      <w:ins w:id="985" w:author="hyx" w:date="2018-11-10T18:48:00Z"/>
                      <w:color w:val="000000"/>
                      <w:szCs w:val="21"/>
                    </w:rPr>
                  </w:pPr>
                  <w:ins w:id="986" w:author="hyx" w:date="2018-11-10T18:48:00Z">
                    <w:r>
                      <w:rPr>
                        <w:rFonts w:asciiTheme="majorEastAsia" w:eastAsiaTheme="majorEastAsia" w:hAnsiTheme="majorEastAsia" w:cs="Helvetica Neue"/>
                        <w:color w:val="000000"/>
                        <w:szCs w:val="26"/>
                      </w:rPr>
                      <w:t>1-125</w:t>
                    </w:r>
                  </w:ins>
                </w:p>
              </w:tc>
            </w:tr>
          </w:tbl>
          <w:p w14:paraId="70AE5F4B" w14:textId="77777777" w:rsidR="0092000D" w:rsidRDefault="0092000D" w:rsidP="0092000D">
            <w:pPr>
              <w:spacing w:before="156" w:after="156"/>
              <w:ind w:left="422" w:hanging="422"/>
              <w:rPr>
                <w:del w:id="987" w:author="hyx" w:date="2018-11-10T18:48:00Z"/>
              </w:rPr>
            </w:pPr>
            <w:del w:id="988" w:author="hyx" w:date="2018-11-10T18:48:00Z">
              <w:r>
                <w:rPr>
                  <w:rFonts w:hint="eastAsia"/>
                  <w:b/>
                </w:rPr>
                <w:delText>职务</w:delText>
              </w:r>
            </w:del>
          </w:p>
        </w:tc>
        <w:tc>
          <w:tcPr>
            <w:tcW w:w="1144" w:type="dxa"/>
            <w:gridSpan w:val="2"/>
            <w:shd w:val="clear" w:color="auto" w:fill="B4C6E7" w:themeFill="accent1" w:themeFillTint="66"/>
            <w:vAlign w:val="center"/>
          </w:tcPr>
          <w:p w14:paraId="6C8ABFD9" w14:textId="77777777" w:rsidR="0092000D" w:rsidRDefault="0092000D" w:rsidP="0092000D">
            <w:pPr>
              <w:spacing w:before="156" w:after="156"/>
              <w:ind w:left="422" w:hanging="422"/>
              <w:rPr>
                <w:del w:id="989" w:author="hyx" w:date="2018-11-10T18:48:00Z"/>
              </w:rPr>
            </w:pPr>
            <w:del w:id="990" w:author="hyx" w:date="2018-11-10T18:48:00Z">
              <w:r>
                <w:rPr>
                  <w:rFonts w:hint="eastAsia"/>
                  <w:b/>
                </w:rPr>
                <w:delText>姓名</w:delText>
              </w:r>
            </w:del>
          </w:p>
        </w:tc>
        <w:tc>
          <w:tcPr>
            <w:tcW w:w="1155" w:type="dxa"/>
            <w:shd w:val="clear" w:color="auto" w:fill="B4C6E7" w:themeFill="accent1" w:themeFillTint="66"/>
            <w:vAlign w:val="center"/>
          </w:tcPr>
          <w:p w14:paraId="21EECE90" w14:textId="77777777" w:rsidR="0092000D" w:rsidRDefault="0092000D" w:rsidP="0092000D">
            <w:pPr>
              <w:spacing w:before="156" w:after="156"/>
              <w:ind w:left="422" w:hanging="422"/>
              <w:rPr>
                <w:del w:id="991" w:author="hyx" w:date="2018-11-10T18:48:00Z"/>
              </w:rPr>
            </w:pPr>
            <w:del w:id="992" w:author="hyx" w:date="2018-11-10T18:48:00Z">
              <w:r>
                <w:rPr>
                  <w:rFonts w:hint="eastAsia"/>
                  <w:b/>
                </w:rPr>
                <w:delText>负责内容</w:delText>
              </w:r>
            </w:del>
          </w:p>
        </w:tc>
        <w:tc>
          <w:tcPr>
            <w:tcW w:w="1155" w:type="dxa"/>
            <w:gridSpan w:val="2"/>
            <w:shd w:val="clear" w:color="auto" w:fill="B4C6E7" w:themeFill="accent1" w:themeFillTint="66"/>
            <w:vAlign w:val="center"/>
          </w:tcPr>
          <w:p w14:paraId="61771EFC" w14:textId="77777777" w:rsidR="0092000D" w:rsidRDefault="0092000D" w:rsidP="0092000D">
            <w:pPr>
              <w:spacing w:before="156" w:after="156"/>
              <w:ind w:left="422" w:hanging="422"/>
              <w:rPr>
                <w:del w:id="993" w:author="hyx" w:date="2018-11-10T18:48:00Z"/>
              </w:rPr>
            </w:pPr>
            <w:del w:id="994" w:author="hyx" w:date="2018-11-10T18:48:00Z">
              <w:r>
                <w:rPr>
                  <w:rFonts w:hint="eastAsia"/>
                  <w:b/>
                </w:rPr>
                <w:delText>班级</w:delText>
              </w:r>
            </w:del>
          </w:p>
        </w:tc>
        <w:tc>
          <w:tcPr>
            <w:tcW w:w="1178" w:type="dxa"/>
            <w:gridSpan w:val="2"/>
            <w:shd w:val="clear" w:color="auto" w:fill="B4C6E7" w:themeFill="accent1" w:themeFillTint="66"/>
            <w:vAlign w:val="center"/>
          </w:tcPr>
          <w:p w14:paraId="31EC9DFD" w14:textId="77777777" w:rsidR="0092000D" w:rsidRDefault="0092000D" w:rsidP="0092000D">
            <w:pPr>
              <w:spacing w:before="156" w:after="156"/>
              <w:ind w:left="422" w:hanging="422"/>
              <w:rPr>
                <w:del w:id="995" w:author="hyx" w:date="2018-11-10T18:48:00Z"/>
              </w:rPr>
            </w:pPr>
            <w:del w:id="996" w:author="hyx" w:date="2018-11-10T18:48:00Z">
              <w:r>
                <w:rPr>
                  <w:rFonts w:hint="eastAsia"/>
                  <w:b/>
                </w:rPr>
                <w:delText>学号</w:delText>
              </w:r>
            </w:del>
          </w:p>
        </w:tc>
        <w:tc>
          <w:tcPr>
            <w:tcW w:w="1371" w:type="dxa"/>
            <w:gridSpan w:val="2"/>
            <w:shd w:val="clear" w:color="auto" w:fill="B4C6E7" w:themeFill="accent1" w:themeFillTint="66"/>
            <w:vAlign w:val="center"/>
          </w:tcPr>
          <w:p w14:paraId="5D75B0B9" w14:textId="77777777" w:rsidR="0092000D" w:rsidRDefault="0092000D" w:rsidP="0092000D">
            <w:pPr>
              <w:spacing w:before="156" w:after="156"/>
              <w:ind w:left="422" w:hanging="422"/>
              <w:rPr>
                <w:del w:id="997" w:author="hyx" w:date="2018-11-10T18:48:00Z"/>
              </w:rPr>
            </w:pPr>
            <w:del w:id="998" w:author="hyx" w:date="2018-11-10T18:48:00Z">
              <w:r>
                <w:rPr>
                  <w:rFonts w:hint="eastAsia"/>
                  <w:b/>
                </w:rPr>
                <w:delText>电话号码</w:delText>
              </w:r>
            </w:del>
          </w:p>
        </w:tc>
        <w:tc>
          <w:tcPr>
            <w:tcW w:w="1150" w:type="dxa"/>
            <w:gridSpan w:val="2"/>
            <w:shd w:val="clear" w:color="auto" w:fill="B4C6E7" w:themeFill="accent1" w:themeFillTint="66"/>
            <w:vAlign w:val="center"/>
          </w:tcPr>
          <w:p w14:paraId="0709A3CB" w14:textId="77777777" w:rsidR="0092000D" w:rsidRDefault="0092000D" w:rsidP="0092000D">
            <w:pPr>
              <w:spacing w:before="156" w:after="156"/>
              <w:ind w:left="422" w:hanging="422"/>
              <w:rPr>
                <w:del w:id="999" w:author="hyx" w:date="2018-11-10T18:48:00Z"/>
              </w:rPr>
            </w:pPr>
            <w:del w:id="1000" w:author="hyx" w:date="2018-11-10T18:48:00Z">
              <w:r>
                <w:rPr>
                  <w:rFonts w:hint="eastAsia"/>
                  <w:b/>
                </w:rPr>
                <w:delText>寝室号</w:delText>
              </w:r>
            </w:del>
          </w:p>
        </w:tc>
      </w:tr>
      <w:tr w:rsidR="0092000D" w14:paraId="104A7D4B" w14:textId="77777777" w:rsidTr="0092000D">
        <w:trPr>
          <w:gridAfter w:val="1"/>
          <w:wAfter w:w="459" w:type="dxa"/>
          <w:del w:id="1001" w:author="hyx" w:date="2018-11-10T18:48:00Z"/>
        </w:trPr>
        <w:tc>
          <w:tcPr>
            <w:tcW w:w="1143" w:type="dxa"/>
            <w:gridSpan w:val="2"/>
            <w:vAlign w:val="center"/>
          </w:tcPr>
          <w:p w14:paraId="22330F85" w14:textId="77777777" w:rsidR="0092000D" w:rsidRDefault="0092000D" w:rsidP="0092000D">
            <w:pPr>
              <w:spacing w:before="156" w:after="156"/>
              <w:ind w:left="420" w:hanging="420"/>
              <w:rPr>
                <w:del w:id="1002" w:author="hyx" w:date="2018-11-10T18:48:00Z"/>
              </w:rPr>
            </w:pPr>
            <w:del w:id="1003" w:author="hyx" w:date="2018-11-10T18:48:00Z">
              <w:r>
                <w:rPr>
                  <w:rFonts w:hint="eastAsia"/>
                </w:rPr>
                <w:delText>PPT编写员</w:delText>
              </w:r>
            </w:del>
          </w:p>
        </w:tc>
        <w:tc>
          <w:tcPr>
            <w:tcW w:w="1144" w:type="dxa"/>
            <w:gridSpan w:val="2"/>
            <w:vAlign w:val="center"/>
          </w:tcPr>
          <w:p w14:paraId="1BE71372" w14:textId="77777777" w:rsidR="0092000D" w:rsidRDefault="0092000D" w:rsidP="0092000D">
            <w:pPr>
              <w:spacing w:before="156" w:after="156"/>
              <w:ind w:left="420" w:hanging="420"/>
              <w:rPr>
                <w:del w:id="1004" w:author="hyx" w:date="2018-11-10T18:48:00Z"/>
              </w:rPr>
            </w:pPr>
            <w:del w:id="1005" w:author="hyx" w:date="2018-11-10T18:48:00Z">
              <w:r>
                <w:rPr>
                  <w:rFonts w:hint="eastAsia"/>
                </w:rPr>
                <w:delText>黄叶轩</w:delText>
              </w:r>
            </w:del>
          </w:p>
        </w:tc>
        <w:tc>
          <w:tcPr>
            <w:tcW w:w="1155" w:type="dxa"/>
            <w:vAlign w:val="center"/>
          </w:tcPr>
          <w:p w14:paraId="0AE1C3C0" w14:textId="77777777" w:rsidR="0092000D" w:rsidRDefault="0092000D" w:rsidP="0092000D">
            <w:pPr>
              <w:spacing w:before="156" w:after="156"/>
              <w:ind w:left="420" w:hanging="420"/>
              <w:rPr>
                <w:del w:id="1006" w:author="hyx" w:date="2018-11-10T18:48:00Z"/>
              </w:rPr>
            </w:pPr>
            <w:del w:id="1007" w:author="hyx" w:date="2018-11-10T18:48:00Z">
              <w:r>
                <w:rPr>
                  <w:rFonts w:hint="eastAsia"/>
                </w:rPr>
                <w:delText>负责分配到PPT模块的编写，上传Git</w:delText>
              </w:r>
            </w:del>
          </w:p>
        </w:tc>
        <w:tc>
          <w:tcPr>
            <w:tcW w:w="1155" w:type="dxa"/>
            <w:gridSpan w:val="2"/>
            <w:vAlign w:val="center"/>
          </w:tcPr>
          <w:p w14:paraId="121F4D3B" w14:textId="77777777" w:rsidR="0092000D" w:rsidRDefault="0092000D" w:rsidP="0092000D">
            <w:pPr>
              <w:spacing w:before="156" w:after="156"/>
              <w:ind w:left="420" w:hanging="420"/>
              <w:rPr>
                <w:del w:id="1008" w:author="hyx" w:date="2018-11-10T18:48:00Z"/>
              </w:rPr>
            </w:pPr>
            <w:del w:id="1009" w:author="hyx" w:date="2018-11-10T18:48:00Z">
              <w:r>
                <w:rPr>
                  <w:rFonts w:hint="eastAsia"/>
                </w:rPr>
                <w:delText>软工1602</w:delText>
              </w:r>
            </w:del>
          </w:p>
        </w:tc>
        <w:tc>
          <w:tcPr>
            <w:tcW w:w="1178" w:type="dxa"/>
            <w:gridSpan w:val="2"/>
            <w:vAlign w:val="center"/>
          </w:tcPr>
          <w:p w14:paraId="55E297EA" w14:textId="77777777" w:rsidR="0092000D" w:rsidRDefault="0092000D" w:rsidP="0092000D">
            <w:pPr>
              <w:spacing w:before="156" w:after="156"/>
              <w:ind w:left="420" w:hanging="420"/>
              <w:rPr>
                <w:del w:id="1010" w:author="hyx" w:date="2018-11-10T18:48:00Z"/>
              </w:rPr>
            </w:pPr>
            <w:del w:id="1011" w:author="hyx" w:date="2018-11-10T18:48:00Z">
              <w:r>
                <w:rPr>
                  <w:rFonts w:hint="eastAsia"/>
                </w:rPr>
                <w:delText xml:space="preserve">31601246　</w:delText>
              </w:r>
            </w:del>
          </w:p>
        </w:tc>
        <w:tc>
          <w:tcPr>
            <w:tcW w:w="1371" w:type="dxa"/>
            <w:gridSpan w:val="2"/>
            <w:vAlign w:val="center"/>
          </w:tcPr>
          <w:p w14:paraId="70EAD0C9" w14:textId="77777777" w:rsidR="0092000D" w:rsidRDefault="0092000D" w:rsidP="0092000D">
            <w:pPr>
              <w:spacing w:before="156" w:after="156"/>
              <w:ind w:left="420" w:hanging="420"/>
              <w:rPr>
                <w:del w:id="1012" w:author="hyx" w:date="2018-11-10T18:48:00Z"/>
              </w:rPr>
            </w:pPr>
            <w:del w:id="1013" w:author="hyx" w:date="2018-11-10T18:48:00Z">
              <w:r>
                <w:delText>13588899102</w:delText>
              </w:r>
            </w:del>
          </w:p>
        </w:tc>
        <w:tc>
          <w:tcPr>
            <w:tcW w:w="1150" w:type="dxa"/>
            <w:gridSpan w:val="2"/>
            <w:vAlign w:val="center"/>
          </w:tcPr>
          <w:p w14:paraId="7B58949E" w14:textId="77777777" w:rsidR="0092000D" w:rsidRDefault="0092000D" w:rsidP="0092000D">
            <w:pPr>
              <w:spacing w:before="156" w:after="156"/>
              <w:ind w:left="420" w:hanging="420"/>
              <w:rPr>
                <w:del w:id="1014" w:author="hyx" w:date="2018-11-10T18:48:00Z"/>
              </w:rPr>
            </w:pPr>
            <w:del w:id="1015" w:author="hyx" w:date="2018-11-10T18:48:00Z">
              <w:r>
                <w:delText>弘毅2-210</w:delText>
              </w:r>
            </w:del>
          </w:p>
        </w:tc>
      </w:tr>
      <w:tr w:rsidR="0092000D" w14:paraId="44EBDBA9" w14:textId="77777777" w:rsidTr="0092000D">
        <w:trPr>
          <w:gridAfter w:val="1"/>
          <w:wAfter w:w="459" w:type="dxa"/>
          <w:del w:id="1016" w:author="hyx" w:date="2018-11-10T18:48:00Z"/>
        </w:trPr>
        <w:tc>
          <w:tcPr>
            <w:tcW w:w="1143" w:type="dxa"/>
            <w:gridSpan w:val="2"/>
            <w:vAlign w:val="center"/>
          </w:tcPr>
          <w:p w14:paraId="14B55E85" w14:textId="77777777" w:rsidR="0092000D" w:rsidRDefault="0092000D" w:rsidP="0092000D">
            <w:pPr>
              <w:spacing w:before="156" w:after="156"/>
              <w:ind w:left="420" w:hanging="420"/>
              <w:rPr>
                <w:del w:id="1017" w:author="hyx" w:date="2018-11-10T18:48:00Z"/>
              </w:rPr>
            </w:pPr>
            <w:del w:id="1018" w:author="hyx" w:date="2018-11-10T18:48:00Z">
              <w:r>
                <w:rPr>
                  <w:rFonts w:hint="eastAsia"/>
                </w:rPr>
                <w:delText>PPT编写员</w:delText>
              </w:r>
            </w:del>
          </w:p>
        </w:tc>
        <w:tc>
          <w:tcPr>
            <w:tcW w:w="1144" w:type="dxa"/>
            <w:gridSpan w:val="2"/>
            <w:vAlign w:val="center"/>
          </w:tcPr>
          <w:p w14:paraId="0CF7D79B" w14:textId="77777777" w:rsidR="0092000D" w:rsidRDefault="0092000D" w:rsidP="0092000D">
            <w:pPr>
              <w:spacing w:before="156" w:after="156"/>
              <w:ind w:left="420" w:hanging="420"/>
              <w:rPr>
                <w:del w:id="1019" w:author="hyx" w:date="2018-11-10T18:48:00Z"/>
              </w:rPr>
            </w:pPr>
            <w:del w:id="1020" w:author="hyx" w:date="2018-11-10T18:48:00Z">
              <w:r>
                <w:rPr>
                  <w:rFonts w:hint="eastAsia"/>
                </w:rPr>
                <w:delText>徐双铅</w:delText>
              </w:r>
            </w:del>
          </w:p>
        </w:tc>
        <w:tc>
          <w:tcPr>
            <w:tcW w:w="1155" w:type="dxa"/>
            <w:vAlign w:val="center"/>
          </w:tcPr>
          <w:p w14:paraId="1B170D22" w14:textId="77777777" w:rsidR="0092000D" w:rsidRDefault="0092000D" w:rsidP="0092000D">
            <w:pPr>
              <w:spacing w:before="156" w:after="156"/>
              <w:ind w:left="420" w:hanging="420"/>
              <w:rPr>
                <w:del w:id="1021" w:author="hyx" w:date="2018-11-10T18:48:00Z"/>
              </w:rPr>
            </w:pPr>
            <w:del w:id="1022" w:author="hyx" w:date="2018-11-10T18:48:00Z">
              <w:r>
                <w:rPr>
                  <w:rFonts w:hint="eastAsia"/>
                </w:rPr>
                <w:delText>负责分配到PPT模块的编写，上传Git</w:delText>
              </w:r>
            </w:del>
          </w:p>
        </w:tc>
        <w:tc>
          <w:tcPr>
            <w:tcW w:w="1155" w:type="dxa"/>
            <w:gridSpan w:val="2"/>
            <w:vAlign w:val="center"/>
          </w:tcPr>
          <w:p w14:paraId="5E5F9130" w14:textId="77777777" w:rsidR="0092000D" w:rsidRDefault="0092000D" w:rsidP="0092000D">
            <w:pPr>
              <w:spacing w:before="156" w:after="156"/>
              <w:ind w:left="420" w:hanging="420"/>
              <w:rPr>
                <w:del w:id="1023" w:author="hyx" w:date="2018-11-10T18:48:00Z"/>
              </w:rPr>
            </w:pPr>
            <w:del w:id="1024" w:author="hyx" w:date="2018-11-10T18:48:00Z">
              <w:r>
                <w:rPr>
                  <w:rFonts w:hint="eastAsia"/>
                </w:rPr>
                <w:delText>软工1601</w:delText>
              </w:r>
            </w:del>
          </w:p>
        </w:tc>
        <w:tc>
          <w:tcPr>
            <w:tcW w:w="1178" w:type="dxa"/>
            <w:gridSpan w:val="2"/>
            <w:vAlign w:val="center"/>
          </w:tcPr>
          <w:p w14:paraId="1351D55A" w14:textId="77777777" w:rsidR="0092000D" w:rsidRDefault="0092000D" w:rsidP="0092000D">
            <w:pPr>
              <w:spacing w:before="156" w:after="156"/>
              <w:ind w:left="420" w:hanging="420"/>
              <w:rPr>
                <w:del w:id="1025" w:author="hyx" w:date="2018-11-10T18:48:00Z"/>
              </w:rPr>
            </w:pPr>
            <w:del w:id="1026" w:author="hyx" w:date="2018-11-10T18:48:00Z">
              <w:r>
                <w:rPr>
                  <w:rFonts w:hint="eastAsia"/>
                </w:rPr>
                <w:delText>31601221</w:delText>
              </w:r>
            </w:del>
          </w:p>
        </w:tc>
        <w:tc>
          <w:tcPr>
            <w:tcW w:w="1371" w:type="dxa"/>
            <w:gridSpan w:val="2"/>
            <w:vAlign w:val="center"/>
          </w:tcPr>
          <w:p w14:paraId="45729B49" w14:textId="77777777" w:rsidR="0092000D" w:rsidRDefault="0092000D" w:rsidP="0092000D">
            <w:pPr>
              <w:spacing w:before="156" w:after="156"/>
              <w:ind w:left="420" w:hanging="420"/>
              <w:rPr>
                <w:del w:id="1027" w:author="hyx" w:date="2018-11-10T18:48:00Z"/>
              </w:rPr>
            </w:pPr>
            <w:del w:id="1028" w:author="hyx" w:date="2018-11-10T18:48:00Z">
              <w:r>
                <w:delText>18094711647</w:delText>
              </w:r>
            </w:del>
          </w:p>
        </w:tc>
        <w:tc>
          <w:tcPr>
            <w:tcW w:w="1150" w:type="dxa"/>
            <w:gridSpan w:val="2"/>
            <w:vAlign w:val="center"/>
          </w:tcPr>
          <w:p w14:paraId="58BC2532" w14:textId="77777777" w:rsidR="0092000D" w:rsidRDefault="0092000D" w:rsidP="0092000D">
            <w:pPr>
              <w:spacing w:before="156" w:after="156"/>
              <w:ind w:left="420" w:hanging="420"/>
              <w:rPr>
                <w:del w:id="1029" w:author="hyx" w:date="2018-11-10T18:48:00Z"/>
              </w:rPr>
            </w:pPr>
            <w:del w:id="1030" w:author="hyx" w:date="2018-11-10T18:48:00Z">
              <w:r>
                <w:delText>弘毅2-206</w:delText>
              </w:r>
            </w:del>
          </w:p>
        </w:tc>
      </w:tr>
      <w:tr w:rsidR="0092000D" w14:paraId="58E7F3C0" w14:textId="77777777" w:rsidTr="0092000D">
        <w:trPr>
          <w:gridAfter w:val="1"/>
          <w:wAfter w:w="459" w:type="dxa"/>
          <w:del w:id="1031" w:author="hyx" w:date="2018-11-10T18:48:00Z"/>
        </w:trPr>
        <w:tc>
          <w:tcPr>
            <w:tcW w:w="1143" w:type="dxa"/>
            <w:gridSpan w:val="2"/>
            <w:vAlign w:val="center"/>
          </w:tcPr>
          <w:p w14:paraId="2756BCD6" w14:textId="77777777" w:rsidR="0092000D" w:rsidRDefault="0092000D" w:rsidP="0092000D">
            <w:pPr>
              <w:spacing w:before="156" w:after="156"/>
              <w:ind w:left="420" w:hanging="420"/>
              <w:rPr>
                <w:del w:id="1032" w:author="hyx" w:date="2018-11-10T18:48:00Z"/>
              </w:rPr>
            </w:pPr>
            <w:del w:id="1033" w:author="hyx" w:date="2018-11-10T18:48:00Z">
              <w:r>
                <w:rPr>
                  <w:rFonts w:hint="eastAsia"/>
                </w:rPr>
                <w:delText>PPT编写员</w:delText>
              </w:r>
            </w:del>
          </w:p>
        </w:tc>
        <w:tc>
          <w:tcPr>
            <w:tcW w:w="1144" w:type="dxa"/>
            <w:gridSpan w:val="2"/>
            <w:vAlign w:val="center"/>
          </w:tcPr>
          <w:p w14:paraId="45971A6F" w14:textId="77777777" w:rsidR="0092000D" w:rsidRDefault="0092000D" w:rsidP="0092000D">
            <w:pPr>
              <w:spacing w:before="156" w:after="156"/>
              <w:ind w:left="420" w:hanging="420"/>
              <w:rPr>
                <w:del w:id="1034" w:author="hyx" w:date="2018-11-10T18:48:00Z"/>
              </w:rPr>
            </w:pPr>
            <w:del w:id="1035" w:author="hyx" w:date="2018-11-10T18:48:00Z">
              <w:r>
                <w:rPr>
                  <w:rFonts w:hint="eastAsia"/>
                </w:rPr>
                <w:delText>陈俊仁</w:delText>
              </w:r>
            </w:del>
          </w:p>
        </w:tc>
        <w:tc>
          <w:tcPr>
            <w:tcW w:w="1155" w:type="dxa"/>
            <w:vAlign w:val="center"/>
          </w:tcPr>
          <w:p w14:paraId="50DDF31C" w14:textId="77777777" w:rsidR="0092000D" w:rsidRDefault="0092000D" w:rsidP="0092000D">
            <w:pPr>
              <w:spacing w:before="156" w:after="156"/>
              <w:ind w:left="420" w:hanging="420"/>
              <w:rPr>
                <w:del w:id="1036" w:author="hyx" w:date="2018-11-10T18:48:00Z"/>
              </w:rPr>
            </w:pPr>
            <w:del w:id="1037" w:author="hyx" w:date="2018-11-10T18:48:00Z">
              <w:r>
                <w:rPr>
                  <w:rFonts w:hint="eastAsia"/>
                </w:rPr>
                <w:delText>负责分配到PPT模块的编写，上传Git</w:delText>
              </w:r>
            </w:del>
          </w:p>
        </w:tc>
        <w:tc>
          <w:tcPr>
            <w:tcW w:w="1155" w:type="dxa"/>
            <w:gridSpan w:val="2"/>
            <w:vAlign w:val="center"/>
          </w:tcPr>
          <w:p w14:paraId="6DC44A64" w14:textId="77777777" w:rsidR="0092000D" w:rsidRDefault="0092000D" w:rsidP="0092000D">
            <w:pPr>
              <w:spacing w:before="156" w:after="156"/>
              <w:ind w:left="420" w:hanging="420"/>
              <w:rPr>
                <w:del w:id="1038" w:author="hyx" w:date="2018-11-10T18:48:00Z"/>
              </w:rPr>
            </w:pPr>
            <w:del w:id="1039" w:author="hyx" w:date="2018-11-10T18:48:00Z">
              <w:r>
                <w:rPr>
                  <w:rFonts w:hint="eastAsia"/>
                  <w:bCs/>
                </w:rPr>
                <w:delText>软工1601</w:delText>
              </w:r>
            </w:del>
          </w:p>
        </w:tc>
        <w:tc>
          <w:tcPr>
            <w:tcW w:w="1178" w:type="dxa"/>
            <w:gridSpan w:val="2"/>
            <w:vAlign w:val="center"/>
          </w:tcPr>
          <w:p w14:paraId="1E66DAA3" w14:textId="77777777" w:rsidR="0092000D" w:rsidRDefault="0092000D" w:rsidP="0092000D">
            <w:pPr>
              <w:spacing w:before="156" w:after="156"/>
              <w:ind w:left="420" w:hanging="420"/>
              <w:rPr>
                <w:del w:id="1040" w:author="hyx" w:date="2018-11-10T18:48:00Z"/>
              </w:rPr>
            </w:pPr>
            <w:del w:id="1041" w:author="hyx" w:date="2018-11-10T18:48:00Z">
              <w:r>
                <w:rPr>
                  <w:rFonts w:hint="eastAsia"/>
                  <w:bCs/>
                </w:rPr>
                <w:delText>31601240</w:delText>
              </w:r>
            </w:del>
          </w:p>
        </w:tc>
        <w:tc>
          <w:tcPr>
            <w:tcW w:w="1371" w:type="dxa"/>
            <w:gridSpan w:val="2"/>
            <w:vAlign w:val="center"/>
          </w:tcPr>
          <w:p w14:paraId="6ADE5FE0" w14:textId="77777777" w:rsidR="0092000D" w:rsidRDefault="0092000D" w:rsidP="0092000D">
            <w:pPr>
              <w:spacing w:before="156" w:after="156"/>
              <w:ind w:left="420" w:hanging="420"/>
              <w:rPr>
                <w:del w:id="1042" w:author="hyx" w:date="2018-11-10T18:48:00Z"/>
              </w:rPr>
            </w:pPr>
            <w:del w:id="1043" w:author="hyx" w:date="2018-11-10T18:48:00Z">
              <w:r>
                <w:delText>17376503405</w:delText>
              </w:r>
            </w:del>
          </w:p>
        </w:tc>
        <w:tc>
          <w:tcPr>
            <w:tcW w:w="1150" w:type="dxa"/>
            <w:gridSpan w:val="2"/>
            <w:vAlign w:val="center"/>
          </w:tcPr>
          <w:p w14:paraId="70110B35" w14:textId="77777777" w:rsidR="0092000D" w:rsidRDefault="0092000D" w:rsidP="0092000D">
            <w:pPr>
              <w:spacing w:before="156" w:after="156"/>
              <w:ind w:left="420" w:hanging="420"/>
              <w:rPr>
                <w:del w:id="1044" w:author="hyx" w:date="2018-11-10T18:48:00Z"/>
              </w:rPr>
            </w:pPr>
            <w:del w:id="1045" w:author="hyx" w:date="2018-11-10T18:48:00Z">
              <w:r>
                <w:delText>弘毅2-209</w:delText>
              </w:r>
            </w:del>
          </w:p>
        </w:tc>
      </w:tr>
      <w:tr w:rsidR="0092000D" w14:paraId="37C64BED" w14:textId="77777777" w:rsidTr="0092000D">
        <w:trPr>
          <w:gridAfter w:val="1"/>
          <w:wAfter w:w="459" w:type="dxa"/>
          <w:del w:id="1046" w:author="hyx" w:date="2018-11-10T18:48:00Z"/>
        </w:trPr>
        <w:tc>
          <w:tcPr>
            <w:tcW w:w="1143" w:type="dxa"/>
            <w:gridSpan w:val="2"/>
            <w:vAlign w:val="center"/>
          </w:tcPr>
          <w:p w14:paraId="557F048F" w14:textId="77777777" w:rsidR="0092000D" w:rsidRDefault="0092000D" w:rsidP="0092000D">
            <w:pPr>
              <w:spacing w:before="156" w:after="156"/>
              <w:ind w:left="420" w:hanging="420"/>
              <w:rPr>
                <w:del w:id="1047" w:author="hyx" w:date="2018-11-10T18:48:00Z"/>
              </w:rPr>
            </w:pPr>
            <w:del w:id="1048" w:author="hyx" w:date="2018-11-10T18:48:00Z">
              <w:r>
                <w:rPr>
                  <w:rFonts w:hint="eastAsia"/>
                </w:rPr>
                <w:delText>PPT编写员</w:delText>
              </w:r>
            </w:del>
          </w:p>
        </w:tc>
        <w:tc>
          <w:tcPr>
            <w:tcW w:w="1144" w:type="dxa"/>
            <w:gridSpan w:val="2"/>
            <w:vAlign w:val="center"/>
          </w:tcPr>
          <w:p w14:paraId="04DECCCD" w14:textId="77777777" w:rsidR="0092000D" w:rsidRDefault="0092000D" w:rsidP="0092000D">
            <w:pPr>
              <w:spacing w:before="156" w:after="156"/>
              <w:ind w:left="420" w:hanging="420"/>
              <w:rPr>
                <w:del w:id="1049" w:author="hyx" w:date="2018-11-10T18:48:00Z"/>
              </w:rPr>
            </w:pPr>
            <w:del w:id="1050" w:author="hyx" w:date="2018-11-10T18:48:00Z">
              <w:r>
                <w:rPr>
                  <w:rFonts w:hint="eastAsia"/>
                </w:rPr>
                <w:delText>陈苏民</w:delText>
              </w:r>
            </w:del>
          </w:p>
        </w:tc>
        <w:tc>
          <w:tcPr>
            <w:tcW w:w="1155" w:type="dxa"/>
            <w:vAlign w:val="center"/>
          </w:tcPr>
          <w:p w14:paraId="726388B2" w14:textId="77777777" w:rsidR="0092000D" w:rsidRDefault="0092000D" w:rsidP="0092000D">
            <w:pPr>
              <w:spacing w:before="156" w:after="156"/>
              <w:ind w:left="420" w:hanging="420"/>
              <w:rPr>
                <w:del w:id="1051" w:author="hyx" w:date="2018-11-10T18:48:00Z"/>
              </w:rPr>
            </w:pPr>
            <w:del w:id="1052" w:author="hyx" w:date="2018-11-10T18:48:00Z">
              <w:r>
                <w:rPr>
                  <w:rFonts w:hint="eastAsia"/>
                </w:rPr>
                <w:delText>负责分配到PPT模块的编写，上传Git</w:delText>
              </w:r>
            </w:del>
          </w:p>
        </w:tc>
        <w:tc>
          <w:tcPr>
            <w:tcW w:w="1155" w:type="dxa"/>
            <w:gridSpan w:val="2"/>
            <w:vAlign w:val="center"/>
          </w:tcPr>
          <w:p w14:paraId="6F8005A7" w14:textId="77777777" w:rsidR="0092000D" w:rsidRDefault="0092000D" w:rsidP="0092000D">
            <w:pPr>
              <w:spacing w:before="156" w:after="156"/>
              <w:ind w:left="420" w:hanging="420"/>
              <w:rPr>
                <w:del w:id="1053" w:author="hyx" w:date="2018-11-10T18:48:00Z"/>
              </w:rPr>
            </w:pPr>
            <w:del w:id="1054" w:author="hyx" w:date="2018-11-10T18:48:00Z">
              <w:r>
                <w:rPr>
                  <w:rFonts w:hint="eastAsia"/>
                </w:rPr>
                <w:delText>软工1601</w:delText>
              </w:r>
            </w:del>
          </w:p>
        </w:tc>
        <w:tc>
          <w:tcPr>
            <w:tcW w:w="1178" w:type="dxa"/>
            <w:gridSpan w:val="2"/>
            <w:vAlign w:val="center"/>
          </w:tcPr>
          <w:p w14:paraId="1D65D493" w14:textId="77777777" w:rsidR="0092000D" w:rsidRDefault="0092000D" w:rsidP="0092000D">
            <w:pPr>
              <w:spacing w:before="156" w:after="156"/>
              <w:ind w:left="420" w:hanging="420"/>
              <w:rPr>
                <w:del w:id="1055" w:author="hyx" w:date="2018-11-10T18:48:00Z"/>
              </w:rPr>
            </w:pPr>
            <w:del w:id="1056" w:author="hyx" w:date="2018-11-10T18:48:00Z">
              <w:r>
                <w:rPr>
                  <w:rFonts w:hint="eastAsia"/>
                  <w:bCs/>
                </w:rPr>
                <w:delText>31602227</w:delText>
              </w:r>
            </w:del>
          </w:p>
        </w:tc>
        <w:tc>
          <w:tcPr>
            <w:tcW w:w="1371" w:type="dxa"/>
            <w:gridSpan w:val="2"/>
            <w:vAlign w:val="center"/>
          </w:tcPr>
          <w:p w14:paraId="6698DD72" w14:textId="77777777" w:rsidR="0092000D" w:rsidRDefault="0092000D" w:rsidP="0092000D">
            <w:pPr>
              <w:spacing w:before="156" w:after="156"/>
              <w:ind w:left="420" w:hanging="420"/>
              <w:rPr>
                <w:del w:id="1057" w:author="hyx" w:date="2018-11-10T18:48:00Z"/>
              </w:rPr>
            </w:pPr>
            <w:del w:id="1058" w:author="hyx" w:date="2018-11-10T18:48:00Z">
              <w:r>
                <w:rPr>
                  <w:rFonts w:hint="eastAsia"/>
                </w:rPr>
                <w:delText>13071869207</w:delText>
              </w:r>
            </w:del>
          </w:p>
        </w:tc>
        <w:tc>
          <w:tcPr>
            <w:tcW w:w="1150" w:type="dxa"/>
            <w:gridSpan w:val="2"/>
            <w:vAlign w:val="center"/>
          </w:tcPr>
          <w:p w14:paraId="11745AA6" w14:textId="77777777" w:rsidR="0092000D" w:rsidRDefault="0092000D" w:rsidP="0092000D">
            <w:pPr>
              <w:spacing w:before="156" w:after="156"/>
              <w:ind w:left="420" w:hanging="420"/>
              <w:rPr>
                <w:del w:id="1059" w:author="hyx" w:date="2018-11-10T18:48:00Z"/>
              </w:rPr>
            </w:pPr>
            <w:del w:id="1060" w:author="hyx" w:date="2018-11-10T18:48:00Z">
              <w:r>
                <w:rPr>
                  <w:rFonts w:hint="eastAsia"/>
                </w:rPr>
                <w:delText>弘毅1-124</w:delText>
              </w:r>
            </w:del>
          </w:p>
        </w:tc>
      </w:tr>
      <w:tr w:rsidR="0092000D" w14:paraId="14E719A2" w14:textId="77777777" w:rsidTr="0092000D">
        <w:trPr>
          <w:gridAfter w:val="1"/>
          <w:wAfter w:w="459" w:type="dxa"/>
          <w:del w:id="1061" w:author="hyx" w:date="2018-11-10T18:48:00Z"/>
        </w:trPr>
        <w:tc>
          <w:tcPr>
            <w:tcW w:w="1143" w:type="dxa"/>
            <w:gridSpan w:val="2"/>
            <w:vAlign w:val="center"/>
          </w:tcPr>
          <w:p w14:paraId="4D5B90B9" w14:textId="77777777" w:rsidR="0092000D" w:rsidRDefault="0092000D" w:rsidP="0092000D">
            <w:pPr>
              <w:spacing w:before="156" w:after="156"/>
              <w:ind w:left="420" w:hanging="420"/>
              <w:rPr>
                <w:del w:id="1062" w:author="hyx" w:date="2018-11-10T18:48:00Z"/>
              </w:rPr>
            </w:pPr>
            <w:del w:id="1063" w:author="hyx" w:date="2018-11-10T18:48:00Z">
              <w:r>
                <w:rPr>
                  <w:rFonts w:hint="eastAsia"/>
                </w:rPr>
                <w:delText>PPT编写员</w:delText>
              </w:r>
            </w:del>
          </w:p>
        </w:tc>
        <w:tc>
          <w:tcPr>
            <w:tcW w:w="1144" w:type="dxa"/>
            <w:gridSpan w:val="2"/>
            <w:vAlign w:val="center"/>
          </w:tcPr>
          <w:p w14:paraId="4CCBE9F0" w14:textId="77777777" w:rsidR="0092000D" w:rsidRDefault="0092000D" w:rsidP="0092000D">
            <w:pPr>
              <w:spacing w:before="156" w:after="156"/>
              <w:ind w:left="420" w:hanging="420"/>
              <w:rPr>
                <w:del w:id="1064" w:author="hyx" w:date="2018-11-10T18:48:00Z"/>
              </w:rPr>
            </w:pPr>
            <w:del w:id="1065" w:author="hyx" w:date="2018-11-10T18:48:00Z">
              <w:r>
                <w:rPr>
                  <w:rFonts w:hint="eastAsia"/>
                </w:rPr>
                <w:delText>吕迪</w:delText>
              </w:r>
            </w:del>
          </w:p>
        </w:tc>
        <w:tc>
          <w:tcPr>
            <w:tcW w:w="1155" w:type="dxa"/>
            <w:vAlign w:val="center"/>
          </w:tcPr>
          <w:p w14:paraId="45DA8922" w14:textId="77777777" w:rsidR="0092000D" w:rsidRDefault="0092000D" w:rsidP="0092000D">
            <w:pPr>
              <w:spacing w:before="156" w:after="156"/>
              <w:ind w:left="420" w:hanging="420"/>
              <w:rPr>
                <w:del w:id="1066" w:author="hyx" w:date="2018-11-10T18:48:00Z"/>
              </w:rPr>
            </w:pPr>
            <w:del w:id="1067" w:author="hyx" w:date="2018-11-10T18:48:00Z">
              <w:r>
                <w:rPr>
                  <w:rFonts w:hint="eastAsia"/>
                </w:rPr>
                <w:delText>负责分配到PPT模块的编写，上传Git</w:delText>
              </w:r>
            </w:del>
          </w:p>
        </w:tc>
        <w:tc>
          <w:tcPr>
            <w:tcW w:w="1155" w:type="dxa"/>
            <w:gridSpan w:val="2"/>
            <w:vAlign w:val="center"/>
          </w:tcPr>
          <w:p w14:paraId="6BCBBB3C" w14:textId="77777777" w:rsidR="0092000D" w:rsidRDefault="0092000D" w:rsidP="0092000D">
            <w:pPr>
              <w:spacing w:before="156" w:after="156"/>
              <w:ind w:left="420" w:hanging="420"/>
              <w:rPr>
                <w:del w:id="1068" w:author="hyx" w:date="2018-11-10T18:48:00Z"/>
              </w:rPr>
            </w:pPr>
            <w:del w:id="1069" w:author="hyx" w:date="2018-11-10T18:48:00Z">
              <w:r>
                <w:rPr>
                  <w:rFonts w:hint="eastAsia"/>
                  <w:bCs/>
                </w:rPr>
                <w:delText>软工1601</w:delText>
              </w:r>
            </w:del>
          </w:p>
        </w:tc>
        <w:tc>
          <w:tcPr>
            <w:tcW w:w="1178" w:type="dxa"/>
            <w:gridSpan w:val="2"/>
            <w:vAlign w:val="center"/>
          </w:tcPr>
          <w:p w14:paraId="01DADD7E" w14:textId="77777777" w:rsidR="0092000D" w:rsidRDefault="0092000D" w:rsidP="0092000D">
            <w:pPr>
              <w:spacing w:before="156" w:after="156"/>
              <w:ind w:left="420" w:hanging="420"/>
              <w:rPr>
                <w:del w:id="1070" w:author="hyx" w:date="2018-11-10T18:48:00Z"/>
              </w:rPr>
            </w:pPr>
            <w:del w:id="1071" w:author="hyx" w:date="2018-11-10T18:48:00Z">
              <w:r>
                <w:rPr>
                  <w:rFonts w:hint="eastAsia"/>
                  <w:bCs/>
                </w:rPr>
                <w:delText>31504251</w:delText>
              </w:r>
            </w:del>
          </w:p>
        </w:tc>
        <w:tc>
          <w:tcPr>
            <w:tcW w:w="1371" w:type="dxa"/>
            <w:gridSpan w:val="2"/>
            <w:vAlign w:val="center"/>
          </w:tcPr>
          <w:p w14:paraId="446FE571" w14:textId="77777777" w:rsidR="0092000D" w:rsidRDefault="0092000D" w:rsidP="0092000D">
            <w:pPr>
              <w:spacing w:before="156" w:after="156"/>
              <w:ind w:left="420" w:hanging="420"/>
              <w:rPr>
                <w:del w:id="1072" w:author="hyx" w:date="2018-11-10T18:48:00Z"/>
              </w:rPr>
            </w:pPr>
            <w:del w:id="1073" w:author="hyx" w:date="2018-11-10T18:48:00Z">
              <w:r>
                <w:delText>17306413358</w:delText>
              </w:r>
            </w:del>
          </w:p>
        </w:tc>
        <w:tc>
          <w:tcPr>
            <w:tcW w:w="1150" w:type="dxa"/>
            <w:gridSpan w:val="2"/>
            <w:vAlign w:val="center"/>
          </w:tcPr>
          <w:p w14:paraId="13C20283" w14:textId="77777777" w:rsidR="0092000D" w:rsidRDefault="0092000D" w:rsidP="0092000D">
            <w:pPr>
              <w:spacing w:before="156" w:after="156"/>
              <w:ind w:left="420" w:hanging="420"/>
              <w:rPr>
                <w:del w:id="1074" w:author="hyx" w:date="2018-11-10T18:48:00Z"/>
              </w:rPr>
            </w:pPr>
            <w:del w:id="1075" w:author="hyx" w:date="2018-11-10T18:48:00Z">
              <w:r>
                <w:delText>求真1-125</w:delText>
              </w:r>
            </w:del>
          </w:p>
        </w:tc>
      </w:tr>
    </w:tbl>
    <w:p w14:paraId="00CF1E9E" w14:textId="77777777" w:rsidR="0092000D" w:rsidRDefault="0092000D" w:rsidP="0092000D">
      <w:bookmarkStart w:id="1076" w:name="_Toc497223488"/>
    </w:p>
    <w:p w14:paraId="24D640CF" w14:textId="77777777" w:rsidR="0092000D" w:rsidRDefault="0092000D" w:rsidP="0092000D"/>
    <w:p w14:paraId="4A80FB86" w14:textId="77777777" w:rsidR="0092000D" w:rsidRDefault="0092000D" w:rsidP="0092000D"/>
    <w:p w14:paraId="513E1D1B" w14:textId="77777777" w:rsidR="0092000D" w:rsidRDefault="0092000D" w:rsidP="0092000D"/>
    <w:p w14:paraId="56EF79A9" w14:textId="77777777" w:rsidR="0092000D" w:rsidRDefault="0092000D" w:rsidP="0092000D"/>
    <w:p w14:paraId="3C1B34F7" w14:textId="77777777" w:rsidR="0092000D" w:rsidRDefault="0092000D" w:rsidP="0092000D"/>
    <w:p w14:paraId="7ACBC922" w14:textId="77777777" w:rsidR="0092000D" w:rsidRDefault="0092000D" w:rsidP="0092000D"/>
    <w:p w14:paraId="76F022A5" w14:textId="77777777" w:rsidR="0092000D" w:rsidRDefault="0092000D" w:rsidP="0092000D"/>
    <w:p w14:paraId="756E1989" w14:textId="77777777" w:rsidR="0092000D" w:rsidRDefault="0092000D" w:rsidP="0092000D"/>
    <w:p w14:paraId="1BD697E1" w14:textId="77777777" w:rsidR="0092000D" w:rsidRDefault="0092000D" w:rsidP="0092000D">
      <w:pPr>
        <w:pStyle w:val="a1"/>
      </w:pPr>
      <w:bookmarkStart w:id="1077" w:name="_Toc530709118"/>
      <w:bookmarkStart w:id="1078" w:name="_Toc533946086"/>
      <w:r>
        <w:rPr>
          <w:rFonts w:hint="eastAsia"/>
        </w:rPr>
        <w:t>会议记录员</w:t>
      </w:r>
      <w:bookmarkEnd w:id="1076"/>
      <w:bookmarkEnd w:id="1077"/>
      <w:bookmarkEnd w:id="1078"/>
    </w:p>
    <w:p w14:paraId="128D5700" w14:textId="77777777" w:rsidR="0092000D" w:rsidRDefault="0092000D" w:rsidP="0092000D">
      <w:pPr>
        <w:ind w:leftChars="200" w:left="420"/>
      </w:pPr>
      <w:r>
        <w:rPr>
          <w:rFonts w:hint="eastAsia"/>
        </w:rPr>
        <w:t>本职概述：</w:t>
      </w:r>
    </w:p>
    <w:p w14:paraId="534F60AF" w14:textId="77777777" w:rsidR="0092000D" w:rsidRDefault="0092000D" w:rsidP="0092000D">
      <w:pPr>
        <w:ind w:leftChars="200" w:left="420" w:firstLine="420"/>
      </w:pPr>
      <w:r>
        <w:rPr>
          <w:rFonts w:hint="eastAsia"/>
        </w:rPr>
        <w:t>负责会议记录</w:t>
      </w:r>
    </w:p>
    <w:p w14:paraId="273CF091" w14:textId="77777777" w:rsidR="0092000D" w:rsidRDefault="0092000D" w:rsidP="0092000D"/>
    <w:tbl>
      <w:tblPr>
        <w:tblStyle w:val="aff5"/>
        <w:tblW w:w="8755" w:type="dxa"/>
        <w:tblLayout w:type="fixed"/>
        <w:tblLook w:val="04A0" w:firstRow="1" w:lastRow="0" w:firstColumn="1" w:lastColumn="0" w:noHBand="0" w:noVBand="1"/>
        <w:tblPrChange w:id="1079" w:author="hyx" w:date="2018-11-10T18:51:00Z">
          <w:tblPr>
            <w:tblStyle w:val="aff5"/>
            <w:tblW w:w="8296" w:type="dxa"/>
            <w:tblLayout w:type="fixed"/>
            <w:tblLook w:val="04A0" w:firstRow="1" w:lastRow="0" w:firstColumn="1" w:lastColumn="0" w:noHBand="0" w:noVBand="1"/>
          </w:tblPr>
        </w:tblPrChange>
      </w:tblPr>
      <w:tblGrid>
        <w:gridCol w:w="959"/>
        <w:gridCol w:w="992"/>
        <w:gridCol w:w="1985"/>
        <w:gridCol w:w="1134"/>
        <w:gridCol w:w="1417"/>
        <w:gridCol w:w="1418"/>
        <w:gridCol w:w="850"/>
        <w:tblGridChange w:id="1080">
          <w:tblGrid>
            <w:gridCol w:w="1094"/>
            <w:gridCol w:w="1093"/>
            <w:gridCol w:w="1120"/>
            <w:gridCol w:w="1123"/>
            <w:gridCol w:w="1194"/>
            <w:gridCol w:w="1560"/>
            <w:gridCol w:w="1112"/>
          </w:tblGrid>
        </w:tblGridChange>
      </w:tblGrid>
      <w:tr w:rsidR="0092000D" w14:paraId="6E12DC82" w14:textId="77777777" w:rsidTr="0092000D">
        <w:tc>
          <w:tcPr>
            <w:tcW w:w="959" w:type="dxa"/>
            <w:shd w:val="clear" w:color="auto" w:fill="B4C6E7" w:themeFill="accent1" w:themeFillTint="66"/>
            <w:vAlign w:val="center"/>
            <w:tcPrChange w:id="1081" w:author="hyx" w:date="2018-11-10T18:51:00Z">
              <w:tcPr>
                <w:tcW w:w="1094" w:type="dxa"/>
                <w:shd w:val="clear" w:color="auto" w:fill="B4C6E7" w:themeFill="accent1" w:themeFillTint="66"/>
                <w:vAlign w:val="center"/>
              </w:tcPr>
            </w:tcPrChange>
          </w:tcPr>
          <w:p w14:paraId="67E5C018" w14:textId="77777777" w:rsidR="0092000D" w:rsidRDefault="0092000D" w:rsidP="0092000D">
            <w:pPr>
              <w:spacing w:before="156" w:after="156"/>
              <w:ind w:left="422" w:hanging="422"/>
              <w:rPr>
                <w:b/>
              </w:rPr>
            </w:pPr>
            <w:r>
              <w:rPr>
                <w:rFonts w:hint="eastAsia"/>
                <w:b/>
              </w:rPr>
              <w:t>职务</w:t>
            </w:r>
          </w:p>
        </w:tc>
        <w:tc>
          <w:tcPr>
            <w:tcW w:w="992" w:type="dxa"/>
            <w:shd w:val="clear" w:color="auto" w:fill="B4C6E7" w:themeFill="accent1" w:themeFillTint="66"/>
            <w:vAlign w:val="center"/>
            <w:tcPrChange w:id="1082" w:author="hyx" w:date="2018-11-10T18:51:00Z">
              <w:tcPr>
                <w:tcW w:w="1093" w:type="dxa"/>
                <w:shd w:val="clear" w:color="auto" w:fill="B4C6E7" w:themeFill="accent1" w:themeFillTint="66"/>
                <w:vAlign w:val="center"/>
              </w:tcPr>
            </w:tcPrChange>
          </w:tcPr>
          <w:p w14:paraId="74073541" w14:textId="77777777" w:rsidR="0092000D" w:rsidRDefault="0092000D" w:rsidP="0092000D">
            <w:pPr>
              <w:spacing w:before="156" w:after="156"/>
              <w:ind w:left="422" w:hanging="422"/>
              <w:rPr>
                <w:b/>
              </w:rPr>
            </w:pPr>
            <w:r>
              <w:rPr>
                <w:rFonts w:hint="eastAsia"/>
                <w:b/>
              </w:rPr>
              <w:t>姓名</w:t>
            </w:r>
          </w:p>
        </w:tc>
        <w:tc>
          <w:tcPr>
            <w:tcW w:w="1985" w:type="dxa"/>
            <w:shd w:val="clear" w:color="auto" w:fill="B4C6E7" w:themeFill="accent1" w:themeFillTint="66"/>
            <w:vAlign w:val="center"/>
            <w:tcPrChange w:id="1083" w:author="hyx" w:date="2018-11-10T18:51:00Z">
              <w:tcPr>
                <w:tcW w:w="1120" w:type="dxa"/>
                <w:shd w:val="clear" w:color="auto" w:fill="B4C6E7" w:themeFill="accent1" w:themeFillTint="66"/>
                <w:vAlign w:val="center"/>
              </w:tcPr>
            </w:tcPrChange>
          </w:tcPr>
          <w:p w14:paraId="5392E4F7" w14:textId="77777777" w:rsidR="0092000D" w:rsidRDefault="0092000D" w:rsidP="0092000D">
            <w:pPr>
              <w:spacing w:before="156" w:after="156"/>
              <w:ind w:left="422" w:hanging="422"/>
              <w:rPr>
                <w:b/>
              </w:rPr>
            </w:pPr>
            <w:r>
              <w:rPr>
                <w:rFonts w:hint="eastAsia"/>
                <w:b/>
              </w:rPr>
              <w:t>负责内容</w:t>
            </w:r>
          </w:p>
        </w:tc>
        <w:tc>
          <w:tcPr>
            <w:tcW w:w="1134" w:type="dxa"/>
            <w:shd w:val="clear" w:color="auto" w:fill="B4C6E7" w:themeFill="accent1" w:themeFillTint="66"/>
            <w:vAlign w:val="center"/>
            <w:tcPrChange w:id="1084" w:author="hyx" w:date="2018-11-10T18:51:00Z">
              <w:tcPr>
                <w:tcW w:w="1123" w:type="dxa"/>
                <w:shd w:val="clear" w:color="auto" w:fill="B4C6E7" w:themeFill="accent1" w:themeFillTint="66"/>
                <w:vAlign w:val="center"/>
              </w:tcPr>
            </w:tcPrChange>
          </w:tcPr>
          <w:p w14:paraId="4566B65D" w14:textId="77777777" w:rsidR="0092000D" w:rsidRDefault="0092000D" w:rsidP="0092000D">
            <w:pPr>
              <w:spacing w:before="156" w:after="156"/>
              <w:ind w:left="422" w:hanging="422"/>
              <w:rPr>
                <w:b/>
              </w:rPr>
            </w:pPr>
            <w:ins w:id="1085" w:author="hyx" w:date="2018-11-10T18:49:00Z">
              <w:r>
                <w:rPr>
                  <w:rFonts w:hint="eastAsia"/>
                  <w:b/>
                  <w:color w:val="000000"/>
                  <w:szCs w:val="21"/>
                </w:rPr>
                <w:t>微信号</w:t>
              </w:r>
            </w:ins>
            <w:del w:id="1086" w:author="hyx" w:date="2018-11-10T18:49:00Z">
              <w:r>
                <w:rPr>
                  <w:rFonts w:hint="eastAsia"/>
                  <w:b/>
                </w:rPr>
                <w:delText>班级</w:delText>
              </w:r>
            </w:del>
          </w:p>
        </w:tc>
        <w:tc>
          <w:tcPr>
            <w:tcW w:w="1417" w:type="dxa"/>
            <w:shd w:val="clear" w:color="auto" w:fill="B4C6E7" w:themeFill="accent1" w:themeFillTint="66"/>
            <w:vAlign w:val="center"/>
            <w:tcPrChange w:id="1087" w:author="hyx" w:date="2018-11-10T18:51:00Z">
              <w:tcPr>
                <w:tcW w:w="1194" w:type="dxa"/>
                <w:shd w:val="clear" w:color="auto" w:fill="B4C6E7" w:themeFill="accent1" w:themeFillTint="66"/>
                <w:vAlign w:val="center"/>
              </w:tcPr>
            </w:tcPrChange>
          </w:tcPr>
          <w:p w14:paraId="106EF770" w14:textId="77777777" w:rsidR="0092000D" w:rsidRDefault="0092000D" w:rsidP="0092000D">
            <w:pPr>
              <w:spacing w:before="156" w:after="156"/>
              <w:ind w:left="422" w:hanging="422"/>
              <w:rPr>
                <w:b/>
              </w:rPr>
            </w:pPr>
            <w:ins w:id="1088" w:author="hyx" w:date="2018-11-10T18:49:00Z">
              <w:r>
                <w:rPr>
                  <w:rFonts w:hint="eastAsia"/>
                  <w:b/>
                  <w:color w:val="000000"/>
                  <w:szCs w:val="21"/>
                </w:rPr>
                <w:t>QQ号</w:t>
              </w:r>
            </w:ins>
            <w:del w:id="1089" w:author="hyx" w:date="2018-11-10T18:49:00Z">
              <w:r>
                <w:rPr>
                  <w:rFonts w:hint="eastAsia"/>
                  <w:b/>
                </w:rPr>
                <w:delText>学号</w:delText>
              </w:r>
            </w:del>
          </w:p>
        </w:tc>
        <w:tc>
          <w:tcPr>
            <w:tcW w:w="1418" w:type="dxa"/>
            <w:shd w:val="clear" w:color="auto" w:fill="B4C6E7" w:themeFill="accent1" w:themeFillTint="66"/>
            <w:vAlign w:val="center"/>
            <w:tcPrChange w:id="1090" w:author="hyx" w:date="2018-11-10T18:51:00Z">
              <w:tcPr>
                <w:tcW w:w="1560" w:type="dxa"/>
                <w:shd w:val="clear" w:color="auto" w:fill="B4C6E7" w:themeFill="accent1" w:themeFillTint="66"/>
                <w:vAlign w:val="center"/>
              </w:tcPr>
            </w:tcPrChange>
          </w:tcPr>
          <w:p w14:paraId="0C173B83" w14:textId="77777777" w:rsidR="0092000D" w:rsidRDefault="0092000D" w:rsidP="0092000D">
            <w:pPr>
              <w:spacing w:before="156" w:after="156"/>
              <w:ind w:left="422" w:hanging="422"/>
              <w:rPr>
                <w:b/>
              </w:rPr>
            </w:pPr>
            <w:r>
              <w:rPr>
                <w:rFonts w:hint="eastAsia"/>
                <w:b/>
              </w:rPr>
              <w:t>电话号码</w:t>
            </w:r>
          </w:p>
        </w:tc>
        <w:tc>
          <w:tcPr>
            <w:tcW w:w="850" w:type="dxa"/>
            <w:shd w:val="clear" w:color="auto" w:fill="B4C6E7" w:themeFill="accent1" w:themeFillTint="66"/>
            <w:vAlign w:val="center"/>
            <w:tcPrChange w:id="1091" w:author="hyx" w:date="2018-11-10T18:51:00Z">
              <w:tcPr>
                <w:tcW w:w="1112" w:type="dxa"/>
                <w:shd w:val="clear" w:color="auto" w:fill="B4C6E7" w:themeFill="accent1" w:themeFillTint="66"/>
                <w:vAlign w:val="center"/>
              </w:tcPr>
            </w:tcPrChange>
          </w:tcPr>
          <w:p w14:paraId="7252D06D" w14:textId="77777777" w:rsidR="0092000D" w:rsidRDefault="0092000D" w:rsidP="0092000D">
            <w:pPr>
              <w:spacing w:before="156" w:after="156"/>
              <w:ind w:left="422" w:hanging="422"/>
              <w:rPr>
                <w:b/>
              </w:rPr>
            </w:pPr>
            <w:r>
              <w:rPr>
                <w:rFonts w:hint="eastAsia"/>
                <w:b/>
              </w:rPr>
              <w:t>寝室号</w:t>
            </w:r>
          </w:p>
        </w:tc>
      </w:tr>
      <w:tr w:rsidR="0092000D" w14:paraId="4A3C607F" w14:textId="77777777" w:rsidTr="0092000D">
        <w:tc>
          <w:tcPr>
            <w:tcW w:w="959" w:type="dxa"/>
            <w:vAlign w:val="center"/>
            <w:tcPrChange w:id="1092" w:author="hyx" w:date="2018-11-10T18:51:00Z">
              <w:tcPr>
                <w:tcW w:w="1094" w:type="dxa"/>
                <w:vAlign w:val="center"/>
              </w:tcPr>
            </w:tcPrChange>
          </w:tcPr>
          <w:p w14:paraId="64A24B41" w14:textId="77777777" w:rsidR="0092000D" w:rsidRDefault="0092000D" w:rsidP="0089063C">
            <w:pPr>
              <w:spacing w:before="156" w:after="156"/>
            </w:pPr>
            <w:r>
              <w:rPr>
                <w:rFonts w:hint="eastAsia"/>
              </w:rPr>
              <w:t>会议记录员</w:t>
            </w:r>
          </w:p>
        </w:tc>
        <w:tc>
          <w:tcPr>
            <w:tcW w:w="992" w:type="dxa"/>
            <w:vAlign w:val="center"/>
            <w:tcPrChange w:id="1093" w:author="hyx" w:date="2018-11-10T18:51:00Z">
              <w:tcPr>
                <w:tcW w:w="1093" w:type="dxa"/>
                <w:vAlign w:val="center"/>
              </w:tcPr>
            </w:tcPrChange>
          </w:tcPr>
          <w:p w14:paraId="412DE956" w14:textId="77777777" w:rsidR="0092000D" w:rsidRDefault="0092000D" w:rsidP="0092000D">
            <w:pPr>
              <w:spacing w:before="156" w:after="156"/>
              <w:ind w:left="420" w:hanging="420"/>
            </w:pPr>
            <w:r>
              <w:rPr>
                <w:rFonts w:hint="eastAsia"/>
              </w:rPr>
              <w:t>吕迪</w:t>
            </w:r>
          </w:p>
        </w:tc>
        <w:tc>
          <w:tcPr>
            <w:tcW w:w="1985" w:type="dxa"/>
            <w:vAlign w:val="center"/>
            <w:tcPrChange w:id="1094" w:author="hyx" w:date="2018-11-10T18:51:00Z">
              <w:tcPr>
                <w:tcW w:w="1120" w:type="dxa"/>
                <w:vAlign w:val="center"/>
              </w:tcPr>
            </w:tcPrChange>
          </w:tcPr>
          <w:p w14:paraId="195D513A" w14:textId="77777777" w:rsidR="0092000D" w:rsidRDefault="0092000D" w:rsidP="0089063C">
            <w:pPr>
              <w:spacing w:before="156" w:after="156"/>
            </w:pPr>
            <w:r>
              <w:rPr>
                <w:rFonts w:hint="eastAsia"/>
              </w:rPr>
              <w:t>记录开会内容，写好会议任务分配和任务检查表，上传Git</w:t>
            </w:r>
          </w:p>
        </w:tc>
        <w:tc>
          <w:tcPr>
            <w:tcW w:w="1134" w:type="dxa"/>
            <w:vAlign w:val="center"/>
            <w:tcPrChange w:id="1095" w:author="hyx" w:date="2018-11-10T18:51:00Z">
              <w:tcPr>
                <w:tcW w:w="1123" w:type="dxa"/>
                <w:vAlign w:val="center"/>
              </w:tcPr>
            </w:tcPrChange>
          </w:tcPr>
          <w:p w14:paraId="2C01CE67" w14:textId="77777777" w:rsidR="0092000D" w:rsidRDefault="0092000D" w:rsidP="0092000D">
            <w:pPr>
              <w:spacing w:before="156" w:after="156"/>
              <w:ind w:left="400" w:hanging="400"/>
            </w:pPr>
            <w:ins w:id="1096" w:author="hyx" w:date="2018-11-10T18:50:00Z">
              <w:r>
                <w:t>di62289</w:t>
              </w:r>
            </w:ins>
            <w:del w:id="1097" w:author="hyx" w:date="2018-11-10T18:50:00Z">
              <w:r>
                <w:rPr>
                  <w:rFonts w:hint="eastAsia"/>
                  <w:bCs/>
                </w:rPr>
                <w:delText>软工1601</w:delText>
              </w:r>
            </w:del>
          </w:p>
        </w:tc>
        <w:tc>
          <w:tcPr>
            <w:tcW w:w="1417" w:type="dxa"/>
            <w:vAlign w:val="center"/>
            <w:tcPrChange w:id="1098" w:author="hyx" w:date="2018-11-10T18:51:00Z">
              <w:tcPr>
                <w:tcW w:w="1194" w:type="dxa"/>
                <w:vAlign w:val="center"/>
              </w:tcPr>
            </w:tcPrChange>
          </w:tcPr>
          <w:p w14:paraId="5C57FEF6" w14:textId="77777777" w:rsidR="0092000D" w:rsidRDefault="0092000D" w:rsidP="0092000D">
            <w:pPr>
              <w:spacing w:before="156" w:after="156"/>
              <w:ind w:left="400" w:hanging="400"/>
            </w:pPr>
            <w:ins w:id="1099" w:author="hyx" w:date="2018-11-10T18:50:00Z">
              <w:r>
                <w:t>935162289</w:t>
              </w:r>
            </w:ins>
            <w:del w:id="1100" w:author="hyx" w:date="2018-11-10T18:50:00Z">
              <w:r>
                <w:rPr>
                  <w:rFonts w:hint="eastAsia"/>
                  <w:bCs/>
                </w:rPr>
                <w:delText>31504251</w:delText>
              </w:r>
            </w:del>
          </w:p>
        </w:tc>
        <w:tc>
          <w:tcPr>
            <w:tcW w:w="1418" w:type="dxa"/>
            <w:vAlign w:val="center"/>
            <w:tcPrChange w:id="1101" w:author="hyx" w:date="2018-11-10T18:51:00Z">
              <w:tcPr>
                <w:tcW w:w="1560" w:type="dxa"/>
                <w:vAlign w:val="center"/>
              </w:tcPr>
            </w:tcPrChange>
          </w:tcPr>
          <w:p w14:paraId="36DD1064" w14:textId="77777777" w:rsidR="0092000D" w:rsidRDefault="0092000D" w:rsidP="0092000D">
            <w:pPr>
              <w:spacing w:before="156" w:after="156"/>
              <w:ind w:left="400" w:hanging="400"/>
            </w:pPr>
            <w:ins w:id="1102" w:author="hyx" w:date="2018-11-10T18:50:00Z">
              <w:r>
                <w:t>17306413358</w:t>
              </w:r>
            </w:ins>
            <w:del w:id="1103" w:author="hyx" w:date="2018-11-10T18:50:00Z">
              <w:r>
                <w:delText>17306413358</w:delText>
              </w:r>
            </w:del>
          </w:p>
        </w:tc>
        <w:tc>
          <w:tcPr>
            <w:tcW w:w="850" w:type="dxa"/>
            <w:vAlign w:val="center"/>
            <w:tcPrChange w:id="1104" w:author="hyx" w:date="2018-11-10T18:51:00Z">
              <w:tcPr>
                <w:tcW w:w="1112" w:type="dxa"/>
                <w:vAlign w:val="center"/>
              </w:tcPr>
            </w:tcPrChange>
          </w:tcPr>
          <w:p w14:paraId="59CA8AD1" w14:textId="77777777" w:rsidR="0092000D" w:rsidRDefault="0092000D" w:rsidP="0089063C">
            <w:pPr>
              <w:spacing w:before="156" w:after="156"/>
            </w:pPr>
            <w:r>
              <w:t>求真1-125</w:t>
            </w:r>
          </w:p>
        </w:tc>
      </w:tr>
    </w:tbl>
    <w:p w14:paraId="094EC98C" w14:textId="77777777" w:rsidR="0092000D" w:rsidRDefault="0092000D" w:rsidP="0092000D"/>
    <w:p w14:paraId="2E96B86E" w14:textId="77777777" w:rsidR="0092000D" w:rsidRDefault="0092000D" w:rsidP="0092000D"/>
    <w:p w14:paraId="672E331E" w14:textId="77777777" w:rsidR="0092000D" w:rsidRDefault="0092000D" w:rsidP="0092000D"/>
    <w:p w14:paraId="726BF9F6" w14:textId="77777777" w:rsidR="0092000D" w:rsidRDefault="0092000D" w:rsidP="0092000D">
      <w:pPr>
        <w:pStyle w:val="a1"/>
      </w:pPr>
      <w:bookmarkStart w:id="1105" w:name="_Toc497223489"/>
      <w:bookmarkStart w:id="1106" w:name="_Toc530709119"/>
      <w:bookmarkStart w:id="1107" w:name="_Toc533946087"/>
      <w:r>
        <w:rPr>
          <w:rFonts w:hint="eastAsia"/>
        </w:rPr>
        <w:t>录音记录员</w:t>
      </w:r>
      <w:bookmarkEnd w:id="1105"/>
      <w:bookmarkEnd w:id="1106"/>
      <w:bookmarkEnd w:id="1107"/>
    </w:p>
    <w:p w14:paraId="33613A12" w14:textId="77777777" w:rsidR="0092000D" w:rsidRDefault="0092000D" w:rsidP="0092000D">
      <w:pPr>
        <w:ind w:leftChars="200" w:left="420"/>
      </w:pPr>
      <w:r>
        <w:rPr>
          <w:rFonts w:hint="eastAsia"/>
        </w:rPr>
        <w:t>本职概述：</w:t>
      </w:r>
    </w:p>
    <w:p w14:paraId="33FD8700" w14:textId="77777777" w:rsidR="0092000D" w:rsidRDefault="0092000D" w:rsidP="0092000D">
      <w:pPr>
        <w:ind w:leftChars="200" w:left="420" w:firstLine="420"/>
      </w:pPr>
      <w:r>
        <w:rPr>
          <w:rFonts w:hint="eastAsia"/>
        </w:rPr>
        <w:t>负责录音</w:t>
      </w:r>
    </w:p>
    <w:p w14:paraId="2030E943" w14:textId="77777777" w:rsidR="0092000D" w:rsidRDefault="0092000D" w:rsidP="0092000D"/>
    <w:tbl>
      <w:tblPr>
        <w:tblStyle w:val="aff5"/>
        <w:tblW w:w="8755" w:type="dxa"/>
        <w:tblLayout w:type="fixed"/>
        <w:tblLook w:val="04A0" w:firstRow="1" w:lastRow="0" w:firstColumn="1" w:lastColumn="0" w:noHBand="0" w:noVBand="1"/>
        <w:tblPrChange w:id="1108" w:author="hyx" w:date="2018-11-10T18:52:00Z">
          <w:tblPr>
            <w:tblStyle w:val="aff5"/>
            <w:tblW w:w="8296" w:type="dxa"/>
            <w:tblLayout w:type="fixed"/>
            <w:tblLook w:val="04A0" w:firstRow="1" w:lastRow="0" w:firstColumn="1" w:lastColumn="0" w:noHBand="0" w:noVBand="1"/>
          </w:tblPr>
        </w:tblPrChange>
      </w:tblPr>
      <w:tblGrid>
        <w:gridCol w:w="959"/>
        <w:gridCol w:w="992"/>
        <w:gridCol w:w="1985"/>
        <w:gridCol w:w="1134"/>
        <w:gridCol w:w="1417"/>
        <w:gridCol w:w="1418"/>
        <w:gridCol w:w="850"/>
        <w:tblGridChange w:id="1109">
          <w:tblGrid>
            <w:gridCol w:w="1094"/>
            <w:gridCol w:w="1093"/>
            <w:gridCol w:w="1120"/>
            <w:gridCol w:w="1123"/>
            <w:gridCol w:w="1194"/>
            <w:gridCol w:w="1560"/>
            <w:gridCol w:w="1112"/>
          </w:tblGrid>
        </w:tblGridChange>
      </w:tblGrid>
      <w:tr w:rsidR="0092000D" w14:paraId="23080DB7" w14:textId="77777777" w:rsidTr="0092000D">
        <w:tc>
          <w:tcPr>
            <w:tcW w:w="959" w:type="dxa"/>
            <w:shd w:val="clear" w:color="auto" w:fill="B4C6E7" w:themeFill="accent1" w:themeFillTint="66"/>
            <w:vAlign w:val="center"/>
            <w:tcPrChange w:id="1110" w:author="hyx" w:date="2018-11-10T18:52:00Z">
              <w:tcPr>
                <w:tcW w:w="1094" w:type="dxa"/>
                <w:shd w:val="clear" w:color="auto" w:fill="B4C6E7" w:themeFill="accent1" w:themeFillTint="66"/>
                <w:vAlign w:val="center"/>
              </w:tcPr>
            </w:tcPrChange>
          </w:tcPr>
          <w:p w14:paraId="0F717626" w14:textId="77777777" w:rsidR="0092000D" w:rsidRDefault="0092000D" w:rsidP="0092000D">
            <w:pPr>
              <w:spacing w:before="156" w:after="156"/>
              <w:ind w:left="422" w:hanging="422"/>
              <w:rPr>
                <w:b/>
              </w:rPr>
            </w:pPr>
            <w:r>
              <w:rPr>
                <w:rFonts w:hint="eastAsia"/>
                <w:b/>
              </w:rPr>
              <w:t>职务</w:t>
            </w:r>
          </w:p>
        </w:tc>
        <w:tc>
          <w:tcPr>
            <w:tcW w:w="992" w:type="dxa"/>
            <w:shd w:val="clear" w:color="auto" w:fill="B4C6E7" w:themeFill="accent1" w:themeFillTint="66"/>
            <w:vAlign w:val="center"/>
            <w:tcPrChange w:id="1111" w:author="hyx" w:date="2018-11-10T18:52:00Z">
              <w:tcPr>
                <w:tcW w:w="1093" w:type="dxa"/>
                <w:shd w:val="clear" w:color="auto" w:fill="B4C6E7" w:themeFill="accent1" w:themeFillTint="66"/>
                <w:vAlign w:val="center"/>
              </w:tcPr>
            </w:tcPrChange>
          </w:tcPr>
          <w:p w14:paraId="0ECE5C3C" w14:textId="77777777" w:rsidR="0092000D" w:rsidRDefault="0092000D" w:rsidP="0092000D">
            <w:pPr>
              <w:spacing w:before="156" w:after="156"/>
              <w:ind w:left="422" w:hanging="422"/>
              <w:rPr>
                <w:b/>
              </w:rPr>
            </w:pPr>
            <w:r>
              <w:rPr>
                <w:rFonts w:hint="eastAsia"/>
                <w:b/>
              </w:rPr>
              <w:t>姓名</w:t>
            </w:r>
          </w:p>
        </w:tc>
        <w:tc>
          <w:tcPr>
            <w:tcW w:w="1985" w:type="dxa"/>
            <w:shd w:val="clear" w:color="auto" w:fill="B4C6E7" w:themeFill="accent1" w:themeFillTint="66"/>
            <w:vAlign w:val="center"/>
            <w:tcPrChange w:id="1112" w:author="hyx" w:date="2018-11-10T18:52:00Z">
              <w:tcPr>
                <w:tcW w:w="1120" w:type="dxa"/>
                <w:shd w:val="clear" w:color="auto" w:fill="B4C6E7" w:themeFill="accent1" w:themeFillTint="66"/>
                <w:vAlign w:val="center"/>
              </w:tcPr>
            </w:tcPrChange>
          </w:tcPr>
          <w:p w14:paraId="1DB527C4" w14:textId="77777777" w:rsidR="0092000D" w:rsidRDefault="0092000D" w:rsidP="0092000D">
            <w:pPr>
              <w:spacing w:before="156" w:after="156"/>
              <w:ind w:left="422" w:hanging="422"/>
              <w:rPr>
                <w:b/>
              </w:rPr>
            </w:pPr>
            <w:r>
              <w:rPr>
                <w:rFonts w:hint="eastAsia"/>
                <w:b/>
              </w:rPr>
              <w:t>负责内容</w:t>
            </w:r>
          </w:p>
        </w:tc>
        <w:tc>
          <w:tcPr>
            <w:tcW w:w="1134" w:type="dxa"/>
            <w:shd w:val="clear" w:color="auto" w:fill="B4C6E7" w:themeFill="accent1" w:themeFillTint="66"/>
            <w:vAlign w:val="center"/>
            <w:tcPrChange w:id="1113" w:author="hyx" w:date="2018-11-10T18:52:00Z">
              <w:tcPr>
                <w:tcW w:w="1123" w:type="dxa"/>
                <w:shd w:val="clear" w:color="auto" w:fill="B4C6E7" w:themeFill="accent1" w:themeFillTint="66"/>
                <w:vAlign w:val="center"/>
              </w:tcPr>
            </w:tcPrChange>
          </w:tcPr>
          <w:p w14:paraId="49C345FF" w14:textId="77777777" w:rsidR="0092000D" w:rsidRDefault="0092000D" w:rsidP="0092000D">
            <w:pPr>
              <w:spacing w:before="156" w:after="156"/>
              <w:ind w:left="422" w:hanging="422"/>
              <w:rPr>
                <w:b/>
              </w:rPr>
            </w:pPr>
            <w:ins w:id="1114" w:author="hyx" w:date="2018-11-10T18:50:00Z">
              <w:r>
                <w:rPr>
                  <w:rFonts w:hint="eastAsia"/>
                  <w:b/>
                  <w:color w:val="000000"/>
                  <w:szCs w:val="21"/>
                </w:rPr>
                <w:t>微信号</w:t>
              </w:r>
            </w:ins>
            <w:del w:id="1115" w:author="hyx" w:date="2018-11-10T18:50:00Z">
              <w:r>
                <w:rPr>
                  <w:rFonts w:hint="eastAsia"/>
                  <w:b/>
                </w:rPr>
                <w:delText>班级</w:delText>
              </w:r>
            </w:del>
          </w:p>
        </w:tc>
        <w:tc>
          <w:tcPr>
            <w:tcW w:w="1417" w:type="dxa"/>
            <w:shd w:val="clear" w:color="auto" w:fill="B4C6E7" w:themeFill="accent1" w:themeFillTint="66"/>
            <w:vAlign w:val="center"/>
            <w:tcPrChange w:id="1116" w:author="hyx" w:date="2018-11-10T18:52:00Z">
              <w:tcPr>
                <w:tcW w:w="1194" w:type="dxa"/>
                <w:shd w:val="clear" w:color="auto" w:fill="B4C6E7" w:themeFill="accent1" w:themeFillTint="66"/>
                <w:vAlign w:val="center"/>
              </w:tcPr>
            </w:tcPrChange>
          </w:tcPr>
          <w:p w14:paraId="63611F87" w14:textId="77777777" w:rsidR="0092000D" w:rsidRDefault="0092000D" w:rsidP="0092000D">
            <w:pPr>
              <w:spacing w:before="156" w:after="156"/>
              <w:ind w:left="422" w:hanging="422"/>
              <w:rPr>
                <w:b/>
              </w:rPr>
            </w:pPr>
            <w:ins w:id="1117" w:author="hyx" w:date="2018-11-10T18:50:00Z">
              <w:r>
                <w:rPr>
                  <w:rFonts w:hint="eastAsia"/>
                  <w:b/>
                  <w:color w:val="000000"/>
                  <w:szCs w:val="21"/>
                </w:rPr>
                <w:t>QQ号</w:t>
              </w:r>
            </w:ins>
            <w:del w:id="1118" w:author="hyx" w:date="2018-11-10T18:50:00Z">
              <w:r>
                <w:rPr>
                  <w:rFonts w:hint="eastAsia"/>
                  <w:b/>
                </w:rPr>
                <w:delText>学号</w:delText>
              </w:r>
            </w:del>
          </w:p>
        </w:tc>
        <w:tc>
          <w:tcPr>
            <w:tcW w:w="1418" w:type="dxa"/>
            <w:shd w:val="clear" w:color="auto" w:fill="B4C6E7" w:themeFill="accent1" w:themeFillTint="66"/>
            <w:vAlign w:val="center"/>
            <w:tcPrChange w:id="1119" w:author="hyx" w:date="2018-11-10T18:52:00Z">
              <w:tcPr>
                <w:tcW w:w="1560" w:type="dxa"/>
                <w:shd w:val="clear" w:color="auto" w:fill="B4C6E7" w:themeFill="accent1" w:themeFillTint="66"/>
                <w:vAlign w:val="center"/>
              </w:tcPr>
            </w:tcPrChange>
          </w:tcPr>
          <w:p w14:paraId="20035A5B" w14:textId="77777777" w:rsidR="0092000D" w:rsidRDefault="0092000D" w:rsidP="0092000D">
            <w:pPr>
              <w:spacing w:before="156" w:after="156"/>
              <w:ind w:left="422" w:hanging="422"/>
              <w:rPr>
                <w:b/>
              </w:rPr>
            </w:pPr>
            <w:r>
              <w:rPr>
                <w:rFonts w:hint="eastAsia"/>
                <w:b/>
              </w:rPr>
              <w:t>电话号码</w:t>
            </w:r>
          </w:p>
        </w:tc>
        <w:tc>
          <w:tcPr>
            <w:tcW w:w="850" w:type="dxa"/>
            <w:shd w:val="clear" w:color="auto" w:fill="B4C6E7" w:themeFill="accent1" w:themeFillTint="66"/>
            <w:vAlign w:val="center"/>
            <w:tcPrChange w:id="1120" w:author="hyx" w:date="2018-11-10T18:52:00Z">
              <w:tcPr>
                <w:tcW w:w="1112" w:type="dxa"/>
                <w:shd w:val="clear" w:color="auto" w:fill="B4C6E7" w:themeFill="accent1" w:themeFillTint="66"/>
                <w:vAlign w:val="center"/>
              </w:tcPr>
            </w:tcPrChange>
          </w:tcPr>
          <w:p w14:paraId="3BAE2682" w14:textId="77777777" w:rsidR="0092000D" w:rsidRDefault="0092000D" w:rsidP="0092000D">
            <w:pPr>
              <w:spacing w:before="156" w:after="156"/>
              <w:ind w:left="422" w:hanging="422"/>
              <w:rPr>
                <w:b/>
              </w:rPr>
            </w:pPr>
            <w:r>
              <w:rPr>
                <w:rFonts w:hint="eastAsia"/>
                <w:b/>
              </w:rPr>
              <w:t>寝室号</w:t>
            </w:r>
          </w:p>
        </w:tc>
      </w:tr>
      <w:tr w:rsidR="0092000D" w14:paraId="743C55CE" w14:textId="77777777" w:rsidTr="0092000D">
        <w:tc>
          <w:tcPr>
            <w:tcW w:w="959" w:type="dxa"/>
            <w:vAlign w:val="center"/>
            <w:tcPrChange w:id="1121" w:author="hyx" w:date="2018-11-10T18:52:00Z">
              <w:tcPr>
                <w:tcW w:w="1094" w:type="dxa"/>
                <w:vAlign w:val="center"/>
              </w:tcPr>
            </w:tcPrChange>
          </w:tcPr>
          <w:p w14:paraId="0702D9B6" w14:textId="77777777" w:rsidR="0092000D" w:rsidRDefault="0092000D" w:rsidP="0089063C">
            <w:pPr>
              <w:spacing w:before="156" w:after="156"/>
            </w:pPr>
            <w:del w:id="1122" w:author="hyx" w:date="2018-11-10T18:52:00Z">
              <w:r>
                <w:rPr>
                  <w:rFonts w:hint="eastAsia"/>
                </w:rPr>
                <w:lastRenderedPageBreak/>
                <w:delText>PPT整合员</w:delText>
              </w:r>
            </w:del>
            <w:ins w:id="1123" w:author="hyx" w:date="2018-11-10T18:52:00Z">
              <w:r>
                <w:rPr>
                  <w:rFonts w:hint="eastAsia"/>
                </w:rPr>
                <w:t>录音记录员</w:t>
              </w:r>
            </w:ins>
          </w:p>
        </w:tc>
        <w:tc>
          <w:tcPr>
            <w:tcW w:w="992" w:type="dxa"/>
            <w:vAlign w:val="center"/>
            <w:tcPrChange w:id="1124" w:author="hyx" w:date="2018-11-10T18:52:00Z">
              <w:tcPr>
                <w:tcW w:w="1093" w:type="dxa"/>
                <w:vAlign w:val="center"/>
              </w:tcPr>
            </w:tcPrChange>
          </w:tcPr>
          <w:p w14:paraId="1366BF63" w14:textId="77777777" w:rsidR="0092000D" w:rsidRDefault="0092000D" w:rsidP="0092000D">
            <w:pPr>
              <w:spacing w:before="156" w:after="156"/>
              <w:ind w:left="420" w:hanging="420"/>
            </w:pPr>
            <w:r>
              <w:rPr>
                <w:rFonts w:hint="eastAsia"/>
              </w:rPr>
              <w:t>徐双铅</w:t>
            </w:r>
          </w:p>
        </w:tc>
        <w:tc>
          <w:tcPr>
            <w:tcW w:w="1985" w:type="dxa"/>
            <w:vAlign w:val="center"/>
            <w:tcPrChange w:id="1125" w:author="hyx" w:date="2018-11-10T18:52:00Z">
              <w:tcPr>
                <w:tcW w:w="1120" w:type="dxa"/>
                <w:vAlign w:val="center"/>
              </w:tcPr>
            </w:tcPrChange>
          </w:tcPr>
          <w:p w14:paraId="67C8E924" w14:textId="77777777" w:rsidR="0092000D" w:rsidRDefault="0092000D" w:rsidP="0089063C">
            <w:pPr>
              <w:spacing w:before="156" w:after="156"/>
            </w:pPr>
            <w:r>
              <w:rPr>
                <w:rFonts w:hint="eastAsia"/>
              </w:rPr>
              <w:t>开会时、上课时、审核时、用户访谈师，进行录音，录音链接上传Git</w:t>
            </w:r>
          </w:p>
        </w:tc>
        <w:tc>
          <w:tcPr>
            <w:tcW w:w="1134" w:type="dxa"/>
            <w:vAlign w:val="center"/>
            <w:tcPrChange w:id="1126" w:author="hyx" w:date="2018-11-10T18:52:00Z">
              <w:tcPr>
                <w:tcW w:w="1123" w:type="dxa"/>
                <w:vAlign w:val="center"/>
              </w:tcPr>
            </w:tcPrChange>
          </w:tcPr>
          <w:p w14:paraId="21A5026A" w14:textId="77777777" w:rsidR="0092000D" w:rsidRDefault="0092000D" w:rsidP="0092000D">
            <w:pPr>
              <w:spacing w:before="156" w:after="156"/>
              <w:ind w:left="400" w:hanging="400"/>
            </w:pPr>
            <w:ins w:id="1127" w:author="hyx" w:date="2018-11-10T18:51:00Z">
              <w:r>
                <w:t>CXM1064081300</w:t>
              </w:r>
            </w:ins>
            <w:del w:id="1128" w:author="hyx" w:date="2018-11-10T18:51:00Z">
              <w:r>
                <w:rPr>
                  <w:rFonts w:hint="eastAsia"/>
                </w:rPr>
                <w:delText>软工1601</w:delText>
              </w:r>
            </w:del>
          </w:p>
        </w:tc>
        <w:tc>
          <w:tcPr>
            <w:tcW w:w="1417" w:type="dxa"/>
            <w:vAlign w:val="center"/>
            <w:tcPrChange w:id="1129" w:author="hyx" w:date="2018-11-10T18:52:00Z">
              <w:tcPr>
                <w:tcW w:w="1194" w:type="dxa"/>
                <w:vAlign w:val="center"/>
              </w:tcPr>
            </w:tcPrChange>
          </w:tcPr>
          <w:p w14:paraId="525A6B68" w14:textId="77777777" w:rsidR="0092000D" w:rsidRDefault="0092000D" w:rsidP="0092000D">
            <w:pPr>
              <w:spacing w:before="156" w:after="156"/>
              <w:ind w:left="400" w:hanging="400"/>
            </w:pPr>
            <w:ins w:id="1130" w:author="hyx" w:date="2018-11-10T18:51:00Z">
              <w:r>
                <w:t>1227442409</w:t>
              </w:r>
            </w:ins>
            <w:del w:id="1131" w:author="hyx" w:date="2018-11-10T18:51:00Z">
              <w:r>
                <w:rPr>
                  <w:rFonts w:hint="eastAsia"/>
                </w:rPr>
                <w:delText>31601221</w:delText>
              </w:r>
            </w:del>
          </w:p>
        </w:tc>
        <w:tc>
          <w:tcPr>
            <w:tcW w:w="1418" w:type="dxa"/>
            <w:vAlign w:val="center"/>
            <w:tcPrChange w:id="1132" w:author="hyx" w:date="2018-11-10T18:52:00Z">
              <w:tcPr>
                <w:tcW w:w="1560" w:type="dxa"/>
                <w:vAlign w:val="center"/>
              </w:tcPr>
            </w:tcPrChange>
          </w:tcPr>
          <w:p w14:paraId="71D758E2" w14:textId="77777777" w:rsidR="0092000D" w:rsidRDefault="0092000D" w:rsidP="0092000D">
            <w:pPr>
              <w:spacing w:before="156" w:after="156"/>
              <w:ind w:left="420" w:hanging="420"/>
            </w:pPr>
            <w:r>
              <w:t>18094711647</w:t>
            </w:r>
          </w:p>
        </w:tc>
        <w:tc>
          <w:tcPr>
            <w:tcW w:w="850" w:type="dxa"/>
            <w:vAlign w:val="center"/>
            <w:tcPrChange w:id="1133" w:author="hyx" w:date="2018-11-10T18:52:00Z">
              <w:tcPr>
                <w:tcW w:w="1112" w:type="dxa"/>
                <w:vAlign w:val="center"/>
              </w:tcPr>
            </w:tcPrChange>
          </w:tcPr>
          <w:p w14:paraId="6D79C9B7" w14:textId="77777777" w:rsidR="0092000D" w:rsidRDefault="0092000D" w:rsidP="0089063C">
            <w:pPr>
              <w:spacing w:before="156" w:after="156"/>
            </w:pPr>
            <w:r>
              <w:t>弘毅2-206</w:t>
            </w:r>
          </w:p>
        </w:tc>
      </w:tr>
    </w:tbl>
    <w:p w14:paraId="49B4C86E" w14:textId="77777777" w:rsidR="0092000D" w:rsidRDefault="0092000D" w:rsidP="0092000D">
      <w:pPr>
        <w:rPr>
          <w:ins w:id="1134" w:author="hyx" w:date="2018-11-10T18:52:00Z"/>
          <w:b/>
        </w:rPr>
      </w:pPr>
    </w:p>
    <w:p w14:paraId="377A02E5" w14:textId="77777777" w:rsidR="0092000D" w:rsidRDefault="0092000D" w:rsidP="0092000D">
      <w:pPr>
        <w:rPr>
          <w:ins w:id="1135" w:author="hyx" w:date="2018-11-10T18:52:00Z"/>
          <w:b/>
        </w:rPr>
      </w:pPr>
    </w:p>
    <w:p w14:paraId="5ECDEA59" w14:textId="77777777" w:rsidR="0092000D" w:rsidRDefault="0092000D" w:rsidP="0092000D">
      <w:pPr>
        <w:rPr>
          <w:ins w:id="1136" w:author="hyx" w:date="2018-11-10T18:52:00Z"/>
          <w:b/>
        </w:rPr>
      </w:pPr>
    </w:p>
    <w:p w14:paraId="1CA44C66" w14:textId="77777777" w:rsidR="0092000D" w:rsidRDefault="0092000D" w:rsidP="0092000D">
      <w:pPr>
        <w:rPr>
          <w:b/>
        </w:rPr>
      </w:pPr>
    </w:p>
    <w:p w14:paraId="6613A664" w14:textId="77777777" w:rsidR="0092000D" w:rsidRDefault="0092000D" w:rsidP="0092000D">
      <w:pPr>
        <w:pStyle w:val="a1"/>
      </w:pPr>
      <w:bookmarkStart w:id="1137" w:name="_Toc497072232"/>
      <w:bookmarkStart w:id="1138" w:name="_Toc497223490"/>
      <w:bookmarkStart w:id="1139" w:name="_Toc530709120"/>
      <w:bookmarkStart w:id="1140" w:name="_Toc533946088"/>
      <w:r>
        <w:rPr>
          <w:rFonts w:hint="eastAsia"/>
        </w:rPr>
        <w:t>配置</w:t>
      </w:r>
      <w:bookmarkEnd w:id="1137"/>
      <w:r>
        <w:rPr>
          <w:rFonts w:hint="eastAsia"/>
        </w:rPr>
        <w:t>管理员</w:t>
      </w:r>
      <w:bookmarkEnd w:id="1138"/>
      <w:bookmarkEnd w:id="1139"/>
      <w:bookmarkEnd w:id="1140"/>
    </w:p>
    <w:p w14:paraId="1AE33328" w14:textId="77777777" w:rsidR="0092000D" w:rsidRDefault="0092000D" w:rsidP="0092000D">
      <w:pPr>
        <w:ind w:leftChars="200" w:left="420"/>
      </w:pPr>
      <w:r>
        <w:rPr>
          <w:rFonts w:hint="eastAsia"/>
        </w:rPr>
        <w:t>本职概述：</w:t>
      </w:r>
    </w:p>
    <w:p w14:paraId="192E3D6E" w14:textId="77777777" w:rsidR="0092000D" w:rsidRDefault="0092000D" w:rsidP="0092000D">
      <w:pPr>
        <w:ind w:leftChars="200" w:left="420" w:firstLine="420"/>
        <w:rPr>
          <w:del w:id="1141" w:author="hyx" w:date="2018-11-11T18:39:00Z"/>
        </w:rPr>
      </w:pPr>
      <w:r>
        <w:rPr>
          <w:rFonts w:hint="eastAsia"/>
        </w:rPr>
        <w:t>负责计划软件配置管理活动</w:t>
      </w:r>
      <w:ins w:id="1142" w:author="hyx" w:date="2018-11-10T18:55:00Z">
        <w:r>
          <w:rPr>
            <w:rFonts w:hint="eastAsia"/>
          </w:rPr>
          <w:t>，</w:t>
        </w:r>
      </w:ins>
      <w:del w:id="1143" w:author="hyx" w:date="2018-11-10T18:55:00Z">
        <w:r>
          <w:rPr>
            <w:rFonts w:hint="eastAsia"/>
          </w:rPr>
          <w:delText>，标识配置项，建立基线，</w:delText>
        </w:r>
      </w:del>
      <w:r>
        <w:rPr>
          <w:rFonts w:hint="eastAsia"/>
        </w:rPr>
        <w:t>进行版本和变更控制，保证相关人员能够方便地通过软件配置管理获得有用的信息</w:t>
      </w:r>
    </w:p>
    <w:p w14:paraId="1DF76BC5" w14:textId="77777777" w:rsidR="0092000D" w:rsidRDefault="0092000D">
      <w:pPr>
        <w:ind w:leftChars="200" w:left="420" w:firstLine="420"/>
        <w:pPrChange w:id="1144" w:author="hyx" w:date="2018-11-11T18:39:00Z">
          <w:pPr/>
        </w:pPrChange>
      </w:pPr>
    </w:p>
    <w:tbl>
      <w:tblPr>
        <w:tblStyle w:val="aff5"/>
        <w:tblW w:w="8755" w:type="dxa"/>
        <w:tblLayout w:type="fixed"/>
        <w:tblLook w:val="04A0" w:firstRow="1" w:lastRow="0" w:firstColumn="1" w:lastColumn="0" w:noHBand="0" w:noVBand="1"/>
        <w:tblPrChange w:id="1145" w:author="hyx" w:date="2018-11-10T18:53:00Z">
          <w:tblPr>
            <w:tblStyle w:val="aff5"/>
            <w:tblW w:w="8296" w:type="dxa"/>
            <w:tblLayout w:type="fixed"/>
            <w:tblLook w:val="04A0" w:firstRow="1" w:lastRow="0" w:firstColumn="1" w:lastColumn="0" w:noHBand="0" w:noVBand="1"/>
          </w:tblPr>
        </w:tblPrChange>
      </w:tblPr>
      <w:tblGrid>
        <w:gridCol w:w="959"/>
        <w:gridCol w:w="992"/>
        <w:gridCol w:w="1985"/>
        <w:gridCol w:w="1134"/>
        <w:gridCol w:w="1275"/>
        <w:gridCol w:w="1560"/>
        <w:gridCol w:w="850"/>
        <w:tblGridChange w:id="1146">
          <w:tblGrid>
            <w:gridCol w:w="1094"/>
            <w:gridCol w:w="1093"/>
            <w:gridCol w:w="1120"/>
            <w:gridCol w:w="1123"/>
            <w:gridCol w:w="1194"/>
            <w:gridCol w:w="1560"/>
            <w:gridCol w:w="1112"/>
          </w:tblGrid>
        </w:tblGridChange>
      </w:tblGrid>
      <w:tr w:rsidR="0092000D" w14:paraId="55C77AB3" w14:textId="77777777" w:rsidTr="0092000D">
        <w:tc>
          <w:tcPr>
            <w:tcW w:w="959" w:type="dxa"/>
            <w:shd w:val="clear" w:color="auto" w:fill="B4C6E7" w:themeFill="accent1" w:themeFillTint="66"/>
            <w:vAlign w:val="center"/>
            <w:tcPrChange w:id="1147" w:author="hyx" w:date="2018-11-10T18:53:00Z">
              <w:tcPr>
                <w:tcW w:w="1094" w:type="dxa"/>
                <w:shd w:val="clear" w:color="auto" w:fill="B4C6E7" w:themeFill="accent1" w:themeFillTint="66"/>
                <w:vAlign w:val="center"/>
              </w:tcPr>
            </w:tcPrChange>
          </w:tcPr>
          <w:p w14:paraId="37EE30FE" w14:textId="77777777" w:rsidR="0092000D" w:rsidRDefault="0092000D" w:rsidP="0092000D">
            <w:pPr>
              <w:spacing w:before="156" w:after="156"/>
              <w:ind w:left="402" w:hanging="402"/>
              <w:rPr>
                <w:b/>
                <w:szCs w:val="21"/>
              </w:rPr>
            </w:pPr>
            <w:r>
              <w:rPr>
                <w:rFonts w:hint="eastAsia"/>
                <w:b/>
                <w:color w:val="000000"/>
                <w:szCs w:val="21"/>
              </w:rPr>
              <w:t>职务</w:t>
            </w:r>
          </w:p>
        </w:tc>
        <w:tc>
          <w:tcPr>
            <w:tcW w:w="992" w:type="dxa"/>
            <w:shd w:val="clear" w:color="auto" w:fill="B4C6E7" w:themeFill="accent1" w:themeFillTint="66"/>
            <w:vAlign w:val="center"/>
            <w:tcPrChange w:id="1148" w:author="hyx" w:date="2018-11-10T18:53:00Z">
              <w:tcPr>
                <w:tcW w:w="1093" w:type="dxa"/>
                <w:shd w:val="clear" w:color="auto" w:fill="B4C6E7" w:themeFill="accent1" w:themeFillTint="66"/>
                <w:vAlign w:val="center"/>
              </w:tcPr>
            </w:tcPrChange>
          </w:tcPr>
          <w:p w14:paraId="47DA649A" w14:textId="77777777" w:rsidR="0092000D" w:rsidRDefault="0092000D" w:rsidP="0092000D">
            <w:pPr>
              <w:spacing w:before="156" w:after="156"/>
              <w:ind w:left="402" w:hanging="402"/>
              <w:rPr>
                <w:b/>
                <w:szCs w:val="21"/>
              </w:rPr>
            </w:pPr>
            <w:r>
              <w:rPr>
                <w:rFonts w:hint="eastAsia"/>
                <w:b/>
                <w:color w:val="000000"/>
                <w:szCs w:val="21"/>
              </w:rPr>
              <w:t>姓名</w:t>
            </w:r>
          </w:p>
        </w:tc>
        <w:tc>
          <w:tcPr>
            <w:tcW w:w="1985" w:type="dxa"/>
            <w:shd w:val="clear" w:color="auto" w:fill="B4C6E7" w:themeFill="accent1" w:themeFillTint="66"/>
            <w:vAlign w:val="center"/>
            <w:tcPrChange w:id="1149" w:author="hyx" w:date="2018-11-10T18:53:00Z">
              <w:tcPr>
                <w:tcW w:w="1120" w:type="dxa"/>
                <w:shd w:val="clear" w:color="auto" w:fill="B4C6E7" w:themeFill="accent1" w:themeFillTint="66"/>
                <w:vAlign w:val="center"/>
              </w:tcPr>
            </w:tcPrChange>
          </w:tcPr>
          <w:p w14:paraId="20524A1B" w14:textId="77777777" w:rsidR="0092000D" w:rsidRDefault="0092000D" w:rsidP="0092000D">
            <w:pPr>
              <w:spacing w:before="156" w:after="156"/>
              <w:ind w:left="402" w:hanging="402"/>
              <w:rPr>
                <w:b/>
                <w:szCs w:val="21"/>
              </w:rPr>
            </w:pPr>
            <w:r>
              <w:rPr>
                <w:rFonts w:hint="eastAsia"/>
                <w:b/>
                <w:color w:val="000000"/>
                <w:szCs w:val="21"/>
              </w:rPr>
              <w:t>负责内容</w:t>
            </w:r>
          </w:p>
        </w:tc>
        <w:tc>
          <w:tcPr>
            <w:tcW w:w="1134" w:type="dxa"/>
            <w:shd w:val="clear" w:color="auto" w:fill="B4C6E7" w:themeFill="accent1" w:themeFillTint="66"/>
            <w:vAlign w:val="center"/>
            <w:tcPrChange w:id="1150" w:author="hyx" w:date="2018-11-10T18:53:00Z">
              <w:tcPr>
                <w:tcW w:w="1123" w:type="dxa"/>
                <w:shd w:val="clear" w:color="auto" w:fill="B4C6E7" w:themeFill="accent1" w:themeFillTint="66"/>
                <w:vAlign w:val="center"/>
              </w:tcPr>
            </w:tcPrChange>
          </w:tcPr>
          <w:p w14:paraId="0FF19F57" w14:textId="77777777" w:rsidR="0092000D" w:rsidRDefault="0092000D" w:rsidP="0092000D">
            <w:pPr>
              <w:spacing w:before="156" w:after="156"/>
              <w:ind w:left="422" w:hanging="422"/>
              <w:rPr>
                <w:b/>
                <w:szCs w:val="21"/>
              </w:rPr>
            </w:pPr>
            <w:ins w:id="1151" w:author="hyx" w:date="2018-11-10T18:52:00Z">
              <w:r>
                <w:rPr>
                  <w:rFonts w:hint="eastAsia"/>
                  <w:b/>
                  <w:color w:val="000000"/>
                  <w:szCs w:val="21"/>
                </w:rPr>
                <w:t>微信号</w:t>
              </w:r>
            </w:ins>
            <w:del w:id="1152" w:author="hyx" w:date="2018-11-10T18:52:00Z">
              <w:r>
                <w:rPr>
                  <w:rFonts w:hint="eastAsia"/>
                  <w:b/>
                  <w:color w:val="000000"/>
                  <w:szCs w:val="21"/>
                </w:rPr>
                <w:delText>班级</w:delText>
              </w:r>
            </w:del>
          </w:p>
        </w:tc>
        <w:tc>
          <w:tcPr>
            <w:tcW w:w="1275" w:type="dxa"/>
            <w:shd w:val="clear" w:color="auto" w:fill="B4C6E7" w:themeFill="accent1" w:themeFillTint="66"/>
            <w:vAlign w:val="center"/>
            <w:tcPrChange w:id="1153" w:author="hyx" w:date="2018-11-10T18:53:00Z">
              <w:tcPr>
                <w:tcW w:w="1194" w:type="dxa"/>
                <w:shd w:val="clear" w:color="auto" w:fill="B4C6E7" w:themeFill="accent1" w:themeFillTint="66"/>
                <w:vAlign w:val="center"/>
              </w:tcPr>
            </w:tcPrChange>
          </w:tcPr>
          <w:p w14:paraId="437A828E" w14:textId="77777777" w:rsidR="0092000D" w:rsidRDefault="0092000D" w:rsidP="0092000D">
            <w:pPr>
              <w:spacing w:before="156" w:after="156"/>
              <w:ind w:left="422" w:hanging="422"/>
              <w:rPr>
                <w:b/>
                <w:szCs w:val="21"/>
              </w:rPr>
            </w:pPr>
            <w:ins w:id="1154" w:author="hyx" w:date="2018-11-10T18:52:00Z">
              <w:r>
                <w:rPr>
                  <w:rFonts w:hint="eastAsia"/>
                  <w:b/>
                  <w:color w:val="000000"/>
                  <w:szCs w:val="21"/>
                </w:rPr>
                <w:t>QQ号</w:t>
              </w:r>
            </w:ins>
            <w:del w:id="1155" w:author="hyx" w:date="2018-11-10T18:52:00Z">
              <w:r>
                <w:rPr>
                  <w:rFonts w:hint="eastAsia"/>
                  <w:b/>
                  <w:color w:val="000000"/>
                  <w:szCs w:val="21"/>
                </w:rPr>
                <w:delText>学号</w:delText>
              </w:r>
            </w:del>
          </w:p>
        </w:tc>
        <w:tc>
          <w:tcPr>
            <w:tcW w:w="1560" w:type="dxa"/>
            <w:shd w:val="clear" w:color="auto" w:fill="B4C6E7" w:themeFill="accent1" w:themeFillTint="66"/>
            <w:vAlign w:val="center"/>
            <w:tcPrChange w:id="1156" w:author="hyx" w:date="2018-11-10T18:53:00Z">
              <w:tcPr>
                <w:tcW w:w="1560" w:type="dxa"/>
                <w:shd w:val="clear" w:color="auto" w:fill="B4C6E7" w:themeFill="accent1" w:themeFillTint="66"/>
                <w:vAlign w:val="center"/>
              </w:tcPr>
            </w:tcPrChange>
          </w:tcPr>
          <w:p w14:paraId="4DEF5308" w14:textId="77777777" w:rsidR="0092000D" w:rsidRDefault="0092000D" w:rsidP="0092000D">
            <w:pPr>
              <w:spacing w:before="156" w:after="156"/>
              <w:ind w:left="402" w:hanging="402"/>
              <w:rPr>
                <w:b/>
                <w:szCs w:val="21"/>
              </w:rPr>
            </w:pPr>
            <w:r>
              <w:rPr>
                <w:rFonts w:hint="eastAsia"/>
                <w:b/>
                <w:color w:val="000000"/>
                <w:szCs w:val="21"/>
              </w:rPr>
              <w:t>电话号码</w:t>
            </w:r>
          </w:p>
        </w:tc>
        <w:tc>
          <w:tcPr>
            <w:tcW w:w="850" w:type="dxa"/>
            <w:shd w:val="clear" w:color="auto" w:fill="B4C6E7" w:themeFill="accent1" w:themeFillTint="66"/>
            <w:vAlign w:val="center"/>
            <w:tcPrChange w:id="1157" w:author="hyx" w:date="2018-11-10T18:53:00Z">
              <w:tcPr>
                <w:tcW w:w="1112" w:type="dxa"/>
                <w:shd w:val="clear" w:color="auto" w:fill="B4C6E7" w:themeFill="accent1" w:themeFillTint="66"/>
                <w:vAlign w:val="center"/>
              </w:tcPr>
            </w:tcPrChange>
          </w:tcPr>
          <w:p w14:paraId="715144C0" w14:textId="77777777" w:rsidR="0092000D" w:rsidRDefault="0092000D" w:rsidP="0092000D">
            <w:pPr>
              <w:spacing w:before="156" w:after="156"/>
              <w:ind w:left="402" w:hanging="402"/>
              <w:rPr>
                <w:b/>
                <w:szCs w:val="21"/>
              </w:rPr>
            </w:pPr>
            <w:r>
              <w:rPr>
                <w:rFonts w:hint="eastAsia"/>
                <w:b/>
                <w:color w:val="000000"/>
                <w:szCs w:val="21"/>
              </w:rPr>
              <w:t>寝室号</w:t>
            </w:r>
          </w:p>
        </w:tc>
      </w:tr>
      <w:tr w:rsidR="0092000D" w14:paraId="5FE8FDC8" w14:textId="77777777" w:rsidTr="0092000D">
        <w:tc>
          <w:tcPr>
            <w:tcW w:w="959" w:type="dxa"/>
            <w:vAlign w:val="center"/>
            <w:tcPrChange w:id="1158" w:author="hyx" w:date="2018-11-10T18:53:00Z">
              <w:tcPr>
                <w:tcW w:w="1094" w:type="dxa"/>
                <w:vAlign w:val="center"/>
              </w:tcPr>
            </w:tcPrChange>
          </w:tcPr>
          <w:p w14:paraId="60BB1618" w14:textId="77777777" w:rsidR="0092000D" w:rsidRDefault="0092000D" w:rsidP="0089063C">
            <w:pPr>
              <w:spacing w:before="156" w:after="156"/>
              <w:rPr>
                <w:szCs w:val="21"/>
              </w:rPr>
            </w:pPr>
            <w:r>
              <w:rPr>
                <w:rFonts w:hint="eastAsia"/>
                <w:bCs/>
                <w:color w:val="000000"/>
                <w:szCs w:val="21"/>
              </w:rPr>
              <w:t>配置管理员</w:t>
            </w:r>
          </w:p>
        </w:tc>
        <w:tc>
          <w:tcPr>
            <w:tcW w:w="992" w:type="dxa"/>
            <w:vAlign w:val="center"/>
            <w:tcPrChange w:id="1159" w:author="hyx" w:date="2018-11-10T18:53:00Z">
              <w:tcPr>
                <w:tcW w:w="1093" w:type="dxa"/>
                <w:vAlign w:val="center"/>
              </w:tcPr>
            </w:tcPrChange>
          </w:tcPr>
          <w:p w14:paraId="044B743C" w14:textId="77777777" w:rsidR="0092000D" w:rsidRDefault="0092000D" w:rsidP="0092000D">
            <w:pPr>
              <w:spacing w:before="156" w:after="156"/>
              <w:ind w:left="400" w:hanging="400"/>
              <w:rPr>
                <w:szCs w:val="21"/>
              </w:rPr>
            </w:pPr>
            <w:r>
              <w:rPr>
                <w:rFonts w:hint="eastAsia"/>
              </w:rPr>
              <w:t>陈俊仁</w:t>
            </w:r>
          </w:p>
        </w:tc>
        <w:tc>
          <w:tcPr>
            <w:tcW w:w="1985" w:type="dxa"/>
            <w:vAlign w:val="center"/>
            <w:tcPrChange w:id="1160" w:author="hyx" w:date="2018-11-10T18:53:00Z">
              <w:tcPr>
                <w:tcW w:w="1120" w:type="dxa"/>
                <w:vAlign w:val="center"/>
              </w:tcPr>
            </w:tcPrChange>
          </w:tcPr>
          <w:p w14:paraId="5DB6C948" w14:textId="77777777" w:rsidR="0092000D" w:rsidRDefault="0092000D" w:rsidP="0089063C">
            <w:pPr>
              <w:spacing w:before="156" w:after="156"/>
              <w:rPr>
                <w:szCs w:val="21"/>
              </w:rPr>
            </w:pPr>
            <w:r>
              <w:rPr>
                <w:rFonts w:hint="eastAsia"/>
                <w:color w:val="000000"/>
                <w:szCs w:val="21"/>
              </w:rPr>
              <w:t>负责维护配置管理 ，</w:t>
            </w:r>
            <w:del w:id="1161" w:author="hyx" w:date="2018-11-10T18:55:00Z">
              <w:r>
                <w:rPr>
                  <w:rFonts w:hint="eastAsia"/>
                  <w:color w:val="000000"/>
                  <w:szCs w:val="21"/>
                </w:rPr>
                <w:delText>系统，制定标识配置项，建立基线，</w:delText>
              </w:r>
            </w:del>
            <w:r>
              <w:rPr>
                <w:rFonts w:hint="eastAsia"/>
                <w:color w:val="000000"/>
                <w:szCs w:val="21"/>
              </w:rPr>
              <w:t xml:space="preserve">进行版本和变更控制，负责日常提交项目产出与过程文档，帮助其他成员解决配置管理的问题。　</w:t>
            </w:r>
          </w:p>
        </w:tc>
        <w:tc>
          <w:tcPr>
            <w:tcW w:w="1134" w:type="dxa"/>
            <w:vAlign w:val="center"/>
            <w:tcPrChange w:id="1162" w:author="hyx" w:date="2018-11-10T18:53:00Z">
              <w:tcPr>
                <w:tcW w:w="1123" w:type="dxa"/>
                <w:vAlign w:val="center"/>
              </w:tcPr>
            </w:tcPrChange>
          </w:tcPr>
          <w:p w14:paraId="4854C4CB" w14:textId="77777777" w:rsidR="0092000D" w:rsidRDefault="0092000D" w:rsidP="0089063C">
            <w:pPr>
              <w:spacing w:before="156" w:after="156"/>
              <w:rPr>
                <w:szCs w:val="21"/>
              </w:rPr>
            </w:pPr>
            <w:ins w:id="1163" w:author="hyx" w:date="2018-11-10T18:53:00Z">
              <w:r>
                <w:t>chenjunren6745</w:t>
              </w:r>
            </w:ins>
            <w:del w:id="1164" w:author="hyx" w:date="2018-11-10T18:53:00Z">
              <w:r>
                <w:rPr>
                  <w:rFonts w:hint="eastAsia"/>
                  <w:bCs/>
                  <w:color w:val="000000"/>
                  <w:szCs w:val="21"/>
                </w:rPr>
                <w:delText>软工</w:delText>
              </w:r>
              <w:r>
                <w:rPr>
                  <w:bCs/>
                  <w:color w:val="000000"/>
                  <w:szCs w:val="21"/>
                </w:rPr>
                <w:delText>1601</w:delText>
              </w:r>
            </w:del>
          </w:p>
        </w:tc>
        <w:tc>
          <w:tcPr>
            <w:tcW w:w="1275" w:type="dxa"/>
            <w:vAlign w:val="center"/>
            <w:tcPrChange w:id="1165" w:author="hyx" w:date="2018-11-10T18:53:00Z">
              <w:tcPr>
                <w:tcW w:w="1194" w:type="dxa"/>
                <w:vAlign w:val="center"/>
              </w:tcPr>
            </w:tcPrChange>
          </w:tcPr>
          <w:p w14:paraId="770E8053" w14:textId="77777777" w:rsidR="0092000D" w:rsidRDefault="0092000D" w:rsidP="0092000D">
            <w:pPr>
              <w:spacing w:before="156" w:after="156"/>
              <w:ind w:left="400" w:hanging="400"/>
              <w:rPr>
                <w:szCs w:val="21"/>
              </w:rPr>
            </w:pPr>
            <w:ins w:id="1166" w:author="hyx" w:date="2018-11-10T18:53:00Z">
              <w:r>
                <w:t>374955336</w:t>
              </w:r>
            </w:ins>
            <w:del w:id="1167" w:author="hyx" w:date="2018-11-10T18:53:00Z">
              <w:r>
                <w:rPr>
                  <w:bCs/>
                  <w:color w:val="000000"/>
                  <w:szCs w:val="21"/>
                </w:rPr>
                <w:delText>31601240</w:delText>
              </w:r>
            </w:del>
          </w:p>
        </w:tc>
        <w:tc>
          <w:tcPr>
            <w:tcW w:w="1560" w:type="dxa"/>
            <w:vAlign w:val="center"/>
            <w:tcPrChange w:id="1168" w:author="hyx" w:date="2018-11-10T18:53:00Z">
              <w:tcPr>
                <w:tcW w:w="1560" w:type="dxa"/>
                <w:vAlign w:val="center"/>
              </w:tcPr>
            </w:tcPrChange>
          </w:tcPr>
          <w:p w14:paraId="025DF587" w14:textId="77777777" w:rsidR="0092000D" w:rsidRDefault="0092000D" w:rsidP="0092000D">
            <w:pPr>
              <w:spacing w:before="156" w:after="156"/>
              <w:ind w:left="440" w:hanging="440"/>
              <w:rPr>
                <w:szCs w:val="21"/>
              </w:rPr>
            </w:pPr>
            <w:r>
              <w:rPr>
                <w:rFonts w:asciiTheme="minorEastAsia" w:hAnsiTheme="minorEastAsia" w:cs="Helvetica Neue"/>
                <w:color w:val="000000"/>
                <w:sz w:val="22"/>
                <w:szCs w:val="26"/>
              </w:rPr>
              <w:t>17376503405</w:t>
            </w:r>
          </w:p>
        </w:tc>
        <w:tc>
          <w:tcPr>
            <w:tcW w:w="850" w:type="dxa"/>
            <w:vAlign w:val="center"/>
            <w:tcPrChange w:id="1169" w:author="hyx" w:date="2018-11-10T18:53:00Z">
              <w:tcPr>
                <w:tcW w:w="1112" w:type="dxa"/>
                <w:vAlign w:val="center"/>
              </w:tcPr>
            </w:tcPrChange>
          </w:tcPr>
          <w:p w14:paraId="69A0FBCE" w14:textId="77777777" w:rsidR="0092000D" w:rsidRDefault="0092000D" w:rsidP="0089063C">
            <w:pPr>
              <w:spacing w:before="156" w:after="156"/>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085CBA60" w14:textId="77777777" w:rsidR="0092000D" w:rsidRDefault="0092000D" w:rsidP="0092000D"/>
    <w:p w14:paraId="6866AABF" w14:textId="77777777" w:rsidR="0092000D" w:rsidRDefault="0092000D" w:rsidP="0092000D"/>
    <w:p w14:paraId="45B1523B" w14:textId="77777777" w:rsidR="0092000D" w:rsidRDefault="0092000D" w:rsidP="0092000D"/>
    <w:p w14:paraId="3EAC6A0A" w14:textId="77777777" w:rsidR="0092000D" w:rsidRDefault="0092000D" w:rsidP="0092000D"/>
    <w:p w14:paraId="776CDBD8" w14:textId="77777777" w:rsidR="0092000D" w:rsidRDefault="0092000D" w:rsidP="0092000D">
      <w:pPr>
        <w:pStyle w:val="a1"/>
      </w:pPr>
      <w:bookmarkStart w:id="1170" w:name="_Toc497223493"/>
      <w:bookmarkStart w:id="1171" w:name="_Toc530709121"/>
      <w:bookmarkStart w:id="1172" w:name="_Toc533946089"/>
      <w:r>
        <w:rPr>
          <w:rFonts w:hint="eastAsia"/>
        </w:rPr>
        <w:t>原型设计员</w:t>
      </w:r>
      <w:bookmarkEnd w:id="1170"/>
      <w:bookmarkEnd w:id="1171"/>
      <w:bookmarkEnd w:id="1172"/>
    </w:p>
    <w:p w14:paraId="263AE1FC" w14:textId="77777777" w:rsidR="0092000D" w:rsidRDefault="0092000D" w:rsidP="0092000D">
      <w:pPr>
        <w:ind w:leftChars="200" w:left="420"/>
      </w:pPr>
      <w:r>
        <w:rPr>
          <w:rFonts w:hint="eastAsia"/>
        </w:rPr>
        <w:t>本职概述：</w:t>
      </w:r>
    </w:p>
    <w:p w14:paraId="3BFC4568" w14:textId="77777777" w:rsidR="0092000D" w:rsidRDefault="0092000D" w:rsidP="0092000D">
      <w:pPr>
        <w:ind w:leftChars="200" w:left="420" w:firstLine="420"/>
      </w:pPr>
      <w:r>
        <w:rPr>
          <w:rFonts w:hint="eastAsia"/>
        </w:rPr>
        <w:t>负责网站原型设计</w:t>
      </w:r>
    </w:p>
    <w:tbl>
      <w:tblPr>
        <w:tblStyle w:val="aff5"/>
        <w:tblW w:w="8755" w:type="dxa"/>
        <w:tblLayout w:type="fixed"/>
        <w:tblLook w:val="04A0" w:firstRow="1" w:lastRow="0" w:firstColumn="1" w:lastColumn="0" w:noHBand="0" w:noVBand="1"/>
        <w:tblPrChange w:id="1173" w:author="hyx" w:date="2018-11-10T18:57:00Z">
          <w:tblPr>
            <w:tblStyle w:val="aff5"/>
            <w:tblW w:w="8296" w:type="dxa"/>
            <w:tblLayout w:type="fixed"/>
            <w:tblLook w:val="04A0" w:firstRow="1" w:lastRow="0" w:firstColumn="1" w:lastColumn="0" w:noHBand="0" w:noVBand="1"/>
          </w:tblPr>
        </w:tblPrChange>
      </w:tblPr>
      <w:tblGrid>
        <w:gridCol w:w="959"/>
        <w:gridCol w:w="992"/>
        <w:gridCol w:w="1985"/>
        <w:gridCol w:w="1134"/>
        <w:gridCol w:w="1275"/>
        <w:gridCol w:w="1560"/>
        <w:gridCol w:w="850"/>
        <w:tblGridChange w:id="1174">
          <w:tblGrid>
            <w:gridCol w:w="1094"/>
            <w:gridCol w:w="1093"/>
            <w:gridCol w:w="1120"/>
            <w:gridCol w:w="1123"/>
            <w:gridCol w:w="1194"/>
            <w:gridCol w:w="1560"/>
            <w:gridCol w:w="1112"/>
          </w:tblGrid>
        </w:tblGridChange>
      </w:tblGrid>
      <w:tr w:rsidR="0092000D" w14:paraId="57D2CD4B" w14:textId="77777777" w:rsidTr="0092000D">
        <w:tc>
          <w:tcPr>
            <w:tcW w:w="959" w:type="dxa"/>
            <w:shd w:val="clear" w:color="auto" w:fill="B4C6E7" w:themeFill="accent1" w:themeFillTint="66"/>
            <w:vAlign w:val="center"/>
            <w:tcPrChange w:id="1175" w:author="hyx" w:date="2018-11-10T18:57:00Z">
              <w:tcPr>
                <w:tcW w:w="1094" w:type="dxa"/>
                <w:shd w:val="clear" w:color="auto" w:fill="B4C6E7" w:themeFill="accent1" w:themeFillTint="66"/>
                <w:vAlign w:val="center"/>
              </w:tcPr>
            </w:tcPrChange>
          </w:tcPr>
          <w:p w14:paraId="57FF7DD9" w14:textId="77777777" w:rsidR="0092000D" w:rsidRDefault="0092000D" w:rsidP="0092000D">
            <w:pPr>
              <w:spacing w:before="156" w:after="156"/>
              <w:ind w:left="422" w:hanging="422"/>
              <w:rPr>
                <w:b/>
              </w:rPr>
            </w:pPr>
            <w:r>
              <w:rPr>
                <w:rFonts w:hint="eastAsia"/>
                <w:b/>
              </w:rPr>
              <w:t>职务</w:t>
            </w:r>
          </w:p>
        </w:tc>
        <w:tc>
          <w:tcPr>
            <w:tcW w:w="992" w:type="dxa"/>
            <w:shd w:val="clear" w:color="auto" w:fill="B4C6E7" w:themeFill="accent1" w:themeFillTint="66"/>
            <w:vAlign w:val="center"/>
            <w:tcPrChange w:id="1176" w:author="hyx" w:date="2018-11-10T18:57:00Z">
              <w:tcPr>
                <w:tcW w:w="1093" w:type="dxa"/>
                <w:shd w:val="clear" w:color="auto" w:fill="B4C6E7" w:themeFill="accent1" w:themeFillTint="66"/>
                <w:vAlign w:val="center"/>
              </w:tcPr>
            </w:tcPrChange>
          </w:tcPr>
          <w:p w14:paraId="7F8BCA37" w14:textId="77777777" w:rsidR="0092000D" w:rsidRDefault="0092000D" w:rsidP="0092000D">
            <w:pPr>
              <w:spacing w:before="156" w:after="156"/>
              <w:ind w:left="422" w:hanging="422"/>
              <w:rPr>
                <w:b/>
              </w:rPr>
            </w:pPr>
            <w:r>
              <w:rPr>
                <w:rFonts w:hint="eastAsia"/>
                <w:b/>
              </w:rPr>
              <w:t>姓名</w:t>
            </w:r>
          </w:p>
        </w:tc>
        <w:tc>
          <w:tcPr>
            <w:tcW w:w="1985" w:type="dxa"/>
            <w:shd w:val="clear" w:color="auto" w:fill="B4C6E7" w:themeFill="accent1" w:themeFillTint="66"/>
            <w:vAlign w:val="center"/>
            <w:tcPrChange w:id="1177" w:author="hyx" w:date="2018-11-10T18:57:00Z">
              <w:tcPr>
                <w:tcW w:w="1120" w:type="dxa"/>
                <w:shd w:val="clear" w:color="auto" w:fill="B4C6E7" w:themeFill="accent1" w:themeFillTint="66"/>
                <w:vAlign w:val="center"/>
              </w:tcPr>
            </w:tcPrChange>
          </w:tcPr>
          <w:p w14:paraId="30D99EC3" w14:textId="77777777" w:rsidR="0092000D" w:rsidRDefault="0092000D" w:rsidP="0092000D">
            <w:pPr>
              <w:spacing w:before="156" w:after="156"/>
              <w:ind w:left="422" w:hanging="422"/>
              <w:rPr>
                <w:b/>
              </w:rPr>
            </w:pPr>
            <w:r>
              <w:rPr>
                <w:rFonts w:hint="eastAsia"/>
                <w:b/>
              </w:rPr>
              <w:t>负责内容</w:t>
            </w:r>
          </w:p>
        </w:tc>
        <w:tc>
          <w:tcPr>
            <w:tcW w:w="1134" w:type="dxa"/>
            <w:shd w:val="clear" w:color="auto" w:fill="B4C6E7" w:themeFill="accent1" w:themeFillTint="66"/>
            <w:vAlign w:val="center"/>
            <w:tcPrChange w:id="1178" w:author="hyx" w:date="2018-11-10T18:57:00Z">
              <w:tcPr>
                <w:tcW w:w="1123" w:type="dxa"/>
                <w:shd w:val="clear" w:color="auto" w:fill="B4C6E7" w:themeFill="accent1" w:themeFillTint="66"/>
                <w:vAlign w:val="center"/>
              </w:tcPr>
            </w:tcPrChange>
          </w:tcPr>
          <w:p w14:paraId="27AC5F34" w14:textId="77777777" w:rsidR="0092000D" w:rsidRDefault="0092000D" w:rsidP="0092000D">
            <w:pPr>
              <w:spacing w:before="156" w:after="156"/>
              <w:ind w:left="422" w:hanging="422"/>
              <w:rPr>
                <w:b/>
              </w:rPr>
            </w:pPr>
            <w:ins w:id="1179" w:author="hyx" w:date="2018-11-10T18:56:00Z">
              <w:r>
                <w:rPr>
                  <w:rFonts w:hint="eastAsia"/>
                  <w:b/>
                  <w:color w:val="000000"/>
                  <w:szCs w:val="21"/>
                </w:rPr>
                <w:t>微信号</w:t>
              </w:r>
            </w:ins>
            <w:del w:id="1180" w:author="hyx" w:date="2018-11-10T18:56:00Z">
              <w:r>
                <w:rPr>
                  <w:rFonts w:hint="eastAsia"/>
                  <w:b/>
                </w:rPr>
                <w:delText>班级</w:delText>
              </w:r>
            </w:del>
          </w:p>
        </w:tc>
        <w:tc>
          <w:tcPr>
            <w:tcW w:w="1275" w:type="dxa"/>
            <w:shd w:val="clear" w:color="auto" w:fill="B4C6E7" w:themeFill="accent1" w:themeFillTint="66"/>
            <w:vAlign w:val="center"/>
            <w:tcPrChange w:id="1181" w:author="hyx" w:date="2018-11-10T18:57:00Z">
              <w:tcPr>
                <w:tcW w:w="1194" w:type="dxa"/>
                <w:shd w:val="clear" w:color="auto" w:fill="B4C6E7" w:themeFill="accent1" w:themeFillTint="66"/>
                <w:vAlign w:val="center"/>
              </w:tcPr>
            </w:tcPrChange>
          </w:tcPr>
          <w:p w14:paraId="1ACD28DB" w14:textId="77777777" w:rsidR="0092000D" w:rsidRDefault="0092000D" w:rsidP="0092000D">
            <w:pPr>
              <w:spacing w:before="156" w:after="156"/>
              <w:ind w:left="422" w:hanging="422"/>
              <w:rPr>
                <w:b/>
              </w:rPr>
            </w:pPr>
            <w:ins w:id="1182" w:author="hyx" w:date="2018-11-10T18:56:00Z">
              <w:r>
                <w:rPr>
                  <w:rFonts w:hint="eastAsia"/>
                  <w:b/>
                  <w:color w:val="000000"/>
                  <w:szCs w:val="21"/>
                </w:rPr>
                <w:t>QQ号</w:t>
              </w:r>
            </w:ins>
            <w:del w:id="1183" w:author="hyx" w:date="2018-11-10T18:56:00Z">
              <w:r>
                <w:rPr>
                  <w:rFonts w:hint="eastAsia"/>
                  <w:b/>
                </w:rPr>
                <w:delText>学号</w:delText>
              </w:r>
            </w:del>
          </w:p>
        </w:tc>
        <w:tc>
          <w:tcPr>
            <w:tcW w:w="1560" w:type="dxa"/>
            <w:shd w:val="clear" w:color="auto" w:fill="B4C6E7" w:themeFill="accent1" w:themeFillTint="66"/>
            <w:vAlign w:val="center"/>
            <w:tcPrChange w:id="1184" w:author="hyx" w:date="2018-11-10T18:57:00Z">
              <w:tcPr>
                <w:tcW w:w="1560" w:type="dxa"/>
                <w:shd w:val="clear" w:color="auto" w:fill="B4C6E7" w:themeFill="accent1" w:themeFillTint="66"/>
                <w:vAlign w:val="center"/>
              </w:tcPr>
            </w:tcPrChange>
          </w:tcPr>
          <w:p w14:paraId="4BA520AA" w14:textId="77777777" w:rsidR="0092000D" w:rsidRDefault="0092000D" w:rsidP="0092000D">
            <w:pPr>
              <w:spacing w:before="156" w:after="156"/>
              <w:ind w:left="422" w:hanging="422"/>
              <w:rPr>
                <w:b/>
              </w:rPr>
            </w:pPr>
            <w:r>
              <w:rPr>
                <w:rFonts w:hint="eastAsia"/>
                <w:b/>
              </w:rPr>
              <w:t>电话号码</w:t>
            </w:r>
          </w:p>
        </w:tc>
        <w:tc>
          <w:tcPr>
            <w:tcW w:w="850" w:type="dxa"/>
            <w:shd w:val="clear" w:color="auto" w:fill="B4C6E7" w:themeFill="accent1" w:themeFillTint="66"/>
            <w:vAlign w:val="center"/>
            <w:tcPrChange w:id="1185" w:author="hyx" w:date="2018-11-10T18:57:00Z">
              <w:tcPr>
                <w:tcW w:w="1112" w:type="dxa"/>
                <w:shd w:val="clear" w:color="auto" w:fill="B4C6E7" w:themeFill="accent1" w:themeFillTint="66"/>
                <w:vAlign w:val="center"/>
              </w:tcPr>
            </w:tcPrChange>
          </w:tcPr>
          <w:p w14:paraId="18E30210" w14:textId="77777777" w:rsidR="0092000D" w:rsidRDefault="0092000D" w:rsidP="0092000D">
            <w:pPr>
              <w:spacing w:before="156" w:after="156"/>
              <w:ind w:left="422" w:hanging="422"/>
              <w:rPr>
                <w:b/>
              </w:rPr>
            </w:pPr>
            <w:r>
              <w:rPr>
                <w:rFonts w:hint="eastAsia"/>
                <w:b/>
              </w:rPr>
              <w:t>寝室号</w:t>
            </w:r>
          </w:p>
        </w:tc>
      </w:tr>
      <w:tr w:rsidR="0092000D" w14:paraId="599A4623" w14:textId="77777777" w:rsidTr="0092000D">
        <w:tc>
          <w:tcPr>
            <w:tcW w:w="959" w:type="dxa"/>
            <w:vAlign w:val="center"/>
            <w:tcPrChange w:id="1186" w:author="hyx" w:date="2018-11-10T18:57:00Z">
              <w:tcPr>
                <w:tcW w:w="1094" w:type="dxa"/>
                <w:vAlign w:val="center"/>
              </w:tcPr>
            </w:tcPrChange>
          </w:tcPr>
          <w:p w14:paraId="4D1A99E6" w14:textId="77777777" w:rsidR="0092000D" w:rsidRDefault="0092000D" w:rsidP="0089063C">
            <w:pPr>
              <w:spacing w:before="156" w:after="156"/>
            </w:pPr>
            <w:r>
              <w:rPr>
                <w:rFonts w:hint="eastAsia"/>
              </w:rPr>
              <w:t>原型设计员</w:t>
            </w:r>
          </w:p>
        </w:tc>
        <w:tc>
          <w:tcPr>
            <w:tcW w:w="992" w:type="dxa"/>
            <w:vAlign w:val="center"/>
            <w:tcPrChange w:id="1187" w:author="hyx" w:date="2018-11-10T18:57:00Z">
              <w:tcPr>
                <w:tcW w:w="1093" w:type="dxa"/>
                <w:vAlign w:val="center"/>
              </w:tcPr>
            </w:tcPrChange>
          </w:tcPr>
          <w:p w14:paraId="108EFCBA" w14:textId="77777777" w:rsidR="0092000D" w:rsidRDefault="0092000D" w:rsidP="0092000D">
            <w:pPr>
              <w:spacing w:before="156" w:after="156"/>
              <w:ind w:left="400" w:hanging="400"/>
            </w:pPr>
            <w:r>
              <w:rPr>
                <w:rFonts w:hint="eastAsia"/>
              </w:rPr>
              <w:t>陈苏民</w:t>
            </w:r>
          </w:p>
        </w:tc>
        <w:tc>
          <w:tcPr>
            <w:tcW w:w="1985" w:type="dxa"/>
            <w:vAlign w:val="center"/>
            <w:tcPrChange w:id="1188" w:author="hyx" w:date="2018-11-10T18:57:00Z">
              <w:tcPr>
                <w:tcW w:w="1120" w:type="dxa"/>
                <w:vAlign w:val="center"/>
              </w:tcPr>
            </w:tcPrChange>
          </w:tcPr>
          <w:p w14:paraId="58821BD3" w14:textId="77777777" w:rsidR="0092000D" w:rsidRDefault="0092000D" w:rsidP="0089063C">
            <w:pPr>
              <w:spacing w:before="156" w:after="156"/>
            </w:pPr>
            <w:r>
              <w:rPr>
                <w:rFonts w:hint="eastAsia"/>
              </w:rPr>
              <w:t>负责网站的原型设计，上传</w:t>
            </w:r>
            <w:r>
              <w:t>Git</w:t>
            </w:r>
          </w:p>
        </w:tc>
        <w:tc>
          <w:tcPr>
            <w:tcW w:w="1134" w:type="dxa"/>
            <w:vAlign w:val="center"/>
            <w:tcPrChange w:id="1189" w:author="hyx" w:date="2018-11-10T18:57:00Z">
              <w:tcPr>
                <w:tcW w:w="1123" w:type="dxa"/>
                <w:vAlign w:val="center"/>
              </w:tcPr>
            </w:tcPrChange>
          </w:tcPr>
          <w:p w14:paraId="12724698" w14:textId="77777777" w:rsidR="0092000D" w:rsidRDefault="0092000D" w:rsidP="0092000D">
            <w:pPr>
              <w:spacing w:before="156" w:after="156"/>
              <w:ind w:left="400" w:hanging="400"/>
            </w:pPr>
            <w:ins w:id="1190" w:author="hyx" w:date="2018-11-10T18:57:00Z">
              <w:r>
                <w:t>c96s1m</w:t>
              </w:r>
            </w:ins>
            <w:del w:id="1191" w:author="hyx" w:date="2018-11-10T18:57:00Z">
              <w:r>
                <w:rPr>
                  <w:rFonts w:hint="eastAsia"/>
                </w:rPr>
                <w:delText>软工</w:delText>
              </w:r>
              <w:r>
                <w:delText>1601</w:delText>
              </w:r>
            </w:del>
          </w:p>
        </w:tc>
        <w:tc>
          <w:tcPr>
            <w:tcW w:w="1275" w:type="dxa"/>
            <w:vAlign w:val="center"/>
            <w:tcPrChange w:id="1192" w:author="hyx" w:date="2018-11-10T18:57:00Z">
              <w:tcPr>
                <w:tcW w:w="1194" w:type="dxa"/>
                <w:vAlign w:val="center"/>
              </w:tcPr>
            </w:tcPrChange>
          </w:tcPr>
          <w:p w14:paraId="450AFFFF" w14:textId="77777777" w:rsidR="0092000D" w:rsidRDefault="0092000D" w:rsidP="0092000D">
            <w:pPr>
              <w:spacing w:before="156" w:after="156"/>
              <w:ind w:left="400" w:hanging="400"/>
            </w:pPr>
            <w:ins w:id="1193" w:author="hyx" w:date="2018-11-10T18:57:00Z">
              <w:r>
                <w:rPr>
                  <w:bCs/>
                  <w:color w:val="000000"/>
                  <w:szCs w:val="21"/>
                </w:rPr>
                <w:t>245023559</w:t>
              </w:r>
            </w:ins>
            <w:del w:id="1194" w:author="hyx" w:date="2018-11-10T18:57:00Z">
              <w:r>
                <w:rPr>
                  <w:bCs/>
                </w:rPr>
                <w:delText>31602227</w:delText>
              </w:r>
            </w:del>
          </w:p>
        </w:tc>
        <w:tc>
          <w:tcPr>
            <w:tcW w:w="1560" w:type="dxa"/>
            <w:vAlign w:val="center"/>
            <w:tcPrChange w:id="1195" w:author="hyx" w:date="2018-11-10T18:57:00Z">
              <w:tcPr>
                <w:tcW w:w="1560" w:type="dxa"/>
                <w:vAlign w:val="center"/>
              </w:tcPr>
            </w:tcPrChange>
          </w:tcPr>
          <w:p w14:paraId="520BBE1D" w14:textId="77777777" w:rsidR="0092000D" w:rsidRDefault="0092000D" w:rsidP="0092000D">
            <w:pPr>
              <w:spacing w:before="156" w:after="156"/>
              <w:ind w:left="400" w:hanging="400"/>
            </w:pPr>
            <w:r>
              <w:t>13071869207</w:t>
            </w:r>
          </w:p>
        </w:tc>
        <w:tc>
          <w:tcPr>
            <w:tcW w:w="850" w:type="dxa"/>
            <w:vAlign w:val="center"/>
            <w:tcPrChange w:id="1196" w:author="hyx" w:date="2018-11-10T18:57:00Z">
              <w:tcPr>
                <w:tcW w:w="1112" w:type="dxa"/>
                <w:vAlign w:val="center"/>
              </w:tcPr>
            </w:tcPrChange>
          </w:tcPr>
          <w:p w14:paraId="27894EA1" w14:textId="77777777" w:rsidR="0092000D" w:rsidRDefault="0092000D" w:rsidP="0089063C">
            <w:pPr>
              <w:spacing w:before="156" w:after="156"/>
            </w:pPr>
            <w:r>
              <w:rPr>
                <w:rFonts w:hint="eastAsia"/>
              </w:rPr>
              <w:t>弘毅</w:t>
            </w:r>
            <w:r>
              <w:t>1-124</w:t>
            </w:r>
          </w:p>
        </w:tc>
      </w:tr>
      <w:tr w:rsidR="0092000D" w14:paraId="6E996D70" w14:textId="77777777" w:rsidTr="0092000D">
        <w:trPr>
          <w:ins w:id="1197" w:author="hyx" w:date="2018-11-10T18:56:00Z"/>
        </w:trPr>
        <w:tc>
          <w:tcPr>
            <w:tcW w:w="959" w:type="dxa"/>
            <w:vAlign w:val="center"/>
            <w:tcPrChange w:id="1198" w:author="hyx" w:date="2018-11-10T18:57:00Z">
              <w:tcPr>
                <w:tcW w:w="1094" w:type="dxa"/>
                <w:vAlign w:val="center"/>
              </w:tcPr>
            </w:tcPrChange>
          </w:tcPr>
          <w:p w14:paraId="0E8189C7" w14:textId="77777777" w:rsidR="0092000D" w:rsidRDefault="0092000D" w:rsidP="0089063C">
            <w:pPr>
              <w:spacing w:before="156" w:after="156"/>
              <w:rPr>
                <w:ins w:id="1199" w:author="hyx" w:date="2018-11-10T18:56:00Z"/>
              </w:rPr>
            </w:pPr>
            <w:ins w:id="1200" w:author="hyx" w:date="2018-11-10T18:58:00Z">
              <w:r>
                <w:rPr>
                  <w:rFonts w:hint="eastAsia"/>
                </w:rPr>
                <w:t>原型设计员</w:t>
              </w:r>
            </w:ins>
          </w:p>
        </w:tc>
        <w:tc>
          <w:tcPr>
            <w:tcW w:w="992" w:type="dxa"/>
            <w:vAlign w:val="center"/>
            <w:tcPrChange w:id="1201" w:author="hyx" w:date="2018-11-10T18:57:00Z">
              <w:tcPr>
                <w:tcW w:w="1093" w:type="dxa"/>
                <w:vAlign w:val="center"/>
              </w:tcPr>
            </w:tcPrChange>
          </w:tcPr>
          <w:p w14:paraId="1A8F61B3" w14:textId="77777777" w:rsidR="0092000D" w:rsidRDefault="0092000D" w:rsidP="0092000D">
            <w:pPr>
              <w:spacing w:before="156" w:after="156"/>
              <w:ind w:left="400" w:hanging="400"/>
              <w:rPr>
                <w:ins w:id="1202" w:author="hyx" w:date="2018-11-10T18:56:00Z"/>
              </w:rPr>
            </w:pPr>
            <w:ins w:id="1203" w:author="hyx" w:date="2018-11-10T18:58:00Z">
              <w:r>
                <w:rPr>
                  <w:rFonts w:hint="eastAsia"/>
                </w:rPr>
                <w:t>黄叶轩</w:t>
              </w:r>
            </w:ins>
          </w:p>
        </w:tc>
        <w:tc>
          <w:tcPr>
            <w:tcW w:w="1985" w:type="dxa"/>
            <w:vAlign w:val="center"/>
            <w:tcPrChange w:id="1204" w:author="hyx" w:date="2018-11-10T18:57:00Z">
              <w:tcPr>
                <w:tcW w:w="1120" w:type="dxa"/>
                <w:vAlign w:val="center"/>
              </w:tcPr>
            </w:tcPrChange>
          </w:tcPr>
          <w:p w14:paraId="09A3D1AB" w14:textId="77777777" w:rsidR="0092000D" w:rsidRDefault="0092000D" w:rsidP="0089063C">
            <w:pPr>
              <w:spacing w:before="156" w:after="156"/>
              <w:rPr>
                <w:ins w:id="1205" w:author="hyx" w:date="2018-11-10T18:56:00Z"/>
              </w:rPr>
            </w:pPr>
            <w:ins w:id="1206" w:author="hyx" w:date="2018-11-10T18:58:00Z">
              <w:r>
                <w:rPr>
                  <w:rFonts w:hint="eastAsia"/>
                </w:rPr>
                <w:t>负责网站的原型设计，上传</w:t>
              </w:r>
              <w:r>
                <w:t>Git</w:t>
              </w:r>
            </w:ins>
          </w:p>
        </w:tc>
        <w:tc>
          <w:tcPr>
            <w:tcW w:w="1134" w:type="dxa"/>
            <w:vAlign w:val="center"/>
            <w:tcPrChange w:id="1207" w:author="hyx" w:date="2018-11-10T18:57:00Z">
              <w:tcPr>
                <w:tcW w:w="1123" w:type="dxa"/>
                <w:vAlign w:val="center"/>
              </w:tcPr>
            </w:tcPrChange>
          </w:tcPr>
          <w:p w14:paraId="6CAF4517" w14:textId="77777777" w:rsidR="0092000D" w:rsidRDefault="0092000D" w:rsidP="0092000D">
            <w:pPr>
              <w:spacing w:before="156" w:after="156"/>
              <w:ind w:left="400" w:hanging="400"/>
              <w:rPr>
                <w:ins w:id="1208" w:author="hyx" w:date="2018-11-10T18:56:00Z"/>
              </w:rPr>
            </w:pPr>
            <w:proofErr w:type="spellStart"/>
            <w:ins w:id="1209" w:author="hyx" w:date="2018-11-10T18:58:00Z">
              <w:r>
                <w:rPr>
                  <w:color w:val="000000"/>
                  <w:szCs w:val="21"/>
                </w:rPr>
                <w:t>Hyxzucc</w:t>
              </w:r>
            </w:ins>
            <w:proofErr w:type="spellEnd"/>
          </w:p>
        </w:tc>
        <w:tc>
          <w:tcPr>
            <w:tcW w:w="1275" w:type="dxa"/>
            <w:vAlign w:val="center"/>
            <w:tcPrChange w:id="1210" w:author="hyx" w:date="2018-11-10T18:57:00Z">
              <w:tcPr>
                <w:tcW w:w="1194" w:type="dxa"/>
                <w:vAlign w:val="center"/>
              </w:tcPr>
            </w:tcPrChange>
          </w:tcPr>
          <w:p w14:paraId="1AFA777F" w14:textId="77777777" w:rsidR="0092000D" w:rsidRDefault="0092000D" w:rsidP="0092000D">
            <w:pPr>
              <w:spacing w:before="156" w:after="156"/>
              <w:ind w:left="400" w:hanging="400"/>
              <w:rPr>
                <w:ins w:id="1211" w:author="hyx" w:date="2018-11-10T18:56:00Z"/>
                <w:bCs/>
              </w:rPr>
            </w:pPr>
            <w:ins w:id="1212" w:author="hyx" w:date="2018-11-10T18:58:00Z">
              <w:r>
                <w:rPr>
                  <w:bCs/>
                  <w:color w:val="000000"/>
                  <w:szCs w:val="21"/>
                </w:rPr>
                <w:t>1103057282</w:t>
              </w:r>
            </w:ins>
          </w:p>
        </w:tc>
        <w:tc>
          <w:tcPr>
            <w:tcW w:w="1560" w:type="dxa"/>
            <w:vAlign w:val="center"/>
            <w:tcPrChange w:id="1213" w:author="hyx" w:date="2018-11-10T18:57:00Z">
              <w:tcPr>
                <w:tcW w:w="1560" w:type="dxa"/>
                <w:vAlign w:val="center"/>
              </w:tcPr>
            </w:tcPrChange>
          </w:tcPr>
          <w:p w14:paraId="15C70B98" w14:textId="77777777" w:rsidR="0092000D" w:rsidRDefault="0092000D" w:rsidP="0092000D">
            <w:pPr>
              <w:spacing w:before="156" w:after="156"/>
              <w:ind w:left="400" w:hanging="400"/>
              <w:rPr>
                <w:ins w:id="1214" w:author="hyx" w:date="2018-11-10T18:56:00Z"/>
              </w:rPr>
            </w:pPr>
            <w:ins w:id="1215" w:author="hyx" w:date="2018-11-10T18:58:00Z">
              <w:r>
                <w:rPr>
                  <w:bCs/>
                  <w:color w:val="000000"/>
                  <w:szCs w:val="21"/>
                </w:rPr>
                <w:t>13588899102</w:t>
              </w:r>
            </w:ins>
          </w:p>
        </w:tc>
        <w:tc>
          <w:tcPr>
            <w:tcW w:w="850" w:type="dxa"/>
            <w:vAlign w:val="center"/>
            <w:tcPrChange w:id="1216" w:author="hyx" w:date="2018-11-10T18:57:00Z">
              <w:tcPr>
                <w:tcW w:w="1112" w:type="dxa"/>
                <w:vAlign w:val="center"/>
              </w:tcPr>
            </w:tcPrChange>
          </w:tcPr>
          <w:p w14:paraId="10149280" w14:textId="77777777" w:rsidR="0092000D" w:rsidRPr="00C365F4" w:rsidRDefault="0092000D" w:rsidP="0089063C">
            <w:pPr>
              <w:spacing w:before="156" w:after="156"/>
              <w:rPr>
                <w:ins w:id="1217" w:author="hyx" w:date="2018-11-10T18:58:00Z"/>
                <w:rFonts w:cs="Helvetica Neue"/>
                <w:color w:val="000000"/>
                <w:rPrChange w:id="1218" w:author="hyx" w:date="2018-11-10T18:58:00Z">
                  <w:rPr>
                    <w:ins w:id="1219" w:author="hyx" w:date="2018-11-10T18:58:00Z"/>
                    <w:rFonts w:asciiTheme="majorEastAsia" w:eastAsiaTheme="majorEastAsia" w:hAnsiTheme="majorEastAsia" w:cs="Helvetica Neue"/>
                    <w:color w:val="000000"/>
                    <w:szCs w:val="26"/>
                  </w:rPr>
                </w:rPrChange>
              </w:rPr>
            </w:pPr>
            <w:ins w:id="1220" w:author="hyx" w:date="2018-11-10T18:58:00Z">
              <w:r>
                <w:rPr>
                  <w:rFonts w:cs="Helvetica Neue"/>
                  <w:color w:val="000000"/>
                  <w:szCs w:val="26"/>
                  <w:rPrChange w:id="1221" w:author="hyx" w:date="2018-11-10T18:58:00Z">
                    <w:rPr>
                      <w:rFonts w:asciiTheme="majorEastAsia" w:eastAsiaTheme="majorEastAsia" w:hAnsiTheme="majorEastAsia" w:cs="Helvetica Neue"/>
                      <w:color w:val="000000"/>
                      <w:szCs w:val="26"/>
                    </w:rPr>
                  </w:rPrChange>
                </w:rPr>
                <w:t>弘毅</w:t>
              </w:r>
            </w:ins>
          </w:p>
          <w:p w14:paraId="0044E889" w14:textId="77777777" w:rsidR="0092000D" w:rsidRDefault="0092000D" w:rsidP="0092000D">
            <w:pPr>
              <w:spacing w:before="156" w:after="156"/>
              <w:ind w:left="400" w:hanging="400"/>
              <w:rPr>
                <w:ins w:id="1222" w:author="hyx" w:date="2018-11-10T18:56:00Z"/>
              </w:rPr>
            </w:pPr>
            <w:ins w:id="1223" w:author="hyx" w:date="2018-11-10T18:58:00Z">
              <w:r>
                <w:rPr>
                  <w:rFonts w:cs="Helvetica Neue"/>
                  <w:color w:val="000000"/>
                  <w:szCs w:val="26"/>
                  <w:rPrChange w:id="1224" w:author="hyx" w:date="2018-11-10T18:58:00Z">
                    <w:rPr>
                      <w:rFonts w:asciiTheme="majorEastAsia" w:eastAsiaTheme="majorEastAsia" w:hAnsiTheme="majorEastAsia" w:cs="Helvetica Neue"/>
                      <w:color w:val="000000"/>
                      <w:szCs w:val="26"/>
                    </w:rPr>
                  </w:rPrChange>
                </w:rPr>
                <w:t>2-210</w:t>
              </w:r>
            </w:ins>
          </w:p>
        </w:tc>
      </w:tr>
    </w:tbl>
    <w:p w14:paraId="0F085F32" w14:textId="77777777" w:rsidR="0092000D" w:rsidRDefault="0092000D" w:rsidP="0092000D">
      <w:pPr>
        <w:rPr>
          <w:del w:id="1225" w:author="hyx" w:date="2018-11-10T19:00:00Z"/>
        </w:rPr>
      </w:pPr>
    </w:p>
    <w:p w14:paraId="4F38CC9E" w14:textId="77777777" w:rsidR="0092000D" w:rsidRDefault="0092000D" w:rsidP="0092000D">
      <w:pPr>
        <w:rPr>
          <w:del w:id="1226" w:author="hyx" w:date="2018-11-10T19:00:00Z"/>
        </w:rPr>
      </w:pPr>
    </w:p>
    <w:p w14:paraId="510E9FDD" w14:textId="77777777" w:rsidR="0092000D" w:rsidRDefault="0092000D" w:rsidP="0092000D">
      <w:pPr>
        <w:pStyle w:val="a1"/>
        <w:numPr>
          <w:ilvl w:val="2"/>
          <w:numId w:val="0"/>
        </w:numPr>
      </w:pPr>
      <w:bookmarkStart w:id="1227" w:name="_Toc497223494"/>
    </w:p>
    <w:p w14:paraId="3917D2A7" w14:textId="77777777" w:rsidR="0092000D" w:rsidRDefault="0092000D" w:rsidP="0092000D">
      <w:pPr>
        <w:pStyle w:val="a1"/>
      </w:pPr>
      <w:bookmarkStart w:id="1228" w:name="_Toc530709122"/>
      <w:bookmarkStart w:id="1229" w:name="_Toc533946090"/>
      <w:r>
        <w:rPr>
          <w:rFonts w:hint="eastAsia"/>
        </w:rPr>
        <w:t>用户访谈员</w:t>
      </w:r>
      <w:bookmarkEnd w:id="1227"/>
      <w:bookmarkEnd w:id="1228"/>
      <w:bookmarkEnd w:id="1229"/>
    </w:p>
    <w:p w14:paraId="61F923B0" w14:textId="77777777" w:rsidR="0092000D" w:rsidRDefault="0092000D" w:rsidP="0092000D">
      <w:pPr>
        <w:ind w:leftChars="200" w:left="420"/>
      </w:pPr>
      <w:r>
        <w:rPr>
          <w:rFonts w:hint="eastAsia"/>
        </w:rPr>
        <w:lastRenderedPageBreak/>
        <w:t>本职概述：</w:t>
      </w:r>
    </w:p>
    <w:p w14:paraId="2DDAFAAB" w14:textId="77777777" w:rsidR="0092000D" w:rsidRDefault="0092000D" w:rsidP="0092000D">
      <w:pPr>
        <w:ind w:leftChars="200" w:left="420" w:firstLine="420"/>
      </w:pPr>
      <w:r>
        <w:rPr>
          <w:rFonts w:hint="eastAsia"/>
        </w:rPr>
        <w:t>负责用户访谈</w:t>
      </w:r>
    </w:p>
    <w:tbl>
      <w:tblPr>
        <w:tblStyle w:val="aff5"/>
        <w:tblW w:w="8755" w:type="dxa"/>
        <w:tblLayout w:type="fixed"/>
        <w:tblLook w:val="04A0" w:firstRow="1" w:lastRow="0" w:firstColumn="1" w:lastColumn="0" w:noHBand="0" w:noVBand="1"/>
        <w:tblPrChange w:id="1230" w:author="hyx" w:date="2018-11-10T19:00:00Z">
          <w:tblPr>
            <w:tblStyle w:val="aff5"/>
            <w:tblW w:w="8755" w:type="dxa"/>
            <w:tblLayout w:type="fixed"/>
            <w:tblLook w:val="04A0" w:firstRow="1" w:lastRow="0" w:firstColumn="1" w:lastColumn="0" w:noHBand="0" w:noVBand="1"/>
          </w:tblPr>
        </w:tblPrChange>
      </w:tblPr>
      <w:tblGrid>
        <w:gridCol w:w="1129"/>
        <w:gridCol w:w="822"/>
        <w:gridCol w:w="1985"/>
        <w:gridCol w:w="1134"/>
        <w:gridCol w:w="1559"/>
        <w:gridCol w:w="1385"/>
        <w:gridCol w:w="741"/>
        <w:tblGridChange w:id="1231">
          <w:tblGrid>
            <w:gridCol w:w="959"/>
            <w:gridCol w:w="992"/>
            <w:gridCol w:w="1985"/>
            <w:gridCol w:w="1134"/>
            <w:gridCol w:w="1559"/>
            <w:gridCol w:w="1385"/>
            <w:gridCol w:w="741"/>
          </w:tblGrid>
        </w:tblGridChange>
      </w:tblGrid>
      <w:tr w:rsidR="0092000D" w14:paraId="5DF996E3" w14:textId="77777777" w:rsidTr="0089063C">
        <w:trPr>
          <w:ins w:id="1232" w:author="hyx" w:date="2018-11-10T19:00:00Z"/>
        </w:trPr>
        <w:tc>
          <w:tcPr>
            <w:tcW w:w="1129" w:type="dxa"/>
            <w:shd w:val="clear" w:color="auto" w:fill="B4C6E7" w:themeFill="accent1" w:themeFillTint="66"/>
            <w:vAlign w:val="center"/>
            <w:tcPrChange w:id="1233" w:author="hyx" w:date="2018-11-10T19:00:00Z">
              <w:tcPr>
                <w:tcW w:w="959" w:type="dxa"/>
                <w:shd w:val="clear" w:color="auto" w:fill="B4C6E7" w:themeFill="accent1" w:themeFillTint="66"/>
                <w:vAlign w:val="center"/>
              </w:tcPr>
            </w:tcPrChange>
          </w:tcPr>
          <w:p w14:paraId="44CF42E5" w14:textId="77777777" w:rsidR="0092000D" w:rsidRDefault="0092000D" w:rsidP="0092000D">
            <w:pPr>
              <w:spacing w:before="156" w:after="156"/>
              <w:ind w:left="422" w:hanging="422"/>
              <w:rPr>
                <w:ins w:id="1234" w:author="hyx" w:date="2018-11-10T19:00:00Z"/>
                <w:szCs w:val="21"/>
              </w:rPr>
            </w:pPr>
            <w:ins w:id="1235" w:author="hyx" w:date="2018-11-10T19:00:00Z">
              <w:r>
                <w:rPr>
                  <w:rFonts w:hint="eastAsia"/>
                  <w:b/>
                  <w:color w:val="000000"/>
                  <w:szCs w:val="21"/>
                </w:rPr>
                <w:t>职务</w:t>
              </w:r>
            </w:ins>
          </w:p>
        </w:tc>
        <w:tc>
          <w:tcPr>
            <w:tcW w:w="822" w:type="dxa"/>
            <w:shd w:val="clear" w:color="auto" w:fill="B4C6E7" w:themeFill="accent1" w:themeFillTint="66"/>
            <w:vAlign w:val="center"/>
            <w:tcPrChange w:id="1236" w:author="hyx" w:date="2018-11-10T19:00:00Z">
              <w:tcPr>
                <w:tcW w:w="992" w:type="dxa"/>
                <w:shd w:val="clear" w:color="auto" w:fill="B4C6E7" w:themeFill="accent1" w:themeFillTint="66"/>
                <w:vAlign w:val="center"/>
              </w:tcPr>
            </w:tcPrChange>
          </w:tcPr>
          <w:p w14:paraId="5E461DB0" w14:textId="77777777" w:rsidR="0092000D" w:rsidRDefault="0092000D" w:rsidP="0092000D">
            <w:pPr>
              <w:spacing w:before="156" w:after="156"/>
              <w:ind w:left="422" w:hanging="422"/>
              <w:rPr>
                <w:ins w:id="1237" w:author="hyx" w:date="2018-11-10T19:00:00Z"/>
                <w:szCs w:val="21"/>
              </w:rPr>
            </w:pPr>
            <w:ins w:id="1238" w:author="hyx" w:date="2018-11-10T19:00:00Z">
              <w:r>
                <w:rPr>
                  <w:rFonts w:hint="eastAsia"/>
                  <w:b/>
                  <w:color w:val="000000"/>
                  <w:szCs w:val="21"/>
                </w:rPr>
                <w:t>姓名</w:t>
              </w:r>
            </w:ins>
          </w:p>
        </w:tc>
        <w:tc>
          <w:tcPr>
            <w:tcW w:w="1985" w:type="dxa"/>
            <w:shd w:val="clear" w:color="auto" w:fill="B4C6E7" w:themeFill="accent1" w:themeFillTint="66"/>
            <w:vAlign w:val="center"/>
            <w:tcPrChange w:id="1239" w:author="hyx" w:date="2018-11-10T19:00:00Z">
              <w:tcPr>
                <w:tcW w:w="1985" w:type="dxa"/>
                <w:shd w:val="clear" w:color="auto" w:fill="B4C6E7" w:themeFill="accent1" w:themeFillTint="66"/>
                <w:vAlign w:val="center"/>
              </w:tcPr>
            </w:tcPrChange>
          </w:tcPr>
          <w:p w14:paraId="42EDC241" w14:textId="77777777" w:rsidR="0092000D" w:rsidRDefault="0092000D" w:rsidP="0092000D">
            <w:pPr>
              <w:spacing w:before="156" w:after="156"/>
              <w:ind w:left="422" w:hanging="422"/>
              <w:rPr>
                <w:ins w:id="1240" w:author="hyx" w:date="2018-11-10T19:00:00Z"/>
                <w:szCs w:val="21"/>
              </w:rPr>
            </w:pPr>
            <w:ins w:id="1241" w:author="hyx" w:date="2018-11-10T19:00:00Z">
              <w:r>
                <w:rPr>
                  <w:rFonts w:hint="eastAsia"/>
                  <w:b/>
                  <w:color w:val="000000"/>
                  <w:szCs w:val="21"/>
                </w:rPr>
                <w:t>负责内容</w:t>
              </w:r>
            </w:ins>
          </w:p>
        </w:tc>
        <w:tc>
          <w:tcPr>
            <w:tcW w:w="1134" w:type="dxa"/>
            <w:shd w:val="clear" w:color="auto" w:fill="B4C6E7" w:themeFill="accent1" w:themeFillTint="66"/>
            <w:vAlign w:val="center"/>
            <w:tcPrChange w:id="1242" w:author="hyx" w:date="2018-11-10T19:00:00Z">
              <w:tcPr>
                <w:tcW w:w="1134" w:type="dxa"/>
                <w:shd w:val="clear" w:color="auto" w:fill="B4C6E7" w:themeFill="accent1" w:themeFillTint="66"/>
                <w:vAlign w:val="center"/>
              </w:tcPr>
            </w:tcPrChange>
          </w:tcPr>
          <w:p w14:paraId="3641FEDF" w14:textId="77777777" w:rsidR="0092000D" w:rsidRDefault="0092000D" w:rsidP="0092000D">
            <w:pPr>
              <w:spacing w:before="156" w:after="156"/>
              <w:ind w:left="422" w:hanging="422"/>
              <w:rPr>
                <w:ins w:id="1243" w:author="hyx" w:date="2018-11-10T19:00:00Z"/>
                <w:szCs w:val="21"/>
              </w:rPr>
            </w:pPr>
            <w:ins w:id="1244" w:author="hyx" w:date="2018-11-10T19:00:00Z">
              <w:r>
                <w:rPr>
                  <w:rFonts w:hint="eastAsia"/>
                  <w:b/>
                  <w:color w:val="000000"/>
                  <w:szCs w:val="21"/>
                </w:rPr>
                <w:t>微信号</w:t>
              </w:r>
            </w:ins>
          </w:p>
        </w:tc>
        <w:tc>
          <w:tcPr>
            <w:tcW w:w="1559" w:type="dxa"/>
            <w:shd w:val="clear" w:color="auto" w:fill="B4C6E7" w:themeFill="accent1" w:themeFillTint="66"/>
            <w:vAlign w:val="center"/>
            <w:tcPrChange w:id="1245" w:author="hyx" w:date="2018-11-10T19:00:00Z">
              <w:tcPr>
                <w:tcW w:w="1559" w:type="dxa"/>
                <w:shd w:val="clear" w:color="auto" w:fill="B4C6E7" w:themeFill="accent1" w:themeFillTint="66"/>
                <w:vAlign w:val="center"/>
              </w:tcPr>
            </w:tcPrChange>
          </w:tcPr>
          <w:p w14:paraId="1CDB80E3" w14:textId="77777777" w:rsidR="0092000D" w:rsidRDefault="0092000D" w:rsidP="0092000D">
            <w:pPr>
              <w:spacing w:before="156" w:after="156"/>
              <w:ind w:left="422" w:hanging="422"/>
              <w:rPr>
                <w:ins w:id="1246" w:author="hyx" w:date="2018-11-10T19:00:00Z"/>
                <w:szCs w:val="21"/>
              </w:rPr>
            </w:pPr>
            <w:ins w:id="1247" w:author="hyx" w:date="2018-11-10T19:00:00Z">
              <w:r>
                <w:rPr>
                  <w:rFonts w:hint="eastAsia"/>
                  <w:b/>
                  <w:color w:val="000000"/>
                  <w:szCs w:val="21"/>
                </w:rPr>
                <w:t>QQ号</w:t>
              </w:r>
            </w:ins>
          </w:p>
        </w:tc>
        <w:tc>
          <w:tcPr>
            <w:tcW w:w="1385" w:type="dxa"/>
            <w:shd w:val="clear" w:color="auto" w:fill="B4C6E7" w:themeFill="accent1" w:themeFillTint="66"/>
            <w:vAlign w:val="center"/>
            <w:tcPrChange w:id="1248" w:author="hyx" w:date="2018-11-10T19:00:00Z">
              <w:tcPr>
                <w:tcW w:w="1385" w:type="dxa"/>
                <w:shd w:val="clear" w:color="auto" w:fill="B4C6E7" w:themeFill="accent1" w:themeFillTint="66"/>
                <w:vAlign w:val="center"/>
              </w:tcPr>
            </w:tcPrChange>
          </w:tcPr>
          <w:p w14:paraId="2BEC5012" w14:textId="77777777" w:rsidR="0092000D" w:rsidRDefault="0092000D" w:rsidP="0092000D">
            <w:pPr>
              <w:spacing w:before="156" w:after="156"/>
              <w:ind w:left="422" w:hanging="422"/>
              <w:rPr>
                <w:ins w:id="1249" w:author="hyx" w:date="2018-11-10T19:00:00Z"/>
                <w:szCs w:val="21"/>
              </w:rPr>
            </w:pPr>
            <w:ins w:id="1250" w:author="hyx" w:date="2018-11-10T19:00:00Z">
              <w:r>
                <w:rPr>
                  <w:rFonts w:hint="eastAsia"/>
                  <w:b/>
                  <w:color w:val="000000"/>
                  <w:szCs w:val="21"/>
                </w:rPr>
                <w:t>电话号码</w:t>
              </w:r>
            </w:ins>
          </w:p>
        </w:tc>
        <w:tc>
          <w:tcPr>
            <w:tcW w:w="741" w:type="dxa"/>
            <w:shd w:val="clear" w:color="auto" w:fill="B4C6E7" w:themeFill="accent1" w:themeFillTint="66"/>
            <w:vAlign w:val="center"/>
            <w:tcPrChange w:id="1251" w:author="hyx" w:date="2018-11-10T19:00:00Z">
              <w:tcPr>
                <w:tcW w:w="741" w:type="dxa"/>
                <w:shd w:val="clear" w:color="auto" w:fill="B4C6E7" w:themeFill="accent1" w:themeFillTint="66"/>
                <w:vAlign w:val="center"/>
              </w:tcPr>
            </w:tcPrChange>
          </w:tcPr>
          <w:p w14:paraId="23C88095" w14:textId="77777777" w:rsidR="0092000D" w:rsidRDefault="0092000D" w:rsidP="0092000D">
            <w:pPr>
              <w:spacing w:before="156" w:after="156"/>
              <w:ind w:left="422" w:hanging="422"/>
              <w:rPr>
                <w:ins w:id="1252" w:author="hyx" w:date="2018-11-10T19:00:00Z"/>
                <w:szCs w:val="21"/>
              </w:rPr>
            </w:pPr>
            <w:ins w:id="1253" w:author="hyx" w:date="2018-11-10T19:00:00Z">
              <w:r>
                <w:rPr>
                  <w:rFonts w:hint="eastAsia"/>
                  <w:b/>
                  <w:color w:val="000000"/>
                  <w:szCs w:val="21"/>
                </w:rPr>
                <w:t>寝室号</w:t>
              </w:r>
            </w:ins>
          </w:p>
        </w:tc>
      </w:tr>
      <w:tr w:rsidR="0092000D" w14:paraId="57898458" w14:textId="77777777" w:rsidTr="0089063C">
        <w:trPr>
          <w:ins w:id="1254" w:author="hyx" w:date="2018-11-10T19:00:00Z"/>
        </w:trPr>
        <w:tc>
          <w:tcPr>
            <w:tcW w:w="1129" w:type="dxa"/>
            <w:vAlign w:val="center"/>
            <w:tcPrChange w:id="1255" w:author="hyx" w:date="2018-11-10T19:00:00Z">
              <w:tcPr>
                <w:tcW w:w="959" w:type="dxa"/>
                <w:vAlign w:val="center"/>
              </w:tcPr>
            </w:tcPrChange>
          </w:tcPr>
          <w:p w14:paraId="4B1E7C99" w14:textId="77777777" w:rsidR="0092000D" w:rsidRDefault="0092000D" w:rsidP="0089063C">
            <w:pPr>
              <w:spacing w:before="156" w:after="156"/>
              <w:rPr>
                <w:ins w:id="1256" w:author="hyx" w:date="2018-11-10T19:00:00Z"/>
                <w:szCs w:val="21"/>
              </w:rPr>
            </w:pPr>
            <w:ins w:id="1257" w:author="hyx" w:date="2018-11-10T19:00:00Z">
              <w:r>
                <w:rPr>
                  <w:rFonts w:hint="eastAsia"/>
                  <w:szCs w:val="21"/>
                </w:rPr>
                <w:t>用户访谈员</w:t>
              </w:r>
            </w:ins>
          </w:p>
        </w:tc>
        <w:tc>
          <w:tcPr>
            <w:tcW w:w="822" w:type="dxa"/>
            <w:vAlign w:val="center"/>
            <w:tcPrChange w:id="1258" w:author="hyx" w:date="2018-11-10T19:00:00Z">
              <w:tcPr>
                <w:tcW w:w="992" w:type="dxa"/>
                <w:vAlign w:val="center"/>
              </w:tcPr>
            </w:tcPrChange>
          </w:tcPr>
          <w:p w14:paraId="6B9ED644" w14:textId="77777777" w:rsidR="0092000D" w:rsidRDefault="0092000D" w:rsidP="0092000D">
            <w:pPr>
              <w:spacing w:before="156" w:after="156"/>
              <w:ind w:left="420" w:hanging="420"/>
              <w:rPr>
                <w:ins w:id="1259" w:author="hyx" w:date="2018-11-10T19:00:00Z"/>
                <w:szCs w:val="21"/>
              </w:rPr>
            </w:pPr>
            <w:ins w:id="1260" w:author="hyx" w:date="2018-11-10T19:00:00Z">
              <w:r>
                <w:rPr>
                  <w:rFonts w:hint="eastAsia"/>
                  <w:bCs/>
                  <w:color w:val="000000"/>
                  <w:szCs w:val="21"/>
                </w:rPr>
                <w:t>黄叶轩</w:t>
              </w:r>
            </w:ins>
          </w:p>
        </w:tc>
        <w:tc>
          <w:tcPr>
            <w:tcW w:w="1985" w:type="dxa"/>
            <w:vAlign w:val="center"/>
            <w:tcPrChange w:id="1261" w:author="hyx" w:date="2018-11-10T19:00:00Z">
              <w:tcPr>
                <w:tcW w:w="1985" w:type="dxa"/>
                <w:vAlign w:val="center"/>
              </w:tcPr>
            </w:tcPrChange>
          </w:tcPr>
          <w:p w14:paraId="478EE2FE" w14:textId="77777777" w:rsidR="0092000D" w:rsidRDefault="0092000D" w:rsidP="0089063C">
            <w:pPr>
              <w:spacing w:before="156" w:after="156"/>
              <w:rPr>
                <w:ins w:id="1262" w:author="hyx" w:date="2018-11-10T19:00:00Z"/>
                <w:szCs w:val="21"/>
              </w:rPr>
            </w:pPr>
            <w:ins w:id="1263" w:author="hyx" w:date="2018-11-10T19:01:00Z">
              <w:r>
                <w:rPr>
                  <w:rFonts w:hint="eastAsia"/>
                  <w:color w:val="000000"/>
                  <w:szCs w:val="21"/>
                </w:rPr>
                <w:t>负责访谈问题的编写</w:t>
              </w:r>
            </w:ins>
          </w:p>
        </w:tc>
        <w:tc>
          <w:tcPr>
            <w:tcW w:w="1134" w:type="dxa"/>
            <w:vAlign w:val="center"/>
            <w:tcPrChange w:id="1264" w:author="hyx" w:date="2018-11-10T19:00:00Z">
              <w:tcPr>
                <w:tcW w:w="1134" w:type="dxa"/>
                <w:vAlign w:val="center"/>
              </w:tcPr>
            </w:tcPrChange>
          </w:tcPr>
          <w:p w14:paraId="4FA70084" w14:textId="77777777" w:rsidR="0092000D" w:rsidRDefault="0092000D" w:rsidP="0092000D">
            <w:pPr>
              <w:spacing w:before="156" w:after="156"/>
              <w:ind w:left="420" w:hanging="420"/>
              <w:rPr>
                <w:ins w:id="1265" w:author="hyx" w:date="2018-11-10T19:00:00Z"/>
                <w:szCs w:val="21"/>
              </w:rPr>
            </w:pPr>
            <w:proofErr w:type="spellStart"/>
            <w:ins w:id="1266" w:author="hyx" w:date="2018-11-10T19:00:00Z">
              <w:r>
                <w:rPr>
                  <w:rFonts w:hint="eastAsia"/>
                  <w:color w:val="000000"/>
                  <w:szCs w:val="21"/>
                </w:rPr>
                <w:t>Hyxzucc</w:t>
              </w:r>
              <w:proofErr w:type="spellEnd"/>
            </w:ins>
          </w:p>
        </w:tc>
        <w:tc>
          <w:tcPr>
            <w:tcW w:w="1559" w:type="dxa"/>
            <w:vAlign w:val="center"/>
            <w:tcPrChange w:id="1267" w:author="hyx" w:date="2018-11-10T19:00:00Z">
              <w:tcPr>
                <w:tcW w:w="1559" w:type="dxa"/>
                <w:vAlign w:val="center"/>
              </w:tcPr>
            </w:tcPrChange>
          </w:tcPr>
          <w:p w14:paraId="54CBA46A" w14:textId="77777777" w:rsidR="0092000D" w:rsidRDefault="0092000D" w:rsidP="0092000D">
            <w:pPr>
              <w:spacing w:before="156" w:after="156"/>
              <w:ind w:left="420" w:hanging="420"/>
              <w:rPr>
                <w:ins w:id="1268" w:author="hyx" w:date="2018-11-10T19:00:00Z"/>
                <w:szCs w:val="21"/>
              </w:rPr>
            </w:pPr>
            <w:ins w:id="1269" w:author="hyx" w:date="2018-11-10T19:00:00Z">
              <w:r>
                <w:rPr>
                  <w:bCs/>
                  <w:color w:val="000000"/>
                  <w:szCs w:val="21"/>
                </w:rPr>
                <w:t>1103057282</w:t>
              </w:r>
            </w:ins>
          </w:p>
        </w:tc>
        <w:tc>
          <w:tcPr>
            <w:tcW w:w="1385" w:type="dxa"/>
            <w:vAlign w:val="center"/>
            <w:tcPrChange w:id="1270" w:author="hyx" w:date="2018-11-10T19:00:00Z">
              <w:tcPr>
                <w:tcW w:w="1385" w:type="dxa"/>
                <w:vAlign w:val="center"/>
              </w:tcPr>
            </w:tcPrChange>
          </w:tcPr>
          <w:p w14:paraId="236F55E5" w14:textId="77777777" w:rsidR="0092000D" w:rsidRDefault="0092000D" w:rsidP="0092000D">
            <w:pPr>
              <w:spacing w:before="156" w:after="156"/>
              <w:ind w:left="420" w:hanging="420"/>
              <w:rPr>
                <w:ins w:id="1271" w:author="hyx" w:date="2018-11-10T19:00:00Z"/>
                <w:szCs w:val="21"/>
              </w:rPr>
            </w:pPr>
            <w:ins w:id="1272" w:author="hyx" w:date="2018-11-10T19:00:00Z">
              <w:r>
                <w:rPr>
                  <w:bCs/>
                  <w:color w:val="000000"/>
                  <w:szCs w:val="21"/>
                </w:rPr>
                <w:t>13588899102</w:t>
              </w:r>
            </w:ins>
          </w:p>
        </w:tc>
        <w:tc>
          <w:tcPr>
            <w:tcW w:w="741" w:type="dxa"/>
            <w:vAlign w:val="center"/>
            <w:tcPrChange w:id="1273" w:author="hyx" w:date="2018-11-10T19:00:00Z">
              <w:tcPr>
                <w:tcW w:w="741" w:type="dxa"/>
                <w:vAlign w:val="center"/>
              </w:tcPr>
            </w:tcPrChange>
          </w:tcPr>
          <w:p w14:paraId="013EEE70" w14:textId="77777777" w:rsidR="0092000D" w:rsidRDefault="0092000D" w:rsidP="0092000D">
            <w:pPr>
              <w:spacing w:before="156" w:after="156"/>
              <w:ind w:left="400" w:hanging="400"/>
              <w:rPr>
                <w:ins w:id="1274" w:author="hyx" w:date="2018-11-10T19:00:00Z"/>
                <w:rFonts w:asciiTheme="majorEastAsia" w:eastAsiaTheme="majorEastAsia" w:hAnsiTheme="majorEastAsia" w:cs="Helvetica Neue"/>
                <w:color w:val="000000"/>
                <w:szCs w:val="26"/>
              </w:rPr>
            </w:pPr>
            <w:ins w:id="1275" w:author="hyx" w:date="2018-11-10T19:00:00Z">
              <w:r>
                <w:rPr>
                  <w:rFonts w:asciiTheme="majorEastAsia" w:eastAsiaTheme="majorEastAsia" w:hAnsiTheme="majorEastAsia" w:cs="Helvetica Neue"/>
                  <w:color w:val="000000"/>
                  <w:szCs w:val="26"/>
                </w:rPr>
                <w:t>弘毅</w:t>
              </w:r>
            </w:ins>
          </w:p>
          <w:p w14:paraId="664DF3A9" w14:textId="77777777" w:rsidR="0092000D" w:rsidRDefault="0092000D" w:rsidP="0092000D">
            <w:pPr>
              <w:spacing w:before="156" w:after="156"/>
              <w:ind w:left="400" w:hanging="400"/>
              <w:rPr>
                <w:ins w:id="1276" w:author="hyx" w:date="2018-11-10T19:00:00Z"/>
                <w:szCs w:val="21"/>
              </w:rPr>
            </w:pPr>
            <w:ins w:id="1277" w:author="hyx" w:date="2018-11-10T19:00:00Z">
              <w:r>
                <w:rPr>
                  <w:rFonts w:asciiTheme="majorEastAsia" w:eastAsiaTheme="majorEastAsia" w:hAnsiTheme="majorEastAsia" w:cs="Helvetica Neue"/>
                  <w:color w:val="000000"/>
                  <w:szCs w:val="26"/>
                </w:rPr>
                <w:t>2-210</w:t>
              </w:r>
            </w:ins>
          </w:p>
        </w:tc>
      </w:tr>
      <w:tr w:rsidR="0092000D" w14:paraId="3DF1C741" w14:textId="77777777" w:rsidTr="0089063C">
        <w:trPr>
          <w:ins w:id="1278" w:author="hyx" w:date="2018-11-10T19:00:00Z"/>
        </w:trPr>
        <w:tc>
          <w:tcPr>
            <w:tcW w:w="1129" w:type="dxa"/>
            <w:vAlign w:val="center"/>
            <w:tcPrChange w:id="1279" w:author="hyx" w:date="2018-11-10T19:00:00Z">
              <w:tcPr>
                <w:tcW w:w="959" w:type="dxa"/>
                <w:vAlign w:val="center"/>
              </w:tcPr>
            </w:tcPrChange>
          </w:tcPr>
          <w:p w14:paraId="51A70320" w14:textId="77777777" w:rsidR="0092000D" w:rsidRDefault="0092000D" w:rsidP="0089063C">
            <w:pPr>
              <w:spacing w:before="156" w:after="156"/>
              <w:rPr>
                <w:ins w:id="1280" w:author="hyx" w:date="2018-11-10T19:00:00Z"/>
                <w:szCs w:val="21"/>
              </w:rPr>
            </w:pPr>
            <w:ins w:id="1281" w:author="hyx" w:date="2018-11-10T19:01:00Z">
              <w:r>
                <w:rPr>
                  <w:rFonts w:hint="eastAsia"/>
                  <w:szCs w:val="21"/>
                </w:rPr>
                <w:t>用户访谈员</w:t>
              </w:r>
            </w:ins>
          </w:p>
        </w:tc>
        <w:tc>
          <w:tcPr>
            <w:tcW w:w="822" w:type="dxa"/>
            <w:vAlign w:val="center"/>
            <w:tcPrChange w:id="1282" w:author="hyx" w:date="2018-11-10T19:00:00Z">
              <w:tcPr>
                <w:tcW w:w="992" w:type="dxa"/>
                <w:vAlign w:val="center"/>
              </w:tcPr>
            </w:tcPrChange>
          </w:tcPr>
          <w:p w14:paraId="0F2FD6B1" w14:textId="77777777" w:rsidR="0092000D" w:rsidRDefault="0092000D" w:rsidP="0092000D">
            <w:pPr>
              <w:spacing w:before="156" w:after="156"/>
              <w:ind w:left="420" w:hanging="420"/>
              <w:rPr>
                <w:ins w:id="1283" w:author="hyx" w:date="2018-11-10T19:00:00Z"/>
                <w:szCs w:val="21"/>
              </w:rPr>
            </w:pPr>
            <w:ins w:id="1284" w:author="hyx" w:date="2018-11-10T19:00:00Z">
              <w:r>
                <w:rPr>
                  <w:rFonts w:hint="eastAsia"/>
                  <w:bCs/>
                  <w:color w:val="000000"/>
                  <w:szCs w:val="21"/>
                </w:rPr>
                <w:t>陈俊仁</w:t>
              </w:r>
            </w:ins>
          </w:p>
        </w:tc>
        <w:tc>
          <w:tcPr>
            <w:tcW w:w="1985" w:type="dxa"/>
            <w:vAlign w:val="center"/>
            <w:tcPrChange w:id="1285" w:author="hyx" w:date="2018-11-10T19:00:00Z">
              <w:tcPr>
                <w:tcW w:w="1985" w:type="dxa"/>
                <w:vAlign w:val="center"/>
              </w:tcPr>
            </w:tcPrChange>
          </w:tcPr>
          <w:p w14:paraId="394C05A4" w14:textId="77777777" w:rsidR="0092000D" w:rsidRDefault="0092000D" w:rsidP="0092000D">
            <w:pPr>
              <w:spacing w:before="156" w:after="156"/>
              <w:ind w:left="420" w:hanging="420"/>
              <w:rPr>
                <w:ins w:id="1286" w:author="hyx" w:date="2018-11-10T19:00:00Z"/>
                <w:szCs w:val="21"/>
              </w:rPr>
            </w:pPr>
            <w:ins w:id="1287" w:author="hyx" w:date="2018-11-10T19:01:00Z">
              <w:r>
                <w:rPr>
                  <w:rFonts w:hint="eastAsia"/>
                  <w:szCs w:val="21"/>
                </w:rPr>
                <w:t>负责记录访谈</w:t>
              </w:r>
            </w:ins>
          </w:p>
        </w:tc>
        <w:tc>
          <w:tcPr>
            <w:tcW w:w="1134" w:type="dxa"/>
            <w:vAlign w:val="center"/>
            <w:tcPrChange w:id="1288" w:author="hyx" w:date="2018-11-10T19:00:00Z">
              <w:tcPr>
                <w:tcW w:w="1134" w:type="dxa"/>
                <w:vAlign w:val="center"/>
              </w:tcPr>
            </w:tcPrChange>
          </w:tcPr>
          <w:p w14:paraId="3481270A" w14:textId="77777777" w:rsidR="0092000D" w:rsidRDefault="0092000D" w:rsidP="0089063C">
            <w:pPr>
              <w:spacing w:before="156" w:after="156"/>
              <w:rPr>
                <w:ins w:id="1289" w:author="hyx" w:date="2018-11-10T19:00:00Z"/>
                <w:szCs w:val="21"/>
              </w:rPr>
            </w:pPr>
            <w:ins w:id="1290" w:author="hyx" w:date="2018-11-10T19:00:00Z">
              <w:r>
                <w:t>chenjunren6745</w:t>
              </w:r>
            </w:ins>
          </w:p>
        </w:tc>
        <w:tc>
          <w:tcPr>
            <w:tcW w:w="1559" w:type="dxa"/>
            <w:vAlign w:val="center"/>
            <w:tcPrChange w:id="1291" w:author="hyx" w:date="2018-11-10T19:00:00Z">
              <w:tcPr>
                <w:tcW w:w="1559" w:type="dxa"/>
                <w:vAlign w:val="center"/>
              </w:tcPr>
            </w:tcPrChange>
          </w:tcPr>
          <w:p w14:paraId="59C388E4" w14:textId="77777777" w:rsidR="0092000D" w:rsidRDefault="0092000D" w:rsidP="0092000D">
            <w:pPr>
              <w:spacing w:before="156" w:after="156"/>
              <w:ind w:left="400" w:hanging="400"/>
              <w:rPr>
                <w:ins w:id="1292" w:author="hyx" w:date="2018-11-10T19:00:00Z"/>
                <w:szCs w:val="21"/>
              </w:rPr>
            </w:pPr>
            <w:ins w:id="1293" w:author="hyx" w:date="2018-11-10T19:00:00Z">
              <w:r>
                <w:t>374955336</w:t>
              </w:r>
            </w:ins>
          </w:p>
        </w:tc>
        <w:tc>
          <w:tcPr>
            <w:tcW w:w="1385" w:type="dxa"/>
            <w:vAlign w:val="center"/>
            <w:tcPrChange w:id="1294" w:author="hyx" w:date="2018-11-10T19:00:00Z">
              <w:tcPr>
                <w:tcW w:w="1385" w:type="dxa"/>
                <w:vAlign w:val="center"/>
              </w:tcPr>
            </w:tcPrChange>
          </w:tcPr>
          <w:p w14:paraId="3D678000" w14:textId="77777777" w:rsidR="0092000D" w:rsidRDefault="0092000D" w:rsidP="0092000D">
            <w:pPr>
              <w:spacing w:before="156" w:after="156"/>
              <w:ind w:left="400" w:hanging="400"/>
              <w:rPr>
                <w:ins w:id="1295" w:author="hyx" w:date="2018-11-10T19:00:00Z"/>
                <w:szCs w:val="21"/>
              </w:rPr>
            </w:pPr>
            <w:ins w:id="1296" w:author="hyx" w:date="2018-11-10T19:00:00Z">
              <w:r>
                <w:t>17376503405</w:t>
              </w:r>
            </w:ins>
          </w:p>
        </w:tc>
        <w:tc>
          <w:tcPr>
            <w:tcW w:w="741" w:type="dxa"/>
            <w:vAlign w:val="center"/>
            <w:tcPrChange w:id="1297" w:author="hyx" w:date="2018-11-10T19:00:00Z">
              <w:tcPr>
                <w:tcW w:w="741" w:type="dxa"/>
                <w:vAlign w:val="center"/>
              </w:tcPr>
            </w:tcPrChange>
          </w:tcPr>
          <w:p w14:paraId="46A64C6D" w14:textId="77777777" w:rsidR="0092000D" w:rsidRDefault="0092000D" w:rsidP="0092000D">
            <w:pPr>
              <w:spacing w:before="156" w:after="156"/>
              <w:ind w:left="400" w:hanging="400"/>
              <w:rPr>
                <w:ins w:id="1298" w:author="hyx" w:date="2018-11-10T19:00:00Z"/>
                <w:rFonts w:asciiTheme="majorEastAsia" w:eastAsiaTheme="majorEastAsia" w:hAnsiTheme="majorEastAsia" w:cs="Helvetica Neue"/>
                <w:color w:val="000000"/>
                <w:szCs w:val="26"/>
              </w:rPr>
            </w:pPr>
            <w:ins w:id="1299" w:author="hyx" w:date="2018-11-10T19:00:00Z">
              <w:r>
                <w:rPr>
                  <w:rFonts w:asciiTheme="majorEastAsia" w:eastAsiaTheme="majorEastAsia" w:hAnsiTheme="majorEastAsia" w:cs="Helvetica Neue"/>
                  <w:color w:val="000000"/>
                  <w:szCs w:val="26"/>
                </w:rPr>
                <w:t>弘毅</w:t>
              </w:r>
            </w:ins>
          </w:p>
          <w:p w14:paraId="74CED5EC" w14:textId="77777777" w:rsidR="0092000D" w:rsidRDefault="0092000D" w:rsidP="0092000D">
            <w:pPr>
              <w:spacing w:before="156" w:after="156"/>
              <w:ind w:left="400" w:hanging="400"/>
              <w:rPr>
                <w:ins w:id="1300" w:author="hyx" w:date="2018-11-10T19:00:00Z"/>
                <w:szCs w:val="21"/>
              </w:rPr>
            </w:pPr>
            <w:ins w:id="1301" w:author="hyx" w:date="2018-11-10T19:00:00Z">
              <w:r>
                <w:rPr>
                  <w:rFonts w:asciiTheme="majorEastAsia" w:eastAsiaTheme="majorEastAsia" w:hAnsiTheme="majorEastAsia" w:cs="Helvetica Neue"/>
                  <w:color w:val="000000"/>
                  <w:szCs w:val="26"/>
                </w:rPr>
                <w:t>2-209</w:t>
              </w:r>
            </w:ins>
          </w:p>
        </w:tc>
      </w:tr>
      <w:tr w:rsidR="0092000D" w14:paraId="020804B1" w14:textId="77777777" w:rsidTr="0089063C">
        <w:trPr>
          <w:ins w:id="1302" w:author="hyx" w:date="2018-11-10T19:00:00Z"/>
        </w:trPr>
        <w:tc>
          <w:tcPr>
            <w:tcW w:w="1129" w:type="dxa"/>
            <w:vAlign w:val="center"/>
            <w:tcPrChange w:id="1303" w:author="hyx" w:date="2018-11-10T19:00:00Z">
              <w:tcPr>
                <w:tcW w:w="959" w:type="dxa"/>
                <w:vAlign w:val="center"/>
              </w:tcPr>
            </w:tcPrChange>
          </w:tcPr>
          <w:p w14:paraId="7F75E0A7" w14:textId="77777777" w:rsidR="0092000D" w:rsidRDefault="0092000D" w:rsidP="0089063C">
            <w:pPr>
              <w:spacing w:before="156" w:after="156"/>
              <w:rPr>
                <w:ins w:id="1304" w:author="hyx" w:date="2018-11-10T19:00:00Z"/>
                <w:szCs w:val="21"/>
              </w:rPr>
            </w:pPr>
            <w:ins w:id="1305" w:author="hyx" w:date="2018-11-10T19:01:00Z">
              <w:r>
                <w:rPr>
                  <w:rFonts w:hint="eastAsia"/>
                  <w:szCs w:val="21"/>
                </w:rPr>
                <w:t>用户访谈员</w:t>
              </w:r>
            </w:ins>
          </w:p>
        </w:tc>
        <w:tc>
          <w:tcPr>
            <w:tcW w:w="822" w:type="dxa"/>
            <w:vAlign w:val="center"/>
            <w:tcPrChange w:id="1306" w:author="hyx" w:date="2018-11-10T19:00:00Z">
              <w:tcPr>
                <w:tcW w:w="992" w:type="dxa"/>
                <w:vAlign w:val="center"/>
              </w:tcPr>
            </w:tcPrChange>
          </w:tcPr>
          <w:p w14:paraId="683850EA" w14:textId="77777777" w:rsidR="0092000D" w:rsidRDefault="0092000D" w:rsidP="0092000D">
            <w:pPr>
              <w:spacing w:before="156" w:after="156"/>
              <w:ind w:left="420" w:hanging="420"/>
              <w:rPr>
                <w:ins w:id="1307" w:author="hyx" w:date="2018-11-10T19:00:00Z"/>
                <w:szCs w:val="21"/>
              </w:rPr>
            </w:pPr>
            <w:ins w:id="1308" w:author="hyx" w:date="2018-11-10T19:00:00Z">
              <w:r>
                <w:rPr>
                  <w:rFonts w:hint="eastAsia"/>
                  <w:bCs/>
                  <w:color w:val="000000"/>
                  <w:szCs w:val="21"/>
                </w:rPr>
                <w:t>陈苏民</w:t>
              </w:r>
            </w:ins>
          </w:p>
        </w:tc>
        <w:tc>
          <w:tcPr>
            <w:tcW w:w="1985" w:type="dxa"/>
            <w:vAlign w:val="center"/>
            <w:tcPrChange w:id="1309" w:author="hyx" w:date="2018-11-10T19:00:00Z">
              <w:tcPr>
                <w:tcW w:w="1985" w:type="dxa"/>
                <w:vAlign w:val="center"/>
              </w:tcPr>
            </w:tcPrChange>
          </w:tcPr>
          <w:p w14:paraId="538510BA" w14:textId="77777777" w:rsidR="0092000D" w:rsidRDefault="0092000D" w:rsidP="0089063C">
            <w:pPr>
              <w:spacing w:before="156" w:after="156"/>
              <w:rPr>
                <w:ins w:id="1310" w:author="hyx" w:date="2018-11-10T19:00:00Z"/>
                <w:szCs w:val="21"/>
              </w:rPr>
            </w:pPr>
            <w:ins w:id="1311" w:author="hyx" w:date="2018-11-10T19:01:00Z">
              <w:r>
                <w:rPr>
                  <w:rFonts w:hint="eastAsia"/>
                  <w:color w:val="000000"/>
                  <w:szCs w:val="21"/>
                </w:rPr>
                <w:t>负责访谈问题的编写</w:t>
              </w:r>
            </w:ins>
          </w:p>
        </w:tc>
        <w:tc>
          <w:tcPr>
            <w:tcW w:w="1134" w:type="dxa"/>
            <w:vAlign w:val="center"/>
            <w:tcPrChange w:id="1312" w:author="hyx" w:date="2018-11-10T19:00:00Z">
              <w:tcPr>
                <w:tcW w:w="1134" w:type="dxa"/>
                <w:vAlign w:val="center"/>
              </w:tcPr>
            </w:tcPrChange>
          </w:tcPr>
          <w:p w14:paraId="32DF82BE" w14:textId="77777777" w:rsidR="0092000D" w:rsidRDefault="0092000D" w:rsidP="0089063C">
            <w:pPr>
              <w:spacing w:before="156" w:after="156"/>
              <w:rPr>
                <w:ins w:id="1313" w:author="hyx" w:date="2018-11-10T19:00:00Z"/>
                <w:szCs w:val="21"/>
              </w:rPr>
            </w:pPr>
            <w:ins w:id="1314" w:author="hyx" w:date="2018-11-10T19:00:00Z">
              <w:r>
                <w:t>c96s1m</w:t>
              </w:r>
            </w:ins>
          </w:p>
        </w:tc>
        <w:tc>
          <w:tcPr>
            <w:tcW w:w="1559" w:type="dxa"/>
            <w:vAlign w:val="center"/>
            <w:tcPrChange w:id="1315" w:author="hyx" w:date="2018-11-10T19:00:00Z">
              <w:tcPr>
                <w:tcW w:w="1559" w:type="dxa"/>
                <w:vAlign w:val="center"/>
              </w:tcPr>
            </w:tcPrChange>
          </w:tcPr>
          <w:p w14:paraId="43A77E54" w14:textId="77777777" w:rsidR="0092000D" w:rsidRDefault="0092000D" w:rsidP="0092000D">
            <w:pPr>
              <w:spacing w:before="156" w:after="156"/>
              <w:ind w:left="400" w:hanging="400"/>
              <w:rPr>
                <w:ins w:id="1316" w:author="hyx" w:date="2018-11-10T19:00:00Z"/>
                <w:szCs w:val="21"/>
              </w:rPr>
            </w:pPr>
            <w:ins w:id="1317" w:author="hyx" w:date="2018-11-10T19:00:00Z">
              <w:r>
                <w:rPr>
                  <w:bCs/>
                  <w:color w:val="000000"/>
                  <w:szCs w:val="21"/>
                </w:rPr>
                <w:t>245023559</w:t>
              </w:r>
            </w:ins>
          </w:p>
        </w:tc>
        <w:tc>
          <w:tcPr>
            <w:tcW w:w="1385" w:type="dxa"/>
            <w:vAlign w:val="center"/>
            <w:tcPrChange w:id="1318" w:author="hyx" w:date="2018-11-10T19:00:00Z">
              <w:tcPr>
                <w:tcW w:w="1385" w:type="dxa"/>
                <w:vAlign w:val="center"/>
              </w:tcPr>
            </w:tcPrChange>
          </w:tcPr>
          <w:p w14:paraId="0BA6250D" w14:textId="77777777" w:rsidR="0092000D" w:rsidRDefault="0092000D" w:rsidP="0092000D">
            <w:pPr>
              <w:spacing w:before="156" w:after="156"/>
              <w:ind w:left="400" w:hanging="400"/>
              <w:rPr>
                <w:ins w:id="1319" w:author="hyx" w:date="2018-11-10T19:00:00Z"/>
                <w:szCs w:val="21"/>
              </w:rPr>
            </w:pPr>
            <w:ins w:id="1320" w:author="hyx" w:date="2018-11-10T19:00:00Z">
              <w:r>
                <w:rPr>
                  <w:rFonts w:ascii="Times New Roman" w:hAnsi="Times New Roman" w:cs="Times New Roman"/>
                  <w:szCs w:val="24"/>
                </w:rPr>
                <w:t>19967308296</w:t>
              </w:r>
            </w:ins>
          </w:p>
        </w:tc>
        <w:tc>
          <w:tcPr>
            <w:tcW w:w="741" w:type="dxa"/>
            <w:vAlign w:val="center"/>
            <w:tcPrChange w:id="1321" w:author="hyx" w:date="2018-11-10T19:00:00Z">
              <w:tcPr>
                <w:tcW w:w="741" w:type="dxa"/>
                <w:vAlign w:val="center"/>
              </w:tcPr>
            </w:tcPrChange>
          </w:tcPr>
          <w:p w14:paraId="7FE8109A" w14:textId="77777777" w:rsidR="0092000D" w:rsidRDefault="0092000D" w:rsidP="0092000D">
            <w:pPr>
              <w:spacing w:before="156" w:after="156"/>
              <w:ind w:left="400" w:hanging="400"/>
              <w:rPr>
                <w:ins w:id="1322" w:author="hyx" w:date="2018-11-10T19:00:00Z"/>
                <w:rFonts w:asciiTheme="majorEastAsia" w:eastAsiaTheme="majorEastAsia" w:hAnsiTheme="majorEastAsia" w:cs="Helvetica Neue"/>
                <w:color w:val="000000"/>
                <w:szCs w:val="26"/>
              </w:rPr>
            </w:pPr>
            <w:ins w:id="1323" w:author="hyx" w:date="2018-11-10T19:00:00Z">
              <w:r>
                <w:rPr>
                  <w:rFonts w:asciiTheme="majorEastAsia" w:eastAsiaTheme="majorEastAsia" w:hAnsiTheme="majorEastAsia" w:cs="Helvetica Neue"/>
                  <w:color w:val="000000"/>
                  <w:szCs w:val="26"/>
                </w:rPr>
                <w:t>弘毅</w:t>
              </w:r>
            </w:ins>
          </w:p>
          <w:p w14:paraId="04D1DC95" w14:textId="77777777" w:rsidR="0092000D" w:rsidRDefault="0092000D" w:rsidP="0092000D">
            <w:pPr>
              <w:spacing w:before="156" w:after="156"/>
              <w:ind w:left="400" w:hanging="400"/>
              <w:rPr>
                <w:ins w:id="1324" w:author="hyx" w:date="2018-11-10T19:00:00Z"/>
                <w:szCs w:val="21"/>
              </w:rPr>
            </w:pPr>
            <w:ins w:id="1325" w:author="hyx" w:date="2018-11-10T19:00:00Z">
              <w:r>
                <w:rPr>
                  <w:rFonts w:asciiTheme="majorEastAsia" w:eastAsiaTheme="majorEastAsia" w:hAnsiTheme="majorEastAsia" w:cs="Helvetica Neue"/>
                  <w:color w:val="000000"/>
                  <w:szCs w:val="26"/>
                </w:rPr>
                <w:t>1-124</w:t>
              </w:r>
            </w:ins>
          </w:p>
        </w:tc>
      </w:tr>
      <w:tr w:rsidR="0092000D" w14:paraId="52A8F590" w14:textId="77777777" w:rsidTr="0089063C">
        <w:trPr>
          <w:ins w:id="1326" w:author="hyx" w:date="2018-11-10T19:00:00Z"/>
        </w:trPr>
        <w:tc>
          <w:tcPr>
            <w:tcW w:w="1129" w:type="dxa"/>
            <w:vAlign w:val="center"/>
            <w:tcPrChange w:id="1327" w:author="hyx" w:date="2018-11-10T19:00:00Z">
              <w:tcPr>
                <w:tcW w:w="959" w:type="dxa"/>
                <w:vAlign w:val="center"/>
              </w:tcPr>
            </w:tcPrChange>
          </w:tcPr>
          <w:p w14:paraId="08A8B57F" w14:textId="77777777" w:rsidR="0092000D" w:rsidRDefault="0092000D" w:rsidP="0089063C">
            <w:pPr>
              <w:spacing w:before="156" w:after="156"/>
              <w:rPr>
                <w:ins w:id="1328" w:author="hyx" w:date="2018-11-10T19:00:00Z"/>
                <w:szCs w:val="21"/>
              </w:rPr>
            </w:pPr>
            <w:ins w:id="1329" w:author="hyx" w:date="2018-11-10T19:01:00Z">
              <w:r>
                <w:rPr>
                  <w:rFonts w:hint="eastAsia"/>
                  <w:szCs w:val="21"/>
                </w:rPr>
                <w:t>用户访谈员</w:t>
              </w:r>
            </w:ins>
          </w:p>
        </w:tc>
        <w:tc>
          <w:tcPr>
            <w:tcW w:w="822" w:type="dxa"/>
            <w:vAlign w:val="center"/>
            <w:tcPrChange w:id="1330" w:author="hyx" w:date="2018-11-10T19:00:00Z">
              <w:tcPr>
                <w:tcW w:w="992" w:type="dxa"/>
                <w:vAlign w:val="center"/>
              </w:tcPr>
            </w:tcPrChange>
          </w:tcPr>
          <w:p w14:paraId="4B478FA5" w14:textId="77777777" w:rsidR="0092000D" w:rsidRDefault="0092000D" w:rsidP="0092000D">
            <w:pPr>
              <w:spacing w:before="156" w:after="156"/>
              <w:ind w:left="420" w:hanging="420"/>
              <w:rPr>
                <w:ins w:id="1331" w:author="hyx" w:date="2018-11-10T19:00:00Z"/>
                <w:szCs w:val="21"/>
              </w:rPr>
            </w:pPr>
            <w:ins w:id="1332" w:author="hyx" w:date="2018-11-10T19:00:00Z">
              <w:r>
                <w:rPr>
                  <w:rFonts w:hint="eastAsia"/>
                  <w:bCs/>
                  <w:color w:val="000000"/>
                  <w:szCs w:val="21"/>
                </w:rPr>
                <w:t>徐双铅</w:t>
              </w:r>
            </w:ins>
          </w:p>
        </w:tc>
        <w:tc>
          <w:tcPr>
            <w:tcW w:w="1985" w:type="dxa"/>
            <w:vAlign w:val="center"/>
            <w:tcPrChange w:id="1333" w:author="hyx" w:date="2018-11-10T19:00:00Z">
              <w:tcPr>
                <w:tcW w:w="1985" w:type="dxa"/>
                <w:vAlign w:val="center"/>
              </w:tcPr>
            </w:tcPrChange>
          </w:tcPr>
          <w:p w14:paraId="135E9ADB" w14:textId="77777777" w:rsidR="0092000D" w:rsidRDefault="0092000D" w:rsidP="0092000D">
            <w:pPr>
              <w:spacing w:before="156" w:after="156"/>
              <w:ind w:left="420" w:hanging="420"/>
              <w:rPr>
                <w:ins w:id="1334" w:author="hyx" w:date="2018-11-10T19:00:00Z"/>
                <w:szCs w:val="21"/>
              </w:rPr>
            </w:pPr>
            <w:ins w:id="1335" w:author="hyx" w:date="2018-11-10T19:01:00Z">
              <w:r>
                <w:rPr>
                  <w:rFonts w:hint="eastAsia"/>
                </w:rPr>
                <w:t>负责访谈录音</w:t>
              </w:r>
            </w:ins>
          </w:p>
        </w:tc>
        <w:tc>
          <w:tcPr>
            <w:tcW w:w="1134" w:type="dxa"/>
            <w:vAlign w:val="center"/>
            <w:tcPrChange w:id="1336" w:author="hyx" w:date="2018-11-10T19:00:00Z">
              <w:tcPr>
                <w:tcW w:w="1134" w:type="dxa"/>
                <w:vAlign w:val="center"/>
              </w:tcPr>
            </w:tcPrChange>
          </w:tcPr>
          <w:p w14:paraId="2F6779A8" w14:textId="77777777" w:rsidR="0092000D" w:rsidRDefault="0092000D" w:rsidP="0089063C">
            <w:pPr>
              <w:spacing w:before="156" w:after="156"/>
              <w:rPr>
                <w:ins w:id="1337" w:author="hyx" w:date="2018-11-10T19:00:00Z"/>
                <w:szCs w:val="21"/>
              </w:rPr>
            </w:pPr>
            <w:ins w:id="1338" w:author="hyx" w:date="2018-11-10T19:00:00Z">
              <w:r>
                <w:t>CXM1064081300</w:t>
              </w:r>
            </w:ins>
          </w:p>
        </w:tc>
        <w:tc>
          <w:tcPr>
            <w:tcW w:w="1559" w:type="dxa"/>
            <w:vAlign w:val="center"/>
            <w:tcPrChange w:id="1339" w:author="hyx" w:date="2018-11-10T19:00:00Z">
              <w:tcPr>
                <w:tcW w:w="1559" w:type="dxa"/>
                <w:vAlign w:val="center"/>
              </w:tcPr>
            </w:tcPrChange>
          </w:tcPr>
          <w:p w14:paraId="2FB3016B" w14:textId="77777777" w:rsidR="0092000D" w:rsidRDefault="0092000D" w:rsidP="0092000D">
            <w:pPr>
              <w:spacing w:before="156" w:after="156"/>
              <w:ind w:left="400" w:hanging="400"/>
              <w:rPr>
                <w:ins w:id="1340" w:author="hyx" w:date="2018-11-10T19:00:00Z"/>
                <w:szCs w:val="21"/>
              </w:rPr>
            </w:pPr>
            <w:ins w:id="1341" w:author="hyx" w:date="2018-11-10T19:00:00Z">
              <w:r>
                <w:t>1227442409</w:t>
              </w:r>
            </w:ins>
          </w:p>
        </w:tc>
        <w:tc>
          <w:tcPr>
            <w:tcW w:w="1385" w:type="dxa"/>
            <w:vAlign w:val="center"/>
            <w:tcPrChange w:id="1342" w:author="hyx" w:date="2018-11-10T19:00:00Z">
              <w:tcPr>
                <w:tcW w:w="1385" w:type="dxa"/>
                <w:vAlign w:val="center"/>
              </w:tcPr>
            </w:tcPrChange>
          </w:tcPr>
          <w:p w14:paraId="014A221E" w14:textId="77777777" w:rsidR="0092000D" w:rsidRDefault="0092000D" w:rsidP="0092000D">
            <w:pPr>
              <w:spacing w:before="156" w:after="156"/>
              <w:ind w:left="400" w:hanging="400"/>
              <w:rPr>
                <w:ins w:id="1343" w:author="hyx" w:date="2018-11-10T19:00:00Z"/>
                <w:szCs w:val="21"/>
              </w:rPr>
            </w:pPr>
            <w:ins w:id="1344" w:author="hyx" w:date="2018-11-10T19:00:00Z">
              <w:r>
                <w:t>18094711647</w:t>
              </w:r>
            </w:ins>
          </w:p>
        </w:tc>
        <w:tc>
          <w:tcPr>
            <w:tcW w:w="741" w:type="dxa"/>
            <w:vAlign w:val="center"/>
            <w:tcPrChange w:id="1345" w:author="hyx" w:date="2018-11-10T19:00:00Z">
              <w:tcPr>
                <w:tcW w:w="741" w:type="dxa"/>
                <w:vAlign w:val="center"/>
              </w:tcPr>
            </w:tcPrChange>
          </w:tcPr>
          <w:p w14:paraId="140B8DE0" w14:textId="77777777" w:rsidR="0092000D" w:rsidRDefault="0092000D" w:rsidP="0092000D">
            <w:pPr>
              <w:spacing w:before="156" w:after="156"/>
              <w:ind w:left="400" w:hanging="400"/>
              <w:rPr>
                <w:ins w:id="1346" w:author="hyx" w:date="2018-11-10T19:00:00Z"/>
                <w:rFonts w:asciiTheme="majorEastAsia" w:eastAsiaTheme="majorEastAsia" w:hAnsiTheme="majorEastAsia" w:cs="Helvetica Neue"/>
                <w:color w:val="000000"/>
                <w:szCs w:val="26"/>
              </w:rPr>
            </w:pPr>
            <w:ins w:id="1347" w:author="hyx" w:date="2018-11-10T19:00:00Z">
              <w:r>
                <w:rPr>
                  <w:rFonts w:asciiTheme="majorEastAsia" w:eastAsiaTheme="majorEastAsia" w:hAnsiTheme="majorEastAsia" w:cs="Helvetica Neue"/>
                  <w:color w:val="000000"/>
                  <w:szCs w:val="26"/>
                </w:rPr>
                <w:t>弘毅</w:t>
              </w:r>
            </w:ins>
          </w:p>
          <w:p w14:paraId="1A4E8DF7" w14:textId="77777777" w:rsidR="0092000D" w:rsidRDefault="0092000D" w:rsidP="0092000D">
            <w:pPr>
              <w:spacing w:before="156" w:after="156"/>
              <w:ind w:left="400" w:hanging="400"/>
              <w:rPr>
                <w:ins w:id="1348" w:author="hyx" w:date="2018-11-10T19:00:00Z"/>
                <w:szCs w:val="21"/>
              </w:rPr>
            </w:pPr>
            <w:ins w:id="1349" w:author="hyx" w:date="2018-11-10T19:00:00Z">
              <w:r>
                <w:rPr>
                  <w:rFonts w:asciiTheme="majorEastAsia" w:eastAsiaTheme="majorEastAsia" w:hAnsiTheme="majorEastAsia" w:cs="Helvetica Neue"/>
                  <w:color w:val="000000"/>
                  <w:szCs w:val="26"/>
                </w:rPr>
                <w:t>2-207</w:t>
              </w:r>
            </w:ins>
          </w:p>
        </w:tc>
      </w:tr>
      <w:tr w:rsidR="0092000D" w14:paraId="7180225D" w14:textId="77777777" w:rsidTr="0089063C">
        <w:trPr>
          <w:ins w:id="1350" w:author="hyx" w:date="2018-11-10T19:00:00Z"/>
        </w:trPr>
        <w:tc>
          <w:tcPr>
            <w:tcW w:w="1129" w:type="dxa"/>
            <w:vAlign w:val="center"/>
            <w:tcPrChange w:id="1351" w:author="hyx" w:date="2018-11-10T19:00:00Z">
              <w:tcPr>
                <w:tcW w:w="959" w:type="dxa"/>
                <w:vAlign w:val="center"/>
              </w:tcPr>
            </w:tcPrChange>
          </w:tcPr>
          <w:p w14:paraId="36E179AE" w14:textId="77777777" w:rsidR="0092000D" w:rsidRDefault="0092000D" w:rsidP="0089063C">
            <w:pPr>
              <w:spacing w:before="156" w:after="156"/>
              <w:rPr>
                <w:ins w:id="1352" w:author="hyx" w:date="2018-11-10T19:00:00Z"/>
                <w:color w:val="000000"/>
                <w:szCs w:val="21"/>
              </w:rPr>
            </w:pPr>
            <w:ins w:id="1353" w:author="hyx" w:date="2018-11-10T19:01:00Z">
              <w:r>
                <w:rPr>
                  <w:rFonts w:hint="eastAsia"/>
                  <w:szCs w:val="21"/>
                </w:rPr>
                <w:t>用户访谈员</w:t>
              </w:r>
            </w:ins>
          </w:p>
        </w:tc>
        <w:tc>
          <w:tcPr>
            <w:tcW w:w="822" w:type="dxa"/>
            <w:vAlign w:val="center"/>
            <w:tcPrChange w:id="1354" w:author="hyx" w:date="2018-11-10T19:00:00Z">
              <w:tcPr>
                <w:tcW w:w="992" w:type="dxa"/>
                <w:vAlign w:val="center"/>
              </w:tcPr>
            </w:tcPrChange>
          </w:tcPr>
          <w:p w14:paraId="0305DAA3" w14:textId="77777777" w:rsidR="0092000D" w:rsidRDefault="0092000D" w:rsidP="0092000D">
            <w:pPr>
              <w:spacing w:before="156" w:after="156"/>
              <w:ind w:left="420" w:hanging="420"/>
              <w:rPr>
                <w:ins w:id="1355" w:author="hyx" w:date="2018-11-10T19:00:00Z"/>
                <w:color w:val="000000"/>
                <w:szCs w:val="21"/>
              </w:rPr>
            </w:pPr>
            <w:ins w:id="1356" w:author="hyx" w:date="2018-11-10T19:00:00Z">
              <w:r>
                <w:rPr>
                  <w:rFonts w:hint="eastAsia"/>
                  <w:bCs/>
                  <w:color w:val="000000"/>
                  <w:szCs w:val="21"/>
                </w:rPr>
                <w:t>吕迪</w:t>
              </w:r>
            </w:ins>
          </w:p>
        </w:tc>
        <w:tc>
          <w:tcPr>
            <w:tcW w:w="1985" w:type="dxa"/>
            <w:vAlign w:val="center"/>
            <w:tcPrChange w:id="1357" w:author="hyx" w:date="2018-11-10T19:00:00Z">
              <w:tcPr>
                <w:tcW w:w="1985" w:type="dxa"/>
                <w:vAlign w:val="center"/>
              </w:tcPr>
            </w:tcPrChange>
          </w:tcPr>
          <w:p w14:paraId="12A14B33" w14:textId="77777777" w:rsidR="0092000D" w:rsidRDefault="0092000D" w:rsidP="0092000D">
            <w:pPr>
              <w:spacing w:before="156" w:after="156"/>
              <w:ind w:left="420" w:hanging="420"/>
              <w:rPr>
                <w:ins w:id="1358" w:author="hyx" w:date="2018-11-10T19:00:00Z"/>
                <w:color w:val="000000"/>
                <w:szCs w:val="21"/>
              </w:rPr>
            </w:pPr>
            <w:ins w:id="1359" w:author="hyx" w:date="2018-11-10T19:01:00Z">
              <w:r>
                <w:rPr>
                  <w:rFonts w:hint="eastAsia"/>
                  <w:color w:val="000000"/>
                  <w:szCs w:val="21"/>
                </w:rPr>
                <w:t>负责预约访谈客户</w:t>
              </w:r>
            </w:ins>
          </w:p>
        </w:tc>
        <w:tc>
          <w:tcPr>
            <w:tcW w:w="1134" w:type="dxa"/>
            <w:vAlign w:val="center"/>
            <w:tcPrChange w:id="1360" w:author="hyx" w:date="2018-11-10T19:00:00Z">
              <w:tcPr>
                <w:tcW w:w="1134" w:type="dxa"/>
                <w:vAlign w:val="center"/>
              </w:tcPr>
            </w:tcPrChange>
          </w:tcPr>
          <w:p w14:paraId="50CEAEE8" w14:textId="77777777" w:rsidR="0092000D" w:rsidRDefault="0092000D" w:rsidP="0092000D">
            <w:pPr>
              <w:spacing w:before="156" w:after="156"/>
              <w:ind w:left="400" w:hanging="400"/>
              <w:rPr>
                <w:ins w:id="1361" w:author="hyx" w:date="2018-11-10T19:00:00Z"/>
                <w:color w:val="000000"/>
                <w:szCs w:val="21"/>
              </w:rPr>
            </w:pPr>
            <w:ins w:id="1362" w:author="hyx" w:date="2018-11-10T19:00:00Z">
              <w:r>
                <w:t>di62289</w:t>
              </w:r>
            </w:ins>
          </w:p>
        </w:tc>
        <w:tc>
          <w:tcPr>
            <w:tcW w:w="1559" w:type="dxa"/>
            <w:vAlign w:val="center"/>
            <w:tcPrChange w:id="1363" w:author="hyx" w:date="2018-11-10T19:00:00Z">
              <w:tcPr>
                <w:tcW w:w="1559" w:type="dxa"/>
                <w:vAlign w:val="center"/>
              </w:tcPr>
            </w:tcPrChange>
          </w:tcPr>
          <w:p w14:paraId="2418E0C9" w14:textId="77777777" w:rsidR="0092000D" w:rsidRDefault="0092000D" w:rsidP="0092000D">
            <w:pPr>
              <w:spacing w:before="156" w:after="156"/>
              <w:ind w:left="400" w:hanging="400"/>
              <w:rPr>
                <w:ins w:id="1364" w:author="hyx" w:date="2018-11-10T19:00:00Z"/>
                <w:color w:val="000000"/>
                <w:szCs w:val="21"/>
              </w:rPr>
            </w:pPr>
            <w:ins w:id="1365" w:author="hyx" w:date="2018-11-10T19:00:00Z">
              <w:r>
                <w:t>935162289</w:t>
              </w:r>
            </w:ins>
          </w:p>
        </w:tc>
        <w:tc>
          <w:tcPr>
            <w:tcW w:w="1385" w:type="dxa"/>
            <w:vAlign w:val="center"/>
            <w:tcPrChange w:id="1366" w:author="hyx" w:date="2018-11-10T19:00:00Z">
              <w:tcPr>
                <w:tcW w:w="1385" w:type="dxa"/>
                <w:vAlign w:val="center"/>
              </w:tcPr>
            </w:tcPrChange>
          </w:tcPr>
          <w:p w14:paraId="69744513" w14:textId="77777777" w:rsidR="0092000D" w:rsidRDefault="0092000D" w:rsidP="0092000D">
            <w:pPr>
              <w:spacing w:before="156" w:after="156"/>
              <w:ind w:left="400" w:hanging="400"/>
              <w:rPr>
                <w:ins w:id="1367" w:author="hyx" w:date="2018-11-10T19:00:00Z"/>
                <w:color w:val="000000"/>
                <w:szCs w:val="21"/>
              </w:rPr>
            </w:pPr>
            <w:ins w:id="1368" w:author="hyx" w:date="2018-11-10T19:00:00Z">
              <w:r>
                <w:t>17306413358</w:t>
              </w:r>
            </w:ins>
          </w:p>
        </w:tc>
        <w:tc>
          <w:tcPr>
            <w:tcW w:w="741" w:type="dxa"/>
            <w:vAlign w:val="center"/>
            <w:tcPrChange w:id="1369" w:author="hyx" w:date="2018-11-10T19:00:00Z">
              <w:tcPr>
                <w:tcW w:w="741" w:type="dxa"/>
                <w:vAlign w:val="center"/>
              </w:tcPr>
            </w:tcPrChange>
          </w:tcPr>
          <w:p w14:paraId="2C8AE3BD" w14:textId="77777777" w:rsidR="0092000D" w:rsidRDefault="0092000D" w:rsidP="0092000D">
            <w:pPr>
              <w:spacing w:before="156" w:after="156"/>
              <w:ind w:left="400" w:hanging="400"/>
              <w:rPr>
                <w:ins w:id="1370" w:author="hyx" w:date="2018-11-10T19:00:00Z"/>
                <w:rFonts w:asciiTheme="majorEastAsia" w:eastAsiaTheme="majorEastAsia" w:hAnsiTheme="majorEastAsia" w:cs="Helvetica Neue"/>
                <w:color w:val="000000"/>
                <w:szCs w:val="26"/>
              </w:rPr>
            </w:pPr>
            <w:ins w:id="1371" w:author="hyx" w:date="2018-11-10T19:00:00Z">
              <w:r>
                <w:rPr>
                  <w:rFonts w:asciiTheme="majorEastAsia" w:eastAsiaTheme="majorEastAsia" w:hAnsiTheme="majorEastAsia" w:cs="Helvetica Neue" w:hint="eastAsia"/>
                  <w:color w:val="000000"/>
                  <w:szCs w:val="26"/>
                </w:rPr>
                <w:t>求真</w:t>
              </w:r>
            </w:ins>
          </w:p>
          <w:p w14:paraId="674F8A79" w14:textId="77777777" w:rsidR="0092000D" w:rsidRDefault="0092000D" w:rsidP="0092000D">
            <w:pPr>
              <w:spacing w:before="156" w:after="156"/>
              <w:ind w:left="400" w:hanging="400"/>
              <w:rPr>
                <w:ins w:id="1372" w:author="hyx" w:date="2018-11-10T19:00:00Z"/>
                <w:color w:val="000000"/>
                <w:szCs w:val="21"/>
              </w:rPr>
            </w:pPr>
            <w:ins w:id="1373" w:author="hyx" w:date="2018-11-10T19:00:00Z">
              <w:r>
                <w:rPr>
                  <w:rFonts w:asciiTheme="majorEastAsia" w:eastAsiaTheme="majorEastAsia" w:hAnsiTheme="majorEastAsia" w:cs="Helvetica Neue"/>
                  <w:color w:val="000000"/>
                  <w:szCs w:val="26"/>
                </w:rPr>
                <w:t>1-125</w:t>
              </w:r>
            </w:ins>
          </w:p>
        </w:tc>
      </w:tr>
    </w:tbl>
    <w:p w14:paraId="1341CC03" w14:textId="112E9FAC" w:rsidR="00F978EB" w:rsidRDefault="00F978EB" w:rsidP="00F978EB">
      <w:pPr>
        <w:pStyle w:val="a0"/>
      </w:pPr>
      <w:bookmarkStart w:id="1374" w:name="_Toc533946091"/>
      <w:r w:rsidRPr="009C4E64">
        <w:t>项目组织结构</w:t>
      </w:r>
      <w:bookmarkEnd w:id="1374"/>
    </w:p>
    <w:p w14:paraId="5E3C57E2" w14:textId="09F5E7C7" w:rsidR="00F978EB" w:rsidRPr="000E43EB" w:rsidRDefault="0089063C" w:rsidP="00F978EB">
      <w:r w:rsidRPr="00DC1D5D">
        <w:rPr>
          <w:noProof/>
        </w:rPr>
        <w:drawing>
          <wp:inline distT="0" distB="0" distL="0" distR="0" wp14:anchorId="39C97EC8" wp14:editId="68012153">
            <wp:extent cx="5274310" cy="3471435"/>
            <wp:effectExtent l="0" t="0" r="2540" b="0"/>
            <wp:docPr id="2" name="图片 2" descr="C:\Users\hyx\Documents\Tencent Files\1103057282\Image\C2C\4Y$}TM[B{G%L}9T$(@9F1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yx\Documents\Tencent Files\1103057282\Image\C2C\4Y$}TM[B{G%L}9T$(@9F1O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471435"/>
                    </a:xfrm>
                    <a:prstGeom prst="rect">
                      <a:avLst/>
                    </a:prstGeom>
                    <a:noFill/>
                    <a:ln>
                      <a:noFill/>
                    </a:ln>
                  </pic:spPr>
                </pic:pic>
              </a:graphicData>
            </a:graphic>
          </wp:inline>
        </w:drawing>
      </w:r>
    </w:p>
    <w:p w14:paraId="4C04518E" w14:textId="77777777" w:rsidR="00F978EB" w:rsidRDefault="00F978EB" w:rsidP="00F978EB">
      <w:pPr>
        <w:pStyle w:val="a0"/>
      </w:pPr>
      <w:bookmarkStart w:id="1375" w:name="_Toc533946092"/>
      <w:r w:rsidRPr="009C4E64">
        <w:t>人员配备管理计划</w:t>
      </w:r>
      <w:bookmarkEnd w:id="1375"/>
    </w:p>
    <w:p w14:paraId="5CB98BA7" w14:textId="642707E6" w:rsidR="00F978EB" w:rsidRDefault="00F978EB" w:rsidP="00F978EB">
      <w:pPr>
        <w:pStyle w:val="a1"/>
      </w:pPr>
      <w:bookmarkStart w:id="1376" w:name="_Toc496816783"/>
      <w:bookmarkStart w:id="1377" w:name="_Toc497072235"/>
      <w:bookmarkStart w:id="1378" w:name="_Toc497223497"/>
      <w:bookmarkStart w:id="1379" w:name="_Toc499772383"/>
      <w:bookmarkStart w:id="1380" w:name="_Toc533946093"/>
      <w:r w:rsidRPr="0099194F">
        <w:lastRenderedPageBreak/>
        <w:t>人员招募</w:t>
      </w:r>
      <w:bookmarkEnd w:id="1376"/>
      <w:bookmarkEnd w:id="1377"/>
      <w:bookmarkEnd w:id="1378"/>
      <w:bookmarkEnd w:id="1379"/>
      <w:bookmarkEnd w:id="1380"/>
    </w:p>
    <w:p w14:paraId="552F620E" w14:textId="77777777" w:rsidR="00F978EB" w:rsidRPr="0063336C" w:rsidRDefault="00F978EB" w:rsidP="00F978EB">
      <w:pPr>
        <w:ind w:left="420" w:firstLine="420"/>
      </w:pPr>
      <w:r>
        <w:rPr>
          <w:rFonts w:hint="eastAsia"/>
        </w:rPr>
        <w:t>在上学期的软件工程基础课上，我们5人决定在下学期组成一个小组，共同开发项目</w:t>
      </w:r>
    </w:p>
    <w:p w14:paraId="15D18B81" w14:textId="77777777" w:rsidR="00F978EB" w:rsidRDefault="00F978EB" w:rsidP="00F978EB">
      <w:pPr>
        <w:pStyle w:val="a1"/>
      </w:pPr>
      <w:bookmarkStart w:id="1381" w:name="_Toc496816784"/>
      <w:bookmarkStart w:id="1382" w:name="_Toc497072236"/>
      <w:bookmarkStart w:id="1383" w:name="_Toc497223498"/>
      <w:bookmarkStart w:id="1384" w:name="_Toc499772384"/>
      <w:bookmarkStart w:id="1385" w:name="_Toc533946094"/>
      <w:r w:rsidRPr="0099194F">
        <w:t>资源日历</w:t>
      </w:r>
      <w:bookmarkEnd w:id="1381"/>
      <w:bookmarkEnd w:id="1382"/>
      <w:bookmarkEnd w:id="1383"/>
      <w:bookmarkEnd w:id="1384"/>
      <w:bookmarkEnd w:id="1385"/>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386" w:author="hyx" w:date="2018-11-10T19:08:00Z">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068"/>
        <w:gridCol w:w="1050"/>
        <w:gridCol w:w="1051"/>
        <w:gridCol w:w="1051"/>
        <w:gridCol w:w="1052"/>
        <w:gridCol w:w="1052"/>
        <w:gridCol w:w="986"/>
        <w:gridCol w:w="986"/>
        <w:tblGridChange w:id="1387">
          <w:tblGrid>
            <w:gridCol w:w="1068"/>
            <w:gridCol w:w="1050"/>
            <w:gridCol w:w="1051"/>
            <w:gridCol w:w="1051"/>
            <w:gridCol w:w="1052"/>
            <w:gridCol w:w="1052"/>
            <w:gridCol w:w="986"/>
            <w:gridCol w:w="986"/>
          </w:tblGrid>
        </w:tblGridChange>
      </w:tblGrid>
      <w:tr w:rsidR="0089063C" w14:paraId="3A8FB4C3" w14:textId="77777777" w:rsidTr="00AA4835">
        <w:trPr>
          <w:jc w:val="right"/>
          <w:ins w:id="1388" w:author="hyx" w:date="2018-11-10T19:07:00Z"/>
          <w:trPrChange w:id="1389" w:author="hyx" w:date="2018-11-10T19:08:00Z">
            <w:trPr>
              <w:jc w:val="right"/>
            </w:trPr>
          </w:trPrChange>
        </w:trPr>
        <w:tc>
          <w:tcPr>
            <w:tcW w:w="1068" w:type="dxa"/>
            <w:shd w:val="clear" w:color="auto" w:fill="8EAADB" w:themeFill="accent1" w:themeFillTint="99"/>
            <w:tcPrChange w:id="1390" w:author="hyx" w:date="2018-11-10T19:08:00Z">
              <w:tcPr>
                <w:tcW w:w="1068" w:type="dxa"/>
                <w:shd w:val="clear" w:color="auto" w:fill="auto"/>
              </w:tcPr>
            </w:tcPrChange>
          </w:tcPr>
          <w:p w14:paraId="32BE79E0" w14:textId="77777777" w:rsidR="0089063C" w:rsidRDefault="0089063C" w:rsidP="00AA4835">
            <w:pPr>
              <w:rPr>
                <w:ins w:id="1391" w:author="hyx" w:date="2018-11-10T19:07:00Z"/>
              </w:rPr>
            </w:pPr>
            <w:bookmarkStart w:id="1392" w:name="_Hlk534658604"/>
          </w:p>
        </w:tc>
        <w:tc>
          <w:tcPr>
            <w:tcW w:w="1050" w:type="dxa"/>
            <w:shd w:val="clear" w:color="auto" w:fill="8EAADB" w:themeFill="accent1" w:themeFillTint="99"/>
            <w:tcPrChange w:id="1393" w:author="hyx" w:date="2018-11-10T19:08:00Z">
              <w:tcPr>
                <w:tcW w:w="1050" w:type="dxa"/>
                <w:shd w:val="clear" w:color="auto" w:fill="auto"/>
              </w:tcPr>
            </w:tcPrChange>
          </w:tcPr>
          <w:p w14:paraId="50565A85" w14:textId="77777777" w:rsidR="0089063C" w:rsidRDefault="0089063C" w:rsidP="00AA4835">
            <w:pPr>
              <w:rPr>
                <w:ins w:id="1394" w:author="hyx" w:date="2018-11-10T19:07:00Z"/>
              </w:rPr>
            </w:pPr>
            <w:ins w:id="1395" w:author="hyx" w:date="2018-11-10T19:07:00Z">
              <w:r>
                <w:rPr>
                  <w:rFonts w:hint="eastAsia"/>
                </w:rPr>
                <w:t>周一</w:t>
              </w:r>
            </w:ins>
          </w:p>
        </w:tc>
        <w:tc>
          <w:tcPr>
            <w:tcW w:w="1051" w:type="dxa"/>
            <w:shd w:val="clear" w:color="auto" w:fill="8EAADB" w:themeFill="accent1" w:themeFillTint="99"/>
            <w:tcPrChange w:id="1396" w:author="hyx" w:date="2018-11-10T19:08:00Z">
              <w:tcPr>
                <w:tcW w:w="1051" w:type="dxa"/>
                <w:shd w:val="clear" w:color="auto" w:fill="auto"/>
              </w:tcPr>
            </w:tcPrChange>
          </w:tcPr>
          <w:p w14:paraId="1BDB797C" w14:textId="77777777" w:rsidR="0089063C" w:rsidRDefault="0089063C" w:rsidP="00AA4835">
            <w:pPr>
              <w:rPr>
                <w:ins w:id="1397" w:author="hyx" w:date="2018-11-10T19:07:00Z"/>
              </w:rPr>
            </w:pPr>
            <w:ins w:id="1398" w:author="hyx" w:date="2018-11-10T19:07:00Z">
              <w:r>
                <w:rPr>
                  <w:rFonts w:hint="eastAsia"/>
                </w:rPr>
                <w:t>周二</w:t>
              </w:r>
            </w:ins>
          </w:p>
        </w:tc>
        <w:tc>
          <w:tcPr>
            <w:tcW w:w="1051" w:type="dxa"/>
            <w:shd w:val="clear" w:color="auto" w:fill="8EAADB" w:themeFill="accent1" w:themeFillTint="99"/>
            <w:tcPrChange w:id="1399" w:author="hyx" w:date="2018-11-10T19:08:00Z">
              <w:tcPr>
                <w:tcW w:w="1051" w:type="dxa"/>
                <w:shd w:val="clear" w:color="auto" w:fill="auto"/>
              </w:tcPr>
            </w:tcPrChange>
          </w:tcPr>
          <w:p w14:paraId="4DD0435E" w14:textId="77777777" w:rsidR="0089063C" w:rsidRDefault="0089063C" w:rsidP="00AA4835">
            <w:pPr>
              <w:rPr>
                <w:ins w:id="1400" w:author="hyx" w:date="2018-11-10T19:07:00Z"/>
              </w:rPr>
            </w:pPr>
            <w:ins w:id="1401" w:author="hyx" w:date="2018-11-10T19:07:00Z">
              <w:r>
                <w:rPr>
                  <w:rFonts w:hint="eastAsia"/>
                </w:rPr>
                <w:t>周三</w:t>
              </w:r>
            </w:ins>
          </w:p>
        </w:tc>
        <w:tc>
          <w:tcPr>
            <w:tcW w:w="1052" w:type="dxa"/>
            <w:shd w:val="clear" w:color="auto" w:fill="8EAADB" w:themeFill="accent1" w:themeFillTint="99"/>
            <w:tcPrChange w:id="1402" w:author="hyx" w:date="2018-11-10T19:08:00Z">
              <w:tcPr>
                <w:tcW w:w="1052" w:type="dxa"/>
                <w:shd w:val="clear" w:color="auto" w:fill="auto"/>
              </w:tcPr>
            </w:tcPrChange>
          </w:tcPr>
          <w:p w14:paraId="49B54544" w14:textId="77777777" w:rsidR="0089063C" w:rsidRDefault="0089063C" w:rsidP="00AA4835">
            <w:pPr>
              <w:rPr>
                <w:ins w:id="1403" w:author="hyx" w:date="2018-11-10T19:07:00Z"/>
              </w:rPr>
            </w:pPr>
            <w:ins w:id="1404" w:author="hyx" w:date="2018-11-10T19:07:00Z">
              <w:r>
                <w:rPr>
                  <w:rFonts w:hint="eastAsia"/>
                </w:rPr>
                <w:t>周四</w:t>
              </w:r>
            </w:ins>
          </w:p>
        </w:tc>
        <w:tc>
          <w:tcPr>
            <w:tcW w:w="1052" w:type="dxa"/>
            <w:shd w:val="clear" w:color="auto" w:fill="8EAADB" w:themeFill="accent1" w:themeFillTint="99"/>
            <w:tcPrChange w:id="1405" w:author="hyx" w:date="2018-11-10T19:08:00Z">
              <w:tcPr>
                <w:tcW w:w="1052" w:type="dxa"/>
                <w:shd w:val="clear" w:color="auto" w:fill="auto"/>
              </w:tcPr>
            </w:tcPrChange>
          </w:tcPr>
          <w:p w14:paraId="4A2F0C8E" w14:textId="77777777" w:rsidR="0089063C" w:rsidRDefault="0089063C" w:rsidP="00AA4835">
            <w:pPr>
              <w:rPr>
                <w:ins w:id="1406" w:author="hyx" w:date="2018-11-10T19:07:00Z"/>
              </w:rPr>
            </w:pPr>
            <w:ins w:id="1407" w:author="hyx" w:date="2018-11-10T19:07:00Z">
              <w:r>
                <w:rPr>
                  <w:rFonts w:hint="eastAsia"/>
                </w:rPr>
                <w:t>周五</w:t>
              </w:r>
            </w:ins>
          </w:p>
        </w:tc>
        <w:tc>
          <w:tcPr>
            <w:tcW w:w="986" w:type="dxa"/>
            <w:shd w:val="clear" w:color="auto" w:fill="8EAADB" w:themeFill="accent1" w:themeFillTint="99"/>
            <w:tcPrChange w:id="1408" w:author="hyx" w:date="2018-11-10T19:08:00Z">
              <w:tcPr>
                <w:tcW w:w="986" w:type="dxa"/>
                <w:shd w:val="clear" w:color="auto" w:fill="auto"/>
              </w:tcPr>
            </w:tcPrChange>
          </w:tcPr>
          <w:p w14:paraId="0A018F09" w14:textId="77777777" w:rsidR="0089063C" w:rsidRDefault="0089063C" w:rsidP="00AA4835">
            <w:pPr>
              <w:rPr>
                <w:ins w:id="1409" w:author="hyx" w:date="2018-11-10T19:07:00Z"/>
              </w:rPr>
            </w:pPr>
            <w:ins w:id="1410" w:author="hyx" w:date="2018-11-10T19:07:00Z">
              <w:r>
                <w:rPr>
                  <w:rFonts w:hint="eastAsia"/>
                </w:rPr>
                <w:t>周六</w:t>
              </w:r>
            </w:ins>
          </w:p>
        </w:tc>
        <w:tc>
          <w:tcPr>
            <w:tcW w:w="986" w:type="dxa"/>
            <w:shd w:val="clear" w:color="auto" w:fill="8EAADB" w:themeFill="accent1" w:themeFillTint="99"/>
            <w:tcPrChange w:id="1411" w:author="hyx" w:date="2018-11-10T19:08:00Z">
              <w:tcPr>
                <w:tcW w:w="986" w:type="dxa"/>
                <w:shd w:val="clear" w:color="auto" w:fill="auto"/>
              </w:tcPr>
            </w:tcPrChange>
          </w:tcPr>
          <w:p w14:paraId="78D911E0" w14:textId="77777777" w:rsidR="0089063C" w:rsidRDefault="0089063C" w:rsidP="00AA4835">
            <w:pPr>
              <w:rPr>
                <w:ins w:id="1412" w:author="hyx" w:date="2018-11-10T19:07:00Z"/>
              </w:rPr>
            </w:pPr>
            <w:ins w:id="1413" w:author="hyx" w:date="2018-11-10T19:07:00Z">
              <w:r>
                <w:rPr>
                  <w:rFonts w:hint="eastAsia"/>
                </w:rPr>
                <w:t>周日</w:t>
              </w:r>
            </w:ins>
          </w:p>
        </w:tc>
      </w:tr>
      <w:tr w:rsidR="0089063C" w14:paraId="7AE72F80" w14:textId="77777777" w:rsidTr="00AA4835">
        <w:trPr>
          <w:jc w:val="right"/>
          <w:ins w:id="1414" w:author="hyx" w:date="2018-11-10T19:07:00Z"/>
          <w:trPrChange w:id="1415" w:author="hyx" w:date="2018-11-10T19:08:00Z">
            <w:trPr>
              <w:jc w:val="right"/>
            </w:trPr>
          </w:trPrChange>
        </w:trPr>
        <w:tc>
          <w:tcPr>
            <w:tcW w:w="1068" w:type="dxa"/>
            <w:shd w:val="clear" w:color="auto" w:fill="8EAADB" w:themeFill="accent1" w:themeFillTint="99"/>
            <w:tcPrChange w:id="1416" w:author="hyx" w:date="2018-11-10T19:08:00Z">
              <w:tcPr>
                <w:tcW w:w="1068" w:type="dxa"/>
                <w:shd w:val="clear" w:color="auto" w:fill="auto"/>
              </w:tcPr>
            </w:tcPrChange>
          </w:tcPr>
          <w:p w14:paraId="36167661" w14:textId="77777777" w:rsidR="0089063C" w:rsidRDefault="0089063C" w:rsidP="00AA4835">
            <w:pPr>
              <w:rPr>
                <w:ins w:id="1417" w:author="hyx" w:date="2018-11-10T19:07:00Z"/>
              </w:rPr>
            </w:pPr>
            <w:ins w:id="1418" w:author="hyx" w:date="2018-11-10T19:07:00Z">
              <w:r>
                <w:rPr>
                  <w:rFonts w:hint="eastAsia"/>
                </w:rPr>
                <w:t>上午-1</w:t>
              </w:r>
            </w:ins>
          </w:p>
        </w:tc>
        <w:tc>
          <w:tcPr>
            <w:tcW w:w="1050" w:type="dxa"/>
            <w:shd w:val="clear" w:color="auto" w:fill="auto"/>
            <w:tcPrChange w:id="1419" w:author="hyx" w:date="2018-11-10T19:08:00Z">
              <w:tcPr>
                <w:tcW w:w="1050" w:type="dxa"/>
                <w:shd w:val="clear" w:color="auto" w:fill="auto"/>
              </w:tcPr>
            </w:tcPrChange>
          </w:tcPr>
          <w:p w14:paraId="16C84367" w14:textId="77777777" w:rsidR="0089063C" w:rsidRDefault="0089063C" w:rsidP="00AA4835">
            <w:pPr>
              <w:rPr>
                <w:ins w:id="1420" w:author="hyx" w:date="2018-11-10T19:07:00Z"/>
              </w:rPr>
            </w:pPr>
            <w:proofErr w:type="gramStart"/>
            <w:ins w:id="1421" w:author="hyx" w:date="2018-11-10T19:07:00Z">
              <w:r>
                <w:rPr>
                  <w:rFonts w:hint="eastAsia"/>
                </w:rPr>
                <w:t>吕</w:t>
              </w:r>
              <w:proofErr w:type="gramEnd"/>
              <w:r>
                <w:rPr>
                  <w:rFonts w:hint="eastAsia"/>
                </w:rPr>
                <w:t>、陈2</w:t>
              </w:r>
            </w:ins>
          </w:p>
          <w:p w14:paraId="1BCE89EE" w14:textId="77777777" w:rsidR="0089063C" w:rsidRDefault="0089063C" w:rsidP="00AA4835">
            <w:pPr>
              <w:rPr>
                <w:ins w:id="1422" w:author="hyx" w:date="2018-11-10T19:07:00Z"/>
              </w:rPr>
            </w:pPr>
            <w:ins w:id="1423" w:author="hyx" w:date="2018-11-10T19:07:00Z">
              <w:r>
                <w:rPr>
                  <w:rFonts w:hint="eastAsia"/>
                </w:rPr>
                <w:t>徐、陈1</w:t>
              </w:r>
            </w:ins>
          </w:p>
        </w:tc>
        <w:tc>
          <w:tcPr>
            <w:tcW w:w="1051" w:type="dxa"/>
            <w:shd w:val="clear" w:color="auto" w:fill="auto"/>
            <w:tcPrChange w:id="1424" w:author="hyx" w:date="2018-11-10T19:08:00Z">
              <w:tcPr>
                <w:tcW w:w="1051" w:type="dxa"/>
                <w:shd w:val="clear" w:color="auto" w:fill="auto"/>
              </w:tcPr>
            </w:tcPrChange>
          </w:tcPr>
          <w:p w14:paraId="5D8E3C30" w14:textId="77777777" w:rsidR="0089063C" w:rsidRDefault="0089063C" w:rsidP="00AA4835">
            <w:pPr>
              <w:rPr>
                <w:ins w:id="1425" w:author="hyx" w:date="2018-11-10T19:07:00Z"/>
              </w:rPr>
            </w:pPr>
            <w:proofErr w:type="gramStart"/>
            <w:ins w:id="1426" w:author="hyx" w:date="2018-11-10T19:07:00Z">
              <w:r>
                <w:rPr>
                  <w:rFonts w:hint="eastAsia"/>
                </w:rPr>
                <w:t>吕</w:t>
              </w:r>
              <w:proofErr w:type="gramEnd"/>
              <w:r>
                <w:rPr>
                  <w:rFonts w:hint="eastAsia"/>
                </w:rPr>
                <w:t>、黄</w:t>
              </w:r>
            </w:ins>
          </w:p>
          <w:p w14:paraId="34A7D747" w14:textId="77777777" w:rsidR="0089063C" w:rsidRDefault="0089063C" w:rsidP="00AA4835">
            <w:pPr>
              <w:rPr>
                <w:ins w:id="1427" w:author="hyx" w:date="2018-11-10T19:07:00Z"/>
              </w:rPr>
            </w:pPr>
            <w:ins w:id="1428" w:author="hyx" w:date="2018-11-10T19:07:00Z">
              <w:r>
                <w:rPr>
                  <w:rFonts w:hint="eastAsia"/>
                </w:rPr>
                <w:t>徐、陈1</w:t>
              </w:r>
            </w:ins>
          </w:p>
        </w:tc>
        <w:tc>
          <w:tcPr>
            <w:tcW w:w="1051" w:type="dxa"/>
            <w:shd w:val="clear" w:color="auto" w:fill="auto"/>
            <w:tcPrChange w:id="1429" w:author="hyx" w:date="2018-11-10T19:08:00Z">
              <w:tcPr>
                <w:tcW w:w="1051" w:type="dxa"/>
                <w:shd w:val="clear" w:color="auto" w:fill="auto"/>
              </w:tcPr>
            </w:tcPrChange>
          </w:tcPr>
          <w:p w14:paraId="25FA9077" w14:textId="77777777" w:rsidR="0089063C" w:rsidRDefault="0089063C" w:rsidP="00AA4835">
            <w:pPr>
              <w:rPr>
                <w:ins w:id="1430" w:author="hyx" w:date="2018-11-10T19:07:00Z"/>
              </w:rPr>
            </w:pPr>
            <w:proofErr w:type="gramStart"/>
            <w:ins w:id="1431" w:author="hyx" w:date="2018-11-10T19:07:00Z">
              <w:r>
                <w:rPr>
                  <w:rFonts w:hint="eastAsia"/>
                </w:rPr>
                <w:t>吕</w:t>
              </w:r>
              <w:proofErr w:type="gramEnd"/>
              <w:r>
                <w:rPr>
                  <w:rFonts w:hint="eastAsia"/>
                </w:rPr>
                <w:t>、黄</w:t>
              </w:r>
            </w:ins>
          </w:p>
        </w:tc>
        <w:tc>
          <w:tcPr>
            <w:tcW w:w="1052" w:type="dxa"/>
            <w:shd w:val="clear" w:color="auto" w:fill="auto"/>
            <w:tcPrChange w:id="1432" w:author="hyx" w:date="2018-11-10T19:08:00Z">
              <w:tcPr>
                <w:tcW w:w="1052" w:type="dxa"/>
                <w:shd w:val="clear" w:color="auto" w:fill="auto"/>
              </w:tcPr>
            </w:tcPrChange>
          </w:tcPr>
          <w:p w14:paraId="1884FE9F" w14:textId="77777777" w:rsidR="0089063C" w:rsidRDefault="0089063C" w:rsidP="00AA4835">
            <w:pPr>
              <w:rPr>
                <w:ins w:id="1433" w:author="hyx" w:date="2018-11-10T19:07:00Z"/>
              </w:rPr>
            </w:pPr>
            <w:proofErr w:type="gramStart"/>
            <w:ins w:id="1434" w:author="hyx" w:date="2018-11-10T19:07:00Z">
              <w:r>
                <w:rPr>
                  <w:rFonts w:hint="eastAsia"/>
                </w:rPr>
                <w:t>吕</w:t>
              </w:r>
              <w:proofErr w:type="gramEnd"/>
              <w:r>
                <w:rPr>
                  <w:rFonts w:hint="eastAsia"/>
                </w:rPr>
                <w:t>、陈2</w:t>
              </w:r>
            </w:ins>
          </w:p>
          <w:p w14:paraId="4128E7FD" w14:textId="77777777" w:rsidR="0089063C" w:rsidRDefault="0089063C" w:rsidP="00AA4835">
            <w:pPr>
              <w:rPr>
                <w:ins w:id="1435" w:author="hyx" w:date="2018-11-10T19:07:00Z"/>
              </w:rPr>
            </w:pPr>
            <w:ins w:id="1436" w:author="hyx" w:date="2018-11-10T19:07:00Z">
              <w:r>
                <w:rPr>
                  <w:rFonts w:hint="eastAsia"/>
                </w:rPr>
                <w:t>徐、陈1</w:t>
              </w:r>
            </w:ins>
          </w:p>
        </w:tc>
        <w:tc>
          <w:tcPr>
            <w:tcW w:w="1052" w:type="dxa"/>
            <w:shd w:val="clear" w:color="auto" w:fill="auto"/>
            <w:tcPrChange w:id="1437" w:author="hyx" w:date="2018-11-10T19:08:00Z">
              <w:tcPr>
                <w:tcW w:w="1052" w:type="dxa"/>
                <w:shd w:val="clear" w:color="auto" w:fill="auto"/>
              </w:tcPr>
            </w:tcPrChange>
          </w:tcPr>
          <w:p w14:paraId="5958A0A9" w14:textId="77777777" w:rsidR="0089063C" w:rsidRDefault="0089063C" w:rsidP="00AA4835">
            <w:pPr>
              <w:rPr>
                <w:ins w:id="1438" w:author="hyx" w:date="2018-11-10T19:07:00Z"/>
              </w:rPr>
            </w:pPr>
          </w:p>
        </w:tc>
        <w:tc>
          <w:tcPr>
            <w:tcW w:w="986" w:type="dxa"/>
            <w:shd w:val="clear" w:color="auto" w:fill="auto"/>
            <w:tcPrChange w:id="1439" w:author="hyx" w:date="2018-11-10T19:08:00Z">
              <w:tcPr>
                <w:tcW w:w="986" w:type="dxa"/>
                <w:shd w:val="clear" w:color="auto" w:fill="auto"/>
              </w:tcPr>
            </w:tcPrChange>
          </w:tcPr>
          <w:p w14:paraId="381865BC" w14:textId="77777777" w:rsidR="0089063C" w:rsidRDefault="0089063C" w:rsidP="00AA4835">
            <w:pPr>
              <w:rPr>
                <w:ins w:id="1440" w:author="hyx" w:date="2018-11-10T19:07:00Z"/>
              </w:rPr>
            </w:pPr>
            <w:proofErr w:type="gramStart"/>
            <w:ins w:id="1441" w:author="hyx" w:date="2018-11-10T19:07:00Z">
              <w:r>
                <w:rPr>
                  <w:rFonts w:hint="eastAsia"/>
                </w:rPr>
                <w:t>吕</w:t>
              </w:r>
              <w:proofErr w:type="gramEnd"/>
              <w:r>
                <w:rPr>
                  <w:rFonts w:hint="eastAsia"/>
                </w:rPr>
                <w:t>、陈2</w:t>
              </w:r>
            </w:ins>
          </w:p>
          <w:p w14:paraId="1B03BE2F" w14:textId="77777777" w:rsidR="0089063C" w:rsidRDefault="0089063C" w:rsidP="00AA4835">
            <w:pPr>
              <w:rPr>
                <w:ins w:id="1442" w:author="hyx" w:date="2018-11-10T19:07:00Z"/>
              </w:rPr>
            </w:pPr>
            <w:ins w:id="1443" w:author="hyx" w:date="2018-11-10T19:07:00Z">
              <w:r>
                <w:rPr>
                  <w:rFonts w:hint="eastAsia"/>
                </w:rPr>
                <w:t>徐、陈1</w:t>
              </w:r>
            </w:ins>
          </w:p>
          <w:p w14:paraId="79A3BF3A" w14:textId="77777777" w:rsidR="0089063C" w:rsidRDefault="0089063C" w:rsidP="00AA4835">
            <w:pPr>
              <w:rPr>
                <w:ins w:id="1444" w:author="hyx" w:date="2018-11-10T19:07:00Z"/>
              </w:rPr>
            </w:pPr>
            <w:ins w:id="1445" w:author="hyx" w:date="2018-11-10T19:07:00Z">
              <w:r>
                <w:rPr>
                  <w:rFonts w:hint="eastAsia"/>
                </w:rPr>
                <w:t>黄</w:t>
              </w:r>
            </w:ins>
          </w:p>
        </w:tc>
        <w:tc>
          <w:tcPr>
            <w:tcW w:w="986" w:type="dxa"/>
            <w:shd w:val="clear" w:color="auto" w:fill="auto"/>
            <w:tcPrChange w:id="1446" w:author="hyx" w:date="2018-11-10T19:08:00Z">
              <w:tcPr>
                <w:tcW w:w="986" w:type="dxa"/>
                <w:shd w:val="clear" w:color="auto" w:fill="auto"/>
              </w:tcPr>
            </w:tcPrChange>
          </w:tcPr>
          <w:p w14:paraId="19EC1014" w14:textId="77777777" w:rsidR="0089063C" w:rsidRDefault="0089063C" w:rsidP="00AA4835">
            <w:pPr>
              <w:rPr>
                <w:ins w:id="1447" w:author="hyx" w:date="2018-11-10T19:07:00Z"/>
              </w:rPr>
            </w:pPr>
            <w:proofErr w:type="gramStart"/>
            <w:ins w:id="1448" w:author="hyx" w:date="2018-11-10T19:07:00Z">
              <w:r>
                <w:rPr>
                  <w:rFonts w:hint="eastAsia"/>
                </w:rPr>
                <w:t>吕</w:t>
              </w:r>
              <w:proofErr w:type="gramEnd"/>
              <w:r>
                <w:rPr>
                  <w:rFonts w:hint="eastAsia"/>
                </w:rPr>
                <w:t>、陈2</w:t>
              </w:r>
            </w:ins>
          </w:p>
          <w:p w14:paraId="10319A6C" w14:textId="77777777" w:rsidR="0089063C" w:rsidRDefault="0089063C" w:rsidP="00AA4835">
            <w:pPr>
              <w:rPr>
                <w:ins w:id="1449" w:author="hyx" w:date="2018-11-10T19:07:00Z"/>
              </w:rPr>
            </w:pPr>
            <w:ins w:id="1450" w:author="hyx" w:date="2018-11-10T19:07:00Z">
              <w:r>
                <w:rPr>
                  <w:rFonts w:hint="eastAsia"/>
                </w:rPr>
                <w:t>徐、陈1</w:t>
              </w:r>
            </w:ins>
          </w:p>
          <w:p w14:paraId="59FDDBD4" w14:textId="77777777" w:rsidR="0089063C" w:rsidRDefault="0089063C" w:rsidP="00AA4835">
            <w:pPr>
              <w:rPr>
                <w:ins w:id="1451" w:author="hyx" w:date="2018-11-10T19:07:00Z"/>
              </w:rPr>
            </w:pPr>
            <w:ins w:id="1452" w:author="hyx" w:date="2018-11-10T19:07:00Z">
              <w:r>
                <w:rPr>
                  <w:rFonts w:hint="eastAsia"/>
                </w:rPr>
                <w:t>黄</w:t>
              </w:r>
            </w:ins>
          </w:p>
        </w:tc>
      </w:tr>
      <w:tr w:rsidR="0089063C" w14:paraId="7F45D663" w14:textId="77777777" w:rsidTr="00AA4835">
        <w:trPr>
          <w:jc w:val="right"/>
          <w:ins w:id="1453" w:author="hyx" w:date="2018-11-10T19:07:00Z"/>
          <w:trPrChange w:id="1454" w:author="hyx" w:date="2018-11-10T19:08:00Z">
            <w:trPr>
              <w:jc w:val="right"/>
            </w:trPr>
          </w:trPrChange>
        </w:trPr>
        <w:tc>
          <w:tcPr>
            <w:tcW w:w="1068" w:type="dxa"/>
            <w:shd w:val="clear" w:color="auto" w:fill="8EAADB" w:themeFill="accent1" w:themeFillTint="99"/>
            <w:tcPrChange w:id="1455" w:author="hyx" w:date="2018-11-10T19:08:00Z">
              <w:tcPr>
                <w:tcW w:w="1068" w:type="dxa"/>
                <w:shd w:val="clear" w:color="auto" w:fill="auto"/>
              </w:tcPr>
            </w:tcPrChange>
          </w:tcPr>
          <w:p w14:paraId="12163963" w14:textId="77777777" w:rsidR="0089063C" w:rsidRDefault="0089063C" w:rsidP="00AA4835">
            <w:pPr>
              <w:rPr>
                <w:ins w:id="1456" w:author="hyx" w:date="2018-11-10T19:07:00Z"/>
              </w:rPr>
            </w:pPr>
            <w:ins w:id="1457" w:author="hyx" w:date="2018-11-10T19:07:00Z">
              <w:r>
                <w:rPr>
                  <w:rFonts w:hint="eastAsia"/>
                </w:rPr>
                <w:t>上午-2</w:t>
              </w:r>
            </w:ins>
          </w:p>
        </w:tc>
        <w:tc>
          <w:tcPr>
            <w:tcW w:w="1050" w:type="dxa"/>
            <w:shd w:val="clear" w:color="auto" w:fill="auto"/>
            <w:tcPrChange w:id="1458" w:author="hyx" w:date="2018-11-10T19:08:00Z">
              <w:tcPr>
                <w:tcW w:w="1050" w:type="dxa"/>
                <w:shd w:val="clear" w:color="auto" w:fill="auto"/>
              </w:tcPr>
            </w:tcPrChange>
          </w:tcPr>
          <w:p w14:paraId="79A4566A" w14:textId="77777777" w:rsidR="0089063C" w:rsidRDefault="0089063C" w:rsidP="00AA4835">
            <w:pPr>
              <w:rPr>
                <w:ins w:id="1459" w:author="hyx" w:date="2018-11-10T19:07:00Z"/>
              </w:rPr>
            </w:pPr>
          </w:p>
        </w:tc>
        <w:tc>
          <w:tcPr>
            <w:tcW w:w="1051" w:type="dxa"/>
            <w:shd w:val="clear" w:color="auto" w:fill="auto"/>
            <w:tcPrChange w:id="1460" w:author="hyx" w:date="2018-11-10T19:08:00Z">
              <w:tcPr>
                <w:tcW w:w="1051" w:type="dxa"/>
                <w:shd w:val="clear" w:color="auto" w:fill="auto"/>
              </w:tcPr>
            </w:tcPrChange>
          </w:tcPr>
          <w:p w14:paraId="30941D57" w14:textId="77777777" w:rsidR="0089063C" w:rsidRDefault="0089063C" w:rsidP="00AA4835">
            <w:pPr>
              <w:rPr>
                <w:ins w:id="1461" w:author="hyx" w:date="2018-11-10T19:07:00Z"/>
              </w:rPr>
            </w:pPr>
            <w:proofErr w:type="gramStart"/>
            <w:ins w:id="1462" w:author="hyx" w:date="2018-11-10T19:07:00Z">
              <w:r>
                <w:rPr>
                  <w:rFonts w:hint="eastAsia"/>
                </w:rPr>
                <w:t>吕</w:t>
              </w:r>
              <w:proofErr w:type="gramEnd"/>
              <w:r>
                <w:rPr>
                  <w:rFonts w:hint="eastAsia"/>
                </w:rPr>
                <w:t>、徐</w:t>
              </w:r>
            </w:ins>
          </w:p>
        </w:tc>
        <w:tc>
          <w:tcPr>
            <w:tcW w:w="1051" w:type="dxa"/>
            <w:shd w:val="clear" w:color="auto" w:fill="auto"/>
            <w:tcPrChange w:id="1463" w:author="hyx" w:date="2018-11-10T19:08:00Z">
              <w:tcPr>
                <w:tcW w:w="1051" w:type="dxa"/>
                <w:shd w:val="clear" w:color="auto" w:fill="auto"/>
              </w:tcPr>
            </w:tcPrChange>
          </w:tcPr>
          <w:p w14:paraId="3D365DC2" w14:textId="77777777" w:rsidR="0089063C" w:rsidRDefault="0089063C" w:rsidP="00AA4835">
            <w:pPr>
              <w:rPr>
                <w:ins w:id="1464" w:author="hyx" w:date="2018-11-10T19:07:00Z"/>
              </w:rPr>
            </w:pPr>
          </w:p>
        </w:tc>
        <w:tc>
          <w:tcPr>
            <w:tcW w:w="1052" w:type="dxa"/>
            <w:shd w:val="clear" w:color="auto" w:fill="auto"/>
            <w:tcPrChange w:id="1465" w:author="hyx" w:date="2018-11-10T19:08:00Z">
              <w:tcPr>
                <w:tcW w:w="1052" w:type="dxa"/>
                <w:shd w:val="clear" w:color="auto" w:fill="auto"/>
              </w:tcPr>
            </w:tcPrChange>
          </w:tcPr>
          <w:p w14:paraId="69B7BC6E" w14:textId="77777777" w:rsidR="0089063C" w:rsidRDefault="0089063C" w:rsidP="00AA4835">
            <w:pPr>
              <w:rPr>
                <w:ins w:id="1466" w:author="hyx" w:date="2018-11-10T19:07:00Z"/>
              </w:rPr>
            </w:pPr>
            <w:proofErr w:type="gramStart"/>
            <w:ins w:id="1467" w:author="hyx" w:date="2018-11-10T19:07:00Z">
              <w:r>
                <w:rPr>
                  <w:rFonts w:hint="eastAsia"/>
                </w:rPr>
                <w:t>吕</w:t>
              </w:r>
              <w:proofErr w:type="gramEnd"/>
              <w:r>
                <w:rPr>
                  <w:rFonts w:hint="eastAsia"/>
                </w:rPr>
                <w:t>、陈2</w:t>
              </w:r>
            </w:ins>
          </w:p>
          <w:p w14:paraId="48C4C9D0" w14:textId="77777777" w:rsidR="0089063C" w:rsidRDefault="0089063C" w:rsidP="00AA4835">
            <w:pPr>
              <w:rPr>
                <w:ins w:id="1468" w:author="hyx" w:date="2018-11-10T19:07:00Z"/>
              </w:rPr>
            </w:pPr>
            <w:ins w:id="1469" w:author="hyx" w:date="2018-11-10T19:07:00Z">
              <w:r>
                <w:rPr>
                  <w:rFonts w:hint="eastAsia"/>
                </w:rPr>
                <w:t>徐</w:t>
              </w:r>
            </w:ins>
          </w:p>
        </w:tc>
        <w:tc>
          <w:tcPr>
            <w:tcW w:w="1052" w:type="dxa"/>
            <w:shd w:val="clear" w:color="auto" w:fill="auto"/>
            <w:tcPrChange w:id="1470" w:author="hyx" w:date="2018-11-10T19:08:00Z">
              <w:tcPr>
                <w:tcW w:w="1052" w:type="dxa"/>
                <w:shd w:val="clear" w:color="auto" w:fill="auto"/>
              </w:tcPr>
            </w:tcPrChange>
          </w:tcPr>
          <w:p w14:paraId="407F0216" w14:textId="77777777" w:rsidR="0089063C" w:rsidRDefault="0089063C" w:rsidP="00AA4835">
            <w:pPr>
              <w:rPr>
                <w:ins w:id="1471" w:author="hyx" w:date="2018-11-10T19:07:00Z"/>
              </w:rPr>
            </w:pPr>
          </w:p>
        </w:tc>
        <w:tc>
          <w:tcPr>
            <w:tcW w:w="986" w:type="dxa"/>
            <w:shd w:val="clear" w:color="auto" w:fill="auto"/>
            <w:tcPrChange w:id="1472" w:author="hyx" w:date="2018-11-10T19:08:00Z">
              <w:tcPr>
                <w:tcW w:w="986" w:type="dxa"/>
                <w:shd w:val="clear" w:color="auto" w:fill="auto"/>
              </w:tcPr>
            </w:tcPrChange>
          </w:tcPr>
          <w:p w14:paraId="637FD171" w14:textId="77777777" w:rsidR="0089063C" w:rsidRDefault="0089063C" w:rsidP="00AA4835">
            <w:pPr>
              <w:rPr>
                <w:ins w:id="1473" w:author="hyx" w:date="2018-11-10T19:07:00Z"/>
              </w:rPr>
            </w:pPr>
            <w:proofErr w:type="gramStart"/>
            <w:ins w:id="1474" w:author="hyx" w:date="2018-11-10T19:07:00Z">
              <w:r>
                <w:rPr>
                  <w:rFonts w:hint="eastAsia"/>
                </w:rPr>
                <w:t>吕</w:t>
              </w:r>
              <w:proofErr w:type="gramEnd"/>
              <w:r>
                <w:rPr>
                  <w:rFonts w:hint="eastAsia"/>
                </w:rPr>
                <w:t>、陈2</w:t>
              </w:r>
            </w:ins>
          </w:p>
          <w:p w14:paraId="3992D8E2" w14:textId="77777777" w:rsidR="0089063C" w:rsidRDefault="0089063C" w:rsidP="00AA4835">
            <w:pPr>
              <w:rPr>
                <w:ins w:id="1475" w:author="hyx" w:date="2018-11-10T19:07:00Z"/>
              </w:rPr>
            </w:pPr>
            <w:ins w:id="1476" w:author="hyx" w:date="2018-11-10T19:07:00Z">
              <w:r>
                <w:rPr>
                  <w:rFonts w:hint="eastAsia"/>
                </w:rPr>
                <w:t>徐、陈1</w:t>
              </w:r>
            </w:ins>
          </w:p>
          <w:p w14:paraId="5197211B" w14:textId="77777777" w:rsidR="0089063C" w:rsidRDefault="0089063C" w:rsidP="00AA4835">
            <w:pPr>
              <w:rPr>
                <w:ins w:id="1477" w:author="hyx" w:date="2018-11-10T19:07:00Z"/>
              </w:rPr>
            </w:pPr>
            <w:ins w:id="1478" w:author="hyx" w:date="2018-11-10T19:07:00Z">
              <w:r>
                <w:rPr>
                  <w:rFonts w:hint="eastAsia"/>
                </w:rPr>
                <w:t>黄</w:t>
              </w:r>
            </w:ins>
          </w:p>
        </w:tc>
        <w:tc>
          <w:tcPr>
            <w:tcW w:w="986" w:type="dxa"/>
            <w:shd w:val="clear" w:color="auto" w:fill="auto"/>
            <w:tcPrChange w:id="1479" w:author="hyx" w:date="2018-11-10T19:08:00Z">
              <w:tcPr>
                <w:tcW w:w="986" w:type="dxa"/>
                <w:shd w:val="clear" w:color="auto" w:fill="auto"/>
              </w:tcPr>
            </w:tcPrChange>
          </w:tcPr>
          <w:p w14:paraId="2DDDDBD5" w14:textId="77777777" w:rsidR="0089063C" w:rsidRDefault="0089063C" w:rsidP="00AA4835">
            <w:pPr>
              <w:rPr>
                <w:ins w:id="1480" w:author="hyx" w:date="2018-11-10T19:07:00Z"/>
              </w:rPr>
            </w:pPr>
            <w:proofErr w:type="gramStart"/>
            <w:ins w:id="1481" w:author="hyx" w:date="2018-11-10T19:07:00Z">
              <w:r>
                <w:rPr>
                  <w:rFonts w:hint="eastAsia"/>
                </w:rPr>
                <w:t>吕</w:t>
              </w:r>
              <w:proofErr w:type="gramEnd"/>
              <w:r>
                <w:rPr>
                  <w:rFonts w:hint="eastAsia"/>
                </w:rPr>
                <w:t>、陈2</w:t>
              </w:r>
            </w:ins>
          </w:p>
          <w:p w14:paraId="334737BF" w14:textId="77777777" w:rsidR="0089063C" w:rsidRDefault="0089063C" w:rsidP="00AA4835">
            <w:pPr>
              <w:rPr>
                <w:ins w:id="1482" w:author="hyx" w:date="2018-11-10T19:07:00Z"/>
              </w:rPr>
            </w:pPr>
            <w:ins w:id="1483" w:author="hyx" w:date="2018-11-10T19:07:00Z">
              <w:r>
                <w:rPr>
                  <w:rFonts w:hint="eastAsia"/>
                </w:rPr>
                <w:t>徐、陈1</w:t>
              </w:r>
            </w:ins>
          </w:p>
          <w:p w14:paraId="4E326B29" w14:textId="77777777" w:rsidR="0089063C" w:rsidRDefault="0089063C" w:rsidP="00AA4835">
            <w:pPr>
              <w:rPr>
                <w:ins w:id="1484" w:author="hyx" w:date="2018-11-10T19:07:00Z"/>
              </w:rPr>
            </w:pPr>
            <w:ins w:id="1485" w:author="hyx" w:date="2018-11-10T19:07:00Z">
              <w:r>
                <w:rPr>
                  <w:rFonts w:hint="eastAsia"/>
                </w:rPr>
                <w:t>黄</w:t>
              </w:r>
            </w:ins>
          </w:p>
        </w:tc>
      </w:tr>
      <w:tr w:rsidR="0089063C" w14:paraId="76BA6350" w14:textId="77777777" w:rsidTr="00AA4835">
        <w:trPr>
          <w:trHeight w:val="641"/>
          <w:jc w:val="right"/>
          <w:ins w:id="1486" w:author="hyx" w:date="2018-11-10T19:07:00Z"/>
          <w:trPrChange w:id="1487" w:author="hyx" w:date="2018-11-10T19:08:00Z">
            <w:trPr>
              <w:trHeight w:val="641"/>
              <w:jc w:val="right"/>
            </w:trPr>
          </w:trPrChange>
        </w:trPr>
        <w:tc>
          <w:tcPr>
            <w:tcW w:w="1068" w:type="dxa"/>
            <w:shd w:val="clear" w:color="auto" w:fill="8EAADB" w:themeFill="accent1" w:themeFillTint="99"/>
            <w:tcPrChange w:id="1488" w:author="hyx" w:date="2018-11-10T19:08:00Z">
              <w:tcPr>
                <w:tcW w:w="1068" w:type="dxa"/>
                <w:shd w:val="clear" w:color="auto" w:fill="auto"/>
              </w:tcPr>
            </w:tcPrChange>
          </w:tcPr>
          <w:p w14:paraId="353E93A5" w14:textId="77777777" w:rsidR="0089063C" w:rsidRDefault="0089063C" w:rsidP="00AA4835">
            <w:pPr>
              <w:rPr>
                <w:ins w:id="1489" w:author="hyx" w:date="2018-11-10T19:07:00Z"/>
              </w:rPr>
            </w:pPr>
            <w:ins w:id="1490" w:author="hyx" w:date="2018-11-10T19:07:00Z">
              <w:r>
                <w:rPr>
                  <w:rFonts w:hint="eastAsia"/>
                </w:rPr>
                <w:t>下午-1</w:t>
              </w:r>
            </w:ins>
          </w:p>
        </w:tc>
        <w:tc>
          <w:tcPr>
            <w:tcW w:w="1050" w:type="dxa"/>
            <w:shd w:val="clear" w:color="auto" w:fill="auto"/>
            <w:tcPrChange w:id="1491" w:author="hyx" w:date="2018-11-10T19:08:00Z">
              <w:tcPr>
                <w:tcW w:w="1050" w:type="dxa"/>
                <w:shd w:val="clear" w:color="auto" w:fill="auto"/>
              </w:tcPr>
            </w:tcPrChange>
          </w:tcPr>
          <w:p w14:paraId="3CB2E833" w14:textId="77777777" w:rsidR="0089063C" w:rsidRDefault="0089063C" w:rsidP="00AA4835">
            <w:pPr>
              <w:rPr>
                <w:ins w:id="1492" w:author="hyx" w:date="2018-11-10T19:07:00Z"/>
              </w:rPr>
            </w:pPr>
            <w:proofErr w:type="gramStart"/>
            <w:ins w:id="1493" w:author="hyx" w:date="2018-11-10T19:07:00Z">
              <w:r>
                <w:rPr>
                  <w:rFonts w:hint="eastAsia"/>
                </w:rPr>
                <w:t>吕</w:t>
              </w:r>
              <w:proofErr w:type="gramEnd"/>
              <w:r>
                <w:rPr>
                  <w:rFonts w:hint="eastAsia"/>
                </w:rPr>
                <w:t>、陈2</w:t>
              </w:r>
            </w:ins>
          </w:p>
        </w:tc>
        <w:tc>
          <w:tcPr>
            <w:tcW w:w="1051" w:type="dxa"/>
            <w:shd w:val="clear" w:color="auto" w:fill="auto"/>
            <w:tcPrChange w:id="1494" w:author="hyx" w:date="2018-11-10T19:08:00Z">
              <w:tcPr>
                <w:tcW w:w="1051" w:type="dxa"/>
                <w:shd w:val="clear" w:color="auto" w:fill="auto"/>
              </w:tcPr>
            </w:tcPrChange>
          </w:tcPr>
          <w:p w14:paraId="3682BC67" w14:textId="77777777" w:rsidR="0089063C" w:rsidRDefault="0089063C" w:rsidP="00AA4835">
            <w:pPr>
              <w:rPr>
                <w:ins w:id="1495" w:author="hyx" w:date="2018-11-10T19:07:00Z"/>
              </w:rPr>
            </w:pPr>
          </w:p>
        </w:tc>
        <w:tc>
          <w:tcPr>
            <w:tcW w:w="1051" w:type="dxa"/>
            <w:shd w:val="clear" w:color="auto" w:fill="auto"/>
            <w:tcPrChange w:id="1496" w:author="hyx" w:date="2018-11-10T19:08:00Z">
              <w:tcPr>
                <w:tcW w:w="1051" w:type="dxa"/>
                <w:shd w:val="clear" w:color="auto" w:fill="auto"/>
              </w:tcPr>
            </w:tcPrChange>
          </w:tcPr>
          <w:p w14:paraId="50828705" w14:textId="77777777" w:rsidR="0089063C" w:rsidRDefault="0089063C" w:rsidP="00AA4835">
            <w:pPr>
              <w:rPr>
                <w:ins w:id="1497" w:author="hyx" w:date="2018-11-10T19:07:00Z"/>
              </w:rPr>
            </w:pPr>
            <w:ins w:id="1498" w:author="hyx" w:date="2018-11-10T19:07:00Z">
              <w:r>
                <w:rPr>
                  <w:rFonts w:hint="eastAsia"/>
                </w:rPr>
                <w:t>黄</w:t>
              </w:r>
            </w:ins>
          </w:p>
        </w:tc>
        <w:tc>
          <w:tcPr>
            <w:tcW w:w="1052" w:type="dxa"/>
            <w:shd w:val="clear" w:color="auto" w:fill="auto"/>
            <w:tcPrChange w:id="1499" w:author="hyx" w:date="2018-11-10T19:08:00Z">
              <w:tcPr>
                <w:tcW w:w="1052" w:type="dxa"/>
                <w:shd w:val="clear" w:color="auto" w:fill="auto"/>
              </w:tcPr>
            </w:tcPrChange>
          </w:tcPr>
          <w:p w14:paraId="3A82AF39" w14:textId="77777777" w:rsidR="0089063C" w:rsidRDefault="0089063C" w:rsidP="00AA4835">
            <w:pPr>
              <w:rPr>
                <w:ins w:id="1500" w:author="hyx" w:date="2018-11-10T19:07:00Z"/>
              </w:rPr>
            </w:pPr>
          </w:p>
        </w:tc>
        <w:tc>
          <w:tcPr>
            <w:tcW w:w="1052" w:type="dxa"/>
            <w:shd w:val="clear" w:color="auto" w:fill="auto"/>
            <w:tcPrChange w:id="1501" w:author="hyx" w:date="2018-11-10T19:08:00Z">
              <w:tcPr>
                <w:tcW w:w="1052" w:type="dxa"/>
                <w:shd w:val="clear" w:color="auto" w:fill="auto"/>
              </w:tcPr>
            </w:tcPrChange>
          </w:tcPr>
          <w:p w14:paraId="4288E078" w14:textId="77777777" w:rsidR="0089063C" w:rsidRDefault="0089063C" w:rsidP="00AA4835">
            <w:pPr>
              <w:rPr>
                <w:ins w:id="1502" w:author="hyx" w:date="2018-11-10T19:07:00Z"/>
              </w:rPr>
            </w:pPr>
          </w:p>
        </w:tc>
        <w:tc>
          <w:tcPr>
            <w:tcW w:w="986" w:type="dxa"/>
            <w:shd w:val="clear" w:color="auto" w:fill="auto"/>
            <w:tcPrChange w:id="1503" w:author="hyx" w:date="2018-11-10T19:08:00Z">
              <w:tcPr>
                <w:tcW w:w="986" w:type="dxa"/>
                <w:shd w:val="clear" w:color="auto" w:fill="auto"/>
              </w:tcPr>
            </w:tcPrChange>
          </w:tcPr>
          <w:p w14:paraId="18182F5E" w14:textId="77777777" w:rsidR="0089063C" w:rsidRDefault="0089063C" w:rsidP="00AA4835">
            <w:pPr>
              <w:rPr>
                <w:ins w:id="1504" w:author="hyx" w:date="2018-11-10T19:07:00Z"/>
              </w:rPr>
            </w:pPr>
            <w:proofErr w:type="gramStart"/>
            <w:ins w:id="1505" w:author="hyx" w:date="2018-11-10T19:07:00Z">
              <w:r>
                <w:rPr>
                  <w:rFonts w:hint="eastAsia"/>
                </w:rPr>
                <w:t>吕</w:t>
              </w:r>
              <w:proofErr w:type="gramEnd"/>
              <w:r>
                <w:rPr>
                  <w:rFonts w:hint="eastAsia"/>
                </w:rPr>
                <w:t>、陈2</w:t>
              </w:r>
            </w:ins>
          </w:p>
          <w:p w14:paraId="72DDDF78" w14:textId="77777777" w:rsidR="0089063C" w:rsidRDefault="0089063C" w:rsidP="00AA4835">
            <w:pPr>
              <w:rPr>
                <w:ins w:id="1506" w:author="hyx" w:date="2018-11-10T19:07:00Z"/>
              </w:rPr>
            </w:pPr>
            <w:ins w:id="1507" w:author="hyx" w:date="2018-11-10T19:07:00Z">
              <w:r>
                <w:rPr>
                  <w:rFonts w:hint="eastAsia"/>
                </w:rPr>
                <w:t>徐、陈1</w:t>
              </w:r>
            </w:ins>
          </w:p>
          <w:p w14:paraId="44D2F2E2" w14:textId="77777777" w:rsidR="0089063C" w:rsidRDefault="0089063C" w:rsidP="00AA4835">
            <w:pPr>
              <w:rPr>
                <w:ins w:id="1508" w:author="hyx" w:date="2018-11-10T19:07:00Z"/>
              </w:rPr>
            </w:pPr>
            <w:ins w:id="1509" w:author="hyx" w:date="2018-11-10T19:07:00Z">
              <w:r>
                <w:rPr>
                  <w:rFonts w:hint="eastAsia"/>
                </w:rPr>
                <w:t>黄</w:t>
              </w:r>
            </w:ins>
          </w:p>
        </w:tc>
        <w:tc>
          <w:tcPr>
            <w:tcW w:w="986" w:type="dxa"/>
            <w:shd w:val="clear" w:color="auto" w:fill="auto"/>
            <w:tcPrChange w:id="1510" w:author="hyx" w:date="2018-11-10T19:08:00Z">
              <w:tcPr>
                <w:tcW w:w="986" w:type="dxa"/>
                <w:shd w:val="clear" w:color="auto" w:fill="auto"/>
              </w:tcPr>
            </w:tcPrChange>
          </w:tcPr>
          <w:p w14:paraId="6BBC9E57" w14:textId="77777777" w:rsidR="0089063C" w:rsidRDefault="0089063C" w:rsidP="00AA4835">
            <w:pPr>
              <w:rPr>
                <w:ins w:id="1511" w:author="hyx" w:date="2018-11-10T19:07:00Z"/>
              </w:rPr>
            </w:pPr>
            <w:proofErr w:type="gramStart"/>
            <w:ins w:id="1512" w:author="hyx" w:date="2018-11-10T19:07:00Z">
              <w:r>
                <w:rPr>
                  <w:rFonts w:hint="eastAsia"/>
                </w:rPr>
                <w:t>吕</w:t>
              </w:r>
              <w:proofErr w:type="gramEnd"/>
              <w:r>
                <w:rPr>
                  <w:rFonts w:hint="eastAsia"/>
                </w:rPr>
                <w:t>、陈2</w:t>
              </w:r>
            </w:ins>
          </w:p>
          <w:p w14:paraId="3E13726E" w14:textId="77777777" w:rsidR="0089063C" w:rsidRDefault="0089063C" w:rsidP="00AA4835">
            <w:pPr>
              <w:rPr>
                <w:ins w:id="1513" w:author="hyx" w:date="2018-11-10T19:07:00Z"/>
              </w:rPr>
            </w:pPr>
            <w:ins w:id="1514" w:author="hyx" w:date="2018-11-10T19:07:00Z">
              <w:r>
                <w:rPr>
                  <w:rFonts w:hint="eastAsia"/>
                </w:rPr>
                <w:t>徐、陈1</w:t>
              </w:r>
            </w:ins>
          </w:p>
          <w:p w14:paraId="0B19C580" w14:textId="77777777" w:rsidR="0089063C" w:rsidRDefault="0089063C" w:rsidP="00AA4835">
            <w:pPr>
              <w:rPr>
                <w:ins w:id="1515" w:author="hyx" w:date="2018-11-10T19:07:00Z"/>
              </w:rPr>
            </w:pPr>
            <w:ins w:id="1516" w:author="hyx" w:date="2018-11-10T19:07:00Z">
              <w:r>
                <w:rPr>
                  <w:rFonts w:hint="eastAsia"/>
                </w:rPr>
                <w:t>黄</w:t>
              </w:r>
            </w:ins>
          </w:p>
        </w:tc>
      </w:tr>
      <w:tr w:rsidR="0089063C" w14:paraId="24DD1FD6" w14:textId="77777777" w:rsidTr="00AA4835">
        <w:trPr>
          <w:jc w:val="right"/>
          <w:ins w:id="1517" w:author="hyx" w:date="2018-11-10T19:07:00Z"/>
          <w:trPrChange w:id="1518" w:author="hyx" w:date="2018-11-10T19:08:00Z">
            <w:trPr>
              <w:jc w:val="right"/>
            </w:trPr>
          </w:trPrChange>
        </w:trPr>
        <w:tc>
          <w:tcPr>
            <w:tcW w:w="1068" w:type="dxa"/>
            <w:shd w:val="clear" w:color="auto" w:fill="8EAADB" w:themeFill="accent1" w:themeFillTint="99"/>
            <w:tcPrChange w:id="1519" w:author="hyx" w:date="2018-11-10T19:08:00Z">
              <w:tcPr>
                <w:tcW w:w="1068" w:type="dxa"/>
                <w:shd w:val="clear" w:color="auto" w:fill="auto"/>
              </w:tcPr>
            </w:tcPrChange>
          </w:tcPr>
          <w:p w14:paraId="6780ED85" w14:textId="77777777" w:rsidR="0089063C" w:rsidRDefault="0089063C" w:rsidP="00AA4835">
            <w:pPr>
              <w:rPr>
                <w:ins w:id="1520" w:author="hyx" w:date="2018-11-10T19:07:00Z"/>
              </w:rPr>
            </w:pPr>
            <w:ins w:id="1521" w:author="hyx" w:date="2018-11-10T19:07:00Z">
              <w:r>
                <w:rPr>
                  <w:rFonts w:hint="eastAsia"/>
                </w:rPr>
                <w:t>下午-2</w:t>
              </w:r>
            </w:ins>
          </w:p>
        </w:tc>
        <w:tc>
          <w:tcPr>
            <w:tcW w:w="1050" w:type="dxa"/>
            <w:shd w:val="clear" w:color="auto" w:fill="auto"/>
            <w:tcPrChange w:id="1522" w:author="hyx" w:date="2018-11-10T19:08:00Z">
              <w:tcPr>
                <w:tcW w:w="1050" w:type="dxa"/>
                <w:shd w:val="clear" w:color="auto" w:fill="auto"/>
              </w:tcPr>
            </w:tcPrChange>
          </w:tcPr>
          <w:p w14:paraId="5824F217" w14:textId="77777777" w:rsidR="0089063C" w:rsidRDefault="0089063C" w:rsidP="00AA4835">
            <w:pPr>
              <w:rPr>
                <w:ins w:id="1523" w:author="hyx" w:date="2018-11-10T19:07:00Z"/>
              </w:rPr>
            </w:pPr>
            <w:proofErr w:type="gramStart"/>
            <w:ins w:id="1524" w:author="hyx" w:date="2018-11-10T19:07:00Z">
              <w:r>
                <w:rPr>
                  <w:rFonts w:hint="eastAsia"/>
                </w:rPr>
                <w:t>吕</w:t>
              </w:r>
              <w:proofErr w:type="gramEnd"/>
              <w:r>
                <w:rPr>
                  <w:rFonts w:hint="eastAsia"/>
                </w:rPr>
                <w:t>、徐</w:t>
              </w:r>
            </w:ins>
          </w:p>
        </w:tc>
        <w:tc>
          <w:tcPr>
            <w:tcW w:w="1051" w:type="dxa"/>
            <w:shd w:val="clear" w:color="auto" w:fill="auto"/>
            <w:tcPrChange w:id="1525" w:author="hyx" w:date="2018-11-10T19:08:00Z">
              <w:tcPr>
                <w:tcW w:w="1051" w:type="dxa"/>
                <w:shd w:val="clear" w:color="auto" w:fill="auto"/>
              </w:tcPr>
            </w:tcPrChange>
          </w:tcPr>
          <w:p w14:paraId="1C682FFA" w14:textId="77777777" w:rsidR="0089063C" w:rsidRDefault="0089063C" w:rsidP="00AA4835">
            <w:pPr>
              <w:rPr>
                <w:ins w:id="1526" w:author="hyx" w:date="2018-11-10T19:07:00Z"/>
              </w:rPr>
            </w:pPr>
          </w:p>
        </w:tc>
        <w:tc>
          <w:tcPr>
            <w:tcW w:w="1051" w:type="dxa"/>
            <w:shd w:val="clear" w:color="auto" w:fill="auto"/>
            <w:tcPrChange w:id="1527" w:author="hyx" w:date="2018-11-10T19:08:00Z">
              <w:tcPr>
                <w:tcW w:w="1051" w:type="dxa"/>
                <w:shd w:val="clear" w:color="auto" w:fill="auto"/>
              </w:tcPr>
            </w:tcPrChange>
          </w:tcPr>
          <w:p w14:paraId="64055891" w14:textId="77777777" w:rsidR="0089063C" w:rsidRDefault="0089063C" w:rsidP="00AA4835">
            <w:pPr>
              <w:rPr>
                <w:ins w:id="1528" w:author="hyx" w:date="2018-11-10T19:07:00Z"/>
              </w:rPr>
            </w:pPr>
            <w:ins w:id="1529" w:author="hyx" w:date="2018-11-10T19:07:00Z">
              <w:r>
                <w:rPr>
                  <w:rFonts w:hint="eastAsia"/>
                </w:rPr>
                <w:t>黄、陈2</w:t>
              </w:r>
            </w:ins>
          </w:p>
        </w:tc>
        <w:tc>
          <w:tcPr>
            <w:tcW w:w="1052" w:type="dxa"/>
            <w:shd w:val="clear" w:color="auto" w:fill="auto"/>
            <w:tcPrChange w:id="1530" w:author="hyx" w:date="2018-11-10T19:08:00Z">
              <w:tcPr>
                <w:tcW w:w="1052" w:type="dxa"/>
                <w:shd w:val="clear" w:color="auto" w:fill="auto"/>
              </w:tcPr>
            </w:tcPrChange>
          </w:tcPr>
          <w:p w14:paraId="3C23AF35" w14:textId="77777777" w:rsidR="0089063C" w:rsidRDefault="0089063C" w:rsidP="00AA4835">
            <w:pPr>
              <w:rPr>
                <w:ins w:id="1531" w:author="hyx" w:date="2018-11-10T19:07:00Z"/>
              </w:rPr>
            </w:pPr>
          </w:p>
        </w:tc>
        <w:tc>
          <w:tcPr>
            <w:tcW w:w="1052" w:type="dxa"/>
            <w:shd w:val="clear" w:color="auto" w:fill="auto"/>
            <w:tcPrChange w:id="1532" w:author="hyx" w:date="2018-11-10T19:08:00Z">
              <w:tcPr>
                <w:tcW w:w="1052" w:type="dxa"/>
                <w:shd w:val="clear" w:color="auto" w:fill="auto"/>
              </w:tcPr>
            </w:tcPrChange>
          </w:tcPr>
          <w:p w14:paraId="400559BF" w14:textId="77777777" w:rsidR="0089063C" w:rsidRDefault="0089063C" w:rsidP="00AA4835">
            <w:pPr>
              <w:rPr>
                <w:ins w:id="1533" w:author="hyx" w:date="2018-11-10T19:07:00Z"/>
              </w:rPr>
            </w:pPr>
          </w:p>
        </w:tc>
        <w:tc>
          <w:tcPr>
            <w:tcW w:w="986" w:type="dxa"/>
            <w:shd w:val="clear" w:color="auto" w:fill="auto"/>
            <w:tcPrChange w:id="1534" w:author="hyx" w:date="2018-11-10T19:08:00Z">
              <w:tcPr>
                <w:tcW w:w="986" w:type="dxa"/>
                <w:shd w:val="clear" w:color="auto" w:fill="auto"/>
              </w:tcPr>
            </w:tcPrChange>
          </w:tcPr>
          <w:p w14:paraId="2850D7E5" w14:textId="77777777" w:rsidR="0089063C" w:rsidRDefault="0089063C" w:rsidP="00AA4835">
            <w:pPr>
              <w:rPr>
                <w:ins w:id="1535" w:author="hyx" w:date="2018-11-10T19:07:00Z"/>
              </w:rPr>
            </w:pPr>
            <w:proofErr w:type="gramStart"/>
            <w:ins w:id="1536" w:author="hyx" w:date="2018-11-10T19:07:00Z">
              <w:r>
                <w:rPr>
                  <w:rFonts w:hint="eastAsia"/>
                </w:rPr>
                <w:t>吕</w:t>
              </w:r>
              <w:proofErr w:type="gramEnd"/>
              <w:r>
                <w:rPr>
                  <w:rFonts w:hint="eastAsia"/>
                </w:rPr>
                <w:t>、陈2</w:t>
              </w:r>
            </w:ins>
          </w:p>
          <w:p w14:paraId="4077280F" w14:textId="77777777" w:rsidR="0089063C" w:rsidRDefault="0089063C" w:rsidP="00AA4835">
            <w:pPr>
              <w:rPr>
                <w:ins w:id="1537" w:author="hyx" w:date="2018-11-10T19:07:00Z"/>
              </w:rPr>
            </w:pPr>
            <w:ins w:id="1538" w:author="hyx" w:date="2018-11-10T19:07:00Z">
              <w:r>
                <w:rPr>
                  <w:rFonts w:hint="eastAsia"/>
                </w:rPr>
                <w:t>徐、陈1</w:t>
              </w:r>
            </w:ins>
          </w:p>
          <w:p w14:paraId="3648A64F" w14:textId="77777777" w:rsidR="0089063C" w:rsidRDefault="0089063C" w:rsidP="00AA4835">
            <w:pPr>
              <w:rPr>
                <w:ins w:id="1539" w:author="hyx" w:date="2018-11-10T19:07:00Z"/>
              </w:rPr>
            </w:pPr>
            <w:ins w:id="1540" w:author="hyx" w:date="2018-11-10T19:07:00Z">
              <w:r>
                <w:rPr>
                  <w:rFonts w:hint="eastAsia"/>
                </w:rPr>
                <w:t xml:space="preserve">黄 </w:t>
              </w:r>
            </w:ins>
          </w:p>
        </w:tc>
        <w:tc>
          <w:tcPr>
            <w:tcW w:w="986" w:type="dxa"/>
            <w:shd w:val="clear" w:color="auto" w:fill="auto"/>
            <w:tcPrChange w:id="1541" w:author="hyx" w:date="2018-11-10T19:08:00Z">
              <w:tcPr>
                <w:tcW w:w="986" w:type="dxa"/>
                <w:shd w:val="clear" w:color="auto" w:fill="auto"/>
              </w:tcPr>
            </w:tcPrChange>
          </w:tcPr>
          <w:p w14:paraId="1C20FCE4" w14:textId="77777777" w:rsidR="0089063C" w:rsidRDefault="0089063C" w:rsidP="00AA4835">
            <w:pPr>
              <w:rPr>
                <w:ins w:id="1542" w:author="hyx" w:date="2018-11-10T19:07:00Z"/>
              </w:rPr>
            </w:pPr>
            <w:proofErr w:type="gramStart"/>
            <w:ins w:id="1543" w:author="hyx" w:date="2018-11-10T19:07:00Z">
              <w:r>
                <w:rPr>
                  <w:rFonts w:hint="eastAsia"/>
                </w:rPr>
                <w:t>吕</w:t>
              </w:r>
              <w:proofErr w:type="gramEnd"/>
              <w:r>
                <w:rPr>
                  <w:rFonts w:hint="eastAsia"/>
                </w:rPr>
                <w:t>、陈2</w:t>
              </w:r>
            </w:ins>
          </w:p>
          <w:p w14:paraId="389288A7" w14:textId="77777777" w:rsidR="0089063C" w:rsidRDefault="0089063C" w:rsidP="00AA4835">
            <w:pPr>
              <w:rPr>
                <w:ins w:id="1544" w:author="hyx" w:date="2018-11-10T19:07:00Z"/>
              </w:rPr>
            </w:pPr>
            <w:ins w:id="1545" w:author="hyx" w:date="2018-11-10T19:07:00Z">
              <w:r>
                <w:rPr>
                  <w:rFonts w:hint="eastAsia"/>
                </w:rPr>
                <w:t>徐、陈1</w:t>
              </w:r>
            </w:ins>
          </w:p>
          <w:p w14:paraId="68912FA1" w14:textId="77777777" w:rsidR="0089063C" w:rsidRDefault="0089063C" w:rsidP="00AA4835">
            <w:pPr>
              <w:rPr>
                <w:ins w:id="1546" w:author="hyx" w:date="2018-11-10T19:07:00Z"/>
              </w:rPr>
            </w:pPr>
            <w:ins w:id="1547" w:author="hyx" w:date="2018-11-10T19:07:00Z">
              <w:r>
                <w:rPr>
                  <w:rFonts w:hint="eastAsia"/>
                </w:rPr>
                <w:t>黄</w:t>
              </w:r>
            </w:ins>
          </w:p>
        </w:tc>
      </w:tr>
      <w:tr w:rsidR="0089063C" w14:paraId="3BFB01C0" w14:textId="77777777" w:rsidTr="00AA4835">
        <w:trPr>
          <w:jc w:val="right"/>
          <w:ins w:id="1548" w:author="hyx" w:date="2018-11-10T19:07:00Z"/>
          <w:trPrChange w:id="1549" w:author="hyx" w:date="2018-11-10T19:08:00Z">
            <w:trPr>
              <w:jc w:val="right"/>
            </w:trPr>
          </w:trPrChange>
        </w:trPr>
        <w:tc>
          <w:tcPr>
            <w:tcW w:w="1068" w:type="dxa"/>
            <w:shd w:val="clear" w:color="auto" w:fill="8EAADB" w:themeFill="accent1" w:themeFillTint="99"/>
            <w:tcPrChange w:id="1550" w:author="hyx" w:date="2018-11-10T19:08:00Z">
              <w:tcPr>
                <w:tcW w:w="1068" w:type="dxa"/>
                <w:shd w:val="clear" w:color="auto" w:fill="auto"/>
              </w:tcPr>
            </w:tcPrChange>
          </w:tcPr>
          <w:p w14:paraId="521B213E" w14:textId="77777777" w:rsidR="0089063C" w:rsidRDefault="0089063C" w:rsidP="00AA4835">
            <w:pPr>
              <w:rPr>
                <w:ins w:id="1551" w:author="hyx" w:date="2018-11-10T19:07:00Z"/>
              </w:rPr>
            </w:pPr>
            <w:ins w:id="1552" w:author="hyx" w:date="2018-11-10T19:07:00Z">
              <w:r>
                <w:rPr>
                  <w:rFonts w:hint="eastAsia"/>
                </w:rPr>
                <w:t>晚修</w:t>
              </w:r>
            </w:ins>
          </w:p>
        </w:tc>
        <w:tc>
          <w:tcPr>
            <w:tcW w:w="1050" w:type="dxa"/>
            <w:shd w:val="clear" w:color="auto" w:fill="auto"/>
            <w:tcPrChange w:id="1553" w:author="hyx" w:date="2018-11-10T19:08:00Z">
              <w:tcPr>
                <w:tcW w:w="1050" w:type="dxa"/>
                <w:shd w:val="clear" w:color="auto" w:fill="auto"/>
              </w:tcPr>
            </w:tcPrChange>
          </w:tcPr>
          <w:p w14:paraId="75D732D1" w14:textId="77777777" w:rsidR="0089063C" w:rsidRDefault="0089063C" w:rsidP="00AA4835">
            <w:pPr>
              <w:rPr>
                <w:ins w:id="1554" w:author="hyx" w:date="2018-11-10T19:07:00Z"/>
              </w:rPr>
            </w:pPr>
            <w:proofErr w:type="gramStart"/>
            <w:ins w:id="1555" w:author="hyx" w:date="2018-11-10T19:07:00Z">
              <w:r>
                <w:rPr>
                  <w:rFonts w:hint="eastAsia"/>
                </w:rPr>
                <w:t>吕</w:t>
              </w:r>
              <w:proofErr w:type="gramEnd"/>
              <w:r>
                <w:rPr>
                  <w:rFonts w:hint="eastAsia"/>
                </w:rPr>
                <w:t>、陈2</w:t>
              </w:r>
            </w:ins>
          </w:p>
          <w:p w14:paraId="5BC58053" w14:textId="77777777" w:rsidR="0089063C" w:rsidRDefault="0089063C" w:rsidP="00AA4835">
            <w:pPr>
              <w:rPr>
                <w:ins w:id="1556" w:author="hyx" w:date="2018-11-10T19:07:00Z"/>
              </w:rPr>
            </w:pPr>
            <w:ins w:id="1557" w:author="hyx" w:date="2018-11-10T19:07:00Z">
              <w:r>
                <w:rPr>
                  <w:rFonts w:hint="eastAsia"/>
                </w:rPr>
                <w:t>徐、陈1</w:t>
              </w:r>
            </w:ins>
          </w:p>
          <w:p w14:paraId="42D8C87E" w14:textId="77777777" w:rsidR="0089063C" w:rsidRDefault="0089063C" w:rsidP="00AA4835">
            <w:pPr>
              <w:rPr>
                <w:ins w:id="1558" w:author="hyx" w:date="2018-11-10T19:07:00Z"/>
              </w:rPr>
            </w:pPr>
            <w:ins w:id="1559" w:author="hyx" w:date="2018-11-10T19:07:00Z">
              <w:r>
                <w:rPr>
                  <w:rFonts w:hint="eastAsia"/>
                </w:rPr>
                <w:t>黄</w:t>
              </w:r>
            </w:ins>
          </w:p>
        </w:tc>
        <w:tc>
          <w:tcPr>
            <w:tcW w:w="1051" w:type="dxa"/>
            <w:shd w:val="clear" w:color="auto" w:fill="auto"/>
            <w:tcPrChange w:id="1560" w:author="hyx" w:date="2018-11-10T19:08:00Z">
              <w:tcPr>
                <w:tcW w:w="1051" w:type="dxa"/>
                <w:shd w:val="clear" w:color="auto" w:fill="auto"/>
              </w:tcPr>
            </w:tcPrChange>
          </w:tcPr>
          <w:p w14:paraId="11906989" w14:textId="77777777" w:rsidR="0089063C" w:rsidRDefault="0089063C" w:rsidP="00AA4835">
            <w:pPr>
              <w:rPr>
                <w:ins w:id="1561" w:author="hyx" w:date="2018-11-10T19:07:00Z"/>
              </w:rPr>
            </w:pPr>
            <w:proofErr w:type="gramStart"/>
            <w:ins w:id="1562" w:author="hyx" w:date="2018-11-10T19:07:00Z">
              <w:r>
                <w:rPr>
                  <w:rFonts w:hint="eastAsia"/>
                </w:rPr>
                <w:t>吕</w:t>
              </w:r>
              <w:proofErr w:type="gramEnd"/>
              <w:r>
                <w:rPr>
                  <w:rFonts w:hint="eastAsia"/>
                </w:rPr>
                <w:t>、陈2</w:t>
              </w:r>
            </w:ins>
          </w:p>
          <w:p w14:paraId="6C2D657D" w14:textId="77777777" w:rsidR="0089063C" w:rsidRDefault="0089063C" w:rsidP="00AA4835">
            <w:pPr>
              <w:rPr>
                <w:ins w:id="1563" w:author="hyx" w:date="2018-11-10T19:07:00Z"/>
              </w:rPr>
            </w:pPr>
            <w:ins w:id="1564" w:author="hyx" w:date="2018-11-10T19:07:00Z">
              <w:r>
                <w:rPr>
                  <w:rFonts w:hint="eastAsia"/>
                </w:rPr>
                <w:t>徐、陈1</w:t>
              </w:r>
            </w:ins>
          </w:p>
          <w:p w14:paraId="249B5982" w14:textId="77777777" w:rsidR="0089063C" w:rsidRDefault="0089063C" w:rsidP="00AA4835">
            <w:pPr>
              <w:rPr>
                <w:ins w:id="1565" w:author="hyx" w:date="2018-11-10T19:07:00Z"/>
              </w:rPr>
            </w:pPr>
            <w:ins w:id="1566" w:author="hyx" w:date="2018-11-10T19:07:00Z">
              <w:r>
                <w:rPr>
                  <w:rFonts w:hint="eastAsia"/>
                </w:rPr>
                <w:t>黄</w:t>
              </w:r>
            </w:ins>
          </w:p>
        </w:tc>
        <w:tc>
          <w:tcPr>
            <w:tcW w:w="1051" w:type="dxa"/>
            <w:shd w:val="clear" w:color="auto" w:fill="auto"/>
            <w:tcPrChange w:id="1567" w:author="hyx" w:date="2018-11-10T19:08:00Z">
              <w:tcPr>
                <w:tcW w:w="1051" w:type="dxa"/>
                <w:shd w:val="clear" w:color="auto" w:fill="auto"/>
              </w:tcPr>
            </w:tcPrChange>
          </w:tcPr>
          <w:p w14:paraId="76C595AF" w14:textId="77777777" w:rsidR="0089063C" w:rsidRDefault="0089063C" w:rsidP="00AA4835">
            <w:pPr>
              <w:rPr>
                <w:ins w:id="1568" w:author="hyx" w:date="2018-11-10T19:07:00Z"/>
              </w:rPr>
            </w:pPr>
            <w:proofErr w:type="gramStart"/>
            <w:ins w:id="1569" w:author="hyx" w:date="2018-11-10T19:07:00Z">
              <w:r>
                <w:rPr>
                  <w:rFonts w:hint="eastAsia"/>
                </w:rPr>
                <w:t>吕</w:t>
              </w:r>
              <w:proofErr w:type="gramEnd"/>
              <w:r>
                <w:rPr>
                  <w:rFonts w:hint="eastAsia"/>
                </w:rPr>
                <w:t>、陈2</w:t>
              </w:r>
            </w:ins>
          </w:p>
          <w:p w14:paraId="150C4307" w14:textId="77777777" w:rsidR="0089063C" w:rsidRDefault="0089063C" w:rsidP="00AA4835">
            <w:pPr>
              <w:rPr>
                <w:ins w:id="1570" w:author="hyx" w:date="2018-11-10T19:07:00Z"/>
              </w:rPr>
            </w:pPr>
            <w:ins w:id="1571" w:author="hyx" w:date="2018-11-10T19:07:00Z">
              <w:r>
                <w:rPr>
                  <w:rFonts w:hint="eastAsia"/>
                </w:rPr>
                <w:t>徐、陈1</w:t>
              </w:r>
            </w:ins>
          </w:p>
          <w:p w14:paraId="12741F1D" w14:textId="77777777" w:rsidR="0089063C" w:rsidRDefault="0089063C" w:rsidP="00AA4835">
            <w:pPr>
              <w:rPr>
                <w:ins w:id="1572" w:author="hyx" w:date="2018-11-10T19:07:00Z"/>
              </w:rPr>
            </w:pPr>
            <w:ins w:id="1573" w:author="hyx" w:date="2018-11-10T19:07:00Z">
              <w:r>
                <w:rPr>
                  <w:rFonts w:hint="eastAsia"/>
                </w:rPr>
                <w:t>黄</w:t>
              </w:r>
            </w:ins>
          </w:p>
        </w:tc>
        <w:tc>
          <w:tcPr>
            <w:tcW w:w="1052" w:type="dxa"/>
            <w:shd w:val="clear" w:color="auto" w:fill="auto"/>
            <w:tcPrChange w:id="1574" w:author="hyx" w:date="2018-11-10T19:08:00Z">
              <w:tcPr>
                <w:tcW w:w="1052" w:type="dxa"/>
                <w:shd w:val="clear" w:color="auto" w:fill="auto"/>
              </w:tcPr>
            </w:tcPrChange>
          </w:tcPr>
          <w:p w14:paraId="0BDA5E86" w14:textId="77777777" w:rsidR="0089063C" w:rsidRDefault="0089063C" w:rsidP="00AA4835">
            <w:pPr>
              <w:rPr>
                <w:ins w:id="1575" w:author="hyx" w:date="2018-11-10T19:07:00Z"/>
              </w:rPr>
            </w:pPr>
            <w:proofErr w:type="gramStart"/>
            <w:ins w:id="1576" w:author="hyx" w:date="2018-11-10T19:07:00Z">
              <w:r>
                <w:rPr>
                  <w:rFonts w:hint="eastAsia"/>
                </w:rPr>
                <w:t>吕</w:t>
              </w:r>
              <w:proofErr w:type="gramEnd"/>
              <w:r>
                <w:rPr>
                  <w:rFonts w:hint="eastAsia"/>
                </w:rPr>
                <w:t>、陈2</w:t>
              </w:r>
            </w:ins>
          </w:p>
          <w:p w14:paraId="5368FCFE" w14:textId="77777777" w:rsidR="0089063C" w:rsidRDefault="0089063C" w:rsidP="00AA4835">
            <w:pPr>
              <w:rPr>
                <w:ins w:id="1577" w:author="hyx" w:date="2018-11-10T19:07:00Z"/>
              </w:rPr>
            </w:pPr>
            <w:ins w:id="1578" w:author="hyx" w:date="2018-11-10T19:07:00Z">
              <w:r>
                <w:rPr>
                  <w:rFonts w:hint="eastAsia"/>
                </w:rPr>
                <w:t>徐、陈1</w:t>
              </w:r>
            </w:ins>
          </w:p>
          <w:p w14:paraId="7DBE6C98" w14:textId="77777777" w:rsidR="0089063C" w:rsidRDefault="0089063C" w:rsidP="00AA4835">
            <w:pPr>
              <w:rPr>
                <w:ins w:id="1579" w:author="hyx" w:date="2018-11-10T19:07:00Z"/>
              </w:rPr>
            </w:pPr>
            <w:ins w:id="1580" w:author="hyx" w:date="2018-11-10T19:07:00Z">
              <w:r>
                <w:rPr>
                  <w:rFonts w:hint="eastAsia"/>
                </w:rPr>
                <w:t>黄</w:t>
              </w:r>
            </w:ins>
          </w:p>
        </w:tc>
        <w:tc>
          <w:tcPr>
            <w:tcW w:w="1052" w:type="dxa"/>
            <w:shd w:val="clear" w:color="auto" w:fill="auto"/>
            <w:tcPrChange w:id="1581" w:author="hyx" w:date="2018-11-10T19:08:00Z">
              <w:tcPr>
                <w:tcW w:w="1052" w:type="dxa"/>
                <w:shd w:val="clear" w:color="auto" w:fill="auto"/>
              </w:tcPr>
            </w:tcPrChange>
          </w:tcPr>
          <w:p w14:paraId="0D58F8A3" w14:textId="77777777" w:rsidR="0089063C" w:rsidRDefault="0089063C" w:rsidP="00AA4835">
            <w:pPr>
              <w:rPr>
                <w:ins w:id="1582" w:author="hyx" w:date="2018-11-10T19:07:00Z"/>
              </w:rPr>
            </w:pPr>
            <w:proofErr w:type="gramStart"/>
            <w:ins w:id="1583" w:author="hyx" w:date="2018-11-10T19:07:00Z">
              <w:r>
                <w:rPr>
                  <w:rFonts w:hint="eastAsia"/>
                </w:rPr>
                <w:t>吕</w:t>
              </w:r>
              <w:proofErr w:type="gramEnd"/>
              <w:r>
                <w:rPr>
                  <w:rFonts w:hint="eastAsia"/>
                </w:rPr>
                <w:t>、陈2</w:t>
              </w:r>
            </w:ins>
          </w:p>
          <w:p w14:paraId="29472A9B" w14:textId="77777777" w:rsidR="0089063C" w:rsidRDefault="0089063C" w:rsidP="00AA4835">
            <w:pPr>
              <w:rPr>
                <w:ins w:id="1584" w:author="hyx" w:date="2018-11-10T19:07:00Z"/>
              </w:rPr>
            </w:pPr>
            <w:ins w:id="1585" w:author="hyx" w:date="2018-11-10T19:07:00Z">
              <w:r>
                <w:rPr>
                  <w:rFonts w:hint="eastAsia"/>
                </w:rPr>
                <w:t>徐、陈1</w:t>
              </w:r>
            </w:ins>
          </w:p>
          <w:p w14:paraId="2A3A484A" w14:textId="77777777" w:rsidR="0089063C" w:rsidRDefault="0089063C" w:rsidP="00AA4835">
            <w:pPr>
              <w:rPr>
                <w:ins w:id="1586" w:author="hyx" w:date="2018-11-10T19:07:00Z"/>
              </w:rPr>
            </w:pPr>
            <w:ins w:id="1587" w:author="hyx" w:date="2018-11-10T19:07:00Z">
              <w:r>
                <w:rPr>
                  <w:rFonts w:hint="eastAsia"/>
                </w:rPr>
                <w:t>黄</w:t>
              </w:r>
            </w:ins>
          </w:p>
        </w:tc>
        <w:tc>
          <w:tcPr>
            <w:tcW w:w="986" w:type="dxa"/>
            <w:shd w:val="clear" w:color="auto" w:fill="auto"/>
            <w:tcPrChange w:id="1588" w:author="hyx" w:date="2018-11-10T19:08:00Z">
              <w:tcPr>
                <w:tcW w:w="986" w:type="dxa"/>
                <w:shd w:val="clear" w:color="auto" w:fill="auto"/>
              </w:tcPr>
            </w:tcPrChange>
          </w:tcPr>
          <w:p w14:paraId="18F3F968" w14:textId="77777777" w:rsidR="0089063C" w:rsidRDefault="0089063C" w:rsidP="00AA4835">
            <w:pPr>
              <w:rPr>
                <w:ins w:id="1589" w:author="hyx" w:date="2018-11-10T19:07:00Z"/>
              </w:rPr>
            </w:pPr>
            <w:proofErr w:type="gramStart"/>
            <w:ins w:id="1590" w:author="hyx" w:date="2018-11-10T19:07:00Z">
              <w:r>
                <w:rPr>
                  <w:rFonts w:hint="eastAsia"/>
                </w:rPr>
                <w:t>吕</w:t>
              </w:r>
              <w:proofErr w:type="gramEnd"/>
              <w:r>
                <w:rPr>
                  <w:rFonts w:hint="eastAsia"/>
                </w:rPr>
                <w:t>、陈2</w:t>
              </w:r>
            </w:ins>
          </w:p>
          <w:p w14:paraId="62B3B8EF" w14:textId="77777777" w:rsidR="0089063C" w:rsidRDefault="0089063C" w:rsidP="00AA4835">
            <w:pPr>
              <w:rPr>
                <w:ins w:id="1591" w:author="hyx" w:date="2018-11-10T19:07:00Z"/>
              </w:rPr>
            </w:pPr>
            <w:ins w:id="1592" w:author="hyx" w:date="2018-11-10T19:07:00Z">
              <w:r>
                <w:rPr>
                  <w:rFonts w:hint="eastAsia"/>
                </w:rPr>
                <w:t>徐、陈1</w:t>
              </w:r>
            </w:ins>
          </w:p>
          <w:p w14:paraId="23CAA4D5" w14:textId="77777777" w:rsidR="0089063C" w:rsidRDefault="0089063C" w:rsidP="00AA4835">
            <w:pPr>
              <w:rPr>
                <w:ins w:id="1593" w:author="hyx" w:date="2018-11-10T19:07:00Z"/>
              </w:rPr>
            </w:pPr>
            <w:ins w:id="1594" w:author="hyx" w:date="2018-11-10T19:07:00Z">
              <w:r>
                <w:rPr>
                  <w:rFonts w:hint="eastAsia"/>
                </w:rPr>
                <w:t>黄</w:t>
              </w:r>
            </w:ins>
          </w:p>
        </w:tc>
        <w:tc>
          <w:tcPr>
            <w:tcW w:w="986" w:type="dxa"/>
            <w:shd w:val="clear" w:color="auto" w:fill="auto"/>
            <w:tcPrChange w:id="1595" w:author="hyx" w:date="2018-11-10T19:08:00Z">
              <w:tcPr>
                <w:tcW w:w="986" w:type="dxa"/>
                <w:shd w:val="clear" w:color="auto" w:fill="auto"/>
              </w:tcPr>
            </w:tcPrChange>
          </w:tcPr>
          <w:p w14:paraId="30224A75" w14:textId="77777777" w:rsidR="0089063C" w:rsidRDefault="0089063C" w:rsidP="00AA4835">
            <w:pPr>
              <w:rPr>
                <w:ins w:id="1596" w:author="hyx" w:date="2018-11-10T19:07:00Z"/>
              </w:rPr>
            </w:pPr>
            <w:proofErr w:type="gramStart"/>
            <w:ins w:id="1597" w:author="hyx" w:date="2018-11-10T19:07:00Z">
              <w:r>
                <w:rPr>
                  <w:rFonts w:hint="eastAsia"/>
                </w:rPr>
                <w:t>吕</w:t>
              </w:r>
              <w:proofErr w:type="gramEnd"/>
              <w:r>
                <w:rPr>
                  <w:rFonts w:hint="eastAsia"/>
                </w:rPr>
                <w:t>、陈2</w:t>
              </w:r>
            </w:ins>
          </w:p>
          <w:p w14:paraId="2E8F447F" w14:textId="77777777" w:rsidR="0089063C" w:rsidRDefault="0089063C" w:rsidP="00AA4835">
            <w:pPr>
              <w:rPr>
                <w:ins w:id="1598" w:author="hyx" w:date="2018-11-10T19:07:00Z"/>
              </w:rPr>
            </w:pPr>
            <w:ins w:id="1599" w:author="hyx" w:date="2018-11-10T19:07:00Z">
              <w:r>
                <w:rPr>
                  <w:rFonts w:hint="eastAsia"/>
                </w:rPr>
                <w:t>徐、陈1</w:t>
              </w:r>
            </w:ins>
          </w:p>
          <w:p w14:paraId="49437562" w14:textId="77777777" w:rsidR="0089063C" w:rsidRDefault="0089063C" w:rsidP="00AA4835">
            <w:pPr>
              <w:rPr>
                <w:ins w:id="1600" w:author="hyx" w:date="2018-11-10T19:07:00Z"/>
              </w:rPr>
            </w:pPr>
            <w:ins w:id="1601" w:author="hyx" w:date="2018-11-10T19:07:00Z">
              <w:r>
                <w:rPr>
                  <w:rFonts w:hint="eastAsia"/>
                </w:rPr>
                <w:t>黄</w:t>
              </w:r>
            </w:ins>
          </w:p>
        </w:tc>
      </w:tr>
      <w:bookmarkEnd w:id="1392"/>
    </w:tbl>
    <w:p w14:paraId="38466C57" w14:textId="77777777" w:rsidR="00F978EB" w:rsidRPr="0063336C" w:rsidRDefault="00F978EB" w:rsidP="00F978EB">
      <w:pPr>
        <w:ind w:left="420"/>
      </w:pPr>
    </w:p>
    <w:p w14:paraId="00B7243E" w14:textId="77777777" w:rsidR="00F978EB" w:rsidRDefault="00F978EB" w:rsidP="00F978EB">
      <w:pPr>
        <w:pStyle w:val="a1"/>
      </w:pPr>
      <w:bookmarkStart w:id="1602" w:name="_Toc496816785"/>
      <w:bookmarkStart w:id="1603" w:name="_Toc497072237"/>
      <w:bookmarkStart w:id="1604" w:name="_Toc497223499"/>
      <w:bookmarkStart w:id="1605" w:name="_Toc499772385"/>
      <w:bookmarkStart w:id="1606" w:name="_Toc533946095"/>
      <w:r w:rsidRPr="0099194F">
        <w:t>人员遣散计划</w:t>
      </w:r>
      <w:bookmarkEnd w:id="1602"/>
      <w:bookmarkEnd w:id="1603"/>
      <w:bookmarkEnd w:id="1604"/>
      <w:bookmarkEnd w:id="1605"/>
      <w:bookmarkEnd w:id="1606"/>
    </w:p>
    <w:p w14:paraId="0CF621D0" w14:textId="77777777" w:rsidR="00F978EB" w:rsidRPr="0063336C" w:rsidRDefault="00F978EB" w:rsidP="00F978EB">
      <w:pPr>
        <w:ind w:firstLine="420"/>
      </w:pPr>
      <w:r>
        <w:rPr>
          <w:rFonts w:hint="eastAsia"/>
        </w:rPr>
        <w:t>TBD</w:t>
      </w:r>
    </w:p>
    <w:p w14:paraId="597BE062" w14:textId="77777777" w:rsidR="00F978EB" w:rsidRDefault="00F978EB" w:rsidP="00F978EB">
      <w:pPr>
        <w:pStyle w:val="a1"/>
      </w:pPr>
      <w:bookmarkStart w:id="1607" w:name="_Toc496816786"/>
      <w:bookmarkStart w:id="1608" w:name="_Toc497072238"/>
      <w:bookmarkStart w:id="1609" w:name="_Toc497223500"/>
      <w:bookmarkStart w:id="1610" w:name="_Toc499772386"/>
      <w:bookmarkStart w:id="1611" w:name="_Toc533946096"/>
      <w:r w:rsidRPr="0099194F">
        <w:t>人员技能</w:t>
      </w:r>
      <w:bookmarkEnd w:id="1607"/>
      <w:bookmarkEnd w:id="1608"/>
      <w:bookmarkEnd w:id="1609"/>
      <w:bookmarkEnd w:id="1610"/>
      <w:bookmarkEnd w:id="1611"/>
    </w:p>
    <w:p w14:paraId="005C014F" w14:textId="77777777" w:rsidR="00F978EB" w:rsidRPr="00E025A0" w:rsidRDefault="00F978EB" w:rsidP="00F978EB">
      <w:r>
        <w:rPr>
          <w:rFonts w:hint="eastAsia"/>
        </w:rPr>
        <w:t>(暂定</w:t>
      </w:r>
      <w:r>
        <w:t>的开发人员</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1"/>
        <w:gridCol w:w="7225"/>
      </w:tblGrid>
      <w:tr w:rsidR="00F978EB" w14:paraId="7DCAB4D3" w14:textId="77777777" w:rsidTr="00835848">
        <w:tc>
          <w:tcPr>
            <w:tcW w:w="1101" w:type="dxa"/>
            <w:shd w:val="clear" w:color="auto" w:fill="auto"/>
          </w:tcPr>
          <w:p w14:paraId="64AAEC7E" w14:textId="77777777" w:rsidR="00F978EB" w:rsidRDefault="00F978EB" w:rsidP="00835848">
            <w:bookmarkStart w:id="1612" w:name="_Hlk496384682"/>
            <w:r>
              <w:rPr>
                <w:rFonts w:hint="eastAsia"/>
              </w:rPr>
              <w:t>胡子阳</w:t>
            </w:r>
          </w:p>
        </w:tc>
        <w:tc>
          <w:tcPr>
            <w:tcW w:w="7421" w:type="dxa"/>
            <w:shd w:val="clear" w:color="auto" w:fill="auto"/>
          </w:tcPr>
          <w:p w14:paraId="0C3F91D8" w14:textId="77777777" w:rsidR="00F978EB" w:rsidRDefault="00F978EB" w:rsidP="00835848">
            <w:r>
              <w:rPr>
                <w:rFonts w:hint="eastAsia"/>
              </w:rPr>
              <w:t>了解瀑布模型的开发过程，具有良好的人员沟通与组织能力。</w:t>
            </w:r>
          </w:p>
        </w:tc>
      </w:tr>
      <w:tr w:rsidR="00F978EB" w14:paraId="5C626758" w14:textId="77777777" w:rsidTr="00835848">
        <w:tc>
          <w:tcPr>
            <w:tcW w:w="1101" w:type="dxa"/>
            <w:shd w:val="clear" w:color="auto" w:fill="auto"/>
          </w:tcPr>
          <w:p w14:paraId="64880D0B" w14:textId="77777777" w:rsidR="00F978EB" w:rsidRDefault="00F978EB" w:rsidP="00835848">
            <w:r>
              <w:t>徐</w:t>
            </w:r>
            <w:r>
              <w:rPr>
                <w:rFonts w:hint="eastAsia"/>
              </w:rPr>
              <w:t>洁</w:t>
            </w:r>
            <w:r>
              <w:t>岑</w:t>
            </w:r>
          </w:p>
        </w:tc>
        <w:tc>
          <w:tcPr>
            <w:tcW w:w="7421" w:type="dxa"/>
            <w:shd w:val="clear" w:color="auto" w:fill="auto"/>
          </w:tcPr>
          <w:p w14:paraId="52694BB7" w14:textId="77777777" w:rsidR="00F978EB" w:rsidRDefault="00F978EB" w:rsidP="00835848">
            <w:r>
              <w:rPr>
                <w:rFonts w:hint="eastAsia"/>
              </w:rPr>
              <w:t>具有网页快速原型的开发能力，与客户有较好的沟通能力。</w:t>
            </w:r>
          </w:p>
          <w:p w14:paraId="2C8A9AD3" w14:textId="77777777" w:rsidR="00F978EB" w:rsidRDefault="00F978EB" w:rsidP="00835848">
            <w:r>
              <w:rPr>
                <w:rFonts w:hint="eastAsia"/>
              </w:rPr>
              <w:t>了解基本的前端技能（HTML</w:t>
            </w:r>
            <w:r>
              <w:t xml:space="preserve">5 + CSS + </w:t>
            </w:r>
            <w:proofErr w:type="spellStart"/>
            <w:r>
              <w:t>J</w:t>
            </w:r>
            <w:r>
              <w:rPr>
                <w:rFonts w:hint="eastAsia"/>
              </w:rPr>
              <w:t>ava</w:t>
            </w:r>
            <w:r>
              <w:t>Script</w:t>
            </w:r>
            <w:r>
              <w:rPr>
                <w:rFonts w:hint="eastAsia"/>
              </w:rPr>
              <w:t>+jQuery</w:t>
            </w:r>
            <w:proofErr w:type="spellEnd"/>
            <w:r>
              <w:rPr>
                <w:rFonts w:hint="eastAsia"/>
              </w:rPr>
              <w:t>），能使用插件，能较好的使用界面原型设计工具Axure</w:t>
            </w:r>
            <w:r>
              <w:t xml:space="preserve"> </w:t>
            </w:r>
            <w:r>
              <w:rPr>
                <w:rFonts w:hint="eastAsia"/>
              </w:rPr>
              <w:t>RP，能较好的使用版本控制工具Git能用它用作代码的编写的项目的开发。</w:t>
            </w:r>
          </w:p>
        </w:tc>
      </w:tr>
      <w:tr w:rsidR="00F978EB" w14:paraId="6DE29C11" w14:textId="77777777" w:rsidTr="00835848">
        <w:tc>
          <w:tcPr>
            <w:tcW w:w="1101" w:type="dxa"/>
            <w:shd w:val="clear" w:color="auto" w:fill="auto"/>
          </w:tcPr>
          <w:p w14:paraId="46237AE0" w14:textId="77777777" w:rsidR="00F978EB" w:rsidRDefault="00F978EB" w:rsidP="00835848">
            <w:r>
              <w:lastRenderedPageBreak/>
              <w:t>何</w:t>
            </w:r>
            <w:proofErr w:type="gramStart"/>
            <w:r>
              <w:t>圳</w:t>
            </w:r>
            <w:proofErr w:type="gramEnd"/>
            <w:r>
              <w:rPr>
                <w:rFonts w:hint="eastAsia"/>
              </w:rPr>
              <w:t>青</w:t>
            </w:r>
          </w:p>
        </w:tc>
        <w:tc>
          <w:tcPr>
            <w:tcW w:w="7421" w:type="dxa"/>
            <w:shd w:val="clear" w:color="auto" w:fill="auto"/>
          </w:tcPr>
          <w:p w14:paraId="5A2DD065" w14:textId="77777777" w:rsidR="00F978EB" w:rsidRDefault="00F978EB" w:rsidP="00835848">
            <w:r>
              <w:rPr>
                <w:rFonts w:hint="eastAsia"/>
              </w:rPr>
              <w:t>具有网页后端开发能力，能非常好的完成项目经理的任务。</w:t>
            </w:r>
          </w:p>
          <w:p w14:paraId="2AA0978C" w14:textId="77777777" w:rsidR="00F978EB" w:rsidRDefault="00F978EB" w:rsidP="00835848">
            <w:r>
              <w:rPr>
                <w:rFonts w:hint="eastAsia"/>
              </w:rPr>
              <w:t>曾经参与开发一个电商网站的部分功能，对</w:t>
            </w:r>
            <w:proofErr w:type="spellStart"/>
            <w:r>
              <w:rPr>
                <w:rFonts w:hint="eastAsia"/>
              </w:rPr>
              <w:t>JFinal</w:t>
            </w:r>
            <w:proofErr w:type="spellEnd"/>
            <w:r>
              <w:rPr>
                <w:rFonts w:hint="eastAsia"/>
              </w:rPr>
              <w:t>框架较为熟悉，熟悉SQL语句，了解基本的前端技能。</w:t>
            </w:r>
          </w:p>
        </w:tc>
      </w:tr>
      <w:tr w:rsidR="00F978EB" w14:paraId="0435DA3E" w14:textId="77777777" w:rsidTr="00835848">
        <w:tc>
          <w:tcPr>
            <w:tcW w:w="1101" w:type="dxa"/>
            <w:shd w:val="clear" w:color="auto" w:fill="auto"/>
          </w:tcPr>
          <w:p w14:paraId="298A1996" w14:textId="77777777" w:rsidR="00F978EB" w:rsidRDefault="00F978EB" w:rsidP="00835848">
            <w:r>
              <w:t>陈哲凡</w:t>
            </w:r>
          </w:p>
        </w:tc>
        <w:tc>
          <w:tcPr>
            <w:tcW w:w="7421" w:type="dxa"/>
            <w:shd w:val="clear" w:color="auto" w:fill="auto"/>
          </w:tcPr>
          <w:p w14:paraId="32044810" w14:textId="77777777" w:rsidR="00F978EB" w:rsidRDefault="00F978EB" w:rsidP="00835848">
            <w:r>
              <w:rPr>
                <w:rFonts w:hint="eastAsia"/>
              </w:rPr>
              <w:t>了解瀑布模型的开发过程；</w:t>
            </w:r>
          </w:p>
          <w:p w14:paraId="694D6CF8" w14:textId="77777777" w:rsidR="00F978EB" w:rsidRDefault="00F978EB" w:rsidP="00835848">
            <w:r>
              <w:rPr>
                <w:rFonts w:hint="eastAsia"/>
              </w:rPr>
              <w:t>曾开发《校园内网资源分享平台》</w:t>
            </w:r>
          </w:p>
          <w:p w14:paraId="5A5A5A28" w14:textId="77777777" w:rsidR="00F978EB" w:rsidRDefault="00F978EB" w:rsidP="00835848">
            <w:r>
              <w:rPr>
                <w:rFonts w:hint="eastAsia"/>
              </w:rPr>
              <w:t>具有网页后端的开发经验（P</w:t>
            </w:r>
            <w:r>
              <w:t>ython + Django + SQLite/MySQL/PostgreSQL</w:t>
            </w:r>
            <w:r>
              <w:rPr>
                <w:rFonts w:hint="eastAsia"/>
              </w:rPr>
              <w:t>）；</w:t>
            </w:r>
          </w:p>
          <w:p w14:paraId="5741983B" w14:textId="77777777" w:rsidR="00F978EB" w:rsidRDefault="00F978EB" w:rsidP="00835848">
            <w:r>
              <w:rPr>
                <w:rFonts w:hint="eastAsia"/>
              </w:rPr>
              <w:t>了解基本的前端技能（HTML</w:t>
            </w:r>
            <w:r>
              <w:t>5 + CSS + J</w:t>
            </w:r>
            <w:r>
              <w:rPr>
                <w:rFonts w:hint="eastAsia"/>
              </w:rPr>
              <w:t>ava</w:t>
            </w:r>
            <w:r>
              <w:t>Script</w:t>
            </w:r>
            <w:r>
              <w:rPr>
                <w:rFonts w:hint="eastAsia"/>
              </w:rPr>
              <w:t>），但不熟悉前端框架，能配合前端开发人员；</w:t>
            </w:r>
          </w:p>
          <w:p w14:paraId="0A79F843" w14:textId="77777777" w:rsidR="00F978EB" w:rsidRDefault="00F978EB" w:rsidP="00835848">
            <w:r>
              <w:rPr>
                <w:rFonts w:hint="eastAsia"/>
              </w:rPr>
              <w:t>能熟练使用版本控制工具（G</w:t>
            </w:r>
            <w:r>
              <w:t>it</w:t>
            </w:r>
            <w:r>
              <w:rPr>
                <w:rFonts w:hint="eastAsia"/>
              </w:rPr>
              <w:t>）策略以进行多人开发。</w:t>
            </w:r>
          </w:p>
        </w:tc>
      </w:tr>
      <w:tr w:rsidR="00F978EB" w14:paraId="30A6F4D4" w14:textId="77777777" w:rsidTr="00835848">
        <w:tc>
          <w:tcPr>
            <w:tcW w:w="1101" w:type="dxa"/>
            <w:shd w:val="clear" w:color="auto" w:fill="auto"/>
          </w:tcPr>
          <w:p w14:paraId="21021CF8" w14:textId="77777777" w:rsidR="00F978EB" w:rsidRDefault="00F978EB" w:rsidP="00835848">
            <w:r>
              <w:t>吴苏</w:t>
            </w:r>
            <w:r>
              <w:rPr>
                <w:rFonts w:hint="eastAsia"/>
              </w:rPr>
              <w:t>琪</w:t>
            </w:r>
          </w:p>
        </w:tc>
        <w:tc>
          <w:tcPr>
            <w:tcW w:w="7421" w:type="dxa"/>
            <w:shd w:val="clear" w:color="auto" w:fill="auto"/>
          </w:tcPr>
          <w:p w14:paraId="691E2285" w14:textId="77777777" w:rsidR="00F978EB" w:rsidRPr="00F5643B" w:rsidRDefault="00F978EB" w:rsidP="00835848">
            <w:r w:rsidRPr="00F5643B">
              <w:rPr>
                <w:rFonts w:hint="eastAsia"/>
              </w:rPr>
              <w:t>了解瀑布模型的开发过程；</w:t>
            </w:r>
          </w:p>
          <w:p w14:paraId="441F2CA5" w14:textId="77777777" w:rsidR="00F978EB" w:rsidRPr="00F5643B" w:rsidRDefault="00F978EB" w:rsidP="00835848">
            <w:r w:rsidRPr="00F5643B">
              <w:rPr>
                <w:rFonts w:hint="eastAsia"/>
              </w:rPr>
              <w:t>具有网页前端的开发经验：曾开发《校园内网资源分享平台》的前端，了解基本的前端技能（HTML</w:t>
            </w:r>
            <w:r w:rsidRPr="00F5643B">
              <w:t>5 + CSS + J</w:t>
            </w:r>
            <w:r w:rsidRPr="00F5643B">
              <w:rPr>
                <w:rFonts w:hint="eastAsia"/>
              </w:rPr>
              <w:t>ava</w:t>
            </w:r>
            <w:r w:rsidRPr="00F5643B">
              <w:t>Script</w:t>
            </w:r>
            <w:r w:rsidRPr="00F5643B">
              <w:rPr>
                <w:rFonts w:hint="eastAsia"/>
              </w:rPr>
              <w:t>），了解bootstrap前端框架；</w:t>
            </w:r>
          </w:p>
          <w:p w14:paraId="7B009818" w14:textId="77777777" w:rsidR="00F978EB" w:rsidRPr="00F5643B" w:rsidRDefault="00F978EB" w:rsidP="00835848">
            <w:r w:rsidRPr="00F5643B">
              <w:rPr>
                <w:rFonts w:hint="eastAsia"/>
              </w:rPr>
              <w:t>具有网页后端的开发经验：曾使用</w:t>
            </w:r>
            <w:proofErr w:type="spellStart"/>
            <w:r w:rsidRPr="00F5643B">
              <w:rPr>
                <w:rFonts w:hint="eastAsia"/>
              </w:rPr>
              <w:t>ASP+JavaScript+Access</w:t>
            </w:r>
            <w:proofErr w:type="spellEnd"/>
            <w:r w:rsidRPr="00F5643B">
              <w:rPr>
                <w:rFonts w:hint="eastAsia"/>
              </w:rPr>
              <w:t>制作过公司网站；</w:t>
            </w:r>
          </w:p>
          <w:p w14:paraId="60D7CEF9" w14:textId="77777777" w:rsidR="00F978EB" w:rsidRPr="00F5643B" w:rsidRDefault="00F978EB" w:rsidP="00835848">
            <w:r w:rsidRPr="00F5643B">
              <w:rPr>
                <w:rFonts w:hint="eastAsia"/>
              </w:rPr>
              <w:t>具有网页快速原型的开发能力：对制作原型的工具（Axure</w:t>
            </w:r>
            <w:r w:rsidRPr="00F5643B">
              <w:t xml:space="preserve"> </w:t>
            </w:r>
            <w:r w:rsidRPr="00F5643B">
              <w:rPr>
                <w:rFonts w:hint="eastAsia"/>
              </w:rPr>
              <w:t>RP）有所了解；</w:t>
            </w:r>
          </w:p>
          <w:p w14:paraId="522C02D8" w14:textId="77777777" w:rsidR="00F978EB" w:rsidRPr="00F5643B" w:rsidRDefault="00F978EB" w:rsidP="00835848">
            <w:r w:rsidRPr="00F5643B">
              <w:rPr>
                <w:rFonts w:hint="eastAsia"/>
              </w:rPr>
              <w:t>对Java</w:t>
            </w:r>
            <w:r w:rsidRPr="00F5643B">
              <w:t xml:space="preserve"> </w:t>
            </w:r>
            <w:r w:rsidRPr="00F5643B">
              <w:rPr>
                <w:rFonts w:hint="eastAsia"/>
              </w:rPr>
              <w:t>web有所了解；</w:t>
            </w:r>
          </w:p>
          <w:p w14:paraId="7D75F0E1" w14:textId="77777777" w:rsidR="00F978EB" w:rsidRDefault="00F978EB" w:rsidP="00835848">
            <w:r w:rsidRPr="00F5643B">
              <w:rPr>
                <w:rFonts w:hint="eastAsia"/>
              </w:rPr>
              <w:t>有良好的沟通能力：曾经做过项目访谈，访谈过吴明晖老师、俞雪永老师、杨</w:t>
            </w:r>
            <w:proofErr w:type="gramStart"/>
            <w:r w:rsidRPr="00F5643B">
              <w:rPr>
                <w:rFonts w:hint="eastAsia"/>
              </w:rPr>
              <w:t>枨</w:t>
            </w:r>
            <w:proofErr w:type="gramEnd"/>
            <w:r w:rsidRPr="00F5643B">
              <w:rPr>
                <w:rFonts w:hint="eastAsia"/>
              </w:rPr>
              <w:t>老师</w:t>
            </w:r>
          </w:p>
        </w:tc>
      </w:tr>
      <w:bookmarkEnd w:id="1612"/>
    </w:tbl>
    <w:p w14:paraId="100B440F" w14:textId="77777777" w:rsidR="00F978EB" w:rsidRPr="0063336C" w:rsidRDefault="00F978EB" w:rsidP="00F978EB"/>
    <w:p w14:paraId="1B3E9B2A" w14:textId="77777777" w:rsidR="00F978EB" w:rsidRDefault="00F978EB" w:rsidP="00F978EB">
      <w:pPr>
        <w:pStyle w:val="a1"/>
      </w:pPr>
      <w:bookmarkStart w:id="1613" w:name="_Toc496816787"/>
      <w:bookmarkStart w:id="1614" w:name="_Toc497072239"/>
      <w:bookmarkStart w:id="1615" w:name="_Toc497223501"/>
      <w:bookmarkStart w:id="1616" w:name="_Toc499772387"/>
      <w:bookmarkStart w:id="1617" w:name="_Toc533946097"/>
      <w:r w:rsidRPr="0099194F">
        <w:t>培训需要</w:t>
      </w:r>
      <w:bookmarkEnd w:id="1613"/>
      <w:bookmarkEnd w:id="1614"/>
      <w:bookmarkEnd w:id="1615"/>
      <w:bookmarkEnd w:id="1616"/>
      <w:bookmarkEnd w:id="1617"/>
    </w:p>
    <w:p w14:paraId="4BD35813" w14:textId="77777777" w:rsidR="00F978EB" w:rsidRPr="0063336C" w:rsidRDefault="00F978EB" w:rsidP="00F978EB">
      <w:r>
        <w:rPr>
          <w:rFonts w:hint="eastAsia"/>
        </w:rPr>
        <w:t>TBD</w:t>
      </w:r>
    </w:p>
    <w:p w14:paraId="05E6A520" w14:textId="77777777" w:rsidR="00F978EB" w:rsidRDefault="00F978EB" w:rsidP="00F978EB">
      <w:pPr>
        <w:pStyle w:val="a1"/>
      </w:pPr>
      <w:bookmarkStart w:id="1618" w:name="_Toc496816788"/>
      <w:bookmarkStart w:id="1619" w:name="_Toc497072240"/>
      <w:bookmarkStart w:id="1620" w:name="_Toc497223502"/>
      <w:bookmarkStart w:id="1621" w:name="_Toc499772388"/>
      <w:bookmarkStart w:id="1622" w:name="_Toc533946098"/>
      <w:r w:rsidRPr="0099194F">
        <w:t>认可与奖励</w:t>
      </w:r>
      <w:bookmarkEnd w:id="1618"/>
      <w:bookmarkEnd w:id="1619"/>
      <w:bookmarkEnd w:id="1620"/>
      <w:bookmarkEnd w:id="1621"/>
      <w:bookmarkEnd w:id="1622"/>
    </w:p>
    <w:tbl>
      <w:tblPr>
        <w:tblStyle w:val="aff5"/>
        <w:tblW w:w="0" w:type="auto"/>
        <w:tblLook w:val="04A0" w:firstRow="1" w:lastRow="0" w:firstColumn="1" w:lastColumn="0" w:noHBand="0" w:noVBand="1"/>
      </w:tblPr>
      <w:tblGrid>
        <w:gridCol w:w="2787"/>
        <w:gridCol w:w="2791"/>
        <w:gridCol w:w="2718"/>
      </w:tblGrid>
      <w:tr w:rsidR="00F978EB" w14:paraId="55FECCE1" w14:textId="77777777" w:rsidTr="00835848">
        <w:tc>
          <w:tcPr>
            <w:tcW w:w="2787" w:type="dxa"/>
            <w:shd w:val="clear" w:color="auto" w:fill="B4C6E7" w:themeFill="accent1" w:themeFillTint="66"/>
          </w:tcPr>
          <w:p w14:paraId="7C597664" w14:textId="77777777" w:rsidR="00F978EB" w:rsidRPr="00350A5D" w:rsidRDefault="00F978EB" w:rsidP="00835848">
            <w:pPr>
              <w:rPr>
                <w:b/>
              </w:rPr>
            </w:pPr>
            <w:r w:rsidRPr="00350A5D">
              <w:rPr>
                <w:rFonts w:hint="eastAsia"/>
                <w:b/>
              </w:rPr>
              <w:t>等级</w:t>
            </w:r>
          </w:p>
        </w:tc>
        <w:tc>
          <w:tcPr>
            <w:tcW w:w="2791" w:type="dxa"/>
            <w:shd w:val="clear" w:color="auto" w:fill="B4C6E7" w:themeFill="accent1" w:themeFillTint="66"/>
          </w:tcPr>
          <w:p w14:paraId="0F1FDC42" w14:textId="77777777" w:rsidR="00F978EB" w:rsidRPr="00350A5D" w:rsidRDefault="00F978EB" w:rsidP="00835848">
            <w:pPr>
              <w:rPr>
                <w:b/>
              </w:rPr>
            </w:pPr>
            <w:r w:rsidRPr="00350A5D">
              <w:rPr>
                <w:rFonts w:hint="eastAsia"/>
                <w:b/>
              </w:rPr>
              <w:t>原因</w:t>
            </w:r>
          </w:p>
        </w:tc>
        <w:tc>
          <w:tcPr>
            <w:tcW w:w="2718" w:type="dxa"/>
            <w:shd w:val="clear" w:color="auto" w:fill="B4C6E7" w:themeFill="accent1" w:themeFillTint="66"/>
          </w:tcPr>
          <w:p w14:paraId="54518241" w14:textId="77777777" w:rsidR="00F978EB" w:rsidRPr="00350A5D" w:rsidRDefault="00F978EB" w:rsidP="00835848">
            <w:pPr>
              <w:rPr>
                <w:b/>
              </w:rPr>
            </w:pPr>
            <w:r w:rsidRPr="00350A5D">
              <w:rPr>
                <w:rFonts w:hint="eastAsia"/>
                <w:b/>
              </w:rPr>
              <w:t>奖励和惩罚</w:t>
            </w:r>
          </w:p>
        </w:tc>
      </w:tr>
      <w:tr w:rsidR="00F978EB" w14:paraId="0FCFA8E5" w14:textId="77777777" w:rsidTr="00835848">
        <w:tc>
          <w:tcPr>
            <w:tcW w:w="2787" w:type="dxa"/>
            <w:shd w:val="clear" w:color="auto" w:fill="auto"/>
          </w:tcPr>
          <w:p w14:paraId="2B06C8B4" w14:textId="77777777" w:rsidR="00F978EB" w:rsidRDefault="00F978EB" w:rsidP="00835848">
            <w:r>
              <w:rPr>
                <w:rFonts w:hint="eastAsia"/>
              </w:rPr>
              <w:t>不合格</w:t>
            </w:r>
          </w:p>
        </w:tc>
        <w:tc>
          <w:tcPr>
            <w:tcW w:w="2791" w:type="dxa"/>
            <w:shd w:val="clear" w:color="auto" w:fill="auto"/>
          </w:tcPr>
          <w:p w14:paraId="3E4E699F" w14:textId="77777777" w:rsidR="00F978EB" w:rsidRDefault="00F978EB" w:rsidP="00835848">
            <w:r>
              <w:rPr>
                <w:rFonts w:hint="eastAsia"/>
              </w:rPr>
              <w:t>没有按时完成任务，或以其他原因导致全组扣分</w:t>
            </w:r>
          </w:p>
        </w:tc>
        <w:tc>
          <w:tcPr>
            <w:tcW w:w="2718" w:type="dxa"/>
          </w:tcPr>
          <w:p w14:paraId="6136D67F" w14:textId="77777777" w:rsidR="00F978EB" w:rsidRDefault="00F978EB" w:rsidP="00835848">
            <w:proofErr w:type="gramStart"/>
            <w:r>
              <w:rPr>
                <w:rFonts w:hint="eastAsia"/>
              </w:rPr>
              <w:t>请小组</w:t>
            </w:r>
            <w:proofErr w:type="gramEnd"/>
            <w:r>
              <w:rPr>
                <w:rFonts w:hint="eastAsia"/>
              </w:rPr>
              <w:t>成员吃饭</w:t>
            </w:r>
          </w:p>
        </w:tc>
      </w:tr>
      <w:tr w:rsidR="00F978EB" w14:paraId="13379CB7" w14:textId="77777777" w:rsidTr="00835848">
        <w:tc>
          <w:tcPr>
            <w:tcW w:w="2787" w:type="dxa"/>
          </w:tcPr>
          <w:p w14:paraId="2C8F1C1B" w14:textId="77777777" w:rsidR="00F978EB" w:rsidRDefault="00F978EB" w:rsidP="00835848">
            <w:r>
              <w:rPr>
                <w:rFonts w:hint="eastAsia"/>
              </w:rPr>
              <w:t>合格</w:t>
            </w:r>
          </w:p>
        </w:tc>
        <w:tc>
          <w:tcPr>
            <w:tcW w:w="2791" w:type="dxa"/>
          </w:tcPr>
          <w:p w14:paraId="0935F328" w14:textId="77777777" w:rsidR="00F978EB" w:rsidRDefault="00F978EB" w:rsidP="00835848">
            <w:r>
              <w:rPr>
                <w:rFonts w:hint="eastAsia"/>
              </w:rPr>
              <w:t>能完成布置的任务，但质量不高</w:t>
            </w:r>
          </w:p>
        </w:tc>
        <w:tc>
          <w:tcPr>
            <w:tcW w:w="2718" w:type="dxa"/>
          </w:tcPr>
          <w:p w14:paraId="75BDF39C" w14:textId="77777777" w:rsidR="00F978EB" w:rsidRDefault="00F978EB" w:rsidP="00835848">
            <w:r>
              <w:rPr>
                <w:rFonts w:hint="eastAsia"/>
              </w:rPr>
              <w:t>项目经理进行教育批评</w:t>
            </w:r>
          </w:p>
        </w:tc>
      </w:tr>
      <w:tr w:rsidR="00F978EB" w:rsidRPr="00FB6035" w14:paraId="4C4AC313" w14:textId="77777777" w:rsidTr="00835848">
        <w:tc>
          <w:tcPr>
            <w:tcW w:w="2787" w:type="dxa"/>
          </w:tcPr>
          <w:p w14:paraId="5783C177" w14:textId="77777777" w:rsidR="00F978EB" w:rsidRDefault="00F978EB" w:rsidP="00835848">
            <w:r>
              <w:rPr>
                <w:rFonts w:hint="eastAsia"/>
              </w:rPr>
              <w:t>良好</w:t>
            </w:r>
          </w:p>
        </w:tc>
        <w:tc>
          <w:tcPr>
            <w:tcW w:w="2791" w:type="dxa"/>
          </w:tcPr>
          <w:p w14:paraId="74A1D9C7" w14:textId="77777777" w:rsidR="00F978EB" w:rsidRDefault="00F978EB" w:rsidP="00835848">
            <w:r>
              <w:rPr>
                <w:rFonts w:hint="eastAsia"/>
              </w:rPr>
              <w:t>能完成布置的任务，且质量达到要求</w:t>
            </w:r>
          </w:p>
        </w:tc>
        <w:tc>
          <w:tcPr>
            <w:tcW w:w="2718" w:type="dxa"/>
          </w:tcPr>
          <w:p w14:paraId="002CA88C" w14:textId="77777777" w:rsidR="00F978EB" w:rsidRPr="00716E68" w:rsidRDefault="00F978EB" w:rsidP="00835848">
            <w:r>
              <w:rPr>
                <w:rFonts w:hint="eastAsia"/>
              </w:rPr>
              <w:t>无</w:t>
            </w:r>
          </w:p>
        </w:tc>
      </w:tr>
      <w:tr w:rsidR="00F978EB" w:rsidRPr="00FB6035" w14:paraId="1A111485" w14:textId="77777777" w:rsidTr="00835848">
        <w:tc>
          <w:tcPr>
            <w:tcW w:w="2787" w:type="dxa"/>
          </w:tcPr>
          <w:p w14:paraId="6B2A7CEE" w14:textId="77777777" w:rsidR="00F978EB" w:rsidRDefault="00F978EB" w:rsidP="00835848">
            <w:r>
              <w:rPr>
                <w:rFonts w:hint="eastAsia"/>
              </w:rPr>
              <w:t>优秀</w:t>
            </w:r>
          </w:p>
        </w:tc>
        <w:tc>
          <w:tcPr>
            <w:tcW w:w="2791" w:type="dxa"/>
          </w:tcPr>
          <w:p w14:paraId="58079432" w14:textId="77777777" w:rsidR="00F978EB" w:rsidRPr="00716E68" w:rsidRDefault="00F978EB" w:rsidP="00835848">
            <w:proofErr w:type="gramStart"/>
            <w:r>
              <w:rPr>
                <w:rFonts w:hint="eastAsia"/>
              </w:rPr>
              <w:t>能完高质量</w:t>
            </w:r>
            <w:proofErr w:type="gramEnd"/>
            <w:r>
              <w:rPr>
                <w:rFonts w:hint="eastAsia"/>
              </w:rPr>
              <w:t>的完成布置的任务，或以其他原因使全组加分</w:t>
            </w:r>
          </w:p>
        </w:tc>
        <w:tc>
          <w:tcPr>
            <w:tcW w:w="2718" w:type="dxa"/>
          </w:tcPr>
          <w:p w14:paraId="35CD24FF" w14:textId="77777777" w:rsidR="00F978EB" w:rsidRPr="00716E68" w:rsidRDefault="00F978EB" w:rsidP="00835848">
            <w:r>
              <w:rPr>
                <w:rFonts w:hint="eastAsia"/>
              </w:rPr>
              <w:t>由项目经理单独请客吃饭</w:t>
            </w:r>
          </w:p>
        </w:tc>
      </w:tr>
    </w:tbl>
    <w:p w14:paraId="1C4CE98B" w14:textId="77777777" w:rsidR="00F978EB" w:rsidRPr="0063336C" w:rsidRDefault="00F978EB" w:rsidP="00F978EB"/>
    <w:p w14:paraId="4DA827F3" w14:textId="77777777" w:rsidR="00F978EB" w:rsidRDefault="00F978EB" w:rsidP="00F978EB">
      <w:pPr>
        <w:pStyle w:val="a1"/>
      </w:pPr>
      <w:bookmarkStart w:id="1623" w:name="_Toc496816789"/>
      <w:bookmarkStart w:id="1624" w:name="_Toc497072241"/>
      <w:bookmarkStart w:id="1625" w:name="_Toc497223503"/>
      <w:bookmarkStart w:id="1626" w:name="_Toc499772389"/>
      <w:bookmarkStart w:id="1627" w:name="_Toc533946099"/>
      <w:r w:rsidRPr="0099194F">
        <w:t>合规性</w:t>
      </w:r>
      <w:bookmarkEnd w:id="1623"/>
      <w:bookmarkEnd w:id="1624"/>
      <w:bookmarkEnd w:id="1625"/>
      <w:bookmarkEnd w:id="1626"/>
      <w:bookmarkEnd w:id="1627"/>
    </w:p>
    <w:p w14:paraId="54393FFF" w14:textId="77777777" w:rsidR="006E08C2" w:rsidRDefault="006E08C2" w:rsidP="006E08C2">
      <w:pPr>
        <w:pStyle w:val="af7"/>
        <w:numPr>
          <w:ilvl w:val="0"/>
          <w:numId w:val="11"/>
        </w:numPr>
        <w:ind w:firstLineChars="0"/>
      </w:pPr>
      <w:r>
        <w:rPr>
          <w:rFonts w:hint="eastAsia"/>
        </w:rPr>
        <w:t>不得</w:t>
      </w:r>
      <w:del w:id="1628" w:author="hyx" w:date="2018-11-10T19:13:00Z">
        <w:r>
          <w:rPr>
            <w:rFonts w:hint="eastAsia"/>
          </w:rPr>
          <w:delText>违反校纪校规。</w:delText>
        </w:r>
      </w:del>
      <w:ins w:id="1629" w:author="hyx" w:date="2018-11-10T19:13:00Z">
        <w:r>
          <w:rPr>
            <w:rFonts w:hint="eastAsia"/>
          </w:rPr>
          <w:t>抄袭他人</w:t>
        </w:r>
      </w:ins>
    </w:p>
    <w:p w14:paraId="3358F1AE" w14:textId="77777777" w:rsidR="006E08C2" w:rsidRDefault="006E08C2" w:rsidP="006E08C2">
      <w:pPr>
        <w:pStyle w:val="af7"/>
        <w:numPr>
          <w:ilvl w:val="0"/>
          <w:numId w:val="11"/>
        </w:numPr>
        <w:ind w:firstLineChars="0"/>
        <w:rPr>
          <w:del w:id="1630" w:author="hyx" w:date="2018-11-10T19:14:00Z"/>
        </w:rPr>
      </w:pPr>
      <w:del w:id="1631" w:author="hyx" w:date="2018-11-10T19:14:00Z">
        <w:r>
          <w:rPr>
            <w:rFonts w:hint="eastAsia"/>
          </w:rPr>
          <w:delText>使用正当途径获得的资源和软件，不得使用和散播损坏他人利益等违法软件和资源。</w:delText>
        </w:r>
      </w:del>
    </w:p>
    <w:p w14:paraId="763C6418" w14:textId="77777777" w:rsidR="006E08C2" w:rsidRDefault="006E08C2" w:rsidP="006E08C2">
      <w:pPr>
        <w:pStyle w:val="af7"/>
        <w:numPr>
          <w:ilvl w:val="0"/>
          <w:numId w:val="11"/>
        </w:numPr>
        <w:ind w:firstLineChars="0"/>
        <w:rPr>
          <w:ins w:id="1632" w:author="hyx" w:date="2018-11-10T19:15:00Z"/>
        </w:rPr>
      </w:pPr>
      <w:ins w:id="1633" w:author="hyx" w:date="2018-11-10T19:15:00Z">
        <w:r>
          <w:rPr>
            <w:rFonts w:hint="eastAsia"/>
          </w:rPr>
          <w:t>必须按时完成工作任务若无特殊情况</w:t>
        </w:r>
      </w:ins>
    </w:p>
    <w:p w14:paraId="1DDAA6E1" w14:textId="468DFEA6" w:rsidR="00F978EB" w:rsidRPr="00FB6035" w:rsidRDefault="006E08C2" w:rsidP="006E08C2">
      <w:pPr>
        <w:pStyle w:val="af7"/>
        <w:numPr>
          <w:ilvl w:val="0"/>
          <w:numId w:val="11"/>
        </w:numPr>
        <w:ind w:firstLineChars="0"/>
      </w:pPr>
      <w:ins w:id="1634" w:author="hyx" w:date="2018-11-10T19:17:00Z">
        <w:r>
          <w:rPr>
            <w:rFonts w:hint="eastAsia"/>
          </w:rPr>
          <w:t>不得擅自做出可能对小组有危害的事情</w:t>
        </w:r>
      </w:ins>
      <w:del w:id="1635" w:author="hyx" w:date="2018-11-10T19:14:00Z">
        <w:r>
          <w:rPr>
            <w:rFonts w:hint="eastAsia"/>
          </w:rPr>
          <w:delText>不得做出损害小组利益之事。</w:delText>
        </w:r>
      </w:del>
    </w:p>
    <w:p w14:paraId="6840D742" w14:textId="77777777" w:rsidR="00F978EB" w:rsidRDefault="00F978EB" w:rsidP="00F978EB">
      <w:pPr>
        <w:pStyle w:val="a1"/>
      </w:pPr>
      <w:bookmarkStart w:id="1636" w:name="_Toc496816790"/>
      <w:bookmarkStart w:id="1637" w:name="_Toc497072242"/>
      <w:bookmarkStart w:id="1638" w:name="_Toc497223504"/>
      <w:bookmarkStart w:id="1639" w:name="_Toc499772390"/>
      <w:bookmarkStart w:id="1640" w:name="_Toc533946100"/>
      <w:r>
        <w:rPr>
          <w:rFonts w:hint="eastAsia"/>
        </w:rPr>
        <w:t>安全</w:t>
      </w:r>
      <w:bookmarkEnd w:id="1636"/>
      <w:bookmarkEnd w:id="1637"/>
      <w:bookmarkEnd w:id="1638"/>
      <w:bookmarkEnd w:id="1639"/>
      <w:bookmarkEnd w:id="1640"/>
    </w:p>
    <w:p w14:paraId="1A8EF0CC" w14:textId="77777777" w:rsidR="00F978EB" w:rsidRDefault="00F978EB" w:rsidP="00F978EB">
      <w:pPr>
        <w:pStyle w:val="af7"/>
        <w:numPr>
          <w:ilvl w:val="0"/>
          <w:numId w:val="11"/>
        </w:numPr>
        <w:ind w:firstLineChars="0"/>
      </w:pPr>
      <w:r>
        <w:rPr>
          <w:rFonts w:hint="eastAsia"/>
        </w:rPr>
        <w:lastRenderedPageBreak/>
        <w:t>雷雨天气及自然灾害天气不进行外出活动</w:t>
      </w:r>
    </w:p>
    <w:p w14:paraId="78B87236" w14:textId="77777777" w:rsidR="00F978EB" w:rsidRDefault="00F978EB" w:rsidP="00F978EB">
      <w:pPr>
        <w:pStyle w:val="af7"/>
        <w:numPr>
          <w:ilvl w:val="0"/>
          <w:numId w:val="11"/>
        </w:numPr>
        <w:ind w:firstLineChars="0"/>
      </w:pPr>
      <w:r>
        <w:rPr>
          <w:rFonts w:hint="eastAsia"/>
        </w:rPr>
        <w:t>在寝室门禁之前，不在寝室外逗留</w:t>
      </w:r>
    </w:p>
    <w:p w14:paraId="570272FC" w14:textId="77777777" w:rsidR="00F978EB" w:rsidRPr="00EF609A" w:rsidRDefault="00F978EB" w:rsidP="00F978EB">
      <w:pPr>
        <w:pStyle w:val="af7"/>
        <w:numPr>
          <w:ilvl w:val="0"/>
          <w:numId w:val="11"/>
        </w:numPr>
        <w:ind w:firstLineChars="0"/>
      </w:pPr>
      <w:r>
        <w:rPr>
          <w:rFonts w:hint="eastAsia"/>
        </w:rPr>
        <w:t>Team</w:t>
      </w:r>
      <w:r>
        <w:t xml:space="preserve"> B</w:t>
      </w:r>
      <w:r>
        <w:rPr>
          <w:rFonts w:hint="eastAsia"/>
        </w:rPr>
        <w:t>uilding</w:t>
      </w:r>
      <w:r>
        <w:t xml:space="preserve"> </w:t>
      </w:r>
      <w:r>
        <w:rPr>
          <w:rFonts w:hint="eastAsia"/>
        </w:rPr>
        <w:t>餐厅必须合格</w:t>
      </w:r>
    </w:p>
    <w:p w14:paraId="140200A5" w14:textId="77777777" w:rsidR="00F978EB" w:rsidRDefault="00F978EB" w:rsidP="00F978EB">
      <w:pPr>
        <w:pStyle w:val="a"/>
      </w:pPr>
      <w:bookmarkStart w:id="1641" w:name="_Toc533946101"/>
      <w:r w:rsidRPr="009C4E64">
        <w:t>沟通管理计划</w:t>
      </w:r>
      <w:bookmarkEnd w:id="1641"/>
    </w:p>
    <w:p w14:paraId="2BDF7E47" w14:textId="77777777" w:rsidR="00F978EB" w:rsidRPr="00350A5D" w:rsidRDefault="00F978EB" w:rsidP="00F978EB">
      <w:pPr>
        <w:pStyle w:val="a0"/>
      </w:pPr>
      <w:bookmarkStart w:id="1642" w:name="_Toc499772392"/>
      <w:bookmarkStart w:id="1643" w:name="_Toc533946102"/>
      <w:r w:rsidRPr="00350A5D">
        <w:t>干系人手册</w:t>
      </w:r>
      <w:bookmarkEnd w:id="1642"/>
      <w:bookmarkEnd w:id="1643"/>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Change w:id="1644" w:author="hyx" w:date="2018-11-10T19:48:00Z">
          <w:tblPr>
            <w:tblW w:w="73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PrChange>
      </w:tblPr>
      <w:tblGrid>
        <w:gridCol w:w="1262"/>
        <w:gridCol w:w="741"/>
        <w:gridCol w:w="630"/>
        <w:gridCol w:w="525"/>
        <w:gridCol w:w="741"/>
        <w:gridCol w:w="630"/>
        <w:gridCol w:w="1686"/>
        <w:gridCol w:w="1266"/>
        <w:gridCol w:w="741"/>
        <w:tblGridChange w:id="1645">
          <w:tblGrid>
            <w:gridCol w:w="1262"/>
            <w:gridCol w:w="741"/>
            <w:gridCol w:w="1155"/>
            <w:gridCol w:w="357"/>
            <w:gridCol w:w="384"/>
            <w:gridCol w:w="1869"/>
            <w:gridCol w:w="442"/>
            <w:gridCol w:w="438"/>
            <w:gridCol w:w="744"/>
          </w:tblGrid>
        </w:tblGridChange>
      </w:tblGrid>
      <w:tr w:rsidR="006E08C2" w14:paraId="039F1D25" w14:textId="77777777" w:rsidTr="00AA4835">
        <w:trPr>
          <w:trHeight w:val="260"/>
          <w:trPrChange w:id="1646" w:author="hyx" w:date="2018-11-10T19:48:00Z">
            <w:trPr>
              <w:trHeight w:val="260"/>
            </w:trPr>
          </w:trPrChange>
        </w:trPr>
        <w:tc>
          <w:tcPr>
            <w:tcW w:w="1262" w:type="dxa"/>
            <w:shd w:val="clear" w:color="auto" w:fill="8EAADB" w:themeFill="accent1" w:themeFillTint="99"/>
            <w:noWrap/>
            <w:vAlign w:val="center"/>
            <w:tcPrChange w:id="1647" w:author="hyx" w:date="2018-11-10T19:48:00Z">
              <w:tcPr>
                <w:tcW w:w="1262" w:type="dxa"/>
                <w:shd w:val="clear" w:color="auto" w:fill="FFFFFF" w:themeFill="background1"/>
                <w:noWrap/>
                <w:vAlign w:val="center"/>
              </w:tcPr>
            </w:tcPrChange>
          </w:tcPr>
          <w:p w14:paraId="6A784A93" w14:textId="77777777" w:rsidR="006E08C2" w:rsidRPr="00C365F4" w:rsidRDefault="006E08C2" w:rsidP="00AA4835">
            <w:pPr>
              <w:rPr>
                <w:b/>
                <w:color w:val="000000"/>
                <w:sz w:val="22"/>
                <w:rPrChange w:id="1648" w:author="hyx" w:date="2018-11-10T19:18:00Z">
                  <w:rPr>
                    <w:rFonts w:ascii="等线" w:eastAsia="等线" w:hAnsi="等线"/>
                    <w:b/>
                    <w:color w:val="000000"/>
                    <w:sz w:val="22"/>
                  </w:rPr>
                </w:rPrChange>
              </w:rPr>
            </w:pPr>
            <w:bookmarkStart w:id="1649" w:name="_Hlk497347495"/>
            <w:r>
              <w:rPr>
                <w:rFonts w:hint="eastAsia"/>
                <w:b/>
                <w:color w:val="000000"/>
                <w:sz w:val="22"/>
                <w:rPrChange w:id="1650" w:author="hyx" w:date="2018-11-10T19:18:00Z">
                  <w:rPr>
                    <w:rFonts w:ascii="等线" w:eastAsia="等线" w:hAnsi="等线" w:hint="eastAsia"/>
                    <w:b/>
                    <w:color w:val="000000"/>
                    <w:sz w:val="22"/>
                  </w:rPr>
                </w:rPrChange>
              </w:rPr>
              <w:t>积极干系人</w:t>
            </w:r>
          </w:p>
        </w:tc>
        <w:tc>
          <w:tcPr>
            <w:tcW w:w="1371" w:type="dxa"/>
            <w:gridSpan w:val="2"/>
            <w:shd w:val="clear" w:color="auto" w:fill="8EAADB" w:themeFill="accent1" w:themeFillTint="99"/>
            <w:tcPrChange w:id="1651" w:author="hyx" w:date="2018-11-10T19:48:00Z">
              <w:tcPr>
                <w:tcW w:w="2253" w:type="dxa"/>
                <w:gridSpan w:val="3"/>
                <w:shd w:val="clear" w:color="auto" w:fill="FFFFFF" w:themeFill="background1"/>
              </w:tcPr>
            </w:tcPrChange>
          </w:tcPr>
          <w:p w14:paraId="23D1CAA9" w14:textId="77777777" w:rsidR="006E08C2" w:rsidRDefault="006E08C2" w:rsidP="00AA4835">
            <w:pPr>
              <w:rPr>
                <w:ins w:id="1652" w:author="hyx" w:date="2018-11-10T19:43:00Z"/>
                <w:b/>
                <w:color w:val="000000"/>
                <w:sz w:val="22"/>
              </w:rPr>
            </w:pPr>
            <w:ins w:id="1653" w:author="hyx" w:date="2018-11-10T19:43:00Z">
              <w:r>
                <w:rPr>
                  <w:rFonts w:hint="eastAsia"/>
                  <w:b/>
                  <w:color w:val="000000"/>
                  <w:sz w:val="22"/>
                </w:rPr>
                <w:t>联系方式</w:t>
              </w:r>
            </w:ins>
          </w:p>
        </w:tc>
        <w:tc>
          <w:tcPr>
            <w:tcW w:w="1896" w:type="dxa"/>
            <w:gridSpan w:val="3"/>
            <w:shd w:val="clear" w:color="auto" w:fill="8EAADB" w:themeFill="accent1" w:themeFillTint="99"/>
            <w:tcPrChange w:id="1654" w:author="hyx" w:date="2018-11-10T19:48:00Z">
              <w:tcPr>
                <w:tcW w:w="2253" w:type="dxa"/>
                <w:gridSpan w:val="2"/>
                <w:shd w:val="clear" w:color="auto" w:fill="FFFFFF" w:themeFill="background1"/>
              </w:tcPr>
            </w:tcPrChange>
          </w:tcPr>
          <w:p w14:paraId="42588664" w14:textId="77777777" w:rsidR="006E08C2" w:rsidRDefault="006E08C2" w:rsidP="00AA4835">
            <w:pPr>
              <w:rPr>
                <w:ins w:id="1655" w:author="hyx" w:date="2018-11-10T19:18:00Z"/>
                <w:b/>
                <w:color w:val="000000"/>
                <w:sz w:val="22"/>
              </w:rPr>
            </w:pPr>
            <w:ins w:id="1656" w:author="hyx" w:date="2018-11-10T19:18:00Z">
              <w:r>
                <w:rPr>
                  <w:rFonts w:hint="eastAsia"/>
                  <w:b/>
                  <w:color w:val="000000"/>
                  <w:sz w:val="22"/>
                </w:rPr>
                <w:t>邮箱</w:t>
              </w:r>
            </w:ins>
          </w:p>
        </w:tc>
        <w:tc>
          <w:tcPr>
            <w:tcW w:w="1686" w:type="dxa"/>
            <w:shd w:val="clear" w:color="auto" w:fill="8EAADB" w:themeFill="accent1" w:themeFillTint="99"/>
            <w:tcPrChange w:id="1657" w:author="hyx" w:date="2018-11-10T19:48:00Z">
              <w:tcPr>
                <w:tcW w:w="442" w:type="dxa"/>
                <w:shd w:val="clear" w:color="auto" w:fill="FFFFFF" w:themeFill="background1"/>
              </w:tcPr>
            </w:tcPrChange>
          </w:tcPr>
          <w:p w14:paraId="592891BA" w14:textId="77777777" w:rsidR="006E08C2" w:rsidRDefault="006E08C2" w:rsidP="00AA4835">
            <w:pPr>
              <w:rPr>
                <w:ins w:id="1658" w:author="hyx" w:date="2018-11-10T19:18:00Z"/>
                <w:b/>
                <w:color w:val="000000"/>
                <w:sz w:val="22"/>
              </w:rPr>
            </w:pPr>
            <w:proofErr w:type="gramStart"/>
            <w:ins w:id="1659" w:author="hyx" w:date="2018-11-10T19:18:00Z">
              <w:r>
                <w:rPr>
                  <w:rFonts w:hint="eastAsia"/>
                  <w:b/>
                  <w:color w:val="000000"/>
                  <w:sz w:val="22"/>
                </w:rPr>
                <w:t>微信</w:t>
              </w:r>
              <w:proofErr w:type="gramEnd"/>
            </w:ins>
          </w:p>
        </w:tc>
        <w:tc>
          <w:tcPr>
            <w:tcW w:w="1266" w:type="dxa"/>
            <w:shd w:val="clear" w:color="auto" w:fill="8EAADB" w:themeFill="accent1" w:themeFillTint="99"/>
            <w:tcPrChange w:id="1660" w:author="hyx" w:date="2018-11-10T19:48:00Z">
              <w:tcPr>
                <w:tcW w:w="438" w:type="dxa"/>
                <w:shd w:val="clear" w:color="auto" w:fill="FFFFFF" w:themeFill="background1"/>
              </w:tcPr>
            </w:tcPrChange>
          </w:tcPr>
          <w:p w14:paraId="046B7FE4" w14:textId="77777777" w:rsidR="006E08C2" w:rsidRDefault="006E08C2" w:rsidP="00AA4835">
            <w:pPr>
              <w:rPr>
                <w:ins w:id="1661" w:author="hyx" w:date="2018-11-10T19:19:00Z"/>
                <w:b/>
                <w:color w:val="000000"/>
                <w:sz w:val="22"/>
              </w:rPr>
            </w:pPr>
            <w:ins w:id="1662" w:author="hyx" w:date="2018-11-10T19:19:00Z">
              <w:r>
                <w:rPr>
                  <w:rFonts w:hint="eastAsia"/>
                  <w:b/>
                  <w:color w:val="000000"/>
                  <w:sz w:val="22"/>
                </w:rPr>
                <w:t>QQ</w:t>
              </w:r>
            </w:ins>
          </w:p>
        </w:tc>
        <w:tc>
          <w:tcPr>
            <w:tcW w:w="741" w:type="dxa"/>
            <w:shd w:val="clear" w:color="auto" w:fill="8EAADB" w:themeFill="accent1" w:themeFillTint="99"/>
            <w:tcPrChange w:id="1663" w:author="hyx" w:date="2018-11-10T19:48:00Z">
              <w:tcPr>
                <w:tcW w:w="744" w:type="dxa"/>
                <w:shd w:val="clear" w:color="auto" w:fill="FFFFFF" w:themeFill="background1"/>
              </w:tcPr>
            </w:tcPrChange>
          </w:tcPr>
          <w:p w14:paraId="2B15EFD9" w14:textId="77777777" w:rsidR="006E08C2" w:rsidRPr="00C365F4" w:rsidRDefault="006E08C2" w:rsidP="00AA4835">
            <w:pPr>
              <w:rPr>
                <w:b/>
                <w:color w:val="000000"/>
                <w:sz w:val="22"/>
                <w:rPrChange w:id="1664" w:author="hyx" w:date="2018-11-10T19:18:00Z">
                  <w:rPr>
                    <w:rFonts w:ascii="等线" w:eastAsia="等线" w:hAnsi="等线"/>
                    <w:b/>
                    <w:color w:val="000000"/>
                    <w:sz w:val="22"/>
                  </w:rPr>
                </w:rPrChange>
              </w:rPr>
            </w:pPr>
            <w:r>
              <w:rPr>
                <w:rFonts w:hint="eastAsia"/>
                <w:b/>
                <w:color w:val="000000"/>
                <w:sz w:val="22"/>
                <w:rPrChange w:id="1665" w:author="hyx" w:date="2018-11-10T19:18:00Z">
                  <w:rPr>
                    <w:rFonts w:ascii="等线" w:eastAsia="等线" w:hAnsi="等线" w:hint="eastAsia"/>
                    <w:b/>
                    <w:color w:val="000000"/>
                    <w:sz w:val="22"/>
                  </w:rPr>
                </w:rPrChange>
              </w:rPr>
              <w:t>所在地</w:t>
            </w:r>
          </w:p>
        </w:tc>
      </w:tr>
      <w:tr w:rsidR="006E08C2" w14:paraId="0C702CFF" w14:textId="77777777" w:rsidTr="00AA4835">
        <w:trPr>
          <w:trHeight w:val="260"/>
          <w:trPrChange w:id="1666" w:author="hyx" w:date="2018-11-10T19:45:00Z">
            <w:trPr>
              <w:trHeight w:val="260"/>
            </w:trPr>
          </w:trPrChange>
        </w:trPr>
        <w:tc>
          <w:tcPr>
            <w:tcW w:w="1262" w:type="dxa"/>
            <w:shd w:val="clear" w:color="auto" w:fill="FFFFFF" w:themeFill="background1"/>
            <w:noWrap/>
            <w:tcPrChange w:id="1667" w:author="hyx" w:date="2018-11-10T19:45:00Z">
              <w:tcPr>
                <w:tcW w:w="1262" w:type="dxa"/>
                <w:shd w:val="clear" w:color="auto" w:fill="FFFFFF" w:themeFill="background1"/>
                <w:noWrap/>
              </w:tcPr>
            </w:tcPrChange>
          </w:tcPr>
          <w:p w14:paraId="0A2DC898" w14:textId="77777777" w:rsidR="006E08C2" w:rsidRPr="00C365F4" w:rsidRDefault="006E08C2" w:rsidP="00AA4835">
            <w:pPr>
              <w:rPr>
                <w:color w:val="000000"/>
                <w:szCs w:val="21"/>
                <w:rPrChange w:id="1668" w:author="hyx" w:date="2018-11-10T19:42:00Z">
                  <w:rPr>
                    <w:rFonts w:ascii="等线" w:eastAsia="等线" w:hAnsi="等线"/>
                    <w:color w:val="000000"/>
                    <w:sz w:val="22"/>
                  </w:rPr>
                </w:rPrChange>
              </w:rPr>
            </w:pPr>
            <w:r>
              <w:rPr>
                <w:rFonts w:hint="eastAsia"/>
                <w:szCs w:val="21"/>
              </w:rPr>
              <w:t>黄叶轩</w:t>
            </w:r>
          </w:p>
        </w:tc>
        <w:tc>
          <w:tcPr>
            <w:tcW w:w="1371" w:type="dxa"/>
            <w:gridSpan w:val="2"/>
            <w:shd w:val="clear" w:color="auto" w:fill="FFFFFF" w:themeFill="background1"/>
            <w:tcPrChange w:id="1669" w:author="hyx" w:date="2018-11-10T19:45:00Z">
              <w:tcPr>
                <w:tcW w:w="2253" w:type="dxa"/>
                <w:gridSpan w:val="3"/>
                <w:shd w:val="clear" w:color="auto" w:fill="FFFFFF" w:themeFill="background1"/>
              </w:tcPr>
            </w:tcPrChange>
          </w:tcPr>
          <w:p w14:paraId="197532E2" w14:textId="77777777" w:rsidR="006E08C2" w:rsidRDefault="006E08C2" w:rsidP="00AA4835">
            <w:pPr>
              <w:rPr>
                <w:ins w:id="1670" w:author="hyx" w:date="2018-11-10T19:43:00Z"/>
                <w:rFonts w:cs="Times New Roman"/>
                <w:szCs w:val="21"/>
              </w:rPr>
            </w:pPr>
            <w:ins w:id="1671" w:author="hyx" w:date="2018-11-10T19:44:00Z">
              <w:r>
                <w:rPr>
                  <w:rFonts w:cs="Helvetica Neue"/>
                  <w:color w:val="000000"/>
                  <w:szCs w:val="21"/>
                </w:rPr>
                <w:t>13588899102</w:t>
              </w:r>
            </w:ins>
          </w:p>
        </w:tc>
        <w:tc>
          <w:tcPr>
            <w:tcW w:w="1896" w:type="dxa"/>
            <w:gridSpan w:val="3"/>
            <w:shd w:val="clear" w:color="auto" w:fill="FFFFFF" w:themeFill="background1"/>
            <w:tcPrChange w:id="1672" w:author="hyx" w:date="2018-11-10T19:45:00Z">
              <w:tcPr>
                <w:tcW w:w="2253" w:type="dxa"/>
                <w:gridSpan w:val="2"/>
                <w:shd w:val="clear" w:color="auto" w:fill="FFFFFF" w:themeFill="background1"/>
              </w:tcPr>
            </w:tcPrChange>
          </w:tcPr>
          <w:p w14:paraId="402DBC67" w14:textId="77777777" w:rsidR="006E08C2" w:rsidRPr="00C365F4" w:rsidRDefault="006E08C2" w:rsidP="00AA4835">
            <w:pPr>
              <w:rPr>
                <w:ins w:id="1673" w:author="hyx" w:date="2018-11-10T19:40:00Z"/>
                <w:rFonts w:cs="Times New Roman"/>
                <w:szCs w:val="21"/>
                <w:rPrChange w:id="1674" w:author="hyx" w:date="2018-11-10T19:42:00Z">
                  <w:rPr>
                    <w:ins w:id="1675" w:author="hyx" w:date="2018-11-10T19:40:00Z"/>
                    <w:rFonts w:ascii="Times New Roman" w:hAnsi="Times New Roman" w:cs="Times New Roman"/>
                    <w:szCs w:val="24"/>
                  </w:rPr>
                </w:rPrChange>
              </w:rPr>
            </w:pPr>
            <w:ins w:id="1676" w:author="hyx" w:date="2018-11-10T19:40:00Z">
              <w:r>
                <w:rPr>
                  <w:rFonts w:cs="Times New Roman"/>
                  <w:szCs w:val="21"/>
                  <w:rPrChange w:id="1677" w:author="hyx" w:date="2018-11-10T19:42:00Z">
                    <w:rPr>
                      <w:rFonts w:ascii="Times New Roman" w:hAnsi="Times New Roman" w:cs="Times New Roman"/>
                      <w:szCs w:val="24"/>
                    </w:rPr>
                  </w:rPrChange>
                </w:rPr>
                <w:t>31601246</w:t>
              </w:r>
            </w:ins>
          </w:p>
          <w:p w14:paraId="35A18D04" w14:textId="77777777" w:rsidR="006E08C2" w:rsidRDefault="006E08C2" w:rsidP="00AA4835">
            <w:pPr>
              <w:rPr>
                <w:ins w:id="1678" w:author="hyx" w:date="2018-11-10T19:18:00Z"/>
                <w:rFonts w:cs="Helvetica Neue"/>
                <w:color w:val="000000"/>
                <w:szCs w:val="21"/>
              </w:rPr>
            </w:pPr>
            <w:ins w:id="1679" w:author="hyx" w:date="2018-11-10T19:40:00Z">
              <w:r>
                <w:rPr>
                  <w:rFonts w:cs="Times New Roman"/>
                  <w:szCs w:val="21"/>
                  <w:rPrChange w:id="1680"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1681" w:author="hyx" w:date="2018-11-10T19:45:00Z">
              <w:tcPr>
                <w:tcW w:w="442" w:type="dxa"/>
                <w:shd w:val="clear" w:color="auto" w:fill="FFFFFF" w:themeFill="background1"/>
              </w:tcPr>
            </w:tcPrChange>
          </w:tcPr>
          <w:p w14:paraId="11ABA4E1" w14:textId="77777777" w:rsidR="006E08C2" w:rsidRDefault="006E08C2" w:rsidP="00AA4835">
            <w:pPr>
              <w:rPr>
                <w:ins w:id="1682" w:author="hyx" w:date="2018-11-10T19:18:00Z"/>
                <w:rFonts w:cs="Helvetica Neue"/>
                <w:color w:val="000000"/>
                <w:szCs w:val="21"/>
              </w:rPr>
            </w:pPr>
            <w:proofErr w:type="spellStart"/>
            <w:ins w:id="1683" w:author="hyx" w:date="2018-11-10T19:45:00Z">
              <w:r>
                <w:rPr>
                  <w:rFonts w:hint="eastAsia"/>
                  <w:color w:val="000000"/>
                  <w:szCs w:val="21"/>
                </w:rPr>
                <w:t>Hyxzucc</w:t>
              </w:r>
            </w:ins>
            <w:proofErr w:type="spellEnd"/>
          </w:p>
        </w:tc>
        <w:tc>
          <w:tcPr>
            <w:tcW w:w="1266" w:type="dxa"/>
            <w:shd w:val="clear" w:color="auto" w:fill="FFFFFF" w:themeFill="background1"/>
            <w:vAlign w:val="center"/>
            <w:tcPrChange w:id="1684" w:author="hyx" w:date="2018-11-10T19:45:00Z">
              <w:tcPr>
                <w:tcW w:w="438" w:type="dxa"/>
                <w:shd w:val="clear" w:color="auto" w:fill="FFFFFF" w:themeFill="background1"/>
              </w:tcPr>
            </w:tcPrChange>
          </w:tcPr>
          <w:p w14:paraId="00E0F7BA" w14:textId="77777777" w:rsidR="006E08C2" w:rsidRDefault="006E08C2" w:rsidP="00AA4835">
            <w:pPr>
              <w:rPr>
                <w:ins w:id="1685" w:author="hyx" w:date="2018-11-10T19:19:00Z"/>
                <w:rFonts w:cs="Helvetica Neue"/>
                <w:color w:val="000000"/>
                <w:szCs w:val="21"/>
              </w:rPr>
            </w:pPr>
            <w:ins w:id="1686" w:author="hyx" w:date="2018-11-10T19:45:00Z">
              <w:r>
                <w:rPr>
                  <w:bCs/>
                  <w:color w:val="000000"/>
                  <w:szCs w:val="21"/>
                </w:rPr>
                <w:t>1103057282</w:t>
              </w:r>
            </w:ins>
          </w:p>
        </w:tc>
        <w:tc>
          <w:tcPr>
            <w:tcW w:w="741" w:type="dxa"/>
            <w:shd w:val="clear" w:color="auto" w:fill="FFFFFF" w:themeFill="background1"/>
            <w:tcPrChange w:id="1687" w:author="hyx" w:date="2018-11-10T19:45:00Z">
              <w:tcPr>
                <w:tcW w:w="744" w:type="dxa"/>
                <w:shd w:val="clear" w:color="auto" w:fill="FFFFFF" w:themeFill="background1"/>
              </w:tcPr>
            </w:tcPrChange>
          </w:tcPr>
          <w:p w14:paraId="518C3F96" w14:textId="77777777" w:rsidR="006E08C2" w:rsidRPr="00C365F4" w:rsidRDefault="006E08C2" w:rsidP="00AA4835">
            <w:pPr>
              <w:rPr>
                <w:szCs w:val="21"/>
                <w:rPrChange w:id="1688" w:author="hyx" w:date="2018-11-10T19:42:00Z">
                  <w:rPr>
                    <w:sz w:val="20"/>
                    <w:szCs w:val="20"/>
                  </w:rPr>
                </w:rPrChange>
              </w:rPr>
            </w:pPr>
            <w:r w:rsidRPr="00893F57">
              <w:rPr>
                <w:rFonts w:cs="Helvetica Neue"/>
                <w:color w:val="000000"/>
                <w:szCs w:val="21"/>
              </w:rPr>
              <w:t>弘毅2-210</w:t>
            </w:r>
          </w:p>
        </w:tc>
      </w:tr>
      <w:tr w:rsidR="006E08C2" w14:paraId="3B11E997" w14:textId="77777777" w:rsidTr="00AA4835">
        <w:trPr>
          <w:trHeight w:val="260"/>
          <w:trPrChange w:id="1689" w:author="hyx" w:date="2018-11-10T19:45:00Z">
            <w:trPr>
              <w:trHeight w:val="260"/>
            </w:trPr>
          </w:trPrChange>
        </w:trPr>
        <w:tc>
          <w:tcPr>
            <w:tcW w:w="1262" w:type="dxa"/>
            <w:shd w:val="clear" w:color="auto" w:fill="FFFFFF" w:themeFill="background1"/>
            <w:noWrap/>
            <w:tcPrChange w:id="1690" w:author="hyx" w:date="2018-11-10T19:45:00Z">
              <w:tcPr>
                <w:tcW w:w="1262" w:type="dxa"/>
                <w:shd w:val="clear" w:color="auto" w:fill="FFFFFF" w:themeFill="background1"/>
                <w:noWrap/>
              </w:tcPr>
            </w:tcPrChange>
          </w:tcPr>
          <w:p w14:paraId="467AE6DD" w14:textId="77777777" w:rsidR="006E08C2" w:rsidRPr="00C365F4" w:rsidRDefault="006E08C2" w:rsidP="00AA4835">
            <w:pPr>
              <w:rPr>
                <w:color w:val="000000"/>
                <w:szCs w:val="21"/>
                <w:rPrChange w:id="1691" w:author="hyx" w:date="2018-11-10T19:42:00Z">
                  <w:rPr>
                    <w:rFonts w:ascii="等线" w:eastAsia="等线" w:hAnsi="等线"/>
                    <w:color w:val="000000"/>
                    <w:sz w:val="22"/>
                  </w:rPr>
                </w:rPrChange>
              </w:rPr>
            </w:pPr>
            <w:r>
              <w:rPr>
                <w:rFonts w:hint="eastAsia"/>
                <w:szCs w:val="21"/>
              </w:rPr>
              <w:t>徐双铅</w:t>
            </w:r>
          </w:p>
        </w:tc>
        <w:tc>
          <w:tcPr>
            <w:tcW w:w="1371" w:type="dxa"/>
            <w:gridSpan w:val="2"/>
            <w:shd w:val="clear" w:color="auto" w:fill="FFFFFF" w:themeFill="background1"/>
            <w:tcPrChange w:id="1692" w:author="hyx" w:date="2018-11-10T19:45:00Z">
              <w:tcPr>
                <w:tcW w:w="2253" w:type="dxa"/>
                <w:gridSpan w:val="3"/>
                <w:shd w:val="clear" w:color="auto" w:fill="FFFFFF" w:themeFill="background1"/>
              </w:tcPr>
            </w:tcPrChange>
          </w:tcPr>
          <w:p w14:paraId="73F776E9" w14:textId="77777777" w:rsidR="006E08C2" w:rsidRDefault="006E08C2" w:rsidP="00AA4835">
            <w:pPr>
              <w:rPr>
                <w:ins w:id="1693" w:author="hyx" w:date="2018-11-10T19:43:00Z"/>
                <w:rFonts w:cs="Times New Roman"/>
                <w:szCs w:val="21"/>
              </w:rPr>
            </w:pPr>
            <w:ins w:id="1694" w:author="hyx" w:date="2018-11-10T19:44:00Z">
              <w:r>
                <w:rPr>
                  <w:rFonts w:cs="Helvetica Neue"/>
                  <w:color w:val="000000"/>
                  <w:szCs w:val="21"/>
                </w:rPr>
                <w:t>18094711647</w:t>
              </w:r>
            </w:ins>
          </w:p>
        </w:tc>
        <w:tc>
          <w:tcPr>
            <w:tcW w:w="1896" w:type="dxa"/>
            <w:gridSpan w:val="3"/>
            <w:shd w:val="clear" w:color="auto" w:fill="FFFFFF" w:themeFill="background1"/>
            <w:tcPrChange w:id="1695" w:author="hyx" w:date="2018-11-10T19:45:00Z">
              <w:tcPr>
                <w:tcW w:w="2253" w:type="dxa"/>
                <w:gridSpan w:val="2"/>
                <w:shd w:val="clear" w:color="auto" w:fill="FFFFFF" w:themeFill="background1"/>
              </w:tcPr>
            </w:tcPrChange>
          </w:tcPr>
          <w:p w14:paraId="7799C58C" w14:textId="77777777" w:rsidR="006E08C2" w:rsidRPr="00C365F4" w:rsidRDefault="006E08C2" w:rsidP="00AA4835">
            <w:pPr>
              <w:rPr>
                <w:ins w:id="1696" w:author="hyx" w:date="2018-11-10T19:40:00Z"/>
                <w:rFonts w:cs="Times New Roman"/>
                <w:szCs w:val="21"/>
                <w:rPrChange w:id="1697" w:author="hyx" w:date="2018-11-10T19:42:00Z">
                  <w:rPr>
                    <w:ins w:id="1698" w:author="hyx" w:date="2018-11-10T19:40:00Z"/>
                    <w:rFonts w:ascii="Times New Roman" w:hAnsi="Times New Roman" w:cs="Times New Roman"/>
                    <w:szCs w:val="24"/>
                  </w:rPr>
                </w:rPrChange>
              </w:rPr>
            </w:pPr>
            <w:ins w:id="1699" w:author="hyx" w:date="2018-11-10T19:40:00Z">
              <w:r>
                <w:rPr>
                  <w:rFonts w:cs="Times New Roman"/>
                  <w:szCs w:val="21"/>
                  <w:rPrChange w:id="1700" w:author="hyx" w:date="2018-11-10T19:42:00Z">
                    <w:rPr>
                      <w:rFonts w:ascii="Times New Roman" w:hAnsi="Times New Roman" w:cs="Times New Roman"/>
                      <w:szCs w:val="24"/>
                    </w:rPr>
                  </w:rPrChange>
                </w:rPr>
                <w:t>31601221</w:t>
              </w:r>
            </w:ins>
          </w:p>
          <w:p w14:paraId="613C8444" w14:textId="77777777" w:rsidR="006E08C2" w:rsidRPr="00C365F4" w:rsidRDefault="006E08C2" w:rsidP="00AA4835">
            <w:pPr>
              <w:rPr>
                <w:ins w:id="1701" w:author="hyx" w:date="2018-11-10T19:18:00Z"/>
                <w:rFonts w:cs="Helvetica Neue"/>
                <w:color w:val="000000"/>
                <w:szCs w:val="21"/>
                <w:rPrChange w:id="1702" w:author="hyx" w:date="2018-11-10T19:42:00Z">
                  <w:rPr>
                    <w:ins w:id="1703" w:author="hyx" w:date="2018-11-10T19:18:00Z"/>
                    <w:rFonts w:cs="Helvetica Neue"/>
                    <w:color w:val="000000"/>
                    <w:sz w:val="22"/>
                    <w:szCs w:val="26"/>
                  </w:rPr>
                </w:rPrChange>
              </w:rPr>
            </w:pPr>
            <w:ins w:id="1704" w:author="hyx" w:date="2018-11-10T19:40:00Z">
              <w:r>
                <w:rPr>
                  <w:rFonts w:cs="Times New Roman"/>
                  <w:szCs w:val="21"/>
                  <w:rPrChange w:id="1705"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1706" w:author="hyx" w:date="2018-11-10T19:45:00Z">
              <w:tcPr>
                <w:tcW w:w="442" w:type="dxa"/>
                <w:shd w:val="clear" w:color="auto" w:fill="FFFFFF" w:themeFill="background1"/>
              </w:tcPr>
            </w:tcPrChange>
          </w:tcPr>
          <w:p w14:paraId="69AB2102" w14:textId="77777777" w:rsidR="006E08C2" w:rsidRPr="00C365F4" w:rsidRDefault="006E08C2" w:rsidP="00AA4835">
            <w:pPr>
              <w:rPr>
                <w:ins w:id="1707" w:author="hyx" w:date="2018-11-10T19:18:00Z"/>
                <w:rFonts w:cs="Helvetica Neue"/>
                <w:color w:val="000000"/>
                <w:szCs w:val="21"/>
                <w:rPrChange w:id="1708" w:author="hyx" w:date="2018-11-10T19:42:00Z">
                  <w:rPr>
                    <w:ins w:id="1709" w:author="hyx" w:date="2018-11-10T19:18:00Z"/>
                    <w:rFonts w:cs="Helvetica Neue"/>
                    <w:color w:val="000000"/>
                    <w:sz w:val="22"/>
                    <w:szCs w:val="26"/>
                  </w:rPr>
                </w:rPrChange>
              </w:rPr>
            </w:pPr>
            <w:ins w:id="1710" w:author="hyx" w:date="2018-11-10T19:46:00Z">
              <w:r>
                <w:t>CXM1064081300</w:t>
              </w:r>
            </w:ins>
          </w:p>
        </w:tc>
        <w:tc>
          <w:tcPr>
            <w:tcW w:w="1266" w:type="dxa"/>
            <w:shd w:val="clear" w:color="auto" w:fill="FFFFFF" w:themeFill="background1"/>
            <w:vAlign w:val="center"/>
            <w:tcPrChange w:id="1711" w:author="hyx" w:date="2018-11-10T19:45:00Z">
              <w:tcPr>
                <w:tcW w:w="438" w:type="dxa"/>
                <w:shd w:val="clear" w:color="auto" w:fill="FFFFFF" w:themeFill="background1"/>
              </w:tcPr>
            </w:tcPrChange>
          </w:tcPr>
          <w:p w14:paraId="651E30AD" w14:textId="77777777" w:rsidR="006E08C2" w:rsidRPr="00C365F4" w:rsidRDefault="006E08C2" w:rsidP="00AA4835">
            <w:pPr>
              <w:rPr>
                <w:ins w:id="1712" w:author="hyx" w:date="2018-11-10T19:19:00Z"/>
                <w:rFonts w:cs="Helvetica Neue"/>
                <w:color w:val="000000"/>
                <w:szCs w:val="21"/>
                <w:rPrChange w:id="1713" w:author="hyx" w:date="2018-11-10T19:42:00Z">
                  <w:rPr>
                    <w:ins w:id="1714" w:author="hyx" w:date="2018-11-10T19:19:00Z"/>
                    <w:rFonts w:cs="Helvetica Neue"/>
                    <w:color w:val="000000"/>
                    <w:sz w:val="22"/>
                    <w:szCs w:val="26"/>
                  </w:rPr>
                </w:rPrChange>
              </w:rPr>
            </w:pPr>
            <w:ins w:id="1715" w:author="hyx" w:date="2018-11-10T19:46:00Z">
              <w:r>
                <w:t>1227442409</w:t>
              </w:r>
            </w:ins>
          </w:p>
        </w:tc>
        <w:tc>
          <w:tcPr>
            <w:tcW w:w="741" w:type="dxa"/>
            <w:shd w:val="clear" w:color="auto" w:fill="FFFFFF" w:themeFill="background1"/>
            <w:tcPrChange w:id="1716" w:author="hyx" w:date="2018-11-10T19:45:00Z">
              <w:tcPr>
                <w:tcW w:w="744" w:type="dxa"/>
                <w:shd w:val="clear" w:color="auto" w:fill="FFFFFF" w:themeFill="background1"/>
              </w:tcPr>
            </w:tcPrChange>
          </w:tcPr>
          <w:p w14:paraId="523E4CB7" w14:textId="77777777" w:rsidR="006E08C2" w:rsidRPr="00C365F4" w:rsidRDefault="006E08C2" w:rsidP="00AA4835">
            <w:pPr>
              <w:rPr>
                <w:szCs w:val="21"/>
                <w:rPrChange w:id="1717" w:author="hyx" w:date="2018-11-10T19:42:00Z">
                  <w:rPr>
                    <w:rFonts w:asciiTheme="minorEastAsia" w:eastAsiaTheme="minorEastAsia" w:hAnsiTheme="minorEastAsia"/>
                    <w:sz w:val="20"/>
                    <w:szCs w:val="20"/>
                  </w:rPr>
                </w:rPrChange>
              </w:rPr>
            </w:pPr>
            <w:r>
              <w:rPr>
                <w:rFonts w:cs="Helvetica Neue"/>
                <w:color w:val="000000"/>
                <w:szCs w:val="21"/>
                <w:rPrChange w:id="1718" w:author="hyx" w:date="2018-11-10T19:42:00Z">
                  <w:rPr>
                    <w:rFonts w:asciiTheme="minorEastAsia" w:hAnsiTheme="minorEastAsia" w:cs="Helvetica Neue"/>
                    <w:color w:val="000000"/>
                    <w:sz w:val="22"/>
                    <w:szCs w:val="26"/>
                  </w:rPr>
                </w:rPrChange>
              </w:rPr>
              <w:t>弘毅</w:t>
            </w:r>
            <w:r>
              <w:rPr>
                <w:rFonts w:cs="Helvetica Neue"/>
                <w:color w:val="000000"/>
                <w:szCs w:val="21"/>
                <w:rPrChange w:id="1719" w:author="hyx" w:date="2018-11-10T19:42:00Z">
                  <w:rPr>
                    <w:rFonts w:asciiTheme="minorEastAsia" w:hAnsiTheme="minorEastAsia" w:cs="Helvetica Neue"/>
                    <w:color w:val="000000"/>
                    <w:sz w:val="22"/>
                    <w:szCs w:val="26"/>
                  </w:rPr>
                </w:rPrChange>
              </w:rPr>
              <w:t>2-206</w:t>
            </w:r>
          </w:p>
        </w:tc>
      </w:tr>
      <w:tr w:rsidR="006E08C2" w14:paraId="02F45C63" w14:textId="77777777" w:rsidTr="00AA4835">
        <w:trPr>
          <w:trHeight w:val="260"/>
          <w:trPrChange w:id="1720" w:author="hyx" w:date="2018-11-10T19:45:00Z">
            <w:trPr>
              <w:trHeight w:val="260"/>
            </w:trPr>
          </w:trPrChange>
        </w:trPr>
        <w:tc>
          <w:tcPr>
            <w:tcW w:w="1262" w:type="dxa"/>
            <w:shd w:val="clear" w:color="auto" w:fill="FFFFFF" w:themeFill="background1"/>
            <w:noWrap/>
            <w:tcPrChange w:id="1721" w:author="hyx" w:date="2018-11-10T19:45:00Z">
              <w:tcPr>
                <w:tcW w:w="1262" w:type="dxa"/>
                <w:shd w:val="clear" w:color="auto" w:fill="FFFFFF" w:themeFill="background1"/>
                <w:noWrap/>
              </w:tcPr>
            </w:tcPrChange>
          </w:tcPr>
          <w:p w14:paraId="393B08EB" w14:textId="77777777" w:rsidR="006E08C2" w:rsidRPr="00C365F4" w:rsidRDefault="006E08C2" w:rsidP="00AA4835">
            <w:pPr>
              <w:rPr>
                <w:color w:val="000000"/>
                <w:szCs w:val="21"/>
                <w:rPrChange w:id="1722" w:author="hyx" w:date="2018-11-10T19:42:00Z">
                  <w:rPr>
                    <w:rFonts w:ascii="等线" w:eastAsia="等线" w:hAnsi="等线"/>
                    <w:color w:val="000000"/>
                    <w:sz w:val="22"/>
                  </w:rPr>
                </w:rPrChange>
              </w:rPr>
            </w:pPr>
            <w:r>
              <w:rPr>
                <w:rFonts w:hint="eastAsia"/>
                <w:szCs w:val="21"/>
              </w:rPr>
              <w:t>陈俊仁</w:t>
            </w:r>
          </w:p>
        </w:tc>
        <w:tc>
          <w:tcPr>
            <w:tcW w:w="1371" w:type="dxa"/>
            <w:gridSpan w:val="2"/>
            <w:shd w:val="clear" w:color="auto" w:fill="FFFFFF" w:themeFill="background1"/>
            <w:tcPrChange w:id="1723" w:author="hyx" w:date="2018-11-10T19:45:00Z">
              <w:tcPr>
                <w:tcW w:w="2253" w:type="dxa"/>
                <w:gridSpan w:val="3"/>
                <w:shd w:val="clear" w:color="auto" w:fill="FFFFFF" w:themeFill="background1"/>
              </w:tcPr>
            </w:tcPrChange>
          </w:tcPr>
          <w:p w14:paraId="28D1E8A7" w14:textId="77777777" w:rsidR="006E08C2" w:rsidRDefault="006E08C2" w:rsidP="00AA4835">
            <w:pPr>
              <w:rPr>
                <w:ins w:id="1724" w:author="hyx" w:date="2018-11-10T19:43:00Z"/>
                <w:rFonts w:cs="Times New Roman"/>
                <w:szCs w:val="21"/>
              </w:rPr>
            </w:pPr>
            <w:ins w:id="1725" w:author="hyx" w:date="2018-11-10T19:44:00Z">
              <w:r>
                <w:rPr>
                  <w:rFonts w:cs="Helvetica Neue"/>
                  <w:color w:val="000000"/>
                  <w:szCs w:val="21"/>
                </w:rPr>
                <w:t>17376503405</w:t>
              </w:r>
            </w:ins>
          </w:p>
        </w:tc>
        <w:tc>
          <w:tcPr>
            <w:tcW w:w="1896" w:type="dxa"/>
            <w:gridSpan w:val="3"/>
            <w:shd w:val="clear" w:color="auto" w:fill="FFFFFF" w:themeFill="background1"/>
            <w:tcPrChange w:id="1726" w:author="hyx" w:date="2018-11-10T19:45:00Z">
              <w:tcPr>
                <w:tcW w:w="2253" w:type="dxa"/>
                <w:gridSpan w:val="2"/>
                <w:shd w:val="clear" w:color="auto" w:fill="FFFFFF" w:themeFill="background1"/>
              </w:tcPr>
            </w:tcPrChange>
          </w:tcPr>
          <w:p w14:paraId="17D71ADF" w14:textId="77777777" w:rsidR="006E08C2" w:rsidRPr="00C365F4" w:rsidRDefault="006E08C2" w:rsidP="00AA4835">
            <w:pPr>
              <w:rPr>
                <w:ins w:id="1727" w:author="hyx" w:date="2018-11-10T19:40:00Z"/>
                <w:rFonts w:cs="Times New Roman"/>
                <w:szCs w:val="21"/>
                <w:rPrChange w:id="1728" w:author="hyx" w:date="2018-11-10T19:42:00Z">
                  <w:rPr>
                    <w:ins w:id="1729" w:author="hyx" w:date="2018-11-10T19:40:00Z"/>
                    <w:rFonts w:ascii="Times New Roman" w:hAnsi="Times New Roman" w:cs="Times New Roman"/>
                    <w:szCs w:val="24"/>
                  </w:rPr>
                </w:rPrChange>
              </w:rPr>
            </w:pPr>
            <w:ins w:id="1730" w:author="hyx" w:date="2018-11-10T19:40:00Z">
              <w:r>
                <w:rPr>
                  <w:rFonts w:cs="Times New Roman"/>
                  <w:szCs w:val="21"/>
                  <w:rPrChange w:id="1731" w:author="hyx" w:date="2018-11-10T19:42:00Z">
                    <w:rPr>
                      <w:rFonts w:ascii="Times New Roman" w:hAnsi="Times New Roman" w:cs="Times New Roman"/>
                      <w:szCs w:val="24"/>
                    </w:rPr>
                  </w:rPrChange>
                </w:rPr>
                <w:t>31601241</w:t>
              </w:r>
            </w:ins>
          </w:p>
          <w:p w14:paraId="322EAC70" w14:textId="77777777" w:rsidR="006E08C2" w:rsidRPr="00C365F4" w:rsidRDefault="006E08C2" w:rsidP="00AA4835">
            <w:pPr>
              <w:rPr>
                <w:ins w:id="1732" w:author="hyx" w:date="2018-11-10T19:18:00Z"/>
                <w:rFonts w:cs="Helvetica Neue"/>
                <w:color w:val="000000"/>
                <w:szCs w:val="21"/>
                <w:rPrChange w:id="1733" w:author="hyx" w:date="2018-11-10T19:42:00Z">
                  <w:rPr>
                    <w:ins w:id="1734" w:author="hyx" w:date="2018-11-10T19:18:00Z"/>
                    <w:rFonts w:cs="Helvetica Neue"/>
                    <w:color w:val="000000"/>
                    <w:sz w:val="22"/>
                    <w:szCs w:val="26"/>
                  </w:rPr>
                </w:rPrChange>
              </w:rPr>
            </w:pPr>
            <w:ins w:id="1735" w:author="hyx" w:date="2018-11-10T19:40:00Z">
              <w:r>
                <w:rPr>
                  <w:rFonts w:cs="Times New Roman"/>
                  <w:szCs w:val="21"/>
                  <w:rPrChange w:id="1736"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1737" w:author="hyx" w:date="2018-11-10T19:45:00Z">
              <w:tcPr>
                <w:tcW w:w="442" w:type="dxa"/>
                <w:shd w:val="clear" w:color="auto" w:fill="FFFFFF" w:themeFill="background1"/>
              </w:tcPr>
            </w:tcPrChange>
          </w:tcPr>
          <w:p w14:paraId="439A0CD8" w14:textId="77777777" w:rsidR="006E08C2" w:rsidRPr="00C365F4" w:rsidRDefault="006E08C2" w:rsidP="00AA4835">
            <w:pPr>
              <w:rPr>
                <w:ins w:id="1738" w:author="hyx" w:date="2018-11-10T19:18:00Z"/>
                <w:rFonts w:cs="Helvetica Neue"/>
                <w:color w:val="000000"/>
                <w:szCs w:val="21"/>
                <w:rPrChange w:id="1739" w:author="hyx" w:date="2018-11-10T19:42:00Z">
                  <w:rPr>
                    <w:ins w:id="1740" w:author="hyx" w:date="2018-11-10T19:18:00Z"/>
                    <w:rFonts w:cs="Helvetica Neue"/>
                    <w:color w:val="000000"/>
                    <w:sz w:val="22"/>
                    <w:szCs w:val="26"/>
                  </w:rPr>
                </w:rPrChange>
              </w:rPr>
            </w:pPr>
            <w:ins w:id="1741" w:author="hyx" w:date="2018-11-10T19:46:00Z">
              <w:r>
                <w:t>chenjunren6745</w:t>
              </w:r>
            </w:ins>
          </w:p>
        </w:tc>
        <w:tc>
          <w:tcPr>
            <w:tcW w:w="1266" w:type="dxa"/>
            <w:shd w:val="clear" w:color="auto" w:fill="FFFFFF" w:themeFill="background1"/>
            <w:vAlign w:val="center"/>
            <w:tcPrChange w:id="1742" w:author="hyx" w:date="2018-11-10T19:45:00Z">
              <w:tcPr>
                <w:tcW w:w="438" w:type="dxa"/>
                <w:shd w:val="clear" w:color="auto" w:fill="FFFFFF" w:themeFill="background1"/>
              </w:tcPr>
            </w:tcPrChange>
          </w:tcPr>
          <w:p w14:paraId="07EB913D" w14:textId="77777777" w:rsidR="006E08C2" w:rsidRPr="00C365F4" w:rsidRDefault="006E08C2" w:rsidP="00AA4835">
            <w:pPr>
              <w:rPr>
                <w:ins w:id="1743" w:author="hyx" w:date="2018-11-10T19:19:00Z"/>
                <w:rFonts w:cs="Helvetica Neue"/>
                <w:color w:val="000000"/>
                <w:szCs w:val="21"/>
                <w:rPrChange w:id="1744" w:author="hyx" w:date="2018-11-10T19:42:00Z">
                  <w:rPr>
                    <w:ins w:id="1745" w:author="hyx" w:date="2018-11-10T19:19:00Z"/>
                    <w:rFonts w:cs="Helvetica Neue"/>
                    <w:color w:val="000000"/>
                    <w:sz w:val="22"/>
                    <w:szCs w:val="26"/>
                  </w:rPr>
                </w:rPrChange>
              </w:rPr>
            </w:pPr>
            <w:ins w:id="1746" w:author="hyx" w:date="2018-11-10T19:46:00Z">
              <w:r>
                <w:t>374955336</w:t>
              </w:r>
            </w:ins>
          </w:p>
        </w:tc>
        <w:tc>
          <w:tcPr>
            <w:tcW w:w="741" w:type="dxa"/>
            <w:shd w:val="clear" w:color="auto" w:fill="FFFFFF" w:themeFill="background1"/>
            <w:tcPrChange w:id="1747" w:author="hyx" w:date="2018-11-10T19:45:00Z">
              <w:tcPr>
                <w:tcW w:w="744" w:type="dxa"/>
                <w:shd w:val="clear" w:color="auto" w:fill="FFFFFF" w:themeFill="background1"/>
              </w:tcPr>
            </w:tcPrChange>
          </w:tcPr>
          <w:p w14:paraId="732F91AC" w14:textId="77777777" w:rsidR="006E08C2" w:rsidRPr="00C365F4" w:rsidRDefault="006E08C2" w:rsidP="00AA4835">
            <w:pPr>
              <w:rPr>
                <w:szCs w:val="21"/>
                <w:rPrChange w:id="1748" w:author="hyx" w:date="2018-11-10T19:42:00Z">
                  <w:rPr>
                    <w:rFonts w:asciiTheme="minorEastAsia" w:eastAsiaTheme="minorEastAsia" w:hAnsiTheme="minorEastAsia"/>
                    <w:sz w:val="20"/>
                    <w:szCs w:val="20"/>
                  </w:rPr>
                </w:rPrChange>
              </w:rPr>
            </w:pPr>
            <w:r>
              <w:rPr>
                <w:rFonts w:cs="Helvetica Neue"/>
                <w:color w:val="000000"/>
                <w:szCs w:val="21"/>
                <w:rPrChange w:id="1749" w:author="hyx" w:date="2018-11-10T19:42:00Z">
                  <w:rPr>
                    <w:rFonts w:asciiTheme="minorEastAsia" w:hAnsiTheme="minorEastAsia" w:cs="Helvetica Neue"/>
                    <w:color w:val="000000"/>
                    <w:sz w:val="22"/>
                    <w:szCs w:val="26"/>
                  </w:rPr>
                </w:rPrChange>
              </w:rPr>
              <w:t>弘毅</w:t>
            </w:r>
            <w:r>
              <w:rPr>
                <w:rFonts w:cs="Helvetica Neue"/>
                <w:color w:val="000000"/>
                <w:szCs w:val="21"/>
                <w:rPrChange w:id="1750" w:author="hyx" w:date="2018-11-10T19:42:00Z">
                  <w:rPr>
                    <w:rFonts w:asciiTheme="minorEastAsia" w:hAnsiTheme="minorEastAsia" w:cs="Helvetica Neue"/>
                    <w:color w:val="000000"/>
                    <w:sz w:val="22"/>
                    <w:szCs w:val="26"/>
                  </w:rPr>
                </w:rPrChange>
              </w:rPr>
              <w:t>2-209</w:t>
            </w:r>
          </w:p>
        </w:tc>
      </w:tr>
      <w:tr w:rsidR="006E08C2" w14:paraId="15C15A2C" w14:textId="77777777" w:rsidTr="00AA4835">
        <w:trPr>
          <w:trHeight w:val="260"/>
          <w:trPrChange w:id="1751" w:author="hyx" w:date="2018-11-10T19:45:00Z">
            <w:trPr>
              <w:trHeight w:val="260"/>
            </w:trPr>
          </w:trPrChange>
        </w:trPr>
        <w:tc>
          <w:tcPr>
            <w:tcW w:w="1262" w:type="dxa"/>
            <w:shd w:val="clear" w:color="auto" w:fill="FFFFFF" w:themeFill="background1"/>
            <w:noWrap/>
            <w:tcPrChange w:id="1752" w:author="hyx" w:date="2018-11-10T19:45:00Z">
              <w:tcPr>
                <w:tcW w:w="1262" w:type="dxa"/>
                <w:shd w:val="clear" w:color="auto" w:fill="FFFFFF" w:themeFill="background1"/>
                <w:noWrap/>
              </w:tcPr>
            </w:tcPrChange>
          </w:tcPr>
          <w:p w14:paraId="738900D4" w14:textId="77777777" w:rsidR="006E08C2" w:rsidRPr="00C365F4" w:rsidRDefault="006E08C2" w:rsidP="00AA4835">
            <w:pPr>
              <w:rPr>
                <w:color w:val="000000"/>
                <w:szCs w:val="21"/>
                <w:rPrChange w:id="1753" w:author="hyx" w:date="2018-11-10T19:42:00Z">
                  <w:rPr>
                    <w:rFonts w:ascii="等线" w:eastAsia="等线" w:hAnsi="等线"/>
                    <w:color w:val="000000"/>
                    <w:sz w:val="22"/>
                  </w:rPr>
                </w:rPrChange>
              </w:rPr>
            </w:pPr>
            <w:r>
              <w:rPr>
                <w:rFonts w:hint="eastAsia"/>
                <w:szCs w:val="21"/>
              </w:rPr>
              <w:t>陈苏民</w:t>
            </w:r>
          </w:p>
        </w:tc>
        <w:tc>
          <w:tcPr>
            <w:tcW w:w="1371" w:type="dxa"/>
            <w:gridSpan w:val="2"/>
            <w:shd w:val="clear" w:color="auto" w:fill="FFFFFF" w:themeFill="background1"/>
            <w:tcPrChange w:id="1754" w:author="hyx" w:date="2018-11-10T19:45:00Z">
              <w:tcPr>
                <w:tcW w:w="2253" w:type="dxa"/>
                <w:gridSpan w:val="3"/>
                <w:shd w:val="clear" w:color="auto" w:fill="FFFFFF" w:themeFill="background1"/>
              </w:tcPr>
            </w:tcPrChange>
          </w:tcPr>
          <w:p w14:paraId="69F1AE11" w14:textId="77777777" w:rsidR="006E08C2" w:rsidRDefault="006E08C2" w:rsidP="00AA4835">
            <w:pPr>
              <w:rPr>
                <w:ins w:id="1755" w:author="hyx" w:date="2018-11-10T19:43:00Z"/>
                <w:rFonts w:cs="Times New Roman"/>
                <w:szCs w:val="21"/>
              </w:rPr>
            </w:pPr>
            <w:ins w:id="1756" w:author="hyx" w:date="2018-11-10T19:44:00Z">
              <w:r>
                <w:rPr>
                  <w:rFonts w:hint="eastAsia"/>
                  <w:szCs w:val="21"/>
                </w:rPr>
                <w:t>13071869207</w:t>
              </w:r>
            </w:ins>
          </w:p>
        </w:tc>
        <w:tc>
          <w:tcPr>
            <w:tcW w:w="1896" w:type="dxa"/>
            <w:gridSpan w:val="3"/>
            <w:shd w:val="clear" w:color="auto" w:fill="FFFFFF" w:themeFill="background1"/>
            <w:tcPrChange w:id="1757" w:author="hyx" w:date="2018-11-10T19:45:00Z">
              <w:tcPr>
                <w:tcW w:w="2253" w:type="dxa"/>
                <w:gridSpan w:val="2"/>
                <w:shd w:val="clear" w:color="auto" w:fill="FFFFFF" w:themeFill="background1"/>
              </w:tcPr>
            </w:tcPrChange>
          </w:tcPr>
          <w:p w14:paraId="77AFA60D" w14:textId="77777777" w:rsidR="006E08C2" w:rsidRPr="00C365F4" w:rsidRDefault="006E08C2" w:rsidP="00AA4835">
            <w:pPr>
              <w:rPr>
                <w:ins w:id="1758" w:author="hyx" w:date="2018-11-10T19:40:00Z"/>
                <w:rFonts w:cs="Times New Roman"/>
                <w:szCs w:val="21"/>
                <w:rPrChange w:id="1759" w:author="hyx" w:date="2018-11-10T19:42:00Z">
                  <w:rPr>
                    <w:ins w:id="1760" w:author="hyx" w:date="2018-11-10T19:40:00Z"/>
                    <w:rFonts w:ascii="Times New Roman" w:hAnsi="Times New Roman" w:cs="Times New Roman"/>
                    <w:szCs w:val="24"/>
                  </w:rPr>
                </w:rPrChange>
              </w:rPr>
            </w:pPr>
            <w:ins w:id="1761" w:author="hyx" w:date="2018-11-10T19:40:00Z">
              <w:r>
                <w:rPr>
                  <w:rFonts w:cs="Times New Roman"/>
                  <w:szCs w:val="21"/>
                  <w:rPrChange w:id="1762" w:author="hyx" w:date="2018-11-10T19:42:00Z">
                    <w:rPr>
                      <w:rFonts w:ascii="Times New Roman" w:hAnsi="Times New Roman" w:cs="Times New Roman"/>
                      <w:szCs w:val="24"/>
                    </w:rPr>
                  </w:rPrChange>
                </w:rPr>
                <w:t>31602227</w:t>
              </w:r>
            </w:ins>
          </w:p>
          <w:p w14:paraId="288245CC" w14:textId="77777777" w:rsidR="006E08C2" w:rsidRPr="00C365F4" w:rsidRDefault="006E08C2" w:rsidP="00AA4835">
            <w:pPr>
              <w:rPr>
                <w:ins w:id="1763" w:author="hyx" w:date="2018-11-10T19:18:00Z"/>
                <w:szCs w:val="21"/>
                <w:rPrChange w:id="1764" w:author="hyx" w:date="2018-11-10T19:42:00Z">
                  <w:rPr>
                    <w:ins w:id="1765" w:author="hyx" w:date="2018-11-10T19:18:00Z"/>
                    <w:sz w:val="22"/>
                  </w:rPr>
                </w:rPrChange>
              </w:rPr>
            </w:pPr>
            <w:ins w:id="1766" w:author="hyx" w:date="2018-11-10T19:40:00Z">
              <w:r>
                <w:rPr>
                  <w:rFonts w:cs="Times New Roman"/>
                  <w:szCs w:val="21"/>
                  <w:rPrChange w:id="1767"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1768" w:author="hyx" w:date="2018-11-10T19:45:00Z">
              <w:tcPr>
                <w:tcW w:w="442" w:type="dxa"/>
                <w:shd w:val="clear" w:color="auto" w:fill="FFFFFF" w:themeFill="background1"/>
              </w:tcPr>
            </w:tcPrChange>
          </w:tcPr>
          <w:p w14:paraId="28BC6D5D" w14:textId="77777777" w:rsidR="006E08C2" w:rsidRPr="00C365F4" w:rsidRDefault="006E08C2" w:rsidP="00AA4835">
            <w:pPr>
              <w:rPr>
                <w:ins w:id="1769" w:author="hyx" w:date="2018-11-10T19:18:00Z"/>
                <w:szCs w:val="21"/>
                <w:rPrChange w:id="1770" w:author="hyx" w:date="2018-11-10T19:42:00Z">
                  <w:rPr>
                    <w:ins w:id="1771" w:author="hyx" w:date="2018-11-10T19:18:00Z"/>
                    <w:sz w:val="22"/>
                  </w:rPr>
                </w:rPrChange>
              </w:rPr>
            </w:pPr>
            <w:ins w:id="1772" w:author="hyx" w:date="2018-11-10T19:46:00Z">
              <w:r>
                <w:t>c96s1m</w:t>
              </w:r>
            </w:ins>
          </w:p>
        </w:tc>
        <w:tc>
          <w:tcPr>
            <w:tcW w:w="1266" w:type="dxa"/>
            <w:shd w:val="clear" w:color="auto" w:fill="FFFFFF" w:themeFill="background1"/>
            <w:vAlign w:val="center"/>
            <w:tcPrChange w:id="1773" w:author="hyx" w:date="2018-11-10T19:45:00Z">
              <w:tcPr>
                <w:tcW w:w="438" w:type="dxa"/>
                <w:shd w:val="clear" w:color="auto" w:fill="FFFFFF" w:themeFill="background1"/>
              </w:tcPr>
            </w:tcPrChange>
          </w:tcPr>
          <w:p w14:paraId="5FBC62D9" w14:textId="77777777" w:rsidR="006E08C2" w:rsidRPr="00C365F4" w:rsidRDefault="006E08C2" w:rsidP="00AA4835">
            <w:pPr>
              <w:rPr>
                <w:ins w:id="1774" w:author="hyx" w:date="2018-11-10T19:19:00Z"/>
                <w:szCs w:val="21"/>
                <w:rPrChange w:id="1775" w:author="hyx" w:date="2018-11-10T19:42:00Z">
                  <w:rPr>
                    <w:ins w:id="1776" w:author="hyx" w:date="2018-11-10T19:19:00Z"/>
                    <w:sz w:val="22"/>
                  </w:rPr>
                </w:rPrChange>
              </w:rPr>
            </w:pPr>
            <w:ins w:id="1777" w:author="hyx" w:date="2018-11-10T19:46:00Z">
              <w:r>
                <w:rPr>
                  <w:bCs/>
                  <w:color w:val="000000"/>
                  <w:szCs w:val="21"/>
                </w:rPr>
                <w:t>245023559</w:t>
              </w:r>
            </w:ins>
          </w:p>
        </w:tc>
        <w:tc>
          <w:tcPr>
            <w:tcW w:w="741" w:type="dxa"/>
            <w:shd w:val="clear" w:color="auto" w:fill="FFFFFF" w:themeFill="background1"/>
            <w:tcPrChange w:id="1778" w:author="hyx" w:date="2018-11-10T19:45:00Z">
              <w:tcPr>
                <w:tcW w:w="744" w:type="dxa"/>
                <w:shd w:val="clear" w:color="auto" w:fill="FFFFFF" w:themeFill="background1"/>
              </w:tcPr>
            </w:tcPrChange>
          </w:tcPr>
          <w:p w14:paraId="59290568" w14:textId="77777777" w:rsidR="006E08C2" w:rsidRPr="00C365F4" w:rsidRDefault="006E08C2" w:rsidP="00AA4835">
            <w:pPr>
              <w:rPr>
                <w:szCs w:val="21"/>
                <w:rPrChange w:id="1779" w:author="hyx" w:date="2018-11-10T19:42:00Z">
                  <w:rPr>
                    <w:rFonts w:asciiTheme="minorEastAsia" w:eastAsiaTheme="minorEastAsia" w:hAnsiTheme="minorEastAsia"/>
                    <w:sz w:val="20"/>
                    <w:szCs w:val="20"/>
                  </w:rPr>
                </w:rPrChange>
              </w:rPr>
            </w:pPr>
            <w:r>
              <w:rPr>
                <w:rFonts w:hint="eastAsia"/>
                <w:szCs w:val="21"/>
                <w:rPrChange w:id="1780" w:author="hyx" w:date="2018-11-10T19:42:00Z">
                  <w:rPr>
                    <w:rFonts w:asciiTheme="minorEastAsia" w:hAnsiTheme="minorEastAsia" w:hint="eastAsia"/>
                    <w:sz w:val="22"/>
                  </w:rPr>
                </w:rPrChange>
              </w:rPr>
              <w:t>弘毅</w:t>
            </w:r>
            <w:r>
              <w:rPr>
                <w:szCs w:val="21"/>
                <w:rPrChange w:id="1781" w:author="hyx" w:date="2018-11-10T19:42:00Z">
                  <w:rPr>
                    <w:rFonts w:asciiTheme="minorEastAsia" w:hAnsiTheme="minorEastAsia"/>
                    <w:sz w:val="22"/>
                  </w:rPr>
                </w:rPrChange>
              </w:rPr>
              <w:t>1-124</w:t>
            </w:r>
          </w:p>
        </w:tc>
      </w:tr>
      <w:tr w:rsidR="006E08C2" w14:paraId="571FA97B" w14:textId="77777777" w:rsidTr="00AA4835">
        <w:trPr>
          <w:trHeight w:val="260"/>
          <w:trPrChange w:id="1782" w:author="hyx" w:date="2018-11-10T19:45:00Z">
            <w:trPr>
              <w:trHeight w:val="260"/>
            </w:trPr>
          </w:trPrChange>
        </w:trPr>
        <w:tc>
          <w:tcPr>
            <w:tcW w:w="1262" w:type="dxa"/>
            <w:shd w:val="clear" w:color="auto" w:fill="FFFFFF" w:themeFill="background1"/>
            <w:noWrap/>
            <w:tcPrChange w:id="1783" w:author="hyx" w:date="2018-11-10T19:45:00Z">
              <w:tcPr>
                <w:tcW w:w="1262" w:type="dxa"/>
                <w:shd w:val="clear" w:color="auto" w:fill="FFFFFF" w:themeFill="background1"/>
                <w:noWrap/>
              </w:tcPr>
            </w:tcPrChange>
          </w:tcPr>
          <w:p w14:paraId="35AD1956" w14:textId="77777777" w:rsidR="006E08C2" w:rsidRPr="00C365F4" w:rsidRDefault="006E08C2" w:rsidP="00AA4835">
            <w:pPr>
              <w:rPr>
                <w:color w:val="000000"/>
                <w:szCs w:val="21"/>
                <w:rPrChange w:id="1784" w:author="hyx" w:date="2018-11-10T19:42:00Z">
                  <w:rPr>
                    <w:rFonts w:ascii="等线" w:eastAsia="等线" w:hAnsi="等线"/>
                    <w:color w:val="000000"/>
                    <w:sz w:val="22"/>
                  </w:rPr>
                </w:rPrChange>
              </w:rPr>
            </w:pPr>
            <w:r>
              <w:rPr>
                <w:rFonts w:hint="eastAsia"/>
                <w:szCs w:val="21"/>
              </w:rPr>
              <w:t>吕迪</w:t>
            </w:r>
          </w:p>
        </w:tc>
        <w:tc>
          <w:tcPr>
            <w:tcW w:w="1371" w:type="dxa"/>
            <w:gridSpan w:val="2"/>
            <w:shd w:val="clear" w:color="auto" w:fill="FFFFFF" w:themeFill="background1"/>
            <w:tcPrChange w:id="1785" w:author="hyx" w:date="2018-11-10T19:45:00Z">
              <w:tcPr>
                <w:tcW w:w="2253" w:type="dxa"/>
                <w:gridSpan w:val="3"/>
                <w:shd w:val="clear" w:color="auto" w:fill="FFFFFF" w:themeFill="background1"/>
              </w:tcPr>
            </w:tcPrChange>
          </w:tcPr>
          <w:p w14:paraId="4CB1B96E" w14:textId="77777777" w:rsidR="006E08C2" w:rsidRDefault="006E08C2" w:rsidP="00AA4835">
            <w:pPr>
              <w:rPr>
                <w:ins w:id="1786" w:author="hyx" w:date="2018-11-10T19:43:00Z"/>
                <w:rFonts w:cs="Times New Roman"/>
                <w:szCs w:val="21"/>
              </w:rPr>
            </w:pPr>
            <w:ins w:id="1787" w:author="hyx" w:date="2018-11-10T19:44:00Z">
              <w:r>
                <w:rPr>
                  <w:rFonts w:cs="Helvetica Neue"/>
                  <w:color w:val="000000"/>
                  <w:szCs w:val="21"/>
                </w:rPr>
                <w:t>17306413358</w:t>
              </w:r>
            </w:ins>
          </w:p>
        </w:tc>
        <w:tc>
          <w:tcPr>
            <w:tcW w:w="1896" w:type="dxa"/>
            <w:gridSpan w:val="3"/>
            <w:shd w:val="clear" w:color="auto" w:fill="FFFFFF" w:themeFill="background1"/>
            <w:tcPrChange w:id="1788" w:author="hyx" w:date="2018-11-10T19:45:00Z">
              <w:tcPr>
                <w:tcW w:w="2253" w:type="dxa"/>
                <w:gridSpan w:val="2"/>
                <w:shd w:val="clear" w:color="auto" w:fill="FFFFFF" w:themeFill="background1"/>
              </w:tcPr>
            </w:tcPrChange>
          </w:tcPr>
          <w:p w14:paraId="59238BD9" w14:textId="77777777" w:rsidR="006E08C2" w:rsidRPr="00C365F4" w:rsidRDefault="006E08C2" w:rsidP="00AA4835">
            <w:pPr>
              <w:rPr>
                <w:ins w:id="1789" w:author="hyx" w:date="2018-11-10T19:40:00Z"/>
                <w:rFonts w:cs="Times New Roman"/>
                <w:szCs w:val="21"/>
                <w:rPrChange w:id="1790" w:author="hyx" w:date="2018-11-10T19:42:00Z">
                  <w:rPr>
                    <w:ins w:id="1791" w:author="hyx" w:date="2018-11-10T19:40:00Z"/>
                    <w:rFonts w:ascii="Times New Roman" w:hAnsi="Times New Roman" w:cs="Times New Roman"/>
                    <w:szCs w:val="24"/>
                  </w:rPr>
                </w:rPrChange>
              </w:rPr>
            </w:pPr>
            <w:ins w:id="1792" w:author="hyx" w:date="2018-11-10T19:40:00Z">
              <w:r>
                <w:rPr>
                  <w:rFonts w:cs="Times New Roman"/>
                  <w:szCs w:val="21"/>
                  <w:rPrChange w:id="1793" w:author="hyx" w:date="2018-11-10T19:42:00Z">
                    <w:rPr>
                      <w:rFonts w:ascii="Times New Roman" w:hAnsi="Times New Roman" w:cs="Times New Roman"/>
                      <w:szCs w:val="24"/>
                    </w:rPr>
                  </w:rPrChange>
                </w:rPr>
                <w:t>31504251</w:t>
              </w:r>
            </w:ins>
          </w:p>
          <w:p w14:paraId="43B8EA56" w14:textId="77777777" w:rsidR="006E08C2" w:rsidRPr="00C365F4" w:rsidRDefault="006E08C2" w:rsidP="00AA4835">
            <w:pPr>
              <w:rPr>
                <w:ins w:id="1794" w:author="hyx" w:date="2018-11-10T19:18:00Z"/>
                <w:rFonts w:cs="Helvetica Neue"/>
                <w:color w:val="000000"/>
                <w:szCs w:val="21"/>
                <w:rPrChange w:id="1795" w:author="hyx" w:date="2018-11-10T19:42:00Z">
                  <w:rPr>
                    <w:ins w:id="1796" w:author="hyx" w:date="2018-11-10T19:18:00Z"/>
                    <w:rFonts w:cs="Helvetica Neue"/>
                    <w:color w:val="000000"/>
                    <w:sz w:val="22"/>
                    <w:szCs w:val="26"/>
                  </w:rPr>
                </w:rPrChange>
              </w:rPr>
            </w:pPr>
            <w:ins w:id="1797" w:author="hyx" w:date="2018-11-10T19:40:00Z">
              <w:r>
                <w:rPr>
                  <w:rFonts w:cs="Times New Roman"/>
                  <w:szCs w:val="21"/>
                  <w:rPrChange w:id="1798" w:author="hyx" w:date="2018-11-10T19:42:00Z">
                    <w:rPr>
                      <w:rFonts w:ascii="Times New Roman" w:hAnsi="Times New Roman" w:cs="Times New Roman"/>
                      <w:szCs w:val="24"/>
                    </w:rPr>
                  </w:rPrChange>
                </w:rPr>
                <w:t>@stu.zucc.edu.cn</w:t>
              </w:r>
            </w:ins>
          </w:p>
        </w:tc>
        <w:tc>
          <w:tcPr>
            <w:tcW w:w="1686" w:type="dxa"/>
            <w:shd w:val="clear" w:color="auto" w:fill="FFFFFF" w:themeFill="background1"/>
            <w:vAlign w:val="center"/>
            <w:tcPrChange w:id="1799" w:author="hyx" w:date="2018-11-10T19:45:00Z">
              <w:tcPr>
                <w:tcW w:w="442" w:type="dxa"/>
                <w:shd w:val="clear" w:color="auto" w:fill="FFFFFF" w:themeFill="background1"/>
              </w:tcPr>
            </w:tcPrChange>
          </w:tcPr>
          <w:p w14:paraId="2802AB4D" w14:textId="77777777" w:rsidR="006E08C2" w:rsidRPr="00C365F4" w:rsidRDefault="006E08C2" w:rsidP="00AA4835">
            <w:pPr>
              <w:rPr>
                <w:ins w:id="1800" w:author="hyx" w:date="2018-11-10T19:18:00Z"/>
                <w:rFonts w:cs="Helvetica Neue"/>
                <w:color w:val="000000"/>
                <w:szCs w:val="21"/>
                <w:rPrChange w:id="1801" w:author="hyx" w:date="2018-11-10T19:42:00Z">
                  <w:rPr>
                    <w:ins w:id="1802" w:author="hyx" w:date="2018-11-10T19:18:00Z"/>
                    <w:rFonts w:cs="Helvetica Neue"/>
                    <w:color w:val="000000"/>
                    <w:sz w:val="22"/>
                    <w:szCs w:val="26"/>
                  </w:rPr>
                </w:rPrChange>
              </w:rPr>
            </w:pPr>
            <w:ins w:id="1803" w:author="hyx" w:date="2018-11-10T19:45:00Z">
              <w:r>
                <w:t>di62289</w:t>
              </w:r>
            </w:ins>
          </w:p>
        </w:tc>
        <w:tc>
          <w:tcPr>
            <w:tcW w:w="1266" w:type="dxa"/>
            <w:shd w:val="clear" w:color="auto" w:fill="FFFFFF" w:themeFill="background1"/>
            <w:vAlign w:val="center"/>
            <w:tcPrChange w:id="1804" w:author="hyx" w:date="2018-11-10T19:45:00Z">
              <w:tcPr>
                <w:tcW w:w="438" w:type="dxa"/>
                <w:shd w:val="clear" w:color="auto" w:fill="FFFFFF" w:themeFill="background1"/>
              </w:tcPr>
            </w:tcPrChange>
          </w:tcPr>
          <w:p w14:paraId="09727C72" w14:textId="77777777" w:rsidR="006E08C2" w:rsidRPr="00C365F4" w:rsidRDefault="006E08C2" w:rsidP="00AA4835">
            <w:pPr>
              <w:rPr>
                <w:ins w:id="1805" w:author="hyx" w:date="2018-11-10T19:19:00Z"/>
                <w:rFonts w:cs="Helvetica Neue"/>
                <w:color w:val="000000"/>
                <w:szCs w:val="21"/>
                <w:rPrChange w:id="1806" w:author="hyx" w:date="2018-11-10T19:42:00Z">
                  <w:rPr>
                    <w:ins w:id="1807" w:author="hyx" w:date="2018-11-10T19:19:00Z"/>
                    <w:rFonts w:cs="Helvetica Neue"/>
                    <w:color w:val="000000"/>
                    <w:sz w:val="22"/>
                    <w:szCs w:val="26"/>
                  </w:rPr>
                </w:rPrChange>
              </w:rPr>
            </w:pPr>
            <w:ins w:id="1808" w:author="hyx" w:date="2018-11-10T19:45:00Z">
              <w:r>
                <w:t>935162289</w:t>
              </w:r>
            </w:ins>
          </w:p>
        </w:tc>
        <w:tc>
          <w:tcPr>
            <w:tcW w:w="741" w:type="dxa"/>
            <w:shd w:val="clear" w:color="auto" w:fill="FFFFFF" w:themeFill="background1"/>
            <w:tcPrChange w:id="1809" w:author="hyx" w:date="2018-11-10T19:45:00Z">
              <w:tcPr>
                <w:tcW w:w="744" w:type="dxa"/>
                <w:shd w:val="clear" w:color="auto" w:fill="FFFFFF" w:themeFill="background1"/>
              </w:tcPr>
            </w:tcPrChange>
          </w:tcPr>
          <w:p w14:paraId="081CE23B" w14:textId="77777777" w:rsidR="006E08C2" w:rsidRPr="00C365F4" w:rsidRDefault="006E08C2" w:rsidP="00AA4835">
            <w:pPr>
              <w:rPr>
                <w:szCs w:val="21"/>
                <w:rPrChange w:id="1810" w:author="hyx" w:date="2018-11-10T19:42:00Z">
                  <w:rPr>
                    <w:rFonts w:asciiTheme="minorEastAsia" w:eastAsiaTheme="minorEastAsia" w:hAnsiTheme="minorEastAsia"/>
                    <w:sz w:val="20"/>
                    <w:szCs w:val="20"/>
                  </w:rPr>
                </w:rPrChange>
              </w:rPr>
            </w:pPr>
            <w:r>
              <w:rPr>
                <w:rFonts w:cs="Helvetica Neue"/>
                <w:color w:val="000000"/>
                <w:szCs w:val="21"/>
                <w:rPrChange w:id="1811" w:author="hyx" w:date="2018-11-10T19:42:00Z">
                  <w:rPr>
                    <w:rFonts w:asciiTheme="minorEastAsia" w:hAnsiTheme="minorEastAsia" w:cs="Helvetica Neue"/>
                    <w:color w:val="000000"/>
                    <w:sz w:val="22"/>
                    <w:szCs w:val="26"/>
                  </w:rPr>
                </w:rPrChange>
              </w:rPr>
              <w:t>求真</w:t>
            </w:r>
            <w:r>
              <w:rPr>
                <w:rFonts w:cs="Helvetica Neue"/>
                <w:color w:val="000000"/>
                <w:szCs w:val="21"/>
                <w:rPrChange w:id="1812" w:author="hyx" w:date="2018-11-10T19:42:00Z">
                  <w:rPr>
                    <w:rFonts w:asciiTheme="minorEastAsia" w:hAnsiTheme="minorEastAsia" w:cs="Helvetica Neue"/>
                    <w:color w:val="000000"/>
                    <w:sz w:val="22"/>
                    <w:szCs w:val="26"/>
                  </w:rPr>
                </w:rPrChange>
              </w:rPr>
              <w:t>1-125</w:t>
            </w:r>
          </w:p>
        </w:tc>
      </w:tr>
      <w:tr w:rsidR="006E08C2" w14:paraId="3A340597" w14:textId="77777777" w:rsidTr="00AA4835">
        <w:trPr>
          <w:trHeight w:val="645"/>
          <w:trPrChange w:id="1813" w:author="hyx" w:date="2018-11-10T19:45:00Z">
            <w:trPr>
              <w:trHeight w:val="645"/>
            </w:trPr>
          </w:trPrChange>
        </w:trPr>
        <w:tc>
          <w:tcPr>
            <w:tcW w:w="1262" w:type="dxa"/>
            <w:shd w:val="clear" w:color="auto" w:fill="FFFFFF" w:themeFill="background1"/>
            <w:noWrap/>
            <w:tcPrChange w:id="1814" w:author="hyx" w:date="2018-11-10T19:45:00Z">
              <w:tcPr>
                <w:tcW w:w="1262" w:type="dxa"/>
                <w:shd w:val="clear" w:color="auto" w:fill="FFFFFF" w:themeFill="background1"/>
                <w:noWrap/>
              </w:tcPr>
            </w:tcPrChange>
          </w:tcPr>
          <w:p w14:paraId="74B5A86D" w14:textId="77777777" w:rsidR="006E08C2" w:rsidRPr="00C365F4" w:rsidRDefault="006E08C2" w:rsidP="00AA4835">
            <w:pPr>
              <w:rPr>
                <w:color w:val="000000"/>
                <w:szCs w:val="21"/>
                <w:rPrChange w:id="1815" w:author="hyx" w:date="2018-11-10T19:42:00Z">
                  <w:rPr>
                    <w:rFonts w:ascii="等线" w:eastAsia="等线" w:hAnsi="等线"/>
                    <w:color w:val="000000"/>
                    <w:sz w:val="22"/>
                  </w:rPr>
                </w:rPrChange>
              </w:rPr>
            </w:pPr>
            <w:r>
              <w:rPr>
                <w:rFonts w:hint="eastAsia"/>
                <w:color w:val="000000"/>
                <w:szCs w:val="21"/>
                <w:rPrChange w:id="1816" w:author="hyx" w:date="2018-11-10T19:42:00Z">
                  <w:rPr>
                    <w:rFonts w:ascii="等线" w:eastAsia="等线" w:hAnsi="等线" w:hint="eastAsia"/>
                    <w:color w:val="000000"/>
                    <w:sz w:val="22"/>
                  </w:rPr>
                </w:rPrChange>
              </w:rPr>
              <w:t>杨</w:t>
            </w:r>
            <w:proofErr w:type="gramStart"/>
            <w:r>
              <w:rPr>
                <w:rFonts w:hint="eastAsia"/>
                <w:color w:val="000000"/>
                <w:szCs w:val="21"/>
                <w:rPrChange w:id="1817" w:author="hyx" w:date="2018-11-10T19:42:00Z">
                  <w:rPr>
                    <w:rFonts w:ascii="等线" w:eastAsia="等线" w:hAnsi="等线" w:hint="eastAsia"/>
                    <w:color w:val="000000"/>
                    <w:sz w:val="22"/>
                  </w:rPr>
                </w:rPrChange>
              </w:rPr>
              <w:t>枨</w:t>
            </w:r>
            <w:proofErr w:type="gramEnd"/>
          </w:p>
        </w:tc>
        <w:tc>
          <w:tcPr>
            <w:tcW w:w="1371" w:type="dxa"/>
            <w:gridSpan w:val="2"/>
            <w:shd w:val="clear" w:color="auto" w:fill="FFFFFF" w:themeFill="background1"/>
            <w:tcPrChange w:id="1818" w:author="hyx" w:date="2018-11-10T19:45:00Z">
              <w:tcPr>
                <w:tcW w:w="2253" w:type="dxa"/>
                <w:gridSpan w:val="3"/>
                <w:shd w:val="clear" w:color="auto" w:fill="FFFFFF" w:themeFill="background1"/>
              </w:tcPr>
            </w:tcPrChange>
          </w:tcPr>
          <w:p w14:paraId="780B4825" w14:textId="77777777" w:rsidR="006E08C2" w:rsidRDefault="006E08C2" w:rsidP="00AA4835">
            <w:pPr>
              <w:rPr>
                <w:ins w:id="1819" w:author="hyx" w:date="2018-11-10T19:43:00Z"/>
                <w:szCs w:val="21"/>
              </w:rPr>
            </w:pPr>
            <w:ins w:id="1820" w:author="hyx" w:date="2018-11-10T19:44:00Z">
              <w:r>
                <w:rPr>
                  <w:rFonts w:hint="eastAsia"/>
                  <w:szCs w:val="21"/>
                </w:rPr>
                <w:t>13357102333</w:t>
              </w:r>
            </w:ins>
          </w:p>
        </w:tc>
        <w:tc>
          <w:tcPr>
            <w:tcW w:w="1896" w:type="dxa"/>
            <w:gridSpan w:val="3"/>
            <w:shd w:val="clear" w:color="auto" w:fill="FFFFFF" w:themeFill="background1"/>
            <w:tcPrChange w:id="1821" w:author="hyx" w:date="2018-11-10T19:45:00Z">
              <w:tcPr>
                <w:tcW w:w="2253" w:type="dxa"/>
                <w:gridSpan w:val="2"/>
                <w:shd w:val="clear" w:color="auto" w:fill="FFFFFF" w:themeFill="background1"/>
              </w:tcPr>
            </w:tcPrChange>
          </w:tcPr>
          <w:p w14:paraId="63DB98AB" w14:textId="77777777" w:rsidR="006E08C2" w:rsidRPr="00C365F4" w:rsidRDefault="006E08C2" w:rsidP="00AA4835">
            <w:pPr>
              <w:rPr>
                <w:ins w:id="1822" w:author="hyx" w:date="2018-11-10T19:20:00Z"/>
                <w:szCs w:val="21"/>
                <w:rPrChange w:id="1823" w:author="hyx" w:date="2018-11-10T19:42:00Z">
                  <w:rPr>
                    <w:ins w:id="1824" w:author="hyx" w:date="2018-11-10T19:20:00Z"/>
                    <w:sz w:val="20"/>
                    <w:szCs w:val="20"/>
                  </w:rPr>
                </w:rPrChange>
              </w:rPr>
            </w:pPr>
            <w:proofErr w:type="spellStart"/>
            <w:ins w:id="1825" w:author="hyx" w:date="2018-11-10T19:20:00Z">
              <w:r>
                <w:rPr>
                  <w:szCs w:val="21"/>
                  <w:rPrChange w:id="1826" w:author="hyx" w:date="2018-11-10T19:42:00Z">
                    <w:rPr>
                      <w:sz w:val="20"/>
                      <w:szCs w:val="20"/>
                    </w:rPr>
                  </w:rPrChange>
                </w:rPr>
                <w:t>yangc</w:t>
              </w:r>
              <w:proofErr w:type="spellEnd"/>
            </w:ins>
          </w:p>
          <w:p w14:paraId="7A7CC13E" w14:textId="77777777" w:rsidR="006E08C2" w:rsidRPr="00C365F4" w:rsidRDefault="006E08C2" w:rsidP="00AA4835">
            <w:pPr>
              <w:rPr>
                <w:szCs w:val="21"/>
                <w:rPrChange w:id="1827" w:author="hyx" w:date="2018-11-10T19:42:00Z">
                  <w:rPr>
                    <w:sz w:val="20"/>
                    <w:szCs w:val="20"/>
                  </w:rPr>
                </w:rPrChange>
              </w:rPr>
            </w:pPr>
            <w:ins w:id="1828" w:author="hyx" w:date="2018-11-10T19:20:00Z">
              <w:r>
                <w:rPr>
                  <w:szCs w:val="21"/>
                  <w:rPrChange w:id="1829" w:author="hyx" w:date="2018-11-10T19:42:00Z">
                    <w:rPr>
                      <w:sz w:val="20"/>
                      <w:szCs w:val="20"/>
                    </w:rPr>
                  </w:rPrChange>
                </w:rPr>
                <w:t>@zucc.edu.cn</w:t>
              </w:r>
            </w:ins>
          </w:p>
        </w:tc>
        <w:tc>
          <w:tcPr>
            <w:tcW w:w="1686" w:type="dxa"/>
            <w:shd w:val="clear" w:color="auto" w:fill="FFFFFF" w:themeFill="background1"/>
            <w:vAlign w:val="center"/>
            <w:tcPrChange w:id="1830" w:author="hyx" w:date="2018-11-10T19:45:00Z">
              <w:tcPr>
                <w:tcW w:w="442" w:type="dxa"/>
                <w:shd w:val="clear" w:color="auto" w:fill="FFFFFF" w:themeFill="background1"/>
              </w:tcPr>
            </w:tcPrChange>
          </w:tcPr>
          <w:p w14:paraId="1F0E61A9" w14:textId="77777777" w:rsidR="006E08C2" w:rsidRPr="00C365F4" w:rsidRDefault="006E08C2" w:rsidP="00AA4835">
            <w:pPr>
              <w:rPr>
                <w:ins w:id="1831" w:author="hyx" w:date="2018-11-10T19:18:00Z"/>
                <w:szCs w:val="21"/>
                <w:rPrChange w:id="1832" w:author="hyx" w:date="2018-11-10T19:42:00Z">
                  <w:rPr>
                    <w:ins w:id="1833" w:author="hyx" w:date="2018-11-10T19:18:00Z"/>
                    <w:sz w:val="20"/>
                    <w:szCs w:val="20"/>
                  </w:rPr>
                </w:rPrChange>
              </w:rPr>
            </w:pPr>
            <w:proofErr w:type="spellStart"/>
            <w:ins w:id="1834" w:author="hyx" w:date="2018-11-13T11:53:00Z">
              <w:r>
                <w:rPr>
                  <w:rFonts w:hint="eastAsia"/>
                  <w:szCs w:val="21"/>
                </w:rPr>
                <w:t>H</w:t>
              </w:r>
              <w:r>
                <w:rPr>
                  <w:szCs w:val="21"/>
                </w:rPr>
                <w:t>olleyYang</w:t>
              </w:r>
            </w:ins>
            <w:proofErr w:type="spellEnd"/>
          </w:p>
        </w:tc>
        <w:tc>
          <w:tcPr>
            <w:tcW w:w="1266" w:type="dxa"/>
            <w:shd w:val="clear" w:color="auto" w:fill="FFFFFF" w:themeFill="background1"/>
            <w:vAlign w:val="center"/>
            <w:tcPrChange w:id="1835" w:author="hyx" w:date="2018-11-10T19:45:00Z">
              <w:tcPr>
                <w:tcW w:w="438" w:type="dxa"/>
                <w:shd w:val="clear" w:color="auto" w:fill="FFFFFF" w:themeFill="background1"/>
              </w:tcPr>
            </w:tcPrChange>
          </w:tcPr>
          <w:p w14:paraId="05C546DF" w14:textId="77777777" w:rsidR="006E08C2" w:rsidRPr="00C365F4" w:rsidRDefault="006E08C2" w:rsidP="00AA4835">
            <w:pPr>
              <w:rPr>
                <w:ins w:id="1836" w:author="hyx" w:date="2018-11-10T19:19:00Z"/>
                <w:szCs w:val="21"/>
                <w:rPrChange w:id="1837" w:author="hyx" w:date="2018-11-10T19:42:00Z">
                  <w:rPr>
                    <w:ins w:id="1838" w:author="hyx" w:date="2018-11-10T19:19:00Z"/>
                    <w:sz w:val="20"/>
                    <w:szCs w:val="20"/>
                  </w:rPr>
                </w:rPrChange>
              </w:rPr>
            </w:pPr>
            <w:ins w:id="1839" w:author="hyx" w:date="2018-11-10T19:46:00Z">
              <w:r>
                <w:rPr>
                  <w:rFonts w:hint="eastAsia"/>
                  <w:szCs w:val="21"/>
                </w:rPr>
                <w:t>暂无</w:t>
              </w:r>
            </w:ins>
          </w:p>
        </w:tc>
        <w:tc>
          <w:tcPr>
            <w:tcW w:w="741" w:type="dxa"/>
            <w:shd w:val="clear" w:color="auto" w:fill="FFFFFF" w:themeFill="background1"/>
            <w:tcPrChange w:id="1840" w:author="hyx" w:date="2018-11-10T19:45:00Z">
              <w:tcPr>
                <w:tcW w:w="744" w:type="dxa"/>
                <w:shd w:val="clear" w:color="auto" w:fill="FFFFFF" w:themeFill="background1"/>
              </w:tcPr>
            </w:tcPrChange>
          </w:tcPr>
          <w:p w14:paraId="7C3C8E82" w14:textId="77777777" w:rsidR="006E08C2" w:rsidRPr="00C365F4" w:rsidRDefault="006E08C2" w:rsidP="00AA4835">
            <w:pPr>
              <w:rPr>
                <w:szCs w:val="21"/>
                <w:rPrChange w:id="1841" w:author="hyx" w:date="2018-11-10T19:42:00Z">
                  <w:rPr>
                    <w:rFonts w:asciiTheme="minorEastAsia" w:eastAsiaTheme="minorEastAsia" w:hAnsiTheme="minorEastAsia"/>
                    <w:sz w:val="20"/>
                    <w:szCs w:val="20"/>
                  </w:rPr>
                </w:rPrChange>
              </w:rPr>
            </w:pPr>
            <w:r>
              <w:rPr>
                <w:rFonts w:hint="eastAsia"/>
                <w:szCs w:val="21"/>
                <w:rPrChange w:id="1842" w:author="hyx" w:date="2018-11-10T19:42:00Z">
                  <w:rPr>
                    <w:rFonts w:asciiTheme="minorEastAsia" w:hAnsiTheme="minorEastAsia" w:hint="eastAsia"/>
                    <w:sz w:val="20"/>
                    <w:szCs w:val="20"/>
                  </w:rPr>
                </w:rPrChange>
              </w:rPr>
              <w:t>理</w:t>
            </w:r>
            <w:r>
              <w:rPr>
                <w:szCs w:val="21"/>
                <w:rPrChange w:id="1843" w:author="hyx" w:date="2018-11-10T19:42:00Z">
                  <w:rPr>
                    <w:rFonts w:asciiTheme="minorEastAsia" w:hAnsiTheme="minorEastAsia"/>
                    <w:sz w:val="20"/>
                    <w:szCs w:val="20"/>
                  </w:rPr>
                </w:rPrChange>
              </w:rPr>
              <w:t>4</w:t>
            </w:r>
            <w:ins w:id="1844" w:author="hyx" w:date="2018-11-10T19:43:00Z">
              <w:r>
                <w:rPr>
                  <w:rFonts w:hint="eastAsia"/>
                  <w:szCs w:val="21"/>
                </w:rPr>
                <w:t>-</w:t>
              </w:r>
              <w:r>
                <w:rPr>
                  <w:szCs w:val="21"/>
                </w:rPr>
                <w:t xml:space="preserve">504 </w:t>
              </w:r>
            </w:ins>
            <w:del w:id="1845" w:author="hyx" w:date="2018-11-10T19:43:00Z">
              <w:r>
                <w:rPr>
                  <w:rFonts w:hint="eastAsia"/>
                  <w:szCs w:val="21"/>
                  <w:rPrChange w:id="1846" w:author="hyx" w:date="2018-11-10T19:42:00Z">
                    <w:rPr>
                      <w:rFonts w:asciiTheme="minorEastAsia" w:hAnsiTheme="minorEastAsia" w:hint="eastAsia"/>
                      <w:sz w:val="20"/>
                      <w:szCs w:val="20"/>
                    </w:rPr>
                  </w:rPrChange>
                </w:rPr>
                <w:delText>系主任</w:delText>
              </w:r>
              <w:r>
                <w:rPr>
                  <w:szCs w:val="21"/>
                  <w:rPrChange w:id="1847" w:author="hyx" w:date="2018-11-10T19:42:00Z">
                    <w:rPr>
                      <w:rFonts w:asciiTheme="minorEastAsia" w:hAnsiTheme="minorEastAsia"/>
                      <w:sz w:val="20"/>
                      <w:szCs w:val="20"/>
                    </w:rPr>
                  </w:rPrChange>
                </w:rPr>
                <w:delText>办公室</w:delText>
              </w:r>
            </w:del>
          </w:p>
        </w:tc>
      </w:tr>
      <w:tr w:rsidR="006E08C2" w14:paraId="1A766379" w14:textId="77777777" w:rsidTr="00AA4835">
        <w:trPr>
          <w:trHeight w:val="260"/>
          <w:trPrChange w:id="1848" w:author="hyx" w:date="2018-11-10T19:45:00Z">
            <w:trPr>
              <w:trHeight w:val="260"/>
            </w:trPr>
          </w:trPrChange>
        </w:trPr>
        <w:tc>
          <w:tcPr>
            <w:tcW w:w="1262" w:type="dxa"/>
            <w:shd w:val="clear" w:color="auto" w:fill="FFFFFF" w:themeFill="background1"/>
            <w:noWrap/>
            <w:tcPrChange w:id="1849" w:author="hyx" w:date="2018-11-10T19:45:00Z">
              <w:tcPr>
                <w:tcW w:w="1262" w:type="dxa"/>
                <w:shd w:val="clear" w:color="auto" w:fill="FFFFFF" w:themeFill="background1"/>
                <w:noWrap/>
              </w:tcPr>
            </w:tcPrChange>
          </w:tcPr>
          <w:p w14:paraId="78C74F23" w14:textId="77777777" w:rsidR="006E08C2" w:rsidRPr="00C365F4" w:rsidRDefault="006E08C2" w:rsidP="00AA4835">
            <w:pPr>
              <w:rPr>
                <w:color w:val="000000"/>
                <w:szCs w:val="21"/>
                <w:rPrChange w:id="1850" w:author="hyx" w:date="2018-11-10T19:42:00Z">
                  <w:rPr>
                    <w:rFonts w:ascii="等线" w:eastAsia="等线" w:hAnsi="等线"/>
                    <w:color w:val="000000"/>
                    <w:sz w:val="22"/>
                  </w:rPr>
                </w:rPrChange>
              </w:rPr>
            </w:pPr>
            <w:r>
              <w:rPr>
                <w:rFonts w:hint="eastAsia"/>
                <w:color w:val="000000"/>
                <w:szCs w:val="21"/>
                <w:rPrChange w:id="1851" w:author="hyx" w:date="2018-11-10T19:42:00Z">
                  <w:rPr>
                    <w:rFonts w:ascii="等线" w:eastAsia="等线" w:hAnsi="等线" w:hint="eastAsia"/>
                    <w:color w:val="000000"/>
                    <w:sz w:val="22"/>
                  </w:rPr>
                </w:rPrChange>
              </w:rPr>
              <w:t>侯宏仑</w:t>
            </w:r>
          </w:p>
        </w:tc>
        <w:tc>
          <w:tcPr>
            <w:tcW w:w="1371" w:type="dxa"/>
            <w:gridSpan w:val="2"/>
            <w:shd w:val="clear" w:color="auto" w:fill="FFFFFF" w:themeFill="background1"/>
            <w:tcPrChange w:id="1852" w:author="hyx" w:date="2018-11-10T19:45:00Z">
              <w:tcPr>
                <w:tcW w:w="2253" w:type="dxa"/>
                <w:gridSpan w:val="3"/>
                <w:shd w:val="clear" w:color="auto" w:fill="FFFFFF" w:themeFill="background1"/>
              </w:tcPr>
            </w:tcPrChange>
          </w:tcPr>
          <w:p w14:paraId="1133F764" w14:textId="77777777" w:rsidR="006E08C2" w:rsidRDefault="006E08C2" w:rsidP="00AA4835">
            <w:pPr>
              <w:rPr>
                <w:ins w:id="1853" w:author="hyx" w:date="2018-11-10T19:43:00Z"/>
                <w:szCs w:val="21"/>
              </w:rPr>
            </w:pPr>
            <w:ins w:id="1854" w:author="hyx" w:date="2018-11-10T19:44:00Z">
              <w:r>
                <w:rPr>
                  <w:rFonts w:hint="eastAsia"/>
                  <w:szCs w:val="21"/>
                </w:rPr>
                <w:t>13071858629</w:t>
              </w:r>
            </w:ins>
          </w:p>
        </w:tc>
        <w:tc>
          <w:tcPr>
            <w:tcW w:w="1896" w:type="dxa"/>
            <w:gridSpan w:val="3"/>
            <w:shd w:val="clear" w:color="auto" w:fill="FFFFFF" w:themeFill="background1"/>
            <w:tcPrChange w:id="1855" w:author="hyx" w:date="2018-11-10T19:45:00Z">
              <w:tcPr>
                <w:tcW w:w="2253" w:type="dxa"/>
                <w:gridSpan w:val="2"/>
                <w:shd w:val="clear" w:color="auto" w:fill="FFFFFF" w:themeFill="background1"/>
              </w:tcPr>
            </w:tcPrChange>
          </w:tcPr>
          <w:p w14:paraId="11A66C9B" w14:textId="77777777" w:rsidR="006E08C2" w:rsidRDefault="006E08C2" w:rsidP="00AA4835">
            <w:pPr>
              <w:rPr>
                <w:ins w:id="1856" w:author="hyx" w:date="2018-11-10T19:19:00Z"/>
                <w:szCs w:val="21"/>
              </w:rPr>
            </w:pPr>
            <w:proofErr w:type="spellStart"/>
            <w:ins w:id="1857" w:author="hyx" w:date="2018-11-10T19:19:00Z">
              <w:r>
                <w:rPr>
                  <w:szCs w:val="21"/>
                </w:rPr>
                <w:t>ubilabs</w:t>
              </w:r>
              <w:proofErr w:type="spellEnd"/>
            </w:ins>
          </w:p>
          <w:p w14:paraId="38A12F68" w14:textId="77777777" w:rsidR="006E08C2" w:rsidRPr="00C365F4" w:rsidRDefault="006E08C2" w:rsidP="00AA4835">
            <w:pPr>
              <w:rPr>
                <w:ins w:id="1858" w:author="hyx" w:date="2018-11-10T19:18:00Z"/>
                <w:szCs w:val="21"/>
                <w:rPrChange w:id="1859" w:author="hyx" w:date="2018-11-10T19:42:00Z">
                  <w:rPr>
                    <w:ins w:id="1860" w:author="hyx" w:date="2018-11-10T19:18:00Z"/>
                    <w:sz w:val="20"/>
                    <w:szCs w:val="20"/>
                  </w:rPr>
                </w:rPrChange>
              </w:rPr>
            </w:pPr>
            <w:ins w:id="1861" w:author="hyx" w:date="2018-11-10T19:19:00Z">
              <w:r>
                <w:rPr>
                  <w:szCs w:val="21"/>
                </w:rPr>
                <w:t>@zucc.edu.cn</w:t>
              </w:r>
            </w:ins>
          </w:p>
        </w:tc>
        <w:tc>
          <w:tcPr>
            <w:tcW w:w="1686" w:type="dxa"/>
            <w:shd w:val="clear" w:color="auto" w:fill="FFFFFF" w:themeFill="background1"/>
            <w:tcPrChange w:id="1862" w:author="hyx" w:date="2018-11-10T19:45:00Z">
              <w:tcPr>
                <w:tcW w:w="442" w:type="dxa"/>
                <w:shd w:val="clear" w:color="auto" w:fill="FFFFFF" w:themeFill="background1"/>
              </w:tcPr>
            </w:tcPrChange>
          </w:tcPr>
          <w:p w14:paraId="1AA46BFF" w14:textId="77777777" w:rsidR="006E08C2" w:rsidRPr="00C365F4" w:rsidRDefault="006E08C2" w:rsidP="00AA4835">
            <w:pPr>
              <w:rPr>
                <w:ins w:id="1863" w:author="hyx" w:date="2018-11-10T19:18:00Z"/>
                <w:szCs w:val="21"/>
                <w:rPrChange w:id="1864" w:author="hyx" w:date="2018-11-10T19:42:00Z">
                  <w:rPr>
                    <w:ins w:id="1865" w:author="hyx" w:date="2018-11-10T19:18:00Z"/>
                    <w:sz w:val="20"/>
                    <w:szCs w:val="20"/>
                  </w:rPr>
                </w:rPrChange>
              </w:rPr>
            </w:pPr>
            <w:proofErr w:type="spellStart"/>
            <w:ins w:id="1866" w:author="hyx" w:date="2018-11-10T19:47:00Z">
              <w:r>
                <w:rPr>
                  <w:rFonts w:hint="eastAsia"/>
                  <w:szCs w:val="21"/>
                </w:rPr>
                <w:t>t</w:t>
              </w:r>
              <w:r>
                <w:rPr>
                  <w:szCs w:val="21"/>
                </w:rPr>
                <w:t>uuuuuuuudou</w:t>
              </w:r>
            </w:ins>
            <w:proofErr w:type="spellEnd"/>
          </w:p>
        </w:tc>
        <w:tc>
          <w:tcPr>
            <w:tcW w:w="1266" w:type="dxa"/>
            <w:shd w:val="clear" w:color="auto" w:fill="FFFFFF" w:themeFill="background1"/>
            <w:tcPrChange w:id="1867" w:author="hyx" w:date="2018-11-10T19:45:00Z">
              <w:tcPr>
                <w:tcW w:w="438" w:type="dxa"/>
                <w:shd w:val="clear" w:color="auto" w:fill="FFFFFF" w:themeFill="background1"/>
              </w:tcPr>
            </w:tcPrChange>
          </w:tcPr>
          <w:p w14:paraId="30CFC67E" w14:textId="77777777" w:rsidR="006E08C2" w:rsidRPr="00C365F4" w:rsidRDefault="006E08C2" w:rsidP="00AA4835">
            <w:pPr>
              <w:rPr>
                <w:ins w:id="1868" w:author="hyx" w:date="2018-11-10T19:19:00Z"/>
                <w:szCs w:val="21"/>
                <w:rPrChange w:id="1869" w:author="hyx" w:date="2018-11-10T19:42:00Z">
                  <w:rPr>
                    <w:ins w:id="1870" w:author="hyx" w:date="2018-11-10T19:19:00Z"/>
                    <w:sz w:val="20"/>
                    <w:szCs w:val="20"/>
                  </w:rPr>
                </w:rPrChange>
              </w:rPr>
            </w:pPr>
            <w:ins w:id="1871" w:author="hyx" w:date="2018-11-13T10:42:00Z">
              <w:r>
                <w:rPr>
                  <w:rFonts w:hint="eastAsia"/>
                  <w:szCs w:val="21"/>
                </w:rPr>
                <w:t>5</w:t>
              </w:r>
              <w:r>
                <w:rPr>
                  <w:szCs w:val="21"/>
                </w:rPr>
                <w:t>6689824</w:t>
              </w:r>
            </w:ins>
          </w:p>
        </w:tc>
        <w:tc>
          <w:tcPr>
            <w:tcW w:w="741" w:type="dxa"/>
            <w:shd w:val="clear" w:color="auto" w:fill="FFFFFF" w:themeFill="background1"/>
            <w:tcPrChange w:id="1872" w:author="hyx" w:date="2018-11-10T19:45:00Z">
              <w:tcPr>
                <w:tcW w:w="744" w:type="dxa"/>
                <w:shd w:val="clear" w:color="auto" w:fill="FFFFFF" w:themeFill="background1"/>
              </w:tcPr>
            </w:tcPrChange>
          </w:tcPr>
          <w:p w14:paraId="2DFE93BC" w14:textId="77777777" w:rsidR="006E08C2" w:rsidRPr="00C365F4" w:rsidRDefault="006E08C2" w:rsidP="00AA4835">
            <w:pPr>
              <w:rPr>
                <w:szCs w:val="21"/>
                <w:rPrChange w:id="1873" w:author="hyx" w:date="2018-11-10T19:42:00Z">
                  <w:rPr>
                    <w:rFonts w:asciiTheme="minorEastAsia" w:eastAsiaTheme="minorEastAsia" w:hAnsiTheme="minorEastAsia"/>
                    <w:sz w:val="20"/>
                    <w:szCs w:val="20"/>
                  </w:rPr>
                </w:rPrChange>
              </w:rPr>
            </w:pPr>
            <w:r>
              <w:rPr>
                <w:rFonts w:hint="eastAsia"/>
                <w:szCs w:val="21"/>
                <w:rPrChange w:id="1874" w:author="hyx" w:date="2018-11-10T19:42:00Z">
                  <w:rPr>
                    <w:rFonts w:asciiTheme="minorEastAsia" w:hAnsiTheme="minorEastAsia" w:hint="eastAsia"/>
                    <w:sz w:val="20"/>
                    <w:szCs w:val="20"/>
                  </w:rPr>
                </w:rPrChange>
              </w:rPr>
              <w:t>理</w:t>
            </w:r>
            <w:r>
              <w:rPr>
                <w:szCs w:val="21"/>
                <w:rPrChange w:id="1875" w:author="hyx" w:date="2018-11-10T19:42:00Z">
                  <w:rPr>
                    <w:rFonts w:asciiTheme="minorEastAsia" w:hAnsiTheme="minorEastAsia"/>
                    <w:sz w:val="20"/>
                    <w:szCs w:val="20"/>
                  </w:rPr>
                </w:rPrChange>
              </w:rPr>
              <w:t>4-501</w:t>
            </w:r>
          </w:p>
        </w:tc>
      </w:tr>
      <w:tr w:rsidR="006E08C2" w14:paraId="07BFF6AD" w14:textId="77777777" w:rsidTr="00AA4835">
        <w:trPr>
          <w:gridAfter w:val="4"/>
          <w:wAfter w:w="4323" w:type="dxa"/>
          <w:trHeight w:val="260"/>
          <w:del w:id="1876" w:author="hyx" w:date="2018-11-13T10:37:00Z"/>
        </w:trPr>
        <w:tc>
          <w:tcPr>
            <w:tcW w:w="1262" w:type="dxa"/>
            <w:shd w:val="clear" w:color="auto" w:fill="FFFFFF" w:themeFill="background1"/>
            <w:noWrap/>
          </w:tcPr>
          <w:p w14:paraId="4AD2DA12" w14:textId="77777777" w:rsidR="006E08C2" w:rsidRPr="00C365F4" w:rsidRDefault="006E08C2" w:rsidP="00AA4835">
            <w:pPr>
              <w:rPr>
                <w:del w:id="1877" w:author="hyx" w:date="2018-11-13T10:37:00Z"/>
                <w:color w:val="000000"/>
                <w:szCs w:val="21"/>
                <w:rPrChange w:id="1878" w:author="hyx" w:date="2018-11-10T19:42:00Z">
                  <w:rPr>
                    <w:del w:id="1879" w:author="hyx" w:date="2018-11-13T10:37:00Z"/>
                    <w:rFonts w:ascii="等线" w:eastAsia="等线" w:hAnsi="等线"/>
                    <w:color w:val="000000"/>
                    <w:sz w:val="22"/>
                  </w:rPr>
                </w:rPrChange>
              </w:rPr>
            </w:pPr>
            <w:del w:id="1880" w:author="hyx" w:date="2018-11-13T10:37:00Z">
              <w:r>
                <w:rPr>
                  <w:rFonts w:hint="eastAsia"/>
                  <w:color w:val="000000"/>
                  <w:szCs w:val="21"/>
                  <w:rPrChange w:id="1881" w:author="hyx" w:date="2018-11-10T19:42:00Z">
                    <w:rPr>
                      <w:rFonts w:ascii="等线" w:eastAsia="等线" w:hAnsi="等线" w:hint="eastAsia"/>
                      <w:color w:val="000000"/>
                      <w:sz w:val="22"/>
                    </w:rPr>
                  </w:rPrChange>
                </w:rPr>
                <w:delText>助教</w:delText>
              </w:r>
              <w:r>
                <w:rPr>
                  <w:rFonts w:hint="eastAsia"/>
                  <w:szCs w:val="21"/>
                </w:rPr>
                <w:delText>冯一鸣</w:delText>
              </w:r>
            </w:del>
          </w:p>
        </w:tc>
        <w:tc>
          <w:tcPr>
            <w:tcW w:w="1896" w:type="dxa"/>
            <w:gridSpan w:val="3"/>
            <w:shd w:val="clear" w:color="auto" w:fill="FFFFFF" w:themeFill="background1"/>
          </w:tcPr>
          <w:p w14:paraId="1604B876" w14:textId="77777777" w:rsidR="006E08C2" w:rsidRPr="00893F57" w:rsidRDefault="006E08C2" w:rsidP="00AA4835">
            <w:pPr>
              <w:rPr>
                <w:del w:id="1882" w:author="hyx" w:date="2018-11-13T10:37:00Z"/>
                <w:szCs w:val="21"/>
              </w:rPr>
            </w:pPr>
          </w:p>
        </w:tc>
        <w:tc>
          <w:tcPr>
            <w:tcW w:w="741" w:type="dxa"/>
            <w:shd w:val="clear" w:color="auto" w:fill="FFFFFF" w:themeFill="background1"/>
          </w:tcPr>
          <w:p w14:paraId="4E254B20" w14:textId="77777777" w:rsidR="006E08C2" w:rsidRPr="00C365F4" w:rsidRDefault="006E08C2" w:rsidP="00AA4835">
            <w:pPr>
              <w:rPr>
                <w:del w:id="1883" w:author="hyx" w:date="2018-11-13T10:37:00Z"/>
                <w:szCs w:val="21"/>
                <w:rPrChange w:id="1884" w:author="hyx" w:date="2018-11-10T19:42:00Z">
                  <w:rPr>
                    <w:del w:id="1885" w:author="hyx" w:date="2018-11-13T10:37:00Z"/>
                    <w:rFonts w:asciiTheme="minorEastAsia" w:eastAsiaTheme="minorEastAsia" w:hAnsiTheme="minorEastAsia"/>
                    <w:sz w:val="20"/>
                    <w:szCs w:val="20"/>
                  </w:rPr>
                </w:rPrChange>
              </w:rPr>
            </w:pPr>
            <w:del w:id="1886" w:author="hyx" w:date="2018-11-13T10:37:00Z">
              <w:r>
                <w:rPr>
                  <w:rFonts w:hint="eastAsia"/>
                  <w:szCs w:val="21"/>
                  <w:rPrChange w:id="1887" w:author="hyx" w:date="2018-11-10T19:42:00Z">
                    <w:rPr>
                      <w:rFonts w:hint="eastAsia"/>
                    </w:rPr>
                  </w:rPrChange>
                </w:rPr>
                <w:delText>弘毅</w:delText>
              </w:r>
              <w:r>
                <w:rPr>
                  <w:szCs w:val="21"/>
                  <w:rPrChange w:id="1888" w:author="hyx" w:date="2018-11-10T19:42:00Z">
                    <w:rPr/>
                  </w:rPrChange>
                </w:rPr>
                <w:delText>1-610</w:delText>
              </w:r>
            </w:del>
          </w:p>
        </w:tc>
      </w:tr>
      <w:tr w:rsidR="006E08C2" w14:paraId="65F62384" w14:textId="77777777" w:rsidTr="00AA4835">
        <w:trPr>
          <w:gridAfter w:val="4"/>
          <w:wAfter w:w="4323" w:type="dxa"/>
          <w:trHeight w:val="260"/>
          <w:del w:id="1889" w:author="hyx" w:date="2018-11-13T10:37:00Z"/>
        </w:trPr>
        <w:tc>
          <w:tcPr>
            <w:tcW w:w="1262" w:type="dxa"/>
            <w:shd w:val="clear" w:color="auto" w:fill="FFFFFF" w:themeFill="background1"/>
            <w:noWrap/>
          </w:tcPr>
          <w:p w14:paraId="6A66FB79" w14:textId="77777777" w:rsidR="006E08C2" w:rsidRPr="00C365F4" w:rsidRDefault="006E08C2" w:rsidP="00AA4835">
            <w:pPr>
              <w:rPr>
                <w:del w:id="1890" w:author="hyx" w:date="2018-11-13T10:37:00Z"/>
                <w:color w:val="000000"/>
                <w:szCs w:val="21"/>
                <w:rPrChange w:id="1891" w:author="hyx" w:date="2018-11-10T19:42:00Z">
                  <w:rPr>
                    <w:del w:id="1892" w:author="hyx" w:date="2018-11-13T10:37:00Z"/>
                    <w:rFonts w:ascii="等线" w:eastAsia="等线" w:hAnsi="等线"/>
                    <w:color w:val="000000"/>
                    <w:sz w:val="22"/>
                  </w:rPr>
                </w:rPrChange>
              </w:rPr>
            </w:pPr>
            <w:del w:id="1893" w:author="hyx" w:date="2018-11-13T10:37:00Z">
              <w:r>
                <w:rPr>
                  <w:rFonts w:hint="eastAsia"/>
                  <w:color w:val="000000"/>
                  <w:szCs w:val="21"/>
                  <w:rPrChange w:id="1894" w:author="hyx" w:date="2018-11-10T19:42:00Z">
                    <w:rPr>
                      <w:rFonts w:ascii="等线" w:eastAsia="等线" w:hAnsi="等线" w:hint="eastAsia"/>
                      <w:color w:val="000000"/>
                      <w:sz w:val="22"/>
                    </w:rPr>
                  </w:rPrChange>
                </w:rPr>
                <w:delText>助教</w:delText>
              </w:r>
              <w:r>
                <w:rPr>
                  <w:rFonts w:hint="eastAsia"/>
                  <w:szCs w:val="21"/>
                </w:rPr>
                <w:delText>陈栩</w:delText>
              </w:r>
            </w:del>
          </w:p>
        </w:tc>
        <w:tc>
          <w:tcPr>
            <w:tcW w:w="1896" w:type="dxa"/>
            <w:gridSpan w:val="3"/>
            <w:shd w:val="clear" w:color="auto" w:fill="FFFFFF" w:themeFill="background1"/>
          </w:tcPr>
          <w:p w14:paraId="0BCA4CBE" w14:textId="77777777" w:rsidR="006E08C2" w:rsidRPr="00893F57" w:rsidRDefault="006E08C2" w:rsidP="00AA4835">
            <w:pPr>
              <w:rPr>
                <w:del w:id="1895" w:author="hyx" w:date="2018-11-13T10:37:00Z"/>
                <w:szCs w:val="21"/>
              </w:rPr>
            </w:pPr>
          </w:p>
        </w:tc>
        <w:tc>
          <w:tcPr>
            <w:tcW w:w="741" w:type="dxa"/>
            <w:shd w:val="clear" w:color="auto" w:fill="FFFFFF" w:themeFill="background1"/>
          </w:tcPr>
          <w:p w14:paraId="6AEECB32" w14:textId="77777777" w:rsidR="006E08C2" w:rsidRPr="00C365F4" w:rsidRDefault="006E08C2" w:rsidP="00AA4835">
            <w:pPr>
              <w:rPr>
                <w:del w:id="1896" w:author="hyx" w:date="2018-11-13T10:37:00Z"/>
                <w:szCs w:val="21"/>
                <w:rPrChange w:id="1897" w:author="hyx" w:date="2018-11-10T19:42:00Z">
                  <w:rPr>
                    <w:del w:id="1898" w:author="hyx" w:date="2018-11-13T10:37:00Z"/>
                    <w:rFonts w:asciiTheme="minorEastAsia" w:eastAsiaTheme="minorEastAsia" w:hAnsiTheme="minorEastAsia"/>
                    <w:sz w:val="20"/>
                    <w:szCs w:val="20"/>
                  </w:rPr>
                </w:rPrChange>
              </w:rPr>
            </w:pPr>
            <w:del w:id="1899" w:author="hyx" w:date="2018-11-13T10:37:00Z">
              <w:r>
                <w:rPr>
                  <w:rFonts w:hint="eastAsia"/>
                  <w:szCs w:val="21"/>
                  <w:rPrChange w:id="1900" w:author="hyx" w:date="2018-11-10T19:42:00Z">
                    <w:rPr>
                      <w:rFonts w:hint="eastAsia"/>
                    </w:rPr>
                  </w:rPrChange>
                </w:rPr>
                <w:delText>问源</w:delText>
              </w:r>
              <w:r>
                <w:rPr>
                  <w:szCs w:val="21"/>
                  <w:rPrChange w:id="1901" w:author="hyx" w:date="2018-11-10T19:42:00Z">
                    <w:rPr/>
                  </w:rPrChange>
                </w:rPr>
                <w:delText>1-636</w:delText>
              </w:r>
            </w:del>
          </w:p>
        </w:tc>
      </w:tr>
      <w:tr w:rsidR="006E08C2" w14:paraId="1B1C9C44" w14:textId="77777777" w:rsidTr="00AA4835">
        <w:trPr>
          <w:gridAfter w:val="7"/>
          <w:wAfter w:w="6219" w:type="dxa"/>
          <w:trHeight w:val="260"/>
          <w:del w:id="1902" w:author="hyx" w:date="2018-11-13T10:37:00Z"/>
        </w:trPr>
        <w:tc>
          <w:tcPr>
            <w:tcW w:w="1262" w:type="dxa"/>
            <w:shd w:val="clear" w:color="auto" w:fill="FFFFFF" w:themeFill="background1"/>
            <w:noWrap/>
          </w:tcPr>
          <w:p w14:paraId="2EBD5D97" w14:textId="77777777" w:rsidR="006E08C2" w:rsidRPr="00C365F4" w:rsidRDefault="006E08C2" w:rsidP="00AA4835">
            <w:pPr>
              <w:rPr>
                <w:del w:id="1903" w:author="hyx" w:date="2018-11-13T10:37:00Z"/>
                <w:color w:val="000000"/>
                <w:szCs w:val="21"/>
                <w:rPrChange w:id="1904" w:author="hyx" w:date="2018-11-10T19:42:00Z">
                  <w:rPr>
                    <w:del w:id="1905" w:author="hyx" w:date="2018-11-13T10:37:00Z"/>
                    <w:rFonts w:ascii="等线" w:eastAsia="等线" w:hAnsi="等线"/>
                    <w:color w:val="000000"/>
                    <w:sz w:val="22"/>
                  </w:rPr>
                </w:rPrChange>
              </w:rPr>
            </w:pPr>
            <w:del w:id="1906" w:author="hyx" w:date="2018-11-13T10:37:00Z">
              <w:r>
                <w:rPr>
                  <w:rFonts w:hint="eastAsia"/>
                  <w:color w:val="000000"/>
                  <w:szCs w:val="21"/>
                  <w:rPrChange w:id="1907" w:author="hyx" w:date="2018-11-10T19:42:00Z">
                    <w:rPr>
                      <w:rFonts w:ascii="等线" w:eastAsia="等线" w:hAnsi="等线" w:hint="eastAsia"/>
                      <w:color w:val="000000"/>
                      <w:sz w:val="22"/>
                    </w:rPr>
                  </w:rPrChange>
                </w:rPr>
                <w:delText>助教</w:delText>
              </w:r>
              <w:r>
                <w:rPr>
                  <w:rFonts w:hint="eastAsia"/>
                  <w:szCs w:val="21"/>
                </w:rPr>
                <w:delText>陈妍蓝</w:delText>
              </w:r>
            </w:del>
          </w:p>
        </w:tc>
        <w:tc>
          <w:tcPr>
            <w:tcW w:w="741" w:type="dxa"/>
            <w:shd w:val="clear" w:color="auto" w:fill="FFFFFF" w:themeFill="background1"/>
          </w:tcPr>
          <w:p w14:paraId="31BC2D24" w14:textId="77777777" w:rsidR="006E08C2" w:rsidRPr="00C365F4" w:rsidRDefault="006E08C2" w:rsidP="00AA4835">
            <w:pPr>
              <w:rPr>
                <w:del w:id="1908" w:author="hyx" w:date="2018-11-13T10:37:00Z"/>
                <w:szCs w:val="21"/>
                <w:rPrChange w:id="1909" w:author="hyx" w:date="2018-11-10T19:42:00Z">
                  <w:rPr>
                    <w:del w:id="1910" w:author="hyx" w:date="2018-11-13T10:37:00Z"/>
                    <w:rFonts w:asciiTheme="minorEastAsia" w:eastAsiaTheme="minorEastAsia" w:hAnsiTheme="minorEastAsia"/>
                    <w:sz w:val="20"/>
                    <w:szCs w:val="20"/>
                  </w:rPr>
                </w:rPrChange>
              </w:rPr>
            </w:pPr>
            <w:del w:id="1911" w:author="hyx" w:date="2018-11-13T10:37:00Z">
              <w:r>
                <w:rPr>
                  <w:rFonts w:cs="Helvetica Neue" w:hint="eastAsia"/>
                  <w:color w:val="000000"/>
                  <w:szCs w:val="21"/>
                  <w:rPrChange w:id="1912" w:author="hyx" w:date="2018-11-10T19:42:00Z">
                    <w:rPr>
                      <w:rFonts w:ascii="Helvetica Neue" w:hAnsi="Helvetica Neue" w:cs="Helvetica Neue" w:hint="eastAsia"/>
                      <w:color w:val="000000"/>
                      <w:szCs w:val="26"/>
                    </w:rPr>
                  </w:rPrChange>
                </w:rPr>
                <w:delText>问源</w:delText>
              </w:r>
              <w:r>
                <w:rPr>
                  <w:rFonts w:cs="Helvetica Neue"/>
                  <w:color w:val="000000"/>
                  <w:szCs w:val="21"/>
                  <w:rPrChange w:id="1913" w:author="hyx" w:date="2018-11-10T19:42:00Z">
                    <w:rPr>
                      <w:rFonts w:ascii="Helvetica Neue" w:hAnsi="Helvetica Neue" w:cs="Helvetica Neue"/>
                      <w:color w:val="000000"/>
                      <w:szCs w:val="26"/>
                    </w:rPr>
                  </w:rPrChange>
                </w:rPr>
                <w:delText>1-646</w:delText>
              </w:r>
            </w:del>
          </w:p>
        </w:tc>
      </w:tr>
      <w:bookmarkEnd w:id="1649"/>
    </w:tbl>
    <w:p w14:paraId="739DA313" w14:textId="77777777" w:rsidR="00F978EB" w:rsidRPr="00426C8D" w:rsidRDefault="00F978EB" w:rsidP="00F978EB"/>
    <w:p w14:paraId="0186119B" w14:textId="77777777" w:rsidR="00F978EB" w:rsidRDefault="00F978EB" w:rsidP="00F978EB">
      <w:pPr>
        <w:pStyle w:val="a0"/>
      </w:pPr>
      <w:bookmarkStart w:id="1914" w:name="_Toc499772393"/>
      <w:bookmarkStart w:id="1915" w:name="_Toc533946103"/>
      <w:r w:rsidRPr="0099194F">
        <w:t>对外沟通形式</w:t>
      </w:r>
      <w:bookmarkEnd w:id="1914"/>
      <w:bookmarkEnd w:id="1915"/>
    </w:p>
    <w:p w14:paraId="0F5E2AF9" w14:textId="7ED12498" w:rsidR="00F978EB" w:rsidRDefault="00F978EB" w:rsidP="00F978EB">
      <w:pPr>
        <w:pStyle w:val="a1"/>
      </w:pPr>
      <w:bookmarkStart w:id="1916" w:name="_Toc499772394"/>
      <w:bookmarkStart w:id="1917" w:name="_Toc533946104"/>
      <w:r w:rsidRPr="0099194F">
        <w:t>正式沟通计划</w:t>
      </w:r>
      <w:bookmarkEnd w:id="1916"/>
      <w:bookmarkEnd w:id="1917"/>
    </w:p>
    <w:tbl>
      <w:tblPr>
        <w:tblStyle w:val="aff5"/>
        <w:tblW w:w="8296" w:type="dxa"/>
        <w:tblLayout w:type="fixed"/>
        <w:tblLook w:val="04A0" w:firstRow="1" w:lastRow="0" w:firstColumn="1" w:lastColumn="0" w:noHBand="0" w:noVBand="1"/>
      </w:tblPr>
      <w:tblGrid>
        <w:gridCol w:w="1363"/>
        <w:gridCol w:w="1386"/>
        <w:gridCol w:w="1439"/>
        <w:gridCol w:w="1427"/>
        <w:gridCol w:w="1364"/>
        <w:gridCol w:w="1317"/>
      </w:tblGrid>
      <w:tr w:rsidR="006E08C2" w14:paraId="2230C3B1" w14:textId="77777777" w:rsidTr="00AA4835">
        <w:tc>
          <w:tcPr>
            <w:tcW w:w="1363" w:type="dxa"/>
            <w:shd w:val="clear" w:color="auto" w:fill="B4C6E7" w:themeFill="accent1" w:themeFillTint="66"/>
          </w:tcPr>
          <w:p w14:paraId="75643EE5" w14:textId="77777777" w:rsidR="006E08C2" w:rsidRDefault="006E08C2" w:rsidP="00AA4835">
            <w:pPr>
              <w:widowControl w:val="0"/>
              <w:spacing w:before="156" w:after="156"/>
              <w:ind w:left="400" w:hanging="400"/>
              <w:jc w:val="both"/>
              <w:rPr>
                <w:b/>
              </w:rPr>
            </w:pPr>
            <w:r>
              <w:rPr>
                <w:rFonts w:asciiTheme="minorHAnsi" w:eastAsiaTheme="minorEastAsia" w:hAnsiTheme="minorHAnsi" w:cs="Times New Roman" w:hint="eastAsia"/>
                <w:b/>
                <w:kern w:val="2"/>
              </w:rPr>
              <w:t>沟通计划</w:t>
            </w:r>
          </w:p>
        </w:tc>
        <w:tc>
          <w:tcPr>
            <w:tcW w:w="1386" w:type="dxa"/>
            <w:shd w:val="clear" w:color="auto" w:fill="B4C6E7" w:themeFill="accent1" w:themeFillTint="66"/>
          </w:tcPr>
          <w:p w14:paraId="21CDCB2F"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沟通方式</w:t>
            </w:r>
          </w:p>
        </w:tc>
        <w:tc>
          <w:tcPr>
            <w:tcW w:w="1439" w:type="dxa"/>
            <w:shd w:val="clear" w:color="auto" w:fill="B4C6E7" w:themeFill="accent1" w:themeFillTint="66"/>
          </w:tcPr>
          <w:p w14:paraId="6EF88471"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沟通地点</w:t>
            </w:r>
          </w:p>
        </w:tc>
        <w:tc>
          <w:tcPr>
            <w:tcW w:w="1427" w:type="dxa"/>
            <w:shd w:val="clear" w:color="auto" w:fill="B4C6E7" w:themeFill="accent1" w:themeFillTint="66"/>
          </w:tcPr>
          <w:p w14:paraId="4EFDCFFF"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沟通时间</w:t>
            </w:r>
          </w:p>
        </w:tc>
        <w:tc>
          <w:tcPr>
            <w:tcW w:w="1364" w:type="dxa"/>
            <w:shd w:val="clear" w:color="auto" w:fill="B4C6E7" w:themeFill="accent1" w:themeFillTint="66"/>
          </w:tcPr>
          <w:p w14:paraId="7A2147AB"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参与人员</w:t>
            </w:r>
          </w:p>
        </w:tc>
        <w:tc>
          <w:tcPr>
            <w:tcW w:w="1317" w:type="dxa"/>
            <w:shd w:val="clear" w:color="auto" w:fill="B4C6E7" w:themeFill="accent1" w:themeFillTint="66"/>
          </w:tcPr>
          <w:p w14:paraId="69C769BF"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产出</w:t>
            </w:r>
          </w:p>
        </w:tc>
      </w:tr>
      <w:tr w:rsidR="006E08C2" w14:paraId="11BA09D1" w14:textId="77777777" w:rsidTr="00AA4835">
        <w:tc>
          <w:tcPr>
            <w:tcW w:w="1363" w:type="dxa"/>
          </w:tcPr>
          <w:p w14:paraId="43D02814"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周</w:t>
            </w:r>
            <w:proofErr w:type="gramStart"/>
            <w:r>
              <w:rPr>
                <w:rFonts w:hint="eastAsia"/>
                <w:sz w:val="18"/>
              </w:rPr>
              <w:t>常会议</w:t>
            </w:r>
            <w:proofErr w:type="gramEnd"/>
          </w:p>
        </w:tc>
        <w:tc>
          <w:tcPr>
            <w:tcW w:w="1386" w:type="dxa"/>
          </w:tcPr>
          <w:p w14:paraId="239E6BBF"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座谈开会</w:t>
            </w:r>
          </w:p>
        </w:tc>
        <w:tc>
          <w:tcPr>
            <w:tcW w:w="1439" w:type="dxa"/>
          </w:tcPr>
          <w:p w14:paraId="0F98481F"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理四</w:t>
            </w:r>
            <w:proofErr w:type="gramStart"/>
            <w:r>
              <w:rPr>
                <w:rFonts w:hint="eastAsia"/>
                <w:sz w:val="18"/>
              </w:rPr>
              <w:t>4</w:t>
            </w:r>
            <w:proofErr w:type="gramEnd"/>
            <w:r>
              <w:rPr>
                <w:rFonts w:hint="eastAsia"/>
                <w:sz w:val="18"/>
              </w:rPr>
              <w:t>楼东北角</w:t>
            </w:r>
          </w:p>
        </w:tc>
        <w:tc>
          <w:tcPr>
            <w:tcW w:w="1427" w:type="dxa"/>
          </w:tcPr>
          <w:p w14:paraId="6013768C"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周四下午课后</w:t>
            </w:r>
          </w:p>
        </w:tc>
        <w:tc>
          <w:tcPr>
            <w:tcW w:w="1364" w:type="dxa"/>
          </w:tcPr>
          <w:p w14:paraId="65B7B5EB"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全体成员</w:t>
            </w:r>
          </w:p>
        </w:tc>
        <w:tc>
          <w:tcPr>
            <w:tcW w:w="1317" w:type="dxa"/>
          </w:tcPr>
          <w:p w14:paraId="53CAE923" w14:textId="77777777" w:rsidR="006E08C2" w:rsidRDefault="006E08C2" w:rsidP="00AA4835">
            <w:pPr>
              <w:spacing w:before="156" w:after="156"/>
              <w:ind w:left="360" w:hanging="360"/>
              <w:rPr>
                <w:sz w:val="18"/>
              </w:rPr>
            </w:pPr>
            <w:r>
              <w:rPr>
                <w:rFonts w:hint="eastAsia"/>
                <w:sz w:val="18"/>
              </w:rPr>
              <w:t>会议纪要</w:t>
            </w:r>
          </w:p>
          <w:p w14:paraId="2A5ECBB8"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/录音文件</w:t>
            </w:r>
          </w:p>
        </w:tc>
      </w:tr>
      <w:tr w:rsidR="006E08C2" w14:paraId="30D7A120" w14:textId="77777777" w:rsidTr="00AA4835">
        <w:tc>
          <w:tcPr>
            <w:tcW w:w="1363" w:type="dxa"/>
          </w:tcPr>
          <w:p w14:paraId="291764B4"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日常进度报告</w:t>
            </w:r>
          </w:p>
        </w:tc>
        <w:tc>
          <w:tcPr>
            <w:tcW w:w="1386" w:type="dxa"/>
          </w:tcPr>
          <w:p w14:paraId="017F15B3"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QQ群报告</w:t>
            </w:r>
          </w:p>
        </w:tc>
        <w:tc>
          <w:tcPr>
            <w:tcW w:w="1439" w:type="dxa"/>
          </w:tcPr>
          <w:p w14:paraId="0370325F"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网络</w:t>
            </w:r>
          </w:p>
        </w:tc>
        <w:tc>
          <w:tcPr>
            <w:tcW w:w="1427" w:type="dxa"/>
          </w:tcPr>
          <w:p w14:paraId="02491ECA"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4A2ED3CD"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全体成员</w:t>
            </w:r>
          </w:p>
        </w:tc>
        <w:tc>
          <w:tcPr>
            <w:tcW w:w="1317" w:type="dxa"/>
          </w:tcPr>
          <w:p w14:paraId="018044AF"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无</w:t>
            </w:r>
          </w:p>
        </w:tc>
      </w:tr>
      <w:tr w:rsidR="006E08C2" w14:paraId="672CE186" w14:textId="77777777" w:rsidTr="00AA4835">
        <w:tc>
          <w:tcPr>
            <w:tcW w:w="1363" w:type="dxa"/>
          </w:tcPr>
          <w:p w14:paraId="5B4D2144"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访谈</w:t>
            </w:r>
          </w:p>
        </w:tc>
        <w:tc>
          <w:tcPr>
            <w:tcW w:w="1386" w:type="dxa"/>
          </w:tcPr>
          <w:p w14:paraId="39020E79"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座谈开会</w:t>
            </w:r>
          </w:p>
        </w:tc>
        <w:tc>
          <w:tcPr>
            <w:tcW w:w="1439" w:type="dxa"/>
          </w:tcPr>
          <w:p w14:paraId="1EF2152C" w14:textId="77777777" w:rsidR="006E08C2" w:rsidRDefault="006E08C2" w:rsidP="006E08C2">
            <w:pPr>
              <w:widowControl w:val="0"/>
              <w:spacing w:before="156" w:after="156"/>
              <w:jc w:val="both"/>
              <w:rPr>
                <w:rFonts w:asciiTheme="minorHAnsi" w:eastAsiaTheme="minorEastAsia" w:hAnsiTheme="minorHAnsi" w:cs="Times New Roman"/>
                <w:kern w:val="2"/>
              </w:rPr>
            </w:pPr>
            <w:r>
              <w:rPr>
                <w:rFonts w:hint="eastAsia"/>
                <w:sz w:val="18"/>
              </w:rPr>
              <w:t>根据每次的预约地点</w:t>
            </w:r>
          </w:p>
        </w:tc>
        <w:tc>
          <w:tcPr>
            <w:tcW w:w="1427" w:type="dxa"/>
          </w:tcPr>
          <w:p w14:paraId="4822EAF6" w14:textId="77777777" w:rsidR="006E08C2" w:rsidRDefault="006E08C2" w:rsidP="006E08C2">
            <w:pPr>
              <w:widowControl w:val="0"/>
              <w:spacing w:before="156" w:after="156"/>
              <w:jc w:val="both"/>
              <w:rPr>
                <w:rFonts w:asciiTheme="minorHAnsi" w:eastAsiaTheme="minorEastAsia" w:hAnsiTheme="minorHAnsi" w:cs="Times New Roman"/>
                <w:kern w:val="2"/>
              </w:rPr>
            </w:pPr>
            <w:r>
              <w:rPr>
                <w:rFonts w:hint="eastAsia"/>
                <w:sz w:val="18"/>
              </w:rPr>
              <w:t>根据每次的预约时间</w:t>
            </w:r>
          </w:p>
        </w:tc>
        <w:tc>
          <w:tcPr>
            <w:tcW w:w="1364" w:type="dxa"/>
          </w:tcPr>
          <w:p w14:paraId="7E9CBF1F" w14:textId="77777777" w:rsidR="006E08C2" w:rsidRDefault="006E08C2" w:rsidP="006E08C2">
            <w:pPr>
              <w:widowControl w:val="0"/>
              <w:spacing w:before="156" w:after="156"/>
              <w:jc w:val="both"/>
              <w:rPr>
                <w:rFonts w:asciiTheme="minorHAnsi" w:eastAsiaTheme="minorEastAsia" w:hAnsiTheme="minorHAnsi" w:cs="Times New Roman"/>
                <w:kern w:val="2"/>
              </w:rPr>
            </w:pPr>
            <w:r>
              <w:rPr>
                <w:rFonts w:hint="eastAsia"/>
                <w:sz w:val="18"/>
              </w:rPr>
              <w:t>全体组员和用户代表</w:t>
            </w:r>
          </w:p>
        </w:tc>
        <w:tc>
          <w:tcPr>
            <w:tcW w:w="1317" w:type="dxa"/>
          </w:tcPr>
          <w:p w14:paraId="5E5D0DB5" w14:textId="77777777" w:rsidR="006E08C2" w:rsidRDefault="006E08C2" w:rsidP="00AA4835">
            <w:pPr>
              <w:spacing w:before="156" w:after="156"/>
              <w:ind w:left="360" w:hanging="360"/>
              <w:rPr>
                <w:sz w:val="18"/>
              </w:rPr>
            </w:pPr>
            <w:r>
              <w:rPr>
                <w:rFonts w:hint="eastAsia"/>
                <w:sz w:val="18"/>
              </w:rPr>
              <w:t>会议纪要</w:t>
            </w:r>
          </w:p>
          <w:p w14:paraId="32E3C5ED" w14:textId="77777777" w:rsidR="006E08C2" w:rsidRDefault="006E08C2" w:rsidP="00AA4835">
            <w:pPr>
              <w:widowControl w:val="0"/>
              <w:spacing w:before="156" w:after="156"/>
              <w:ind w:left="360" w:hanging="360"/>
              <w:jc w:val="both"/>
              <w:rPr>
                <w:rFonts w:asciiTheme="minorHAnsi" w:eastAsiaTheme="minorEastAsia" w:hAnsiTheme="minorHAnsi" w:cs="Times New Roman"/>
                <w:kern w:val="2"/>
              </w:rPr>
            </w:pPr>
            <w:r>
              <w:rPr>
                <w:rFonts w:hint="eastAsia"/>
                <w:sz w:val="18"/>
              </w:rPr>
              <w:t>/录音文件</w:t>
            </w:r>
          </w:p>
        </w:tc>
      </w:tr>
    </w:tbl>
    <w:p w14:paraId="7ECA8EF1" w14:textId="77777777" w:rsidR="00F978EB" w:rsidRPr="00591928" w:rsidRDefault="00F978EB" w:rsidP="00F978EB">
      <w:r>
        <w:tab/>
      </w:r>
    </w:p>
    <w:p w14:paraId="3BDAADD6" w14:textId="77777777" w:rsidR="00F978EB" w:rsidRDefault="00F978EB" w:rsidP="00F978EB">
      <w:pPr>
        <w:pStyle w:val="a1"/>
      </w:pPr>
      <w:bookmarkStart w:id="1918" w:name="_Toc499772395"/>
      <w:bookmarkStart w:id="1919" w:name="_Toc533946105"/>
      <w:r w:rsidRPr="0099194F">
        <w:t>非正式沟通计划</w:t>
      </w:r>
      <w:bookmarkEnd w:id="1918"/>
      <w:bookmarkEnd w:id="1919"/>
    </w:p>
    <w:tbl>
      <w:tblPr>
        <w:tblStyle w:val="aff5"/>
        <w:tblW w:w="8296" w:type="dxa"/>
        <w:tblLayout w:type="fixed"/>
        <w:tblLook w:val="04A0" w:firstRow="1" w:lastRow="0" w:firstColumn="1" w:lastColumn="0" w:noHBand="0" w:noVBand="1"/>
      </w:tblPr>
      <w:tblGrid>
        <w:gridCol w:w="1363"/>
        <w:gridCol w:w="1386"/>
        <w:gridCol w:w="1439"/>
        <w:gridCol w:w="1427"/>
        <w:gridCol w:w="1364"/>
        <w:gridCol w:w="1317"/>
      </w:tblGrid>
      <w:tr w:rsidR="006E08C2" w14:paraId="06A679B8" w14:textId="77777777" w:rsidTr="00AA4835">
        <w:tc>
          <w:tcPr>
            <w:tcW w:w="1363" w:type="dxa"/>
            <w:shd w:val="clear" w:color="auto" w:fill="B4C6E7" w:themeFill="accent1" w:themeFillTint="66"/>
          </w:tcPr>
          <w:p w14:paraId="49333510" w14:textId="77777777" w:rsidR="006E08C2" w:rsidRDefault="006E08C2" w:rsidP="00AA4835">
            <w:pPr>
              <w:widowControl w:val="0"/>
              <w:spacing w:before="156" w:after="156"/>
              <w:ind w:left="400" w:hanging="400"/>
              <w:jc w:val="both"/>
              <w:rPr>
                <w:b/>
              </w:rPr>
            </w:pPr>
            <w:r>
              <w:rPr>
                <w:rFonts w:asciiTheme="minorHAnsi" w:eastAsiaTheme="minorEastAsia" w:hAnsiTheme="minorHAnsi" w:cs="Times New Roman" w:hint="eastAsia"/>
                <w:b/>
                <w:kern w:val="2"/>
              </w:rPr>
              <w:lastRenderedPageBreak/>
              <w:t>沟通计划</w:t>
            </w:r>
          </w:p>
        </w:tc>
        <w:tc>
          <w:tcPr>
            <w:tcW w:w="1386" w:type="dxa"/>
            <w:shd w:val="clear" w:color="auto" w:fill="B4C6E7" w:themeFill="accent1" w:themeFillTint="66"/>
          </w:tcPr>
          <w:p w14:paraId="4C87788F"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沟通方式</w:t>
            </w:r>
          </w:p>
        </w:tc>
        <w:tc>
          <w:tcPr>
            <w:tcW w:w="1439" w:type="dxa"/>
            <w:shd w:val="clear" w:color="auto" w:fill="B4C6E7" w:themeFill="accent1" w:themeFillTint="66"/>
          </w:tcPr>
          <w:p w14:paraId="0428E650"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沟通地点</w:t>
            </w:r>
          </w:p>
        </w:tc>
        <w:tc>
          <w:tcPr>
            <w:tcW w:w="1427" w:type="dxa"/>
            <w:shd w:val="clear" w:color="auto" w:fill="B4C6E7" w:themeFill="accent1" w:themeFillTint="66"/>
          </w:tcPr>
          <w:p w14:paraId="30182ECE"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沟通时间</w:t>
            </w:r>
          </w:p>
        </w:tc>
        <w:tc>
          <w:tcPr>
            <w:tcW w:w="1364" w:type="dxa"/>
            <w:shd w:val="clear" w:color="auto" w:fill="B4C6E7" w:themeFill="accent1" w:themeFillTint="66"/>
          </w:tcPr>
          <w:p w14:paraId="2AC860F7"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参与人员</w:t>
            </w:r>
          </w:p>
        </w:tc>
        <w:tc>
          <w:tcPr>
            <w:tcW w:w="1317" w:type="dxa"/>
            <w:shd w:val="clear" w:color="auto" w:fill="B4C6E7" w:themeFill="accent1" w:themeFillTint="66"/>
          </w:tcPr>
          <w:p w14:paraId="643CAC2F" w14:textId="77777777" w:rsidR="006E08C2" w:rsidRDefault="006E08C2" w:rsidP="00AA4835">
            <w:pPr>
              <w:widowControl w:val="0"/>
              <w:spacing w:before="156" w:after="156"/>
              <w:ind w:left="400" w:hanging="400"/>
              <w:jc w:val="both"/>
              <w:rPr>
                <w:rFonts w:asciiTheme="minorHAnsi" w:eastAsiaTheme="minorEastAsia" w:hAnsiTheme="minorHAnsi" w:cs="Times New Roman"/>
                <w:b/>
                <w:kern w:val="2"/>
              </w:rPr>
            </w:pPr>
            <w:r>
              <w:rPr>
                <w:rFonts w:asciiTheme="minorHAnsi" w:eastAsiaTheme="minorEastAsia" w:hAnsiTheme="minorHAnsi" w:cs="Times New Roman" w:hint="eastAsia"/>
                <w:b/>
                <w:kern w:val="2"/>
              </w:rPr>
              <w:t>产出</w:t>
            </w:r>
          </w:p>
        </w:tc>
      </w:tr>
      <w:tr w:rsidR="006E08C2" w14:paraId="39C2EC26" w14:textId="77777777" w:rsidTr="00AA4835">
        <w:trPr>
          <w:del w:id="1920" w:author="hyx" w:date="2018-11-02T10:12:00Z"/>
        </w:trPr>
        <w:tc>
          <w:tcPr>
            <w:tcW w:w="1363" w:type="dxa"/>
          </w:tcPr>
          <w:p w14:paraId="3B9837E0" w14:textId="77777777" w:rsidR="006E08C2" w:rsidRDefault="006E08C2" w:rsidP="00AA4835">
            <w:pPr>
              <w:widowControl w:val="0"/>
              <w:spacing w:before="156" w:after="156"/>
              <w:ind w:left="400" w:hanging="400"/>
              <w:jc w:val="both"/>
              <w:rPr>
                <w:del w:id="1921" w:author="hyx" w:date="2018-11-02T10:12:00Z"/>
                <w:rFonts w:asciiTheme="minorHAnsi" w:eastAsiaTheme="minorEastAsia" w:hAnsiTheme="minorHAnsi" w:cs="Times New Roman"/>
                <w:kern w:val="2"/>
              </w:rPr>
            </w:pPr>
            <w:del w:id="1922" w:author="hyx" w:date="2018-11-02T10:12:00Z">
              <w:r>
                <w:rPr>
                  <w:rFonts w:hint="eastAsia"/>
                </w:rPr>
                <w:delText>沟通计划</w:delText>
              </w:r>
            </w:del>
          </w:p>
        </w:tc>
        <w:tc>
          <w:tcPr>
            <w:tcW w:w="1386" w:type="dxa"/>
          </w:tcPr>
          <w:p w14:paraId="59A45069" w14:textId="77777777" w:rsidR="006E08C2" w:rsidRDefault="006E08C2" w:rsidP="00AA4835">
            <w:pPr>
              <w:widowControl w:val="0"/>
              <w:spacing w:before="156" w:after="156"/>
              <w:ind w:left="400" w:hanging="400"/>
              <w:jc w:val="both"/>
              <w:rPr>
                <w:del w:id="1923" w:author="hyx" w:date="2018-11-02T10:12:00Z"/>
                <w:rFonts w:asciiTheme="minorHAnsi" w:eastAsiaTheme="minorEastAsia" w:hAnsiTheme="minorHAnsi" w:cs="Times New Roman"/>
                <w:kern w:val="2"/>
              </w:rPr>
            </w:pPr>
            <w:del w:id="1924" w:author="hyx" w:date="2018-11-02T10:12:00Z">
              <w:r>
                <w:rPr>
                  <w:rFonts w:hint="eastAsia"/>
                </w:rPr>
                <w:delText>沟通方式</w:delText>
              </w:r>
            </w:del>
          </w:p>
        </w:tc>
        <w:tc>
          <w:tcPr>
            <w:tcW w:w="1439" w:type="dxa"/>
          </w:tcPr>
          <w:p w14:paraId="0FADA34A" w14:textId="77777777" w:rsidR="006E08C2" w:rsidRDefault="006E08C2" w:rsidP="00AA4835">
            <w:pPr>
              <w:widowControl w:val="0"/>
              <w:spacing w:before="156" w:after="156"/>
              <w:ind w:left="400" w:hanging="400"/>
              <w:jc w:val="both"/>
              <w:rPr>
                <w:del w:id="1925" w:author="hyx" w:date="2018-11-02T10:12:00Z"/>
                <w:rFonts w:asciiTheme="minorHAnsi" w:eastAsiaTheme="minorEastAsia" w:hAnsiTheme="minorHAnsi" w:cs="Times New Roman"/>
                <w:kern w:val="2"/>
              </w:rPr>
            </w:pPr>
            <w:del w:id="1926" w:author="hyx" w:date="2018-11-02T10:12:00Z">
              <w:r>
                <w:rPr>
                  <w:rFonts w:hint="eastAsia"/>
                </w:rPr>
                <w:delText>沟通地点</w:delText>
              </w:r>
            </w:del>
          </w:p>
        </w:tc>
        <w:tc>
          <w:tcPr>
            <w:tcW w:w="1427" w:type="dxa"/>
          </w:tcPr>
          <w:p w14:paraId="135E0AE1" w14:textId="77777777" w:rsidR="006E08C2" w:rsidRDefault="006E08C2" w:rsidP="00AA4835">
            <w:pPr>
              <w:widowControl w:val="0"/>
              <w:spacing w:before="156" w:after="156"/>
              <w:ind w:left="400" w:hanging="400"/>
              <w:jc w:val="both"/>
              <w:rPr>
                <w:del w:id="1927" w:author="hyx" w:date="2018-11-02T10:12:00Z"/>
                <w:rFonts w:asciiTheme="minorHAnsi" w:eastAsiaTheme="minorEastAsia" w:hAnsiTheme="minorHAnsi" w:cs="Times New Roman"/>
                <w:kern w:val="2"/>
              </w:rPr>
            </w:pPr>
            <w:del w:id="1928" w:author="hyx" w:date="2018-11-02T10:12:00Z">
              <w:r>
                <w:rPr>
                  <w:rFonts w:hint="eastAsia"/>
                </w:rPr>
                <w:delText>沟通时间</w:delText>
              </w:r>
            </w:del>
          </w:p>
        </w:tc>
        <w:tc>
          <w:tcPr>
            <w:tcW w:w="1364" w:type="dxa"/>
          </w:tcPr>
          <w:p w14:paraId="19D407AC" w14:textId="77777777" w:rsidR="006E08C2" w:rsidRDefault="006E08C2" w:rsidP="00AA4835">
            <w:pPr>
              <w:widowControl w:val="0"/>
              <w:spacing w:before="156" w:after="156"/>
              <w:ind w:left="400" w:hanging="400"/>
              <w:jc w:val="both"/>
              <w:rPr>
                <w:del w:id="1929" w:author="hyx" w:date="2018-11-02T10:12:00Z"/>
                <w:rFonts w:asciiTheme="minorHAnsi" w:eastAsiaTheme="minorEastAsia" w:hAnsiTheme="minorHAnsi" w:cs="Times New Roman"/>
                <w:kern w:val="2"/>
              </w:rPr>
            </w:pPr>
            <w:del w:id="1930" w:author="hyx" w:date="2018-11-02T10:12:00Z">
              <w:r>
                <w:rPr>
                  <w:rFonts w:hint="eastAsia"/>
                </w:rPr>
                <w:delText>参与人员</w:delText>
              </w:r>
            </w:del>
          </w:p>
        </w:tc>
        <w:tc>
          <w:tcPr>
            <w:tcW w:w="1317" w:type="dxa"/>
          </w:tcPr>
          <w:p w14:paraId="76371238" w14:textId="77777777" w:rsidR="006E08C2" w:rsidRDefault="006E08C2" w:rsidP="00AA4835">
            <w:pPr>
              <w:widowControl w:val="0"/>
              <w:spacing w:before="156" w:after="156"/>
              <w:ind w:left="400" w:hanging="400"/>
              <w:jc w:val="both"/>
              <w:rPr>
                <w:del w:id="1931" w:author="hyx" w:date="2018-11-02T10:12:00Z"/>
                <w:rFonts w:asciiTheme="minorHAnsi" w:eastAsiaTheme="minorEastAsia" w:hAnsiTheme="minorHAnsi" w:cs="Times New Roman"/>
                <w:kern w:val="2"/>
              </w:rPr>
            </w:pPr>
            <w:del w:id="1932" w:author="hyx" w:date="2018-11-02T10:12:00Z">
              <w:r>
                <w:rPr>
                  <w:rFonts w:hint="eastAsia"/>
                </w:rPr>
                <w:delText>产出</w:delText>
              </w:r>
            </w:del>
          </w:p>
        </w:tc>
      </w:tr>
      <w:tr w:rsidR="006E08C2" w14:paraId="09AA1582" w14:textId="77777777" w:rsidTr="00AA4835">
        <w:tc>
          <w:tcPr>
            <w:tcW w:w="1363" w:type="dxa"/>
          </w:tcPr>
          <w:p w14:paraId="05EA46C0"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日常沟通</w:t>
            </w:r>
          </w:p>
        </w:tc>
        <w:tc>
          <w:tcPr>
            <w:tcW w:w="1386" w:type="dxa"/>
          </w:tcPr>
          <w:p w14:paraId="07A8D82B"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面谈</w:t>
            </w:r>
          </w:p>
        </w:tc>
        <w:tc>
          <w:tcPr>
            <w:tcW w:w="1439" w:type="dxa"/>
          </w:tcPr>
          <w:p w14:paraId="7379A7BC"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随机</w:t>
            </w:r>
          </w:p>
        </w:tc>
        <w:tc>
          <w:tcPr>
            <w:tcW w:w="1427" w:type="dxa"/>
          </w:tcPr>
          <w:p w14:paraId="1D24C764"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随机</w:t>
            </w:r>
          </w:p>
        </w:tc>
        <w:tc>
          <w:tcPr>
            <w:tcW w:w="1364" w:type="dxa"/>
          </w:tcPr>
          <w:p w14:paraId="270216FB"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全体成员</w:t>
            </w:r>
          </w:p>
        </w:tc>
        <w:tc>
          <w:tcPr>
            <w:tcW w:w="1317" w:type="dxa"/>
          </w:tcPr>
          <w:p w14:paraId="163851E2"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无</w:t>
            </w:r>
          </w:p>
        </w:tc>
      </w:tr>
      <w:tr w:rsidR="006E08C2" w14:paraId="512E6E04" w14:textId="77777777" w:rsidTr="00AA4835">
        <w:tc>
          <w:tcPr>
            <w:tcW w:w="1363" w:type="dxa"/>
          </w:tcPr>
          <w:p w14:paraId="5D07DDDD"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日常沟通</w:t>
            </w:r>
          </w:p>
        </w:tc>
        <w:tc>
          <w:tcPr>
            <w:tcW w:w="1386" w:type="dxa"/>
          </w:tcPr>
          <w:p w14:paraId="11D7459F"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t>QQ</w:t>
            </w:r>
            <w:r>
              <w:rPr>
                <w:rFonts w:hint="eastAsia"/>
              </w:rPr>
              <w:t>/</w:t>
            </w:r>
            <w:proofErr w:type="gramStart"/>
            <w:r>
              <w:rPr>
                <w:rFonts w:hint="eastAsia"/>
              </w:rPr>
              <w:t>微信</w:t>
            </w:r>
            <w:proofErr w:type="gramEnd"/>
          </w:p>
        </w:tc>
        <w:tc>
          <w:tcPr>
            <w:tcW w:w="1439" w:type="dxa"/>
          </w:tcPr>
          <w:p w14:paraId="0A96B28A"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网络</w:t>
            </w:r>
          </w:p>
        </w:tc>
        <w:tc>
          <w:tcPr>
            <w:tcW w:w="1427" w:type="dxa"/>
          </w:tcPr>
          <w:p w14:paraId="524C2070"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随机</w:t>
            </w:r>
          </w:p>
        </w:tc>
        <w:tc>
          <w:tcPr>
            <w:tcW w:w="1364" w:type="dxa"/>
          </w:tcPr>
          <w:p w14:paraId="4D854D64"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全体成员</w:t>
            </w:r>
          </w:p>
        </w:tc>
        <w:tc>
          <w:tcPr>
            <w:tcW w:w="1317" w:type="dxa"/>
          </w:tcPr>
          <w:p w14:paraId="0DF6D3F7" w14:textId="77777777" w:rsidR="006E08C2" w:rsidRDefault="006E08C2" w:rsidP="00AA4835">
            <w:pPr>
              <w:widowControl w:val="0"/>
              <w:spacing w:before="156" w:after="156"/>
              <w:ind w:left="400" w:hanging="400"/>
              <w:jc w:val="both"/>
              <w:rPr>
                <w:rFonts w:asciiTheme="minorHAnsi" w:eastAsiaTheme="minorEastAsia" w:hAnsiTheme="minorHAnsi" w:cs="Times New Roman"/>
                <w:kern w:val="2"/>
              </w:rPr>
            </w:pPr>
            <w:r>
              <w:rPr>
                <w:rFonts w:hint="eastAsia"/>
              </w:rPr>
              <w:t>无</w:t>
            </w:r>
          </w:p>
        </w:tc>
      </w:tr>
      <w:tr w:rsidR="006E08C2" w14:paraId="6247C380" w14:textId="77777777" w:rsidTr="00AA4835">
        <w:trPr>
          <w:del w:id="1933" w:author="hyx" w:date="2018-11-02T10:13:00Z"/>
        </w:trPr>
        <w:tc>
          <w:tcPr>
            <w:tcW w:w="1363" w:type="dxa"/>
          </w:tcPr>
          <w:p w14:paraId="7D3F6DA2" w14:textId="77777777" w:rsidR="006E08C2" w:rsidRDefault="006E08C2" w:rsidP="00AA4835">
            <w:pPr>
              <w:widowControl w:val="0"/>
              <w:spacing w:before="156" w:after="156"/>
              <w:ind w:left="400" w:hanging="400"/>
              <w:jc w:val="both"/>
              <w:rPr>
                <w:del w:id="1934" w:author="hyx" w:date="2018-11-02T10:13:00Z"/>
              </w:rPr>
            </w:pPr>
            <w:del w:id="1935" w:author="hyx" w:date="2018-11-02T10:13:00Z">
              <w:r>
                <w:rPr>
                  <w:rFonts w:hint="eastAsia"/>
                </w:rPr>
                <w:delText>紧急会议</w:delText>
              </w:r>
            </w:del>
          </w:p>
        </w:tc>
        <w:tc>
          <w:tcPr>
            <w:tcW w:w="1386" w:type="dxa"/>
          </w:tcPr>
          <w:p w14:paraId="055DEC6C" w14:textId="77777777" w:rsidR="006E08C2" w:rsidRDefault="006E08C2" w:rsidP="00AA4835">
            <w:pPr>
              <w:widowControl w:val="0"/>
              <w:spacing w:before="156" w:after="156"/>
              <w:ind w:left="400" w:hanging="400"/>
              <w:jc w:val="both"/>
              <w:rPr>
                <w:del w:id="1936" w:author="hyx" w:date="2018-11-02T10:13:00Z"/>
              </w:rPr>
            </w:pPr>
            <w:del w:id="1937" w:author="hyx" w:date="2018-11-02T10:13:00Z">
              <w:r>
                <w:rPr>
                  <w:rFonts w:hint="eastAsia"/>
                </w:rPr>
                <w:delText>开会</w:delText>
              </w:r>
            </w:del>
          </w:p>
        </w:tc>
        <w:tc>
          <w:tcPr>
            <w:tcW w:w="1439" w:type="dxa"/>
          </w:tcPr>
          <w:p w14:paraId="7F43956A" w14:textId="77777777" w:rsidR="006E08C2" w:rsidRDefault="006E08C2" w:rsidP="00AA4835">
            <w:pPr>
              <w:widowControl w:val="0"/>
              <w:spacing w:before="156" w:after="156"/>
              <w:ind w:left="400" w:hanging="400"/>
              <w:jc w:val="both"/>
              <w:rPr>
                <w:del w:id="1938" w:author="hyx" w:date="2018-11-02T10:13:00Z"/>
              </w:rPr>
            </w:pPr>
            <w:del w:id="1939" w:author="hyx" w:date="2018-11-02T10:13:00Z">
              <w:r>
                <w:rPr>
                  <w:rFonts w:hint="eastAsia"/>
                </w:rPr>
                <w:delText>理四4楼东北角</w:delText>
              </w:r>
            </w:del>
          </w:p>
        </w:tc>
        <w:tc>
          <w:tcPr>
            <w:tcW w:w="1427" w:type="dxa"/>
          </w:tcPr>
          <w:p w14:paraId="5EC80DD3" w14:textId="77777777" w:rsidR="006E08C2" w:rsidRDefault="006E08C2" w:rsidP="00AA4835">
            <w:pPr>
              <w:widowControl w:val="0"/>
              <w:spacing w:before="156" w:after="156"/>
              <w:ind w:left="400" w:hanging="400"/>
              <w:jc w:val="both"/>
              <w:rPr>
                <w:del w:id="1940" w:author="hyx" w:date="2018-11-02T10:13:00Z"/>
              </w:rPr>
            </w:pPr>
            <w:del w:id="1941" w:author="hyx" w:date="2018-11-02T10:13:00Z">
              <w:r>
                <w:rPr>
                  <w:rFonts w:hint="eastAsia"/>
                </w:rPr>
                <w:delText>P</w:delText>
              </w:r>
              <w:r>
                <w:delText>M</w:delText>
              </w:r>
              <w:r>
                <w:rPr>
                  <w:rFonts w:hint="eastAsia"/>
                </w:rPr>
                <w:delText>下达时间</w:delText>
              </w:r>
            </w:del>
          </w:p>
        </w:tc>
        <w:tc>
          <w:tcPr>
            <w:tcW w:w="1364" w:type="dxa"/>
          </w:tcPr>
          <w:p w14:paraId="3BC73D7B" w14:textId="77777777" w:rsidR="006E08C2" w:rsidRDefault="006E08C2" w:rsidP="00AA4835">
            <w:pPr>
              <w:widowControl w:val="0"/>
              <w:spacing w:before="156" w:after="156"/>
              <w:ind w:left="400" w:hanging="400"/>
              <w:jc w:val="both"/>
              <w:rPr>
                <w:del w:id="1942" w:author="hyx" w:date="2018-11-02T10:13:00Z"/>
              </w:rPr>
            </w:pPr>
            <w:del w:id="1943" w:author="hyx" w:date="2018-11-02T10:13:00Z">
              <w:r>
                <w:rPr>
                  <w:rFonts w:hint="eastAsia"/>
                </w:rPr>
                <w:delText>全体成员</w:delText>
              </w:r>
            </w:del>
          </w:p>
        </w:tc>
        <w:tc>
          <w:tcPr>
            <w:tcW w:w="1317" w:type="dxa"/>
          </w:tcPr>
          <w:p w14:paraId="658E6BC0" w14:textId="77777777" w:rsidR="006E08C2" w:rsidRDefault="006E08C2" w:rsidP="00AA4835">
            <w:pPr>
              <w:spacing w:before="156" w:after="156"/>
              <w:ind w:left="400" w:hanging="400"/>
              <w:rPr>
                <w:del w:id="1944" w:author="hyx" w:date="2018-11-02T10:13:00Z"/>
              </w:rPr>
            </w:pPr>
            <w:del w:id="1945" w:author="hyx" w:date="2018-11-02T10:13:00Z">
              <w:r>
                <w:rPr>
                  <w:rFonts w:hint="eastAsia"/>
                </w:rPr>
                <w:delText>会议纪要</w:delText>
              </w:r>
            </w:del>
          </w:p>
          <w:p w14:paraId="23C89D50" w14:textId="77777777" w:rsidR="006E08C2" w:rsidRDefault="006E08C2" w:rsidP="00AA4835">
            <w:pPr>
              <w:widowControl w:val="0"/>
              <w:spacing w:before="156" w:after="156"/>
              <w:ind w:left="400" w:hanging="400"/>
              <w:jc w:val="both"/>
              <w:rPr>
                <w:del w:id="1946" w:author="hyx" w:date="2018-11-02T10:13:00Z"/>
              </w:rPr>
            </w:pPr>
            <w:del w:id="1947" w:author="hyx" w:date="2018-11-02T10:13:00Z">
              <w:r>
                <w:rPr>
                  <w:rFonts w:hint="eastAsia"/>
                </w:rPr>
                <w:delText>/录音文件</w:delText>
              </w:r>
            </w:del>
          </w:p>
        </w:tc>
      </w:tr>
    </w:tbl>
    <w:p w14:paraId="620EB3D8" w14:textId="77777777" w:rsidR="00F978EB" w:rsidRPr="003A7831" w:rsidRDefault="00F978EB" w:rsidP="00F978EB"/>
    <w:p w14:paraId="69164094" w14:textId="77777777" w:rsidR="00F978EB" w:rsidRDefault="00F978EB" w:rsidP="00F978EB">
      <w:pPr>
        <w:pStyle w:val="a1"/>
      </w:pPr>
      <w:bookmarkStart w:id="1948" w:name="_Toc499772396"/>
      <w:bookmarkStart w:id="1949" w:name="_Toc533946106"/>
      <w:r w:rsidRPr="0099194F">
        <w:t>特殊沟通计划</w:t>
      </w:r>
      <w:bookmarkEnd w:id="1948"/>
      <w:bookmarkEnd w:id="1949"/>
    </w:p>
    <w:p w14:paraId="15B8692D" w14:textId="77777777" w:rsidR="00F978EB" w:rsidRPr="003A7831" w:rsidRDefault="00F978EB" w:rsidP="00F978EB">
      <w:pPr>
        <w:ind w:firstLine="420"/>
      </w:pPr>
      <w:r>
        <w:rPr>
          <w:rFonts w:hint="eastAsia"/>
        </w:rPr>
        <w:t>暂无</w:t>
      </w:r>
    </w:p>
    <w:p w14:paraId="5EA79D0A" w14:textId="77777777" w:rsidR="00F978EB" w:rsidRDefault="00F978EB" w:rsidP="00F978EB">
      <w:pPr>
        <w:pStyle w:val="a0"/>
      </w:pPr>
      <w:bookmarkStart w:id="1950" w:name="_Toc499772397"/>
      <w:bookmarkStart w:id="1951" w:name="_Toc533946107"/>
      <w:r w:rsidRPr="0099194F">
        <w:t>限制沟通因素</w:t>
      </w:r>
      <w:bookmarkEnd w:id="1950"/>
      <w:bookmarkEnd w:id="1951"/>
    </w:p>
    <w:p w14:paraId="5F408397" w14:textId="20118CC6" w:rsidR="00F978EB" w:rsidRDefault="00F978EB" w:rsidP="00F978EB">
      <w:pPr>
        <w:ind w:firstLine="420"/>
      </w:pPr>
      <w:r w:rsidRPr="003A7831">
        <w:rPr>
          <w:rFonts w:hint="eastAsia"/>
        </w:rPr>
        <w:t>目前有以下限制因素：</w:t>
      </w:r>
      <w:r w:rsidR="006E08C2">
        <w:rPr>
          <w:rFonts w:hint="eastAsia"/>
        </w:rPr>
        <w:t>黄叶轩</w:t>
      </w:r>
      <w:r w:rsidRPr="003A7831">
        <w:rPr>
          <w:rFonts w:hint="eastAsia"/>
        </w:rPr>
        <w:t>的</w:t>
      </w:r>
      <w:r w:rsidR="006E08C2">
        <w:rPr>
          <w:rFonts w:hint="eastAsia"/>
        </w:rPr>
        <w:t>大学生科研</w:t>
      </w:r>
      <w:r w:rsidRPr="003A7831">
        <w:rPr>
          <w:rFonts w:hint="eastAsia"/>
        </w:rPr>
        <w:t>目、</w:t>
      </w:r>
      <w:r w:rsidR="006E08C2">
        <w:rPr>
          <w:rFonts w:hint="eastAsia"/>
        </w:rPr>
        <w:t>陈苏民</w:t>
      </w:r>
      <w:r w:rsidRPr="003A7831">
        <w:rPr>
          <w:rFonts w:hint="eastAsia"/>
        </w:rPr>
        <w:t>的</w:t>
      </w:r>
      <w:r w:rsidR="006E08C2">
        <w:rPr>
          <w:rFonts w:hint="eastAsia"/>
        </w:rPr>
        <w:t>国</w:t>
      </w:r>
      <w:proofErr w:type="gramStart"/>
      <w:r w:rsidR="006E08C2">
        <w:rPr>
          <w:rFonts w:hint="eastAsia"/>
        </w:rPr>
        <w:t>创项目</w:t>
      </w:r>
      <w:proofErr w:type="gramEnd"/>
      <w:r w:rsidR="006E08C2" w:rsidRPr="003A7831">
        <w:rPr>
          <w:rFonts w:hint="eastAsia"/>
        </w:rPr>
        <w:t>及实验室的活动</w:t>
      </w:r>
      <w:r w:rsidR="006E08C2">
        <w:rPr>
          <w:rFonts w:hint="eastAsia"/>
        </w:rPr>
        <w:t>。</w:t>
      </w:r>
      <w:r w:rsidRPr="003A7831">
        <w:t>上述活动或事项会对日常沟通有一些冲突，但是不影响正式沟通计划中的要项。</w:t>
      </w:r>
    </w:p>
    <w:p w14:paraId="49051477" w14:textId="77777777" w:rsidR="00F978EB" w:rsidRPr="003A7831" w:rsidRDefault="00F978EB" w:rsidP="00F978EB"/>
    <w:p w14:paraId="62EF068D" w14:textId="77777777" w:rsidR="00F978EB" w:rsidRDefault="00F978EB" w:rsidP="00F978EB">
      <w:pPr>
        <w:pStyle w:val="a"/>
      </w:pPr>
      <w:bookmarkStart w:id="1952" w:name="_Toc496816798"/>
      <w:bookmarkStart w:id="1953" w:name="_Toc499772398"/>
      <w:bookmarkStart w:id="1954" w:name="_Toc533946108"/>
      <w:r w:rsidRPr="0099194F">
        <w:t>风险管理计划</w:t>
      </w:r>
      <w:bookmarkEnd w:id="1952"/>
      <w:bookmarkEnd w:id="1953"/>
      <w:bookmarkEnd w:id="1954"/>
    </w:p>
    <w:p w14:paraId="06DB2997" w14:textId="25184E59" w:rsidR="00F978EB" w:rsidRDefault="00F978EB" w:rsidP="00F978EB">
      <w:pPr>
        <w:pStyle w:val="a0"/>
      </w:pPr>
      <w:bookmarkStart w:id="1955" w:name="_Toc496816799"/>
      <w:bookmarkStart w:id="1956" w:name="_Toc499772399"/>
      <w:bookmarkStart w:id="1957" w:name="_Toc533946109"/>
      <w:r w:rsidRPr="00591F87">
        <w:t>项目风险类别定义</w:t>
      </w:r>
      <w:bookmarkEnd w:id="1955"/>
      <w:bookmarkEnd w:id="1956"/>
      <w:bookmarkEnd w:id="1957"/>
    </w:p>
    <w:tbl>
      <w:tblPr>
        <w:tblStyle w:val="aff5"/>
        <w:tblW w:w="8132" w:type="dxa"/>
        <w:tblInd w:w="108" w:type="dxa"/>
        <w:tblLayout w:type="fixed"/>
        <w:tblLook w:val="04A0" w:firstRow="1" w:lastRow="0" w:firstColumn="1" w:lastColumn="0" w:noHBand="0" w:noVBand="1"/>
      </w:tblPr>
      <w:tblGrid>
        <w:gridCol w:w="1667"/>
        <w:gridCol w:w="6465"/>
      </w:tblGrid>
      <w:tr w:rsidR="006E08C2" w14:paraId="02FE2CA8" w14:textId="77777777" w:rsidTr="00AA4835">
        <w:tc>
          <w:tcPr>
            <w:tcW w:w="1667" w:type="dxa"/>
            <w:shd w:val="clear" w:color="auto" w:fill="B4C6E7" w:themeFill="accent1" w:themeFillTint="66"/>
          </w:tcPr>
          <w:p w14:paraId="18BB8AAB" w14:textId="77777777" w:rsidR="006E08C2" w:rsidRDefault="006E08C2" w:rsidP="00AA4835">
            <w:pPr>
              <w:spacing w:before="156" w:after="156"/>
              <w:ind w:left="402" w:hanging="402"/>
              <w:rPr>
                <w:b/>
              </w:rPr>
            </w:pPr>
            <w:r>
              <w:rPr>
                <w:rFonts w:hint="eastAsia"/>
                <w:b/>
              </w:rPr>
              <w:t>风险类别</w:t>
            </w:r>
          </w:p>
        </w:tc>
        <w:tc>
          <w:tcPr>
            <w:tcW w:w="6465" w:type="dxa"/>
            <w:shd w:val="clear" w:color="auto" w:fill="B4C6E7" w:themeFill="accent1" w:themeFillTint="66"/>
          </w:tcPr>
          <w:p w14:paraId="6DC3937E" w14:textId="77777777" w:rsidR="006E08C2" w:rsidRDefault="006E08C2" w:rsidP="00AA4835">
            <w:pPr>
              <w:spacing w:before="156" w:after="156"/>
              <w:ind w:left="402" w:hanging="402"/>
              <w:rPr>
                <w:b/>
              </w:rPr>
            </w:pPr>
            <w:r>
              <w:rPr>
                <w:b/>
              </w:rPr>
              <w:t>描述</w:t>
            </w:r>
          </w:p>
        </w:tc>
      </w:tr>
      <w:tr w:rsidR="006E08C2" w14:paraId="7BCE0CCD" w14:textId="77777777" w:rsidTr="00AA4835">
        <w:tc>
          <w:tcPr>
            <w:tcW w:w="1667" w:type="dxa"/>
            <w:shd w:val="clear" w:color="auto" w:fill="auto"/>
          </w:tcPr>
          <w:p w14:paraId="6C03E173" w14:textId="77777777" w:rsidR="006E08C2" w:rsidRDefault="006E08C2" w:rsidP="00AA4835">
            <w:pPr>
              <w:spacing w:before="156" w:after="156"/>
              <w:ind w:left="400" w:hanging="400"/>
            </w:pPr>
            <w:r>
              <w:rPr>
                <w:rFonts w:hint="eastAsia"/>
              </w:rPr>
              <w:t>技术风险</w:t>
            </w:r>
          </w:p>
        </w:tc>
        <w:tc>
          <w:tcPr>
            <w:tcW w:w="6465" w:type="dxa"/>
          </w:tcPr>
          <w:p w14:paraId="6BECF05D" w14:textId="77777777" w:rsidR="006E08C2" w:rsidRDefault="006E08C2" w:rsidP="006E08C2">
            <w:pPr>
              <w:spacing w:before="156" w:after="156"/>
            </w:pPr>
            <w:r>
              <w:t>通常包括</w:t>
            </w:r>
            <w:r>
              <w:rPr>
                <w:rFonts w:hint="eastAsia"/>
              </w:rPr>
              <w:t>软件开发阶段人员的技术无法达到开发的要求，以及开发过程中，用户对技术的要求无法达到</w:t>
            </w:r>
            <w:r>
              <w:t>。</w:t>
            </w:r>
          </w:p>
        </w:tc>
      </w:tr>
      <w:tr w:rsidR="006E08C2" w14:paraId="25B19966" w14:textId="77777777" w:rsidTr="00AA4835">
        <w:tc>
          <w:tcPr>
            <w:tcW w:w="1667" w:type="dxa"/>
            <w:shd w:val="clear" w:color="auto" w:fill="auto"/>
          </w:tcPr>
          <w:p w14:paraId="2ACE1FC4" w14:textId="77777777" w:rsidR="006E08C2" w:rsidRDefault="006E08C2" w:rsidP="00AA4835">
            <w:pPr>
              <w:spacing w:before="156" w:after="156"/>
              <w:ind w:left="400" w:hanging="400"/>
            </w:pPr>
            <w:r>
              <w:rPr>
                <w:rFonts w:hint="eastAsia"/>
              </w:rPr>
              <w:t>参与者风险</w:t>
            </w:r>
          </w:p>
        </w:tc>
        <w:tc>
          <w:tcPr>
            <w:tcW w:w="6465" w:type="dxa"/>
          </w:tcPr>
          <w:p w14:paraId="40A56F74" w14:textId="77777777" w:rsidR="006E08C2" w:rsidRDefault="006E08C2" w:rsidP="006E08C2">
            <w:pPr>
              <w:spacing w:before="156" w:after="156"/>
            </w:pPr>
            <w:r>
              <w:t>通常</w:t>
            </w:r>
            <w:r>
              <w:rPr>
                <w:rFonts w:hint="eastAsia"/>
              </w:rPr>
              <w:t>用户更改，开发人员的变更以及减少，开发人员请假生病以及课程繁忙</w:t>
            </w:r>
            <w:r>
              <w:t>等。</w:t>
            </w:r>
          </w:p>
        </w:tc>
      </w:tr>
      <w:tr w:rsidR="006E08C2" w14:paraId="31A9AAB0" w14:textId="77777777" w:rsidTr="00AA4835">
        <w:tc>
          <w:tcPr>
            <w:tcW w:w="1667" w:type="dxa"/>
            <w:shd w:val="clear" w:color="auto" w:fill="auto"/>
          </w:tcPr>
          <w:p w14:paraId="295692E1" w14:textId="77777777" w:rsidR="006E08C2" w:rsidRDefault="006E08C2" w:rsidP="00AA4835">
            <w:pPr>
              <w:spacing w:before="156" w:after="156"/>
              <w:ind w:left="400" w:hanging="400"/>
            </w:pPr>
            <w:r>
              <w:rPr>
                <w:rFonts w:hint="eastAsia"/>
              </w:rPr>
              <w:t>结构风险</w:t>
            </w:r>
          </w:p>
        </w:tc>
        <w:tc>
          <w:tcPr>
            <w:tcW w:w="6465" w:type="dxa"/>
          </w:tcPr>
          <w:p w14:paraId="794D9DBF" w14:textId="77777777" w:rsidR="006E08C2" w:rsidRDefault="006E08C2" w:rsidP="00AA4835">
            <w:pPr>
              <w:spacing w:before="156" w:after="156"/>
              <w:ind w:left="400" w:hanging="400"/>
            </w:pPr>
            <w:r>
              <w:t>通常包括</w:t>
            </w:r>
            <w:r>
              <w:rPr>
                <w:rFonts w:hint="eastAsia"/>
              </w:rPr>
              <w:t>系统结构的改变和人员配置的改变。</w:t>
            </w:r>
          </w:p>
        </w:tc>
      </w:tr>
      <w:tr w:rsidR="006E08C2" w14:paraId="2D47AE1E" w14:textId="77777777" w:rsidTr="00AA4835">
        <w:tc>
          <w:tcPr>
            <w:tcW w:w="1667" w:type="dxa"/>
            <w:shd w:val="clear" w:color="auto" w:fill="auto"/>
          </w:tcPr>
          <w:p w14:paraId="5505F6FB" w14:textId="77777777" w:rsidR="006E08C2" w:rsidRDefault="006E08C2" w:rsidP="00AA4835">
            <w:pPr>
              <w:spacing w:before="156" w:after="156"/>
              <w:ind w:left="400" w:hanging="400"/>
            </w:pPr>
            <w:r>
              <w:rPr>
                <w:rFonts w:hint="eastAsia"/>
              </w:rPr>
              <w:t>工具风险</w:t>
            </w:r>
          </w:p>
        </w:tc>
        <w:tc>
          <w:tcPr>
            <w:tcW w:w="6465" w:type="dxa"/>
          </w:tcPr>
          <w:p w14:paraId="60E0DB3D" w14:textId="77777777" w:rsidR="006E08C2" w:rsidRDefault="006E08C2" w:rsidP="006E08C2">
            <w:pPr>
              <w:spacing w:before="156" w:after="156"/>
            </w:pPr>
            <w:r>
              <w:rPr>
                <w:rFonts w:hint="eastAsia"/>
              </w:rPr>
              <w:t>通常包括开发过程中的工具无法达到开发的要求，以及工具的变更和出错情况。</w:t>
            </w:r>
          </w:p>
        </w:tc>
      </w:tr>
      <w:tr w:rsidR="006E08C2" w14:paraId="077D763A" w14:textId="77777777" w:rsidTr="00AA4835">
        <w:tc>
          <w:tcPr>
            <w:tcW w:w="1667" w:type="dxa"/>
            <w:shd w:val="clear" w:color="auto" w:fill="auto"/>
          </w:tcPr>
          <w:p w14:paraId="31EF9183" w14:textId="77777777" w:rsidR="006E08C2" w:rsidRDefault="006E08C2" w:rsidP="00AA4835">
            <w:pPr>
              <w:spacing w:before="156" w:after="156"/>
              <w:ind w:left="400" w:hanging="400"/>
            </w:pPr>
            <w:r>
              <w:rPr>
                <w:rFonts w:hint="eastAsia"/>
              </w:rPr>
              <w:t>任务风险</w:t>
            </w:r>
          </w:p>
        </w:tc>
        <w:tc>
          <w:tcPr>
            <w:tcW w:w="6465" w:type="dxa"/>
          </w:tcPr>
          <w:p w14:paraId="4EAE158C" w14:textId="77777777" w:rsidR="006E08C2" w:rsidRDefault="006E08C2" w:rsidP="006E08C2">
            <w:pPr>
              <w:spacing w:before="156" w:after="156"/>
            </w:pPr>
            <w:r>
              <w:rPr>
                <w:rFonts w:hint="eastAsia"/>
              </w:rPr>
              <w:t>通常包括开发人员对任务分配的不平均，以及开发人员没有即使有效的完成自己的任务。</w:t>
            </w:r>
          </w:p>
        </w:tc>
      </w:tr>
    </w:tbl>
    <w:p w14:paraId="30827B28" w14:textId="77777777" w:rsidR="006E08C2" w:rsidRPr="006E08C2" w:rsidRDefault="006E08C2" w:rsidP="006E08C2"/>
    <w:p w14:paraId="436886DD" w14:textId="77777777" w:rsidR="00F978EB" w:rsidRDefault="00F978EB" w:rsidP="00F978EB">
      <w:pPr>
        <w:pStyle w:val="a0"/>
      </w:pPr>
      <w:bookmarkStart w:id="1958" w:name="_Toc496816800"/>
      <w:bookmarkStart w:id="1959" w:name="_Toc499772400"/>
      <w:bookmarkStart w:id="1960" w:name="_Toc533946110"/>
      <w:r w:rsidRPr="0099194F">
        <w:t>项目风险概率和影响定义</w:t>
      </w:r>
      <w:bookmarkEnd w:id="1958"/>
      <w:bookmarkEnd w:id="1959"/>
      <w:bookmarkEnd w:id="1960"/>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6E08C2" w14:paraId="4C40D7A2" w14:textId="77777777" w:rsidTr="00AA4835">
        <w:trPr>
          <w:trHeight w:val="285"/>
          <w:jc w:val="center"/>
        </w:trPr>
        <w:tc>
          <w:tcPr>
            <w:tcW w:w="644" w:type="dxa"/>
            <w:shd w:val="clear" w:color="auto" w:fill="B4C6E7" w:themeFill="accent1" w:themeFillTint="66"/>
            <w:vAlign w:val="center"/>
          </w:tcPr>
          <w:p w14:paraId="2E661EDB" w14:textId="77777777" w:rsidR="006E08C2" w:rsidRDefault="006E08C2" w:rsidP="00AA4835">
            <w:pPr>
              <w:rPr>
                <w:b/>
              </w:rPr>
            </w:pPr>
            <w:r>
              <w:rPr>
                <w:rFonts w:hint="eastAsia"/>
                <w:b/>
              </w:rPr>
              <w:t>参数</w:t>
            </w:r>
          </w:p>
        </w:tc>
        <w:tc>
          <w:tcPr>
            <w:tcW w:w="992" w:type="dxa"/>
            <w:shd w:val="clear" w:color="auto" w:fill="B4C6E7" w:themeFill="accent1" w:themeFillTint="66"/>
            <w:vAlign w:val="center"/>
          </w:tcPr>
          <w:p w14:paraId="1EBA76BA" w14:textId="77777777" w:rsidR="006E08C2" w:rsidRDefault="006E08C2" w:rsidP="00AA4835">
            <w:pPr>
              <w:rPr>
                <w:b/>
              </w:rPr>
            </w:pPr>
            <w:r>
              <w:rPr>
                <w:rFonts w:hint="eastAsia"/>
                <w:b/>
              </w:rPr>
              <w:t>定性描述</w:t>
            </w:r>
          </w:p>
        </w:tc>
        <w:tc>
          <w:tcPr>
            <w:tcW w:w="1276" w:type="dxa"/>
            <w:shd w:val="clear" w:color="auto" w:fill="B4C6E7" w:themeFill="accent1" w:themeFillTint="66"/>
            <w:vAlign w:val="center"/>
          </w:tcPr>
          <w:p w14:paraId="726975C4" w14:textId="77777777" w:rsidR="006E08C2" w:rsidRDefault="006E08C2" w:rsidP="00AA4835">
            <w:pPr>
              <w:rPr>
                <w:b/>
              </w:rPr>
            </w:pPr>
            <w:r>
              <w:rPr>
                <w:rFonts w:hint="eastAsia"/>
                <w:b/>
              </w:rPr>
              <w:t>进度</w:t>
            </w:r>
          </w:p>
        </w:tc>
        <w:tc>
          <w:tcPr>
            <w:tcW w:w="1139" w:type="dxa"/>
            <w:shd w:val="clear" w:color="auto" w:fill="B4C6E7" w:themeFill="accent1" w:themeFillTint="66"/>
            <w:vAlign w:val="center"/>
          </w:tcPr>
          <w:p w14:paraId="52D7C2E2" w14:textId="77777777" w:rsidR="006E08C2" w:rsidRDefault="006E08C2" w:rsidP="00AA4835">
            <w:pPr>
              <w:rPr>
                <w:b/>
              </w:rPr>
            </w:pPr>
            <w:r>
              <w:rPr>
                <w:rFonts w:hint="eastAsia"/>
                <w:b/>
              </w:rPr>
              <w:t>成本</w:t>
            </w:r>
          </w:p>
        </w:tc>
        <w:tc>
          <w:tcPr>
            <w:tcW w:w="1880" w:type="dxa"/>
            <w:shd w:val="clear" w:color="auto" w:fill="B4C6E7" w:themeFill="accent1" w:themeFillTint="66"/>
            <w:vAlign w:val="center"/>
          </w:tcPr>
          <w:p w14:paraId="3A5C3A7C" w14:textId="77777777" w:rsidR="006E08C2" w:rsidRDefault="006E08C2" w:rsidP="00AA4835">
            <w:pPr>
              <w:rPr>
                <w:b/>
              </w:rPr>
            </w:pPr>
            <w:r>
              <w:rPr>
                <w:rFonts w:hint="eastAsia"/>
                <w:b/>
              </w:rPr>
              <w:t>质量</w:t>
            </w:r>
          </w:p>
        </w:tc>
        <w:tc>
          <w:tcPr>
            <w:tcW w:w="1763" w:type="dxa"/>
            <w:shd w:val="clear" w:color="auto" w:fill="B4C6E7" w:themeFill="accent1" w:themeFillTint="66"/>
            <w:vAlign w:val="center"/>
          </w:tcPr>
          <w:p w14:paraId="7F3C6D7A" w14:textId="77777777" w:rsidR="006E08C2" w:rsidRDefault="006E08C2" w:rsidP="00AA4835">
            <w:pPr>
              <w:rPr>
                <w:b/>
              </w:rPr>
            </w:pPr>
            <w:r>
              <w:rPr>
                <w:rFonts w:hint="eastAsia"/>
                <w:b/>
              </w:rPr>
              <w:t>范围</w:t>
            </w:r>
          </w:p>
        </w:tc>
      </w:tr>
      <w:tr w:rsidR="006E08C2" w14:paraId="182C5A56" w14:textId="77777777" w:rsidTr="00AA4835">
        <w:trPr>
          <w:trHeight w:val="300"/>
          <w:jc w:val="center"/>
        </w:trPr>
        <w:tc>
          <w:tcPr>
            <w:tcW w:w="644" w:type="dxa"/>
            <w:vMerge w:val="restart"/>
            <w:shd w:val="clear" w:color="auto" w:fill="B4C6E7" w:themeFill="accent1" w:themeFillTint="66"/>
            <w:vAlign w:val="center"/>
          </w:tcPr>
          <w:p w14:paraId="6E9D347F" w14:textId="77777777" w:rsidR="006E08C2" w:rsidRDefault="006E08C2" w:rsidP="00AA4835">
            <w:r>
              <w:rPr>
                <w:rFonts w:hint="eastAsia"/>
              </w:rPr>
              <w:t>概率</w:t>
            </w:r>
          </w:p>
        </w:tc>
        <w:tc>
          <w:tcPr>
            <w:tcW w:w="992" w:type="dxa"/>
            <w:shd w:val="clear" w:color="auto" w:fill="auto"/>
            <w:vAlign w:val="center"/>
          </w:tcPr>
          <w:p w14:paraId="1FF3D364" w14:textId="77777777" w:rsidR="006E08C2" w:rsidRDefault="006E08C2" w:rsidP="00AA4835">
            <w:r>
              <w:rPr>
                <w:rFonts w:hint="eastAsia"/>
              </w:rPr>
              <w:t>高</w:t>
            </w:r>
          </w:p>
        </w:tc>
        <w:tc>
          <w:tcPr>
            <w:tcW w:w="6058" w:type="dxa"/>
            <w:gridSpan w:val="4"/>
            <w:vMerge w:val="restart"/>
            <w:shd w:val="clear" w:color="auto" w:fill="auto"/>
            <w:vAlign w:val="center"/>
          </w:tcPr>
          <w:p w14:paraId="6801627E" w14:textId="77777777" w:rsidR="006E08C2" w:rsidRDefault="006E08C2" w:rsidP="00AA4835">
            <w:r>
              <w:rPr>
                <w:rFonts w:hint="eastAsia"/>
              </w:rPr>
              <w:t>表示发生的可能性</w:t>
            </w:r>
          </w:p>
        </w:tc>
      </w:tr>
      <w:tr w:rsidR="006E08C2" w14:paraId="0EAD5F20" w14:textId="77777777" w:rsidTr="00AA4835">
        <w:trPr>
          <w:trHeight w:val="285"/>
          <w:jc w:val="center"/>
        </w:trPr>
        <w:tc>
          <w:tcPr>
            <w:tcW w:w="644" w:type="dxa"/>
            <w:vMerge/>
            <w:shd w:val="clear" w:color="auto" w:fill="B4C6E7" w:themeFill="accent1" w:themeFillTint="66"/>
            <w:vAlign w:val="center"/>
          </w:tcPr>
          <w:p w14:paraId="7892518E" w14:textId="77777777" w:rsidR="006E08C2" w:rsidRDefault="006E08C2" w:rsidP="00AA4835"/>
        </w:tc>
        <w:tc>
          <w:tcPr>
            <w:tcW w:w="992" w:type="dxa"/>
            <w:shd w:val="clear" w:color="auto" w:fill="auto"/>
            <w:vAlign w:val="center"/>
          </w:tcPr>
          <w:p w14:paraId="204FBD42" w14:textId="77777777" w:rsidR="006E08C2" w:rsidRDefault="006E08C2" w:rsidP="00AA4835">
            <w:r>
              <w:rPr>
                <w:rFonts w:hint="eastAsia"/>
              </w:rPr>
              <w:t>中</w:t>
            </w:r>
          </w:p>
        </w:tc>
        <w:tc>
          <w:tcPr>
            <w:tcW w:w="6058" w:type="dxa"/>
            <w:gridSpan w:val="4"/>
            <w:vMerge/>
            <w:vAlign w:val="center"/>
          </w:tcPr>
          <w:p w14:paraId="2E1C4C71" w14:textId="77777777" w:rsidR="006E08C2" w:rsidRDefault="006E08C2" w:rsidP="00AA4835"/>
        </w:tc>
      </w:tr>
      <w:tr w:rsidR="006E08C2" w14:paraId="4F9AA180" w14:textId="77777777" w:rsidTr="00AA4835">
        <w:trPr>
          <w:trHeight w:val="285"/>
          <w:jc w:val="center"/>
        </w:trPr>
        <w:tc>
          <w:tcPr>
            <w:tcW w:w="644" w:type="dxa"/>
            <w:vMerge/>
            <w:shd w:val="clear" w:color="auto" w:fill="B4C6E7" w:themeFill="accent1" w:themeFillTint="66"/>
            <w:vAlign w:val="center"/>
          </w:tcPr>
          <w:p w14:paraId="2C26FA76" w14:textId="77777777" w:rsidR="006E08C2" w:rsidRDefault="006E08C2" w:rsidP="00AA4835"/>
        </w:tc>
        <w:tc>
          <w:tcPr>
            <w:tcW w:w="992" w:type="dxa"/>
            <w:shd w:val="clear" w:color="auto" w:fill="auto"/>
            <w:vAlign w:val="center"/>
          </w:tcPr>
          <w:p w14:paraId="6E633E4E" w14:textId="77777777" w:rsidR="006E08C2" w:rsidRDefault="006E08C2" w:rsidP="00AA4835">
            <w:r>
              <w:rPr>
                <w:rFonts w:hint="eastAsia"/>
              </w:rPr>
              <w:t>低</w:t>
            </w:r>
          </w:p>
        </w:tc>
        <w:tc>
          <w:tcPr>
            <w:tcW w:w="6058" w:type="dxa"/>
            <w:gridSpan w:val="4"/>
            <w:vMerge/>
            <w:vAlign w:val="center"/>
          </w:tcPr>
          <w:p w14:paraId="705A3470" w14:textId="77777777" w:rsidR="006E08C2" w:rsidRDefault="006E08C2" w:rsidP="00AA4835"/>
        </w:tc>
      </w:tr>
      <w:tr w:rsidR="006E08C2" w14:paraId="3ED1E5B3" w14:textId="77777777" w:rsidTr="00AA4835">
        <w:trPr>
          <w:trHeight w:val="510"/>
          <w:jc w:val="center"/>
        </w:trPr>
        <w:tc>
          <w:tcPr>
            <w:tcW w:w="644" w:type="dxa"/>
            <w:vMerge w:val="restart"/>
            <w:shd w:val="clear" w:color="auto" w:fill="B4C6E7" w:themeFill="accent1" w:themeFillTint="66"/>
            <w:vAlign w:val="center"/>
          </w:tcPr>
          <w:p w14:paraId="7A328C3B" w14:textId="77777777" w:rsidR="006E08C2" w:rsidRDefault="006E08C2" w:rsidP="00AA4835">
            <w:r>
              <w:rPr>
                <w:rFonts w:hint="eastAsia"/>
              </w:rPr>
              <w:lastRenderedPageBreak/>
              <w:t>影响</w:t>
            </w:r>
          </w:p>
        </w:tc>
        <w:tc>
          <w:tcPr>
            <w:tcW w:w="992" w:type="dxa"/>
            <w:shd w:val="clear" w:color="auto" w:fill="auto"/>
            <w:vAlign w:val="center"/>
          </w:tcPr>
          <w:p w14:paraId="003AA062" w14:textId="77777777" w:rsidR="006E08C2" w:rsidRDefault="006E08C2" w:rsidP="00AA4835">
            <w:r>
              <w:rPr>
                <w:rFonts w:hint="eastAsia"/>
              </w:rPr>
              <w:t>高</w:t>
            </w:r>
          </w:p>
        </w:tc>
        <w:tc>
          <w:tcPr>
            <w:tcW w:w="1276" w:type="dxa"/>
            <w:shd w:val="clear" w:color="auto" w:fill="auto"/>
            <w:vAlign w:val="center"/>
          </w:tcPr>
          <w:p w14:paraId="64278745" w14:textId="77777777" w:rsidR="006E08C2" w:rsidRDefault="006E08C2" w:rsidP="00AA4835">
            <w:r>
              <w:rPr>
                <w:rFonts w:hint="eastAsia"/>
              </w:rPr>
              <w:t>进度延期半个月以上</w:t>
            </w:r>
          </w:p>
        </w:tc>
        <w:tc>
          <w:tcPr>
            <w:tcW w:w="1139" w:type="dxa"/>
            <w:shd w:val="clear" w:color="auto" w:fill="auto"/>
            <w:vAlign w:val="center"/>
          </w:tcPr>
          <w:p w14:paraId="5B7D60B2" w14:textId="77777777" w:rsidR="006E08C2" w:rsidRDefault="006E08C2" w:rsidP="00AA4835">
            <w:r>
              <w:rPr>
                <w:rFonts w:hint="eastAsia"/>
              </w:rPr>
              <w:t>成本超支</w:t>
            </w:r>
            <w:r>
              <w:t>20%</w:t>
            </w:r>
          </w:p>
        </w:tc>
        <w:tc>
          <w:tcPr>
            <w:tcW w:w="1880" w:type="dxa"/>
            <w:shd w:val="clear" w:color="auto" w:fill="auto"/>
            <w:vAlign w:val="center"/>
          </w:tcPr>
          <w:p w14:paraId="73F373D6" w14:textId="77777777" w:rsidR="006E08C2" w:rsidRDefault="006E08C2" w:rsidP="00AA4835">
            <w:r>
              <w:rPr>
                <w:rFonts w:hint="eastAsia"/>
              </w:rPr>
              <w:t>项目最终结果实际无法使用</w:t>
            </w:r>
          </w:p>
        </w:tc>
        <w:tc>
          <w:tcPr>
            <w:tcW w:w="1763" w:type="dxa"/>
            <w:shd w:val="clear" w:color="auto" w:fill="auto"/>
            <w:vAlign w:val="center"/>
          </w:tcPr>
          <w:p w14:paraId="5DAFDD83" w14:textId="77777777" w:rsidR="006E08C2" w:rsidRDefault="006E08C2" w:rsidP="00AA4835">
            <w:r>
              <w:rPr>
                <w:rFonts w:hint="eastAsia"/>
              </w:rPr>
              <w:t>每月重大变更大于</w:t>
            </w:r>
            <w:r>
              <w:t>3</w:t>
            </w:r>
            <w:r>
              <w:rPr>
                <w:rFonts w:hint="eastAsia"/>
              </w:rPr>
              <w:t>起</w:t>
            </w:r>
          </w:p>
        </w:tc>
      </w:tr>
      <w:tr w:rsidR="006E08C2" w14:paraId="40F3264A" w14:textId="77777777" w:rsidTr="00AA4835">
        <w:trPr>
          <w:trHeight w:val="510"/>
          <w:jc w:val="center"/>
        </w:trPr>
        <w:tc>
          <w:tcPr>
            <w:tcW w:w="644" w:type="dxa"/>
            <w:vMerge/>
            <w:shd w:val="clear" w:color="auto" w:fill="B4C6E7" w:themeFill="accent1" w:themeFillTint="66"/>
            <w:vAlign w:val="center"/>
          </w:tcPr>
          <w:p w14:paraId="1565C837" w14:textId="77777777" w:rsidR="006E08C2" w:rsidRDefault="006E08C2" w:rsidP="00AA4835"/>
        </w:tc>
        <w:tc>
          <w:tcPr>
            <w:tcW w:w="992" w:type="dxa"/>
            <w:shd w:val="clear" w:color="auto" w:fill="auto"/>
            <w:vAlign w:val="center"/>
          </w:tcPr>
          <w:p w14:paraId="7CBEA4B1" w14:textId="77777777" w:rsidR="006E08C2" w:rsidRDefault="006E08C2" w:rsidP="00AA4835">
            <w:r>
              <w:rPr>
                <w:rFonts w:hint="eastAsia"/>
              </w:rPr>
              <w:t>中</w:t>
            </w:r>
          </w:p>
        </w:tc>
        <w:tc>
          <w:tcPr>
            <w:tcW w:w="1276" w:type="dxa"/>
            <w:shd w:val="clear" w:color="auto" w:fill="auto"/>
            <w:vAlign w:val="center"/>
          </w:tcPr>
          <w:p w14:paraId="38C11BC7" w14:textId="77777777" w:rsidR="006E08C2" w:rsidRDefault="006E08C2" w:rsidP="00AA4835">
            <w:r>
              <w:rPr>
                <w:rFonts w:hint="eastAsia"/>
              </w:rPr>
              <w:t>进度延期一周以上</w:t>
            </w:r>
          </w:p>
        </w:tc>
        <w:tc>
          <w:tcPr>
            <w:tcW w:w="1139" w:type="dxa"/>
            <w:shd w:val="clear" w:color="auto" w:fill="auto"/>
            <w:vAlign w:val="center"/>
          </w:tcPr>
          <w:p w14:paraId="63537656" w14:textId="77777777" w:rsidR="006E08C2" w:rsidRDefault="006E08C2" w:rsidP="00AA4835">
            <w:r>
              <w:rPr>
                <w:rFonts w:hint="eastAsia"/>
              </w:rPr>
              <w:t>成本超支</w:t>
            </w:r>
            <w:r>
              <w:t>10%</w:t>
            </w:r>
            <w:r>
              <w:rPr>
                <w:rFonts w:hint="eastAsia"/>
              </w:rPr>
              <w:t>～</w:t>
            </w:r>
            <w:r>
              <w:t>20%</w:t>
            </w:r>
          </w:p>
        </w:tc>
        <w:tc>
          <w:tcPr>
            <w:tcW w:w="1880" w:type="dxa"/>
            <w:shd w:val="clear" w:color="auto" w:fill="auto"/>
            <w:vAlign w:val="center"/>
          </w:tcPr>
          <w:p w14:paraId="13EFA14E" w14:textId="77777777" w:rsidR="006E08C2" w:rsidRDefault="006E08C2" w:rsidP="00AA4835">
            <w:r>
              <w:rPr>
                <w:rFonts w:hint="eastAsia"/>
              </w:rPr>
              <w:t>质量降低到顾客不能接受的程度</w:t>
            </w:r>
          </w:p>
        </w:tc>
        <w:tc>
          <w:tcPr>
            <w:tcW w:w="1763" w:type="dxa"/>
            <w:shd w:val="clear" w:color="auto" w:fill="auto"/>
            <w:vAlign w:val="center"/>
          </w:tcPr>
          <w:p w14:paraId="6B0BDB90" w14:textId="77777777" w:rsidR="006E08C2" w:rsidRDefault="006E08C2" w:rsidP="00AA4835">
            <w:r>
              <w:rPr>
                <w:rFonts w:hint="eastAsia"/>
              </w:rPr>
              <w:t>每月重大变更大于</w:t>
            </w:r>
            <w:r>
              <w:t>2</w:t>
            </w:r>
            <w:r>
              <w:rPr>
                <w:rFonts w:hint="eastAsia"/>
              </w:rPr>
              <w:t>起</w:t>
            </w:r>
          </w:p>
        </w:tc>
      </w:tr>
      <w:tr w:rsidR="006E08C2" w14:paraId="751BE864" w14:textId="77777777" w:rsidTr="00AA4835">
        <w:trPr>
          <w:trHeight w:val="720"/>
          <w:jc w:val="center"/>
        </w:trPr>
        <w:tc>
          <w:tcPr>
            <w:tcW w:w="644" w:type="dxa"/>
            <w:vMerge/>
            <w:shd w:val="clear" w:color="auto" w:fill="B4C6E7" w:themeFill="accent1" w:themeFillTint="66"/>
            <w:vAlign w:val="center"/>
          </w:tcPr>
          <w:p w14:paraId="4B10ABD7" w14:textId="77777777" w:rsidR="006E08C2" w:rsidRDefault="006E08C2" w:rsidP="00AA4835"/>
        </w:tc>
        <w:tc>
          <w:tcPr>
            <w:tcW w:w="992" w:type="dxa"/>
            <w:shd w:val="clear" w:color="auto" w:fill="auto"/>
            <w:vAlign w:val="center"/>
          </w:tcPr>
          <w:p w14:paraId="599D3178" w14:textId="77777777" w:rsidR="006E08C2" w:rsidRDefault="006E08C2" w:rsidP="00AA4835">
            <w:r>
              <w:rPr>
                <w:rFonts w:hint="eastAsia"/>
              </w:rPr>
              <w:t>低</w:t>
            </w:r>
          </w:p>
        </w:tc>
        <w:tc>
          <w:tcPr>
            <w:tcW w:w="1276" w:type="dxa"/>
            <w:shd w:val="clear" w:color="auto" w:fill="auto"/>
            <w:vAlign w:val="center"/>
          </w:tcPr>
          <w:p w14:paraId="7E7FA4AD" w14:textId="77777777" w:rsidR="006E08C2" w:rsidRDefault="006E08C2" w:rsidP="00AA4835">
            <w:r>
              <w:rPr>
                <w:rFonts w:hint="eastAsia"/>
              </w:rPr>
              <w:t>进度延期三天以上一周以内</w:t>
            </w:r>
          </w:p>
        </w:tc>
        <w:tc>
          <w:tcPr>
            <w:tcW w:w="1139" w:type="dxa"/>
            <w:shd w:val="clear" w:color="auto" w:fill="auto"/>
            <w:vAlign w:val="center"/>
          </w:tcPr>
          <w:p w14:paraId="01DD8A1F" w14:textId="77777777" w:rsidR="006E08C2" w:rsidRDefault="006E08C2" w:rsidP="00AA4835">
            <w:r>
              <w:rPr>
                <w:rFonts w:hint="eastAsia"/>
              </w:rPr>
              <w:t>成本超支小于</w:t>
            </w:r>
            <w:r>
              <w:t>5%</w:t>
            </w:r>
          </w:p>
        </w:tc>
        <w:tc>
          <w:tcPr>
            <w:tcW w:w="1880" w:type="dxa"/>
            <w:shd w:val="clear" w:color="auto" w:fill="auto"/>
            <w:vAlign w:val="center"/>
          </w:tcPr>
          <w:p w14:paraId="2B0871BF" w14:textId="77777777" w:rsidR="006E08C2" w:rsidRDefault="006E08C2" w:rsidP="00AA4835">
            <w:r>
              <w:rPr>
                <w:rFonts w:hint="eastAsia"/>
              </w:rPr>
              <w:t>仅有要求极其严格的应用受到影响</w:t>
            </w:r>
          </w:p>
        </w:tc>
        <w:tc>
          <w:tcPr>
            <w:tcW w:w="1763" w:type="dxa"/>
            <w:shd w:val="clear" w:color="auto" w:fill="auto"/>
            <w:vAlign w:val="center"/>
          </w:tcPr>
          <w:p w14:paraId="7E0085DA" w14:textId="77777777" w:rsidR="006E08C2" w:rsidRDefault="006E08C2" w:rsidP="00AA4835">
            <w:r>
              <w:rPr>
                <w:rFonts w:hint="eastAsia"/>
              </w:rPr>
              <w:t>每月变更大于</w:t>
            </w:r>
            <w:r>
              <w:t>5</w:t>
            </w:r>
            <w:r>
              <w:rPr>
                <w:rFonts w:hint="eastAsia"/>
              </w:rPr>
              <w:t>起</w:t>
            </w:r>
          </w:p>
        </w:tc>
      </w:tr>
    </w:tbl>
    <w:p w14:paraId="1EFB0CE4" w14:textId="77777777" w:rsidR="00F978EB" w:rsidRPr="00F40DC1" w:rsidRDefault="00F978EB" w:rsidP="00F978EB"/>
    <w:p w14:paraId="202A3D87" w14:textId="77777777" w:rsidR="00F978EB" w:rsidRDefault="00F978EB" w:rsidP="00F978EB">
      <w:pPr>
        <w:pStyle w:val="a0"/>
      </w:pPr>
      <w:bookmarkStart w:id="1961" w:name="_Toc496816801"/>
      <w:bookmarkStart w:id="1962" w:name="_Toc499772401"/>
      <w:bookmarkStart w:id="1963" w:name="_Toc533946111"/>
      <w:r w:rsidRPr="0099194F">
        <w:t>项目风险状态定义</w:t>
      </w:r>
      <w:bookmarkEnd w:id="1961"/>
      <w:bookmarkEnd w:id="1962"/>
      <w:bookmarkEnd w:id="1963"/>
    </w:p>
    <w:p w14:paraId="0F872E73" w14:textId="77777777" w:rsidR="00F978EB" w:rsidRPr="00F40DC1" w:rsidRDefault="00F978EB" w:rsidP="00F978EB">
      <w:pPr>
        <w:ind w:firstLine="420"/>
      </w:pPr>
      <w:r>
        <w:rPr>
          <w:rFonts w:hint="eastAsia"/>
        </w:rPr>
        <w:t>TBD</w:t>
      </w:r>
    </w:p>
    <w:p w14:paraId="6467F86A" w14:textId="39E17708" w:rsidR="00F978EB" w:rsidRDefault="00F978EB" w:rsidP="006E08C2">
      <w:pPr>
        <w:pStyle w:val="a0"/>
      </w:pPr>
      <w:bookmarkStart w:id="1964" w:name="_Toc496816802"/>
      <w:bookmarkStart w:id="1965" w:name="_Toc499772402"/>
      <w:bookmarkStart w:id="1966" w:name="_Toc533946112"/>
      <w:r w:rsidRPr="0099194F">
        <w:t>风险评估</w:t>
      </w:r>
      <w:bookmarkEnd w:id="1964"/>
      <w:bookmarkEnd w:id="1965"/>
      <w:r w:rsidR="006E08C2">
        <w:rPr>
          <w:rFonts w:hint="eastAsia"/>
        </w:rPr>
        <w:t>即控制</w:t>
      </w:r>
      <w:bookmarkEnd w:id="1966"/>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903"/>
        <w:gridCol w:w="1625"/>
        <w:gridCol w:w="1157"/>
        <w:gridCol w:w="1157"/>
        <w:gridCol w:w="1130"/>
      </w:tblGrid>
      <w:tr w:rsidR="006E08C2" w14:paraId="77B5784C" w14:textId="77777777" w:rsidTr="00AA4835">
        <w:tc>
          <w:tcPr>
            <w:tcW w:w="1167" w:type="dxa"/>
            <w:shd w:val="clear" w:color="auto" w:fill="B4C6E7" w:themeFill="accent1" w:themeFillTint="66"/>
          </w:tcPr>
          <w:p w14:paraId="3B00EEAB" w14:textId="77777777" w:rsidR="006E08C2" w:rsidRDefault="006E08C2">
            <w:pPr>
              <w:rPr>
                <w:b/>
              </w:rPr>
              <w:pPrChange w:id="1967" w:author="hyx" w:date="2018-11-10T14:45:00Z">
                <w:pPr>
                  <w:ind w:firstLine="422"/>
                </w:pPr>
              </w:pPrChange>
            </w:pPr>
            <w:r>
              <w:rPr>
                <w:rFonts w:hint="eastAsia"/>
                <w:b/>
              </w:rPr>
              <w:t>风险介绍</w:t>
            </w:r>
          </w:p>
        </w:tc>
        <w:tc>
          <w:tcPr>
            <w:tcW w:w="1157" w:type="dxa"/>
            <w:shd w:val="clear" w:color="auto" w:fill="B4C6E7" w:themeFill="accent1" w:themeFillTint="66"/>
          </w:tcPr>
          <w:p w14:paraId="2DD0E0E7" w14:textId="77777777" w:rsidR="006E08C2" w:rsidRDefault="006E08C2">
            <w:pPr>
              <w:pPrChange w:id="1968" w:author="hyx" w:date="2018-11-10T14:45:00Z">
                <w:pPr>
                  <w:ind w:firstLine="422"/>
                </w:pPr>
              </w:pPrChange>
            </w:pPr>
            <w:r>
              <w:rPr>
                <w:rFonts w:hint="eastAsia"/>
                <w:b/>
              </w:rPr>
              <w:t>风险类型</w:t>
            </w:r>
          </w:p>
        </w:tc>
        <w:tc>
          <w:tcPr>
            <w:tcW w:w="903" w:type="dxa"/>
            <w:shd w:val="clear" w:color="auto" w:fill="B4C6E7" w:themeFill="accent1" w:themeFillTint="66"/>
          </w:tcPr>
          <w:p w14:paraId="4150BC09" w14:textId="77777777" w:rsidR="006E08C2" w:rsidRDefault="006E08C2">
            <w:pPr>
              <w:pPrChange w:id="1969" w:author="hyx" w:date="2018-11-10T14:45:00Z">
                <w:pPr>
                  <w:ind w:firstLine="422"/>
                </w:pPr>
              </w:pPrChange>
            </w:pPr>
            <w:r>
              <w:rPr>
                <w:rFonts w:hint="eastAsia"/>
                <w:b/>
              </w:rPr>
              <w:t>应对优先级</w:t>
            </w:r>
          </w:p>
        </w:tc>
        <w:tc>
          <w:tcPr>
            <w:tcW w:w="1625" w:type="dxa"/>
            <w:shd w:val="clear" w:color="auto" w:fill="B4C6E7" w:themeFill="accent1" w:themeFillTint="66"/>
          </w:tcPr>
          <w:p w14:paraId="514A6F00" w14:textId="77777777" w:rsidR="006E08C2" w:rsidRDefault="006E08C2">
            <w:pPr>
              <w:pPrChange w:id="1970" w:author="hyx" w:date="2018-11-10T14:45:00Z">
                <w:pPr>
                  <w:ind w:firstLine="422"/>
                </w:pPr>
              </w:pPrChange>
            </w:pPr>
            <w:r>
              <w:rPr>
                <w:rFonts w:hint="eastAsia"/>
                <w:b/>
              </w:rPr>
              <w:t>应对措施</w:t>
            </w:r>
          </w:p>
        </w:tc>
        <w:tc>
          <w:tcPr>
            <w:tcW w:w="1157" w:type="dxa"/>
            <w:shd w:val="clear" w:color="auto" w:fill="B4C6E7" w:themeFill="accent1" w:themeFillTint="66"/>
          </w:tcPr>
          <w:p w14:paraId="2F9122A6" w14:textId="77777777" w:rsidR="006E08C2" w:rsidRDefault="006E08C2">
            <w:pPr>
              <w:pPrChange w:id="1971" w:author="hyx" w:date="2018-11-10T14:45:00Z">
                <w:pPr>
                  <w:ind w:firstLine="422"/>
                </w:pPr>
              </w:pPrChange>
            </w:pPr>
            <w:r>
              <w:rPr>
                <w:rFonts w:hint="eastAsia"/>
                <w:b/>
              </w:rPr>
              <w:t>影响等级</w:t>
            </w:r>
          </w:p>
        </w:tc>
        <w:tc>
          <w:tcPr>
            <w:tcW w:w="1157" w:type="dxa"/>
            <w:shd w:val="clear" w:color="auto" w:fill="B4C6E7" w:themeFill="accent1" w:themeFillTint="66"/>
          </w:tcPr>
          <w:p w14:paraId="6DEB175D" w14:textId="77777777" w:rsidR="006E08C2" w:rsidRDefault="006E08C2">
            <w:pPr>
              <w:rPr>
                <w:b/>
              </w:rPr>
              <w:pPrChange w:id="1972" w:author="hyx" w:date="2018-11-10T14:45:00Z">
                <w:pPr>
                  <w:ind w:firstLine="422"/>
                </w:pPr>
              </w:pPrChange>
            </w:pPr>
            <w:r>
              <w:rPr>
                <w:rFonts w:hint="eastAsia"/>
                <w:b/>
              </w:rPr>
              <w:t>可能性等级</w:t>
            </w:r>
          </w:p>
        </w:tc>
        <w:tc>
          <w:tcPr>
            <w:tcW w:w="1130" w:type="dxa"/>
            <w:shd w:val="clear" w:color="auto" w:fill="B4C6E7" w:themeFill="accent1" w:themeFillTint="66"/>
          </w:tcPr>
          <w:p w14:paraId="6EEC3B8D" w14:textId="77777777" w:rsidR="006E08C2" w:rsidRDefault="006E08C2">
            <w:pPr>
              <w:rPr>
                <w:b/>
              </w:rPr>
              <w:pPrChange w:id="1973" w:author="hyx" w:date="2018-11-10T14:45:00Z">
                <w:pPr>
                  <w:ind w:firstLine="422"/>
                </w:pPr>
              </w:pPrChange>
            </w:pPr>
            <w:r>
              <w:rPr>
                <w:rFonts w:hint="eastAsia"/>
                <w:b/>
              </w:rPr>
              <w:t>风险</w:t>
            </w:r>
            <w:r>
              <w:rPr>
                <w:b/>
              </w:rPr>
              <w:t>标识</w:t>
            </w:r>
          </w:p>
        </w:tc>
      </w:tr>
      <w:tr w:rsidR="006E08C2" w14:paraId="789E6BD0" w14:textId="77777777" w:rsidTr="00AA4835">
        <w:tc>
          <w:tcPr>
            <w:tcW w:w="1167" w:type="dxa"/>
            <w:shd w:val="clear" w:color="auto" w:fill="auto"/>
          </w:tcPr>
          <w:p w14:paraId="07D4E0FE" w14:textId="77777777" w:rsidR="006E08C2" w:rsidRDefault="006E08C2">
            <w:pPr>
              <w:pPrChange w:id="1974" w:author="hyx" w:date="2018-11-10T14:45:00Z">
                <w:pPr>
                  <w:ind w:firstLine="420"/>
                </w:pPr>
              </w:pPrChange>
            </w:pPr>
            <w:r>
              <w:rPr>
                <w:rFonts w:hint="eastAsia"/>
              </w:rPr>
              <w:t>成员因故请假</w:t>
            </w:r>
          </w:p>
        </w:tc>
        <w:tc>
          <w:tcPr>
            <w:tcW w:w="1157" w:type="dxa"/>
            <w:shd w:val="clear" w:color="auto" w:fill="auto"/>
          </w:tcPr>
          <w:p w14:paraId="0CC81A9D" w14:textId="77777777" w:rsidR="006E08C2" w:rsidRDefault="006E08C2" w:rsidP="00AA4835">
            <w:r>
              <w:rPr>
                <w:rFonts w:hint="eastAsia"/>
              </w:rPr>
              <w:t>参与者</w:t>
            </w:r>
          </w:p>
        </w:tc>
        <w:tc>
          <w:tcPr>
            <w:tcW w:w="903" w:type="dxa"/>
            <w:shd w:val="clear" w:color="auto" w:fill="auto"/>
          </w:tcPr>
          <w:p w14:paraId="73B19E32" w14:textId="77777777" w:rsidR="006E08C2" w:rsidRDefault="006E08C2">
            <w:pPr>
              <w:pPrChange w:id="1975" w:author="hyx" w:date="2018-11-10T14:45:00Z">
                <w:pPr>
                  <w:ind w:firstLine="420"/>
                </w:pPr>
              </w:pPrChange>
            </w:pPr>
            <w:r>
              <w:rPr>
                <w:rFonts w:hint="eastAsia"/>
              </w:rPr>
              <w:t>高</w:t>
            </w:r>
          </w:p>
        </w:tc>
        <w:tc>
          <w:tcPr>
            <w:tcW w:w="1625" w:type="dxa"/>
            <w:shd w:val="clear" w:color="auto" w:fill="auto"/>
          </w:tcPr>
          <w:p w14:paraId="000EE7F8" w14:textId="77777777" w:rsidR="006E08C2" w:rsidRDefault="006E08C2">
            <w:pPr>
              <w:pPrChange w:id="1976" w:author="hyx" w:date="2018-11-10T14:45:00Z">
                <w:pPr>
                  <w:ind w:firstLine="420"/>
                </w:pPr>
              </w:pPrChange>
            </w:pPr>
            <w:r>
              <w:rPr>
                <w:rFonts w:hint="eastAsia"/>
              </w:rPr>
              <w:t>项目经理（黄叶轩）提前改变任务的分配，他人顶上</w:t>
            </w:r>
          </w:p>
        </w:tc>
        <w:tc>
          <w:tcPr>
            <w:tcW w:w="1157" w:type="dxa"/>
            <w:shd w:val="clear" w:color="auto" w:fill="auto"/>
          </w:tcPr>
          <w:p w14:paraId="56E5B5B0" w14:textId="77777777" w:rsidR="006E08C2" w:rsidRDefault="006E08C2">
            <w:pPr>
              <w:pPrChange w:id="1977" w:author="hyx" w:date="2018-11-10T14:46:00Z">
                <w:pPr>
                  <w:ind w:firstLine="420"/>
                </w:pPr>
              </w:pPrChange>
            </w:pPr>
            <w:r>
              <w:rPr>
                <w:rFonts w:hint="eastAsia"/>
              </w:rPr>
              <w:t>高</w:t>
            </w:r>
          </w:p>
        </w:tc>
        <w:tc>
          <w:tcPr>
            <w:tcW w:w="1157" w:type="dxa"/>
            <w:shd w:val="clear" w:color="auto" w:fill="auto"/>
          </w:tcPr>
          <w:p w14:paraId="4577FB4D" w14:textId="77777777" w:rsidR="006E08C2" w:rsidRDefault="006E08C2">
            <w:pPr>
              <w:pPrChange w:id="1978" w:author="hyx" w:date="2018-11-10T14:46:00Z">
                <w:pPr>
                  <w:ind w:firstLine="420"/>
                </w:pPr>
              </w:pPrChange>
            </w:pPr>
            <w:r>
              <w:rPr>
                <w:rFonts w:hint="eastAsia"/>
              </w:rPr>
              <w:t>高</w:t>
            </w:r>
          </w:p>
        </w:tc>
        <w:tc>
          <w:tcPr>
            <w:tcW w:w="1130" w:type="dxa"/>
            <w:shd w:val="clear" w:color="auto" w:fill="auto"/>
          </w:tcPr>
          <w:p w14:paraId="26F0A2B3" w14:textId="77777777" w:rsidR="006E08C2" w:rsidRDefault="006E08C2">
            <w:pPr>
              <w:pPrChange w:id="1979" w:author="hyx" w:date="2018-11-10T14:46:00Z">
                <w:pPr>
                  <w:ind w:firstLine="420"/>
                </w:pPr>
              </w:pPrChange>
            </w:pPr>
            <w:r>
              <w:rPr>
                <w:rFonts w:hint="eastAsia"/>
              </w:rPr>
              <w:t>R1</w:t>
            </w:r>
          </w:p>
        </w:tc>
      </w:tr>
      <w:tr w:rsidR="006E08C2" w14:paraId="3931DC16" w14:textId="77777777" w:rsidTr="00AA4835">
        <w:tc>
          <w:tcPr>
            <w:tcW w:w="1167" w:type="dxa"/>
            <w:shd w:val="clear" w:color="auto" w:fill="auto"/>
          </w:tcPr>
          <w:p w14:paraId="709B1301" w14:textId="77777777" w:rsidR="006E08C2" w:rsidRDefault="006E08C2">
            <w:pPr>
              <w:pPrChange w:id="1980" w:author="hyx" w:date="2018-11-10T14:45:00Z">
                <w:pPr>
                  <w:ind w:firstLine="420"/>
                </w:pPr>
              </w:pPrChange>
            </w:pPr>
            <w:r>
              <w:rPr>
                <w:rFonts w:hint="eastAsia"/>
              </w:rPr>
              <w:t>项目成员</w:t>
            </w:r>
            <w:del w:id="1981" w:author="hyx" w:date="2018-11-10T15:01:00Z">
              <w:r>
                <w:rPr>
                  <w:rFonts w:hint="eastAsia"/>
                </w:rPr>
                <w:delText>不能实现项目</w:delText>
              </w:r>
            </w:del>
            <w:ins w:id="1982" w:author="hyx" w:date="2018-11-10T15:01:00Z">
              <w:r>
                <w:rPr>
                  <w:rFonts w:hint="eastAsia"/>
                </w:rPr>
                <w:t>有技术</w:t>
              </w:r>
            </w:ins>
            <w:ins w:id="1983" w:author="hyx" w:date="2018-11-10T15:02:00Z">
              <w:r>
                <w:rPr>
                  <w:rFonts w:hint="eastAsia"/>
                </w:rPr>
                <w:t>不平均</w:t>
              </w:r>
            </w:ins>
          </w:p>
        </w:tc>
        <w:tc>
          <w:tcPr>
            <w:tcW w:w="1157" w:type="dxa"/>
            <w:shd w:val="clear" w:color="auto" w:fill="auto"/>
          </w:tcPr>
          <w:p w14:paraId="083504BA" w14:textId="77777777" w:rsidR="006E08C2" w:rsidRDefault="006E08C2" w:rsidP="00AA4835">
            <w:r>
              <w:rPr>
                <w:rFonts w:hint="eastAsia"/>
              </w:rPr>
              <w:t>技术</w:t>
            </w:r>
          </w:p>
        </w:tc>
        <w:tc>
          <w:tcPr>
            <w:tcW w:w="903" w:type="dxa"/>
            <w:shd w:val="clear" w:color="auto" w:fill="auto"/>
          </w:tcPr>
          <w:p w14:paraId="750314AE" w14:textId="77777777" w:rsidR="006E08C2" w:rsidRDefault="006E08C2">
            <w:pPr>
              <w:pPrChange w:id="1984" w:author="hyx" w:date="2018-11-10T14:45:00Z">
                <w:pPr>
                  <w:ind w:firstLine="420"/>
                </w:pPr>
              </w:pPrChange>
            </w:pPr>
            <w:r>
              <w:rPr>
                <w:rFonts w:hint="eastAsia"/>
              </w:rPr>
              <w:t>中</w:t>
            </w:r>
          </w:p>
        </w:tc>
        <w:tc>
          <w:tcPr>
            <w:tcW w:w="1625" w:type="dxa"/>
            <w:shd w:val="clear" w:color="auto" w:fill="auto"/>
          </w:tcPr>
          <w:p w14:paraId="123D517F" w14:textId="77777777" w:rsidR="006E08C2" w:rsidRDefault="006E08C2">
            <w:pPr>
              <w:pPrChange w:id="1985" w:author="hyx" w:date="2018-11-10T14:45:00Z">
                <w:pPr>
                  <w:ind w:firstLine="420"/>
                </w:pPr>
              </w:pPrChange>
            </w:pPr>
            <w:r>
              <w:rPr>
                <w:rFonts w:hint="eastAsia"/>
              </w:rPr>
              <w:t>项目经理（黄叶轩）</w:t>
            </w:r>
            <w:del w:id="1986" w:author="hyx" w:date="2018-11-10T15:02:00Z">
              <w:r>
                <w:rPr>
                  <w:rFonts w:hint="eastAsia"/>
                </w:rPr>
                <w:delText>制定培训计划</w:delText>
              </w:r>
            </w:del>
            <w:ins w:id="1987" w:author="hyx" w:date="2018-11-10T15:02:00Z">
              <w:r>
                <w:rPr>
                  <w:rFonts w:hint="eastAsia"/>
                </w:rPr>
                <w:t>让水平高一点的组员带着学</w:t>
              </w:r>
            </w:ins>
          </w:p>
        </w:tc>
        <w:tc>
          <w:tcPr>
            <w:tcW w:w="1157" w:type="dxa"/>
            <w:shd w:val="clear" w:color="auto" w:fill="auto"/>
          </w:tcPr>
          <w:p w14:paraId="556C3965" w14:textId="77777777" w:rsidR="006E08C2" w:rsidRDefault="006E08C2">
            <w:pPr>
              <w:pPrChange w:id="1988" w:author="hyx" w:date="2018-11-10T14:46:00Z">
                <w:pPr>
                  <w:ind w:firstLine="420"/>
                </w:pPr>
              </w:pPrChange>
            </w:pPr>
            <w:r>
              <w:rPr>
                <w:rFonts w:hint="eastAsia"/>
              </w:rPr>
              <w:t>低</w:t>
            </w:r>
          </w:p>
        </w:tc>
        <w:tc>
          <w:tcPr>
            <w:tcW w:w="1157" w:type="dxa"/>
            <w:shd w:val="clear" w:color="auto" w:fill="auto"/>
          </w:tcPr>
          <w:p w14:paraId="33E2C3BD" w14:textId="77777777" w:rsidR="006E08C2" w:rsidRDefault="006E08C2">
            <w:pPr>
              <w:pPrChange w:id="1989" w:author="hyx" w:date="2018-11-10T14:46:00Z">
                <w:pPr>
                  <w:ind w:firstLine="420"/>
                </w:pPr>
              </w:pPrChange>
            </w:pPr>
            <w:r>
              <w:rPr>
                <w:rFonts w:hint="eastAsia"/>
              </w:rPr>
              <w:t>中</w:t>
            </w:r>
          </w:p>
        </w:tc>
        <w:tc>
          <w:tcPr>
            <w:tcW w:w="1130" w:type="dxa"/>
            <w:shd w:val="clear" w:color="auto" w:fill="auto"/>
          </w:tcPr>
          <w:p w14:paraId="1D7C00A8" w14:textId="77777777" w:rsidR="006E08C2" w:rsidRDefault="006E08C2">
            <w:pPr>
              <w:pPrChange w:id="1990" w:author="hyx" w:date="2018-11-10T14:46:00Z">
                <w:pPr>
                  <w:ind w:firstLine="420"/>
                </w:pPr>
              </w:pPrChange>
            </w:pPr>
            <w:r>
              <w:rPr>
                <w:rFonts w:hint="eastAsia"/>
              </w:rPr>
              <w:t>R2</w:t>
            </w:r>
          </w:p>
        </w:tc>
      </w:tr>
      <w:tr w:rsidR="006E08C2" w14:paraId="299FB01D" w14:textId="77777777" w:rsidTr="00AA4835">
        <w:tc>
          <w:tcPr>
            <w:tcW w:w="1167" w:type="dxa"/>
            <w:shd w:val="clear" w:color="auto" w:fill="auto"/>
          </w:tcPr>
          <w:p w14:paraId="48D51487" w14:textId="77777777" w:rsidR="006E08C2" w:rsidRDefault="006E08C2">
            <w:pPr>
              <w:pPrChange w:id="1991" w:author="hyx" w:date="2018-11-10T14:45:00Z">
                <w:pPr>
                  <w:ind w:firstLine="420"/>
                </w:pPr>
              </w:pPrChange>
            </w:pPr>
            <w:r>
              <w:rPr>
                <w:rFonts w:hint="eastAsia"/>
              </w:rPr>
              <w:t>G</w:t>
            </w:r>
            <w:r>
              <w:t>it</w:t>
            </w:r>
            <w:ins w:id="1992" w:author="hyx" w:date="2018-11-10T15:03:00Z">
              <w:r>
                <w:rPr>
                  <w:rFonts w:hint="eastAsia"/>
                </w:rPr>
                <w:t>Hub</w:t>
              </w:r>
            </w:ins>
            <w:r>
              <w:rPr>
                <w:rFonts w:hint="eastAsia"/>
              </w:rPr>
              <w:t>远端仓库崩溃</w:t>
            </w:r>
          </w:p>
        </w:tc>
        <w:tc>
          <w:tcPr>
            <w:tcW w:w="1157" w:type="dxa"/>
            <w:shd w:val="clear" w:color="auto" w:fill="auto"/>
          </w:tcPr>
          <w:p w14:paraId="31816565" w14:textId="77777777" w:rsidR="006E08C2" w:rsidRDefault="006E08C2" w:rsidP="00AA4835">
            <w:r>
              <w:rPr>
                <w:rFonts w:hint="eastAsia"/>
              </w:rPr>
              <w:t>TBD</w:t>
            </w:r>
          </w:p>
        </w:tc>
        <w:tc>
          <w:tcPr>
            <w:tcW w:w="903" w:type="dxa"/>
            <w:shd w:val="clear" w:color="auto" w:fill="auto"/>
          </w:tcPr>
          <w:p w14:paraId="4C1BB22D" w14:textId="77777777" w:rsidR="006E08C2" w:rsidRDefault="006E08C2">
            <w:pPr>
              <w:pPrChange w:id="1993" w:author="hyx" w:date="2018-11-10T14:45:00Z">
                <w:pPr>
                  <w:ind w:firstLine="420"/>
                </w:pPr>
              </w:pPrChange>
            </w:pPr>
            <w:r>
              <w:rPr>
                <w:rFonts w:hint="eastAsia"/>
              </w:rPr>
              <w:t>高</w:t>
            </w:r>
          </w:p>
        </w:tc>
        <w:tc>
          <w:tcPr>
            <w:tcW w:w="1625" w:type="dxa"/>
            <w:shd w:val="clear" w:color="auto" w:fill="auto"/>
          </w:tcPr>
          <w:p w14:paraId="5D8F440F" w14:textId="77777777" w:rsidR="006E08C2" w:rsidRDefault="006E08C2">
            <w:pPr>
              <w:pPrChange w:id="1994" w:author="hyx" w:date="2018-11-10T14:45:00Z">
                <w:pPr>
                  <w:ind w:firstLine="420"/>
                </w:pPr>
              </w:pPrChange>
            </w:pPr>
            <w:r>
              <w:rPr>
                <w:rFonts w:hint="eastAsia"/>
              </w:rPr>
              <w:t>配置管理员（陈俊仁）</w:t>
            </w:r>
            <w:del w:id="1995" w:author="hyx" w:date="2018-11-10T15:03:00Z">
              <w:r>
                <w:rPr>
                  <w:rFonts w:hint="eastAsia"/>
                </w:rPr>
                <w:delText>及时发现，</w:delText>
              </w:r>
            </w:del>
            <w:r>
              <w:rPr>
                <w:rFonts w:hint="eastAsia"/>
              </w:rPr>
              <w:t>用本地版本去创建新的远端仓库</w:t>
            </w:r>
          </w:p>
        </w:tc>
        <w:tc>
          <w:tcPr>
            <w:tcW w:w="1157" w:type="dxa"/>
            <w:shd w:val="clear" w:color="auto" w:fill="auto"/>
          </w:tcPr>
          <w:p w14:paraId="5C32D9E0" w14:textId="77777777" w:rsidR="006E08C2" w:rsidRDefault="006E08C2">
            <w:pPr>
              <w:pPrChange w:id="1996" w:author="hyx" w:date="2018-11-10T14:46:00Z">
                <w:pPr>
                  <w:ind w:firstLine="420"/>
                </w:pPr>
              </w:pPrChange>
            </w:pPr>
            <w:r>
              <w:rPr>
                <w:rFonts w:hint="eastAsia"/>
              </w:rPr>
              <w:t>高</w:t>
            </w:r>
          </w:p>
        </w:tc>
        <w:tc>
          <w:tcPr>
            <w:tcW w:w="1157" w:type="dxa"/>
            <w:shd w:val="clear" w:color="auto" w:fill="auto"/>
          </w:tcPr>
          <w:p w14:paraId="25DD4BD4" w14:textId="77777777" w:rsidR="006E08C2" w:rsidRDefault="006E08C2">
            <w:pPr>
              <w:pPrChange w:id="1997" w:author="hyx" w:date="2018-11-10T14:46:00Z">
                <w:pPr>
                  <w:ind w:firstLine="420"/>
                </w:pPr>
              </w:pPrChange>
            </w:pPr>
            <w:r>
              <w:rPr>
                <w:rFonts w:hint="eastAsia"/>
              </w:rPr>
              <w:t>低</w:t>
            </w:r>
          </w:p>
        </w:tc>
        <w:tc>
          <w:tcPr>
            <w:tcW w:w="1130" w:type="dxa"/>
            <w:shd w:val="clear" w:color="auto" w:fill="auto"/>
          </w:tcPr>
          <w:p w14:paraId="35B2DB9C" w14:textId="77777777" w:rsidR="006E08C2" w:rsidRDefault="006E08C2">
            <w:pPr>
              <w:pPrChange w:id="1998" w:author="hyx" w:date="2018-11-10T14:46:00Z">
                <w:pPr>
                  <w:ind w:firstLine="420"/>
                </w:pPr>
              </w:pPrChange>
            </w:pPr>
            <w:r>
              <w:rPr>
                <w:rFonts w:hint="eastAsia"/>
              </w:rPr>
              <w:t>R3</w:t>
            </w:r>
          </w:p>
        </w:tc>
      </w:tr>
      <w:tr w:rsidR="006E08C2" w14:paraId="26E24029" w14:textId="77777777" w:rsidTr="00AA4835">
        <w:tc>
          <w:tcPr>
            <w:tcW w:w="1167" w:type="dxa"/>
            <w:shd w:val="clear" w:color="auto" w:fill="auto"/>
          </w:tcPr>
          <w:p w14:paraId="6E34041A" w14:textId="77777777" w:rsidR="006E08C2" w:rsidRDefault="006E08C2">
            <w:pPr>
              <w:pPrChange w:id="1999" w:author="hyx" w:date="2018-11-10T15:04:00Z">
                <w:pPr>
                  <w:ind w:firstLine="420"/>
                </w:pPr>
              </w:pPrChange>
            </w:pPr>
            <w:r>
              <w:rPr>
                <w:rFonts w:hint="eastAsia"/>
              </w:rPr>
              <w:t>与干系人联系邮件发送内容</w:t>
            </w:r>
            <w:del w:id="2000" w:author="hyx" w:date="2018-11-10T15:04:00Z">
              <w:r>
                <w:rPr>
                  <w:rFonts w:hint="eastAsia"/>
                </w:rPr>
                <w:delText>、</w:delText>
              </w:r>
            </w:del>
            <w:r>
              <w:rPr>
                <w:rFonts w:hint="eastAsia"/>
              </w:rPr>
              <w:t>格式错误</w:t>
            </w:r>
          </w:p>
        </w:tc>
        <w:tc>
          <w:tcPr>
            <w:tcW w:w="1157" w:type="dxa"/>
            <w:shd w:val="clear" w:color="auto" w:fill="auto"/>
          </w:tcPr>
          <w:p w14:paraId="5C8E42CB" w14:textId="77777777" w:rsidR="006E08C2" w:rsidRDefault="006E08C2" w:rsidP="00AA4835">
            <w:r>
              <w:rPr>
                <w:rFonts w:hint="eastAsia"/>
              </w:rPr>
              <w:t>任务</w:t>
            </w:r>
          </w:p>
        </w:tc>
        <w:tc>
          <w:tcPr>
            <w:tcW w:w="903" w:type="dxa"/>
            <w:shd w:val="clear" w:color="auto" w:fill="auto"/>
          </w:tcPr>
          <w:p w14:paraId="58A54E92" w14:textId="77777777" w:rsidR="006E08C2" w:rsidRDefault="006E08C2">
            <w:pPr>
              <w:pPrChange w:id="2001" w:author="hyx" w:date="2018-11-10T14:45:00Z">
                <w:pPr>
                  <w:ind w:firstLine="420"/>
                </w:pPr>
              </w:pPrChange>
            </w:pPr>
            <w:r>
              <w:rPr>
                <w:rFonts w:hint="eastAsia"/>
              </w:rPr>
              <w:t>高</w:t>
            </w:r>
          </w:p>
        </w:tc>
        <w:tc>
          <w:tcPr>
            <w:tcW w:w="1625" w:type="dxa"/>
            <w:shd w:val="clear" w:color="auto" w:fill="auto"/>
          </w:tcPr>
          <w:p w14:paraId="58C4154C" w14:textId="77777777" w:rsidR="006E08C2" w:rsidRDefault="006E08C2">
            <w:pPr>
              <w:pPrChange w:id="2002" w:author="hyx" w:date="2018-11-10T14:45:00Z">
                <w:pPr>
                  <w:ind w:firstLine="420"/>
                </w:pPr>
              </w:pPrChange>
            </w:pPr>
            <w:r>
              <w:rPr>
                <w:rFonts w:hint="eastAsia"/>
              </w:rPr>
              <w:t>接口联络员（徐双铅）</w:t>
            </w:r>
            <w:del w:id="2003" w:author="hyx" w:date="2018-11-10T15:05:00Z">
              <w:r>
                <w:rPr>
                  <w:rFonts w:hint="eastAsia"/>
                </w:rPr>
                <w:delText>提前Deadline发邮件，抄送组员，即使发现错误并修正</w:delText>
              </w:r>
            </w:del>
            <w:ins w:id="2004" w:author="hyx" w:date="2018-11-10T15:05:00Z">
              <w:r>
                <w:rPr>
                  <w:rFonts w:hint="eastAsia"/>
                </w:rPr>
                <w:t>发送前先找组员确认，并在截止时间前</w:t>
              </w:r>
            </w:ins>
            <w:ins w:id="2005" w:author="hyx" w:date="2018-11-10T15:06:00Z">
              <w:r>
                <w:rPr>
                  <w:rFonts w:hint="eastAsia"/>
                </w:rPr>
                <w:t>提早发送，并抄送给组员</w:t>
              </w:r>
            </w:ins>
          </w:p>
        </w:tc>
        <w:tc>
          <w:tcPr>
            <w:tcW w:w="1157" w:type="dxa"/>
            <w:shd w:val="clear" w:color="auto" w:fill="auto"/>
          </w:tcPr>
          <w:p w14:paraId="7571F1C7" w14:textId="77777777" w:rsidR="006E08C2" w:rsidRDefault="006E08C2">
            <w:pPr>
              <w:pPrChange w:id="2006" w:author="hyx" w:date="2018-11-10T14:46:00Z">
                <w:pPr>
                  <w:ind w:firstLine="420"/>
                </w:pPr>
              </w:pPrChange>
            </w:pPr>
            <w:r>
              <w:rPr>
                <w:rFonts w:hint="eastAsia"/>
              </w:rPr>
              <w:t>中</w:t>
            </w:r>
          </w:p>
        </w:tc>
        <w:tc>
          <w:tcPr>
            <w:tcW w:w="1157" w:type="dxa"/>
            <w:shd w:val="clear" w:color="auto" w:fill="auto"/>
          </w:tcPr>
          <w:p w14:paraId="2F555216" w14:textId="77777777" w:rsidR="006E08C2" w:rsidRDefault="006E08C2">
            <w:pPr>
              <w:pPrChange w:id="2007" w:author="hyx" w:date="2018-11-10T14:46:00Z">
                <w:pPr>
                  <w:ind w:firstLine="420"/>
                </w:pPr>
              </w:pPrChange>
            </w:pPr>
            <w:r>
              <w:rPr>
                <w:rFonts w:hint="eastAsia"/>
              </w:rPr>
              <w:t>中</w:t>
            </w:r>
          </w:p>
        </w:tc>
        <w:tc>
          <w:tcPr>
            <w:tcW w:w="1130" w:type="dxa"/>
            <w:shd w:val="clear" w:color="auto" w:fill="auto"/>
          </w:tcPr>
          <w:p w14:paraId="773AD3F4" w14:textId="77777777" w:rsidR="006E08C2" w:rsidRDefault="006E08C2">
            <w:pPr>
              <w:pPrChange w:id="2008" w:author="hyx" w:date="2018-11-10T14:46:00Z">
                <w:pPr>
                  <w:ind w:firstLine="420"/>
                </w:pPr>
              </w:pPrChange>
            </w:pPr>
            <w:r>
              <w:rPr>
                <w:rFonts w:hint="eastAsia"/>
              </w:rPr>
              <w:t>R4</w:t>
            </w:r>
          </w:p>
        </w:tc>
      </w:tr>
      <w:tr w:rsidR="006E08C2" w14:paraId="68338A90" w14:textId="77777777" w:rsidTr="00AA4835">
        <w:tc>
          <w:tcPr>
            <w:tcW w:w="1167" w:type="dxa"/>
            <w:shd w:val="clear" w:color="auto" w:fill="auto"/>
          </w:tcPr>
          <w:p w14:paraId="50C43CEF" w14:textId="77777777" w:rsidR="006E08C2" w:rsidRDefault="006E08C2">
            <w:pPr>
              <w:pPrChange w:id="2009" w:author="hyx" w:date="2018-11-10T14:45:00Z">
                <w:pPr>
                  <w:ind w:firstLine="420"/>
                </w:pPr>
              </w:pPrChange>
            </w:pPr>
            <w:r>
              <w:rPr>
                <w:rFonts w:hint="eastAsia"/>
              </w:rPr>
              <w:t>项目文件结构不符合要求</w:t>
            </w:r>
          </w:p>
        </w:tc>
        <w:tc>
          <w:tcPr>
            <w:tcW w:w="1157" w:type="dxa"/>
            <w:shd w:val="clear" w:color="auto" w:fill="auto"/>
          </w:tcPr>
          <w:p w14:paraId="13628713" w14:textId="77777777" w:rsidR="006E08C2" w:rsidRDefault="006E08C2" w:rsidP="00AA4835">
            <w:r>
              <w:rPr>
                <w:rFonts w:hint="eastAsia"/>
              </w:rPr>
              <w:t>任务</w:t>
            </w:r>
          </w:p>
        </w:tc>
        <w:tc>
          <w:tcPr>
            <w:tcW w:w="903" w:type="dxa"/>
            <w:shd w:val="clear" w:color="auto" w:fill="auto"/>
          </w:tcPr>
          <w:p w14:paraId="45E4AD1B" w14:textId="77777777" w:rsidR="006E08C2" w:rsidRDefault="006E08C2">
            <w:pPr>
              <w:pPrChange w:id="2010" w:author="hyx" w:date="2018-11-10T14:45:00Z">
                <w:pPr>
                  <w:ind w:firstLine="420"/>
                </w:pPr>
              </w:pPrChange>
            </w:pPr>
            <w:r>
              <w:rPr>
                <w:rFonts w:hint="eastAsia"/>
              </w:rPr>
              <w:t>高</w:t>
            </w:r>
          </w:p>
        </w:tc>
        <w:tc>
          <w:tcPr>
            <w:tcW w:w="1625" w:type="dxa"/>
            <w:shd w:val="clear" w:color="auto" w:fill="auto"/>
          </w:tcPr>
          <w:p w14:paraId="70D1D067" w14:textId="77777777" w:rsidR="006E08C2" w:rsidRDefault="006E08C2">
            <w:pPr>
              <w:pPrChange w:id="2011" w:author="hyx" w:date="2018-11-10T14:45:00Z">
                <w:pPr>
                  <w:ind w:firstLine="420"/>
                </w:pPr>
              </w:pPrChange>
            </w:pPr>
            <w:r>
              <w:rPr>
                <w:rFonts w:hint="eastAsia"/>
              </w:rPr>
              <w:t>项目经理（黄叶轩）</w:t>
            </w:r>
            <w:ins w:id="2012" w:author="hyx" w:date="2018-11-10T15:08:00Z">
              <w:r>
                <w:rPr>
                  <w:rFonts w:hint="eastAsia"/>
                </w:rPr>
                <w:t>通知</w:t>
              </w:r>
            </w:ins>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14:paraId="3C34F954" w14:textId="77777777" w:rsidR="006E08C2" w:rsidRDefault="006E08C2">
            <w:pPr>
              <w:pPrChange w:id="2013" w:author="hyx" w:date="2018-11-10T14:46:00Z">
                <w:pPr>
                  <w:ind w:firstLine="420"/>
                </w:pPr>
              </w:pPrChange>
            </w:pPr>
            <w:r>
              <w:rPr>
                <w:rFonts w:hint="eastAsia"/>
              </w:rPr>
              <w:t>中</w:t>
            </w:r>
          </w:p>
        </w:tc>
        <w:tc>
          <w:tcPr>
            <w:tcW w:w="1157" w:type="dxa"/>
            <w:shd w:val="clear" w:color="auto" w:fill="auto"/>
          </w:tcPr>
          <w:p w14:paraId="574DD35F" w14:textId="77777777" w:rsidR="006E08C2" w:rsidRDefault="006E08C2">
            <w:pPr>
              <w:pPrChange w:id="2014" w:author="hyx" w:date="2018-11-10T14:46:00Z">
                <w:pPr>
                  <w:ind w:firstLine="420"/>
                </w:pPr>
              </w:pPrChange>
            </w:pPr>
            <w:r>
              <w:rPr>
                <w:rFonts w:hint="eastAsia"/>
              </w:rPr>
              <w:t>低</w:t>
            </w:r>
          </w:p>
        </w:tc>
        <w:tc>
          <w:tcPr>
            <w:tcW w:w="1130" w:type="dxa"/>
            <w:shd w:val="clear" w:color="auto" w:fill="auto"/>
          </w:tcPr>
          <w:p w14:paraId="5FB2C4C4" w14:textId="77777777" w:rsidR="006E08C2" w:rsidRDefault="006E08C2">
            <w:pPr>
              <w:pPrChange w:id="2015" w:author="hyx" w:date="2018-11-10T14:46:00Z">
                <w:pPr>
                  <w:ind w:firstLine="420"/>
                </w:pPr>
              </w:pPrChange>
            </w:pPr>
            <w:r>
              <w:rPr>
                <w:rFonts w:hint="eastAsia"/>
              </w:rPr>
              <w:t>R5</w:t>
            </w:r>
          </w:p>
        </w:tc>
      </w:tr>
      <w:tr w:rsidR="006E08C2" w14:paraId="17332CA3" w14:textId="77777777" w:rsidTr="00AA4835">
        <w:trPr>
          <w:trHeight w:val="2379"/>
        </w:trPr>
        <w:tc>
          <w:tcPr>
            <w:tcW w:w="1167" w:type="dxa"/>
            <w:shd w:val="clear" w:color="auto" w:fill="auto"/>
          </w:tcPr>
          <w:p w14:paraId="1C579DB7" w14:textId="77777777" w:rsidR="006E08C2" w:rsidRDefault="006E08C2">
            <w:pPr>
              <w:pPrChange w:id="2016" w:author="hyx" w:date="2018-11-10T14:46:00Z">
                <w:pPr>
                  <w:ind w:firstLine="420"/>
                </w:pPr>
              </w:pPrChange>
            </w:pPr>
            <w:r>
              <w:rPr>
                <w:rFonts w:hint="eastAsia"/>
              </w:rPr>
              <w:lastRenderedPageBreak/>
              <w:t>对接下来的计划和任务定义不够充分明确</w:t>
            </w:r>
          </w:p>
        </w:tc>
        <w:tc>
          <w:tcPr>
            <w:tcW w:w="1157" w:type="dxa"/>
            <w:shd w:val="clear" w:color="auto" w:fill="auto"/>
          </w:tcPr>
          <w:p w14:paraId="684A426E" w14:textId="77777777" w:rsidR="006E08C2" w:rsidRDefault="006E08C2" w:rsidP="00AA4835">
            <w:r>
              <w:rPr>
                <w:rFonts w:hint="eastAsia"/>
              </w:rPr>
              <w:t>任务</w:t>
            </w:r>
          </w:p>
        </w:tc>
        <w:tc>
          <w:tcPr>
            <w:tcW w:w="903" w:type="dxa"/>
            <w:shd w:val="clear" w:color="auto" w:fill="auto"/>
          </w:tcPr>
          <w:p w14:paraId="03E364B5" w14:textId="77777777" w:rsidR="006E08C2" w:rsidRDefault="006E08C2">
            <w:pPr>
              <w:pPrChange w:id="2017" w:author="hyx" w:date="2018-11-10T14:46:00Z">
                <w:pPr>
                  <w:ind w:firstLine="420"/>
                </w:pPr>
              </w:pPrChange>
            </w:pPr>
            <w:r>
              <w:rPr>
                <w:rFonts w:hint="eastAsia"/>
              </w:rPr>
              <w:t>高</w:t>
            </w:r>
          </w:p>
        </w:tc>
        <w:tc>
          <w:tcPr>
            <w:tcW w:w="1625" w:type="dxa"/>
            <w:shd w:val="clear" w:color="auto" w:fill="auto"/>
          </w:tcPr>
          <w:p w14:paraId="459B3910" w14:textId="77777777" w:rsidR="006E08C2" w:rsidRDefault="006E08C2">
            <w:pPr>
              <w:pPrChange w:id="2018" w:author="hyx" w:date="2018-11-10T14:46:00Z">
                <w:pPr>
                  <w:ind w:firstLine="420"/>
                </w:pPr>
              </w:pPrChange>
            </w:pPr>
            <w:r>
              <w:rPr>
                <w:rFonts w:hint="eastAsia"/>
              </w:rPr>
              <w:t>项目经理（黄叶轩）找任务发布者（老师）明确任务，并制定</w:t>
            </w:r>
            <w:ins w:id="2019" w:author="hyx" w:date="2018-11-10T15:10:00Z">
              <w:r>
                <w:rPr>
                  <w:rFonts w:hint="eastAsia"/>
                </w:rPr>
                <w:t>下一轮</w:t>
              </w:r>
            </w:ins>
            <w:del w:id="2020" w:author="hyx" w:date="2018-11-10T15:10:00Z">
              <w:r>
                <w:rPr>
                  <w:rFonts w:hint="eastAsia"/>
                </w:rPr>
                <w:delText>一周</w:delText>
              </w:r>
            </w:del>
            <w:r>
              <w:rPr>
                <w:rFonts w:hint="eastAsia"/>
              </w:rPr>
              <w:t>的计划，</w:t>
            </w:r>
            <w:ins w:id="2021" w:author="hyx" w:date="2018-11-10T15:10:00Z">
              <w:r>
                <w:rPr>
                  <w:rFonts w:hint="eastAsia"/>
                </w:rPr>
                <w:t>确保</w:t>
              </w:r>
            </w:ins>
            <w:r>
              <w:rPr>
                <w:rFonts w:hint="eastAsia"/>
              </w:rPr>
              <w:t>每个组员</w:t>
            </w:r>
            <w:ins w:id="2022" w:author="hyx" w:date="2018-11-10T15:10:00Z">
              <w:r>
                <w:rPr>
                  <w:rFonts w:hint="eastAsia"/>
                </w:rPr>
                <w:t>的工作量相当</w:t>
              </w:r>
            </w:ins>
            <w:del w:id="2023" w:author="hyx" w:date="2018-11-10T15:10:00Z">
              <w:r>
                <w:rPr>
                  <w:rFonts w:hint="eastAsia"/>
                </w:rPr>
                <w:delText>都要有事可做</w:delText>
              </w:r>
            </w:del>
          </w:p>
        </w:tc>
        <w:tc>
          <w:tcPr>
            <w:tcW w:w="1157" w:type="dxa"/>
            <w:shd w:val="clear" w:color="auto" w:fill="auto"/>
          </w:tcPr>
          <w:p w14:paraId="6EE8F553" w14:textId="77777777" w:rsidR="006E08C2" w:rsidRDefault="006E08C2">
            <w:pPr>
              <w:pPrChange w:id="2024" w:author="hyx" w:date="2018-11-10T14:46:00Z">
                <w:pPr>
                  <w:ind w:firstLine="420"/>
                </w:pPr>
              </w:pPrChange>
            </w:pPr>
            <w:r>
              <w:rPr>
                <w:rFonts w:hint="eastAsia"/>
              </w:rPr>
              <w:t>高</w:t>
            </w:r>
          </w:p>
        </w:tc>
        <w:tc>
          <w:tcPr>
            <w:tcW w:w="1157" w:type="dxa"/>
            <w:shd w:val="clear" w:color="auto" w:fill="auto"/>
          </w:tcPr>
          <w:p w14:paraId="7A185B2C" w14:textId="77777777" w:rsidR="006E08C2" w:rsidRDefault="006E08C2">
            <w:pPr>
              <w:pPrChange w:id="2025" w:author="hyx" w:date="2018-11-10T14:46:00Z">
                <w:pPr>
                  <w:ind w:firstLine="420"/>
                </w:pPr>
              </w:pPrChange>
            </w:pPr>
            <w:r>
              <w:rPr>
                <w:rFonts w:hint="eastAsia"/>
              </w:rPr>
              <w:t>显著</w:t>
            </w:r>
          </w:p>
        </w:tc>
        <w:tc>
          <w:tcPr>
            <w:tcW w:w="1130" w:type="dxa"/>
            <w:shd w:val="clear" w:color="auto" w:fill="auto"/>
          </w:tcPr>
          <w:p w14:paraId="136EA817" w14:textId="77777777" w:rsidR="006E08C2" w:rsidRDefault="006E08C2">
            <w:pPr>
              <w:pPrChange w:id="2026" w:author="hyx" w:date="2018-11-10T14:46:00Z">
                <w:pPr>
                  <w:ind w:firstLine="420"/>
                </w:pPr>
              </w:pPrChange>
            </w:pPr>
            <w:r>
              <w:rPr>
                <w:rFonts w:hint="eastAsia"/>
              </w:rPr>
              <w:t>R6</w:t>
            </w:r>
          </w:p>
        </w:tc>
      </w:tr>
      <w:tr w:rsidR="006E08C2" w14:paraId="6824F29D" w14:textId="77777777" w:rsidTr="00AA4835">
        <w:trPr>
          <w:trHeight w:val="1490"/>
        </w:trPr>
        <w:tc>
          <w:tcPr>
            <w:tcW w:w="1167" w:type="dxa"/>
            <w:shd w:val="clear" w:color="auto" w:fill="auto"/>
          </w:tcPr>
          <w:p w14:paraId="2144181F" w14:textId="77777777" w:rsidR="006E08C2" w:rsidRDefault="006E08C2">
            <w:pPr>
              <w:pPrChange w:id="2027" w:author="hyx" w:date="2018-11-10T15:11:00Z">
                <w:pPr>
                  <w:ind w:firstLine="420"/>
                </w:pPr>
              </w:pPrChange>
            </w:pPr>
            <w:r>
              <w:rPr>
                <w:rFonts w:hint="eastAsia"/>
              </w:rPr>
              <w:t>组内</w:t>
            </w:r>
            <w:ins w:id="2028" w:author="hyx" w:date="2018-11-10T15:11:00Z">
              <w:r>
                <w:rPr>
                  <w:rFonts w:hint="eastAsia"/>
                </w:rPr>
                <w:t>通知没有及时接收</w:t>
              </w:r>
            </w:ins>
            <w:del w:id="2029" w:author="hyx" w:date="2018-11-10T15:11:00Z">
              <w:r>
                <w:rPr>
                  <w:rFonts w:hint="eastAsia"/>
                </w:rPr>
                <w:delText>信息回复的实时性</w:delText>
              </w:r>
            </w:del>
          </w:p>
        </w:tc>
        <w:tc>
          <w:tcPr>
            <w:tcW w:w="1157" w:type="dxa"/>
            <w:shd w:val="clear" w:color="auto" w:fill="auto"/>
          </w:tcPr>
          <w:p w14:paraId="4C5E2BDC" w14:textId="77777777" w:rsidR="006E08C2" w:rsidRDefault="006E08C2" w:rsidP="00AA4835">
            <w:r>
              <w:rPr>
                <w:rFonts w:hint="eastAsia"/>
              </w:rPr>
              <w:t>参与者</w:t>
            </w:r>
          </w:p>
        </w:tc>
        <w:tc>
          <w:tcPr>
            <w:tcW w:w="903" w:type="dxa"/>
            <w:shd w:val="clear" w:color="auto" w:fill="auto"/>
          </w:tcPr>
          <w:p w14:paraId="53C58584" w14:textId="77777777" w:rsidR="006E08C2" w:rsidRDefault="006E08C2">
            <w:pPr>
              <w:pPrChange w:id="2030" w:author="hyx" w:date="2018-11-10T14:46:00Z">
                <w:pPr>
                  <w:ind w:firstLine="420"/>
                </w:pPr>
              </w:pPrChange>
            </w:pPr>
            <w:r>
              <w:rPr>
                <w:rFonts w:hint="eastAsia"/>
              </w:rPr>
              <w:t>中</w:t>
            </w:r>
          </w:p>
        </w:tc>
        <w:tc>
          <w:tcPr>
            <w:tcW w:w="1625" w:type="dxa"/>
            <w:shd w:val="clear" w:color="auto" w:fill="auto"/>
          </w:tcPr>
          <w:p w14:paraId="5B9FF6B0" w14:textId="77777777" w:rsidR="006E08C2" w:rsidRDefault="006E08C2">
            <w:pPr>
              <w:pPrChange w:id="2031" w:author="hyx" w:date="2018-11-10T14:46:00Z">
                <w:pPr>
                  <w:ind w:firstLine="420"/>
                </w:pPr>
              </w:pPrChange>
            </w:pPr>
            <w:r>
              <w:rPr>
                <w:rFonts w:hint="eastAsia"/>
              </w:rPr>
              <w:t>项目经理（黄叶轩）</w:t>
            </w:r>
            <w:del w:id="2032" w:author="hyx" w:date="2018-11-10T15:10:00Z">
              <w:r>
                <w:rPr>
                  <w:rFonts w:hint="eastAsia"/>
                </w:rPr>
                <w:delText>组内QQ群的信息要经常看，也要记得回复</w:delText>
              </w:r>
            </w:del>
            <w:ins w:id="2033" w:author="hyx" w:date="2018-11-10T15:10:00Z">
              <w:r>
                <w:rPr>
                  <w:rFonts w:hint="eastAsia"/>
                </w:rPr>
                <w:t>在</w:t>
              </w:r>
            </w:ins>
            <w:ins w:id="2034" w:author="hyx" w:date="2018-11-10T15:11:00Z">
              <w:r>
                <w:rPr>
                  <w:rFonts w:hint="eastAsia"/>
                </w:rPr>
                <w:t>发布重要通知后，组员必须发送相关内容以确认收到</w:t>
              </w:r>
            </w:ins>
          </w:p>
        </w:tc>
        <w:tc>
          <w:tcPr>
            <w:tcW w:w="1157" w:type="dxa"/>
            <w:shd w:val="clear" w:color="auto" w:fill="auto"/>
          </w:tcPr>
          <w:p w14:paraId="22C7A0B2" w14:textId="77777777" w:rsidR="006E08C2" w:rsidRDefault="006E08C2">
            <w:pPr>
              <w:pPrChange w:id="2035" w:author="hyx" w:date="2018-11-10T14:46:00Z">
                <w:pPr>
                  <w:ind w:firstLine="420"/>
                </w:pPr>
              </w:pPrChange>
            </w:pPr>
            <w:r>
              <w:rPr>
                <w:rFonts w:hint="eastAsia"/>
              </w:rPr>
              <w:t>中</w:t>
            </w:r>
          </w:p>
        </w:tc>
        <w:tc>
          <w:tcPr>
            <w:tcW w:w="1157" w:type="dxa"/>
            <w:shd w:val="clear" w:color="auto" w:fill="auto"/>
          </w:tcPr>
          <w:p w14:paraId="5F6C8F93" w14:textId="77777777" w:rsidR="006E08C2" w:rsidRDefault="006E08C2">
            <w:pPr>
              <w:pPrChange w:id="2036" w:author="hyx" w:date="2018-11-10T14:46:00Z">
                <w:pPr>
                  <w:ind w:firstLine="420"/>
                </w:pPr>
              </w:pPrChange>
            </w:pPr>
            <w:r>
              <w:rPr>
                <w:rFonts w:hint="eastAsia"/>
              </w:rPr>
              <w:t>中等</w:t>
            </w:r>
          </w:p>
        </w:tc>
        <w:tc>
          <w:tcPr>
            <w:tcW w:w="1130" w:type="dxa"/>
            <w:shd w:val="clear" w:color="auto" w:fill="auto"/>
          </w:tcPr>
          <w:p w14:paraId="62CCDC1B" w14:textId="77777777" w:rsidR="006E08C2" w:rsidRDefault="006E08C2">
            <w:pPr>
              <w:pPrChange w:id="2037" w:author="hyx" w:date="2018-11-10T14:46:00Z">
                <w:pPr>
                  <w:ind w:firstLine="420"/>
                </w:pPr>
              </w:pPrChange>
            </w:pPr>
            <w:r>
              <w:rPr>
                <w:rFonts w:hint="eastAsia"/>
              </w:rPr>
              <w:t>R7</w:t>
            </w:r>
          </w:p>
        </w:tc>
      </w:tr>
      <w:tr w:rsidR="006E08C2" w14:paraId="297EBF4B" w14:textId="77777777" w:rsidTr="00AA4835">
        <w:trPr>
          <w:trHeight w:val="888"/>
        </w:trPr>
        <w:tc>
          <w:tcPr>
            <w:tcW w:w="1167" w:type="dxa"/>
            <w:shd w:val="clear" w:color="auto" w:fill="auto"/>
          </w:tcPr>
          <w:p w14:paraId="6C7C6612" w14:textId="77777777" w:rsidR="006E08C2" w:rsidRDefault="006E08C2">
            <w:pPr>
              <w:pPrChange w:id="2038" w:author="hyx" w:date="2018-11-10T14:46:00Z">
                <w:pPr>
                  <w:ind w:firstLine="420"/>
                </w:pPr>
              </w:pPrChange>
            </w:pPr>
            <w:r>
              <w:rPr>
                <w:rFonts w:hint="eastAsia"/>
              </w:rPr>
              <w:t>教学辅助网站开发经验不足</w:t>
            </w:r>
          </w:p>
        </w:tc>
        <w:tc>
          <w:tcPr>
            <w:tcW w:w="1157" w:type="dxa"/>
            <w:shd w:val="clear" w:color="auto" w:fill="auto"/>
          </w:tcPr>
          <w:p w14:paraId="7B64B619" w14:textId="77777777" w:rsidR="006E08C2" w:rsidRDefault="006E08C2" w:rsidP="00AA4835">
            <w:r>
              <w:t>参</w:t>
            </w:r>
            <w:r>
              <w:rPr>
                <w:rFonts w:hint="eastAsia"/>
              </w:rPr>
              <w:t>与</w:t>
            </w:r>
            <w:r>
              <w:t>者</w:t>
            </w:r>
          </w:p>
        </w:tc>
        <w:tc>
          <w:tcPr>
            <w:tcW w:w="903" w:type="dxa"/>
            <w:shd w:val="clear" w:color="auto" w:fill="auto"/>
          </w:tcPr>
          <w:p w14:paraId="61AADD22" w14:textId="77777777" w:rsidR="006E08C2" w:rsidRDefault="006E08C2">
            <w:pPr>
              <w:pPrChange w:id="2039" w:author="hyx" w:date="2018-11-10T14:46:00Z">
                <w:pPr>
                  <w:ind w:firstLine="420"/>
                </w:pPr>
              </w:pPrChange>
            </w:pPr>
            <w:r>
              <w:rPr>
                <w:rFonts w:hint="eastAsia"/>
              </w:rPr>
              <w:t>中</w:t>
            </w:r>
          </w:p>
        </w:tc>
        <w:tc>
          <w:tcPr>
            <w:tcW w:w="1625" w:type="dxa"/>
            <w:shd w:val="clear" w:color="auto" w:fill="auto"/>
          </w:tcPr>
          <w:p w14:paraId="72F24B86" w14:textId="77777777" w:rsidR="006E08C2" w:rsidRDefault="006E08C2">
            <w:pPr>
              <w:pPrChange w:id="2040" w:author="hyx" w:date="2018-11-10T14:46:00Z">
                <w:pPr>
                  <w:ind w:firstLine="420"/>
                </w:pPr>
              </w:pPrChange>
            </w:pPr>
            <w:r>
              <w:rPr>
                <w:rFonts w:hint="eastAsia"/>
              </w:rPr>
              <w:t>项目经理（黄叶轩）去找标杆</w:t>
            </w:r>
          </w:p>
        </w:tc>
        <w:tc>
          <w:tcPr>
            <w:tcW w:w="1157" w:type="dxa"/>
            <w:shd w:val="clear" w:color="auto" w:fill="auto"/>
          </w:tcPr>
          <w:p w14:paraId="54483C47" w14:textId="77777777" w:rsidR="006E08C2" w:rsidRDefault="006E08C2">
            <w:pPr>
              <w:pPrChange w:id="2041" w:author="hyx" w:date="2018-11-10T14:46:00Z">
                <w:pPr>
                  <w:ind w:firstLine="420"/>
                </w:pPr>
              </w:pPrChange>
            </w:pPr>
            <w:r>
              <w:rPr>
                <w:rFonts w:hint="eastAsia"/>
              </w:rPr>
              <w:t>中</w:t>
            </w:r>
          </w:p>
        </w:tc>
        <w:tc>
          <w:tcPr>
            <w:tcW w:w="1157" w:type="dxa"/>
            <w:shd w:val="clear" w:color="auto" w:fill="auto"/>
          </w:tcPr>
          <w:p w14:paraId="723D5F82" w14:textId="77777777" w:rsidR="006E08C2" w:rsidRDefault="006E08C2">
            <w:pPr>
              <w:pPrChange w:id="2042" w:author="hyx" w:date="2018-11-10T14:46:00Z">
                <w:pPr>
                  <w:ind w:firstLine="420"/>
                </w:pPr>
              </w:pPrChange>
            </w:pPr>
            <w:r>
              <w:rPr>
                <w:rFonts w:hint="eastAsia"/>
              </w:rPr>
              <w:t>中等</w:t>
            </w:r>
          </w:p>
        </w:tc>
        <w:tc>
          <w:tcPr>
            <w:tcW w:w="1130" w:type="dxa"/>
            <w:shd w:val="clear" w:color="auto" w:fill="auto"/>
          </w:tcPr>
          <w:p w14:paraId="3785F7C3" w14:textId="77777777" w:rsidR="006E08C2" w:rsidRDefault="006E08C2">
            <w:pPr>
              <w:pPrChange w:id="2043" w:author="hyx" w:date="2018-11-10T14:46:00Z">
                <w:pPr>
                  <w:ind w:firstLine="420"/>
                </w:pPr>
              </w:pPrChange>
            </w:pPr>
            <w:r>
              <w:rPr>
                <w:rFonts w:hint="eastAsia"/>
              </w:rPr>
              <w:t>R8</w:t>
            </w:r>
          </w:p>
        </w:tc>
      </w:tr>
      <w:tr w:rsidR="006E08C2" w14:paraId="1A8CEF95" w14:textId="77777777" w:rsidTr="00AA4835">
        <w:trPr>
          <w:trHeight w:val="1791"/>
        </w:trPr>
        <w:tc>
          <w:tcPr>
            <w:tcW w:w="1167" w:type="dxa"/>
            <w:shd w:val="clear" w:color="auto" w:fill="auto"/>
          </w:tcPr>
          <w:p w14:paraId="7E7D76B6" w14:textId="77777777" w:rsidR="006E08C2" w:rsidRDefault="006E08C2">
            <w:pPr>
              <w:rPr>
                <w:del w:id="2044" w:author="hyx" w:date="2018-11-10T15:12:00Z"/>
              </w:rPr>
              <w:pPrChange w:id="2045" w:author="hyx" w:date="2018-11-10T14:46:00Z">
                <w:pPr>
                  <w:ind w:firstLine="420"/>
                </w:pPr>
              </w:pPrChange>
            </w:pPr>
            <w:del w:id="2046" w:author="hyx" w:date="2018-11-10T15:12:00Z">
              <w:r>
                <w:rPr>
                  <w:rFonts w:hint="eastAsia"/>
                </w:rPr>
                <w:delText>成员空余时间有不确定性</w:delText>
              </w:r>
            </w:del>
          </w:p>
        </w:tc>
        <w:tc>
          <w:tcPr>
            <w:tcW w:w="1157" w:type="dxa"/>
            <w:shd w:val="clear" w:color="auto" w:fill="auto"/>
          </w:tcPr>
          <w:p w14:paraId="2E40157C" w14:textId="77777777" w:rsidR="006E08C2" w:rsidRDefault="006E08C2" w:rsidP="00AA4835">
            <w:pPr>
              <w:rPr>
                <w:del w:id="2047" w:author="hyx" w:date="2018-11-10T15:12:00Z"/>
              </w:rPr>
            </w:pPr>
            <w:del w:id="2048" w:author="hyx" w:date="2018-11-10T15:12:00Z">
              <w:r>
                <w:delText>参</w:delText>
              </w:r>
              <w:r>
                <w:rPr>
                  <w:rFonts w:hint="eastAsia"/>
                </w:rPr>
                <w:delText>与</w:delText>
              </w:r>
              <w:r>
                <w:delText>者</w:delText>
              </w:r>
            </w:del>
          </w:p>
        </w:tc>
        <w:tc>
          <w:tcPr>
            <w:tcW w:w="903" w:type="dxa"/>
            <w:shd w:val="clear" w:color="auto" w:fill="auto"/>
          </w:tcPr>
          <w:p w14:paraId="6B850924" w14:textId="77777777" w:rsidR="006E08C2" w:rsidRDefault="006E08C2">
            <w:pPr>
              <w:rPr>
                <w:del w:id="2049" w:author="hyx" w:date="2018-11-10T15:12:00Z"/>
              </w:rPr>
              <w:pPrChange w:id="2050" w:author="hyx" w:date="2018-11-10T14:46:00Z">
                <w:pPr>
                  <w:ind w:firstLine="420"/>
                </w:pPr>
              </w:pPrChange>
            </w:pPr>
            <w:del w:id="2051" w:author="hyx" w:date="2018-11-10T15:12:00Z">
              <w:r>
                <w:rPr>
                  <w:rFonts w:hint="eastAsia"/>
                </w:rPr>
                <w:delText>高</w:delText>
              </w:r>
            </w:del>
          </w:p>
        </w:tc>
        <w:tc>
          <w:tcPr>
            <w:tcW w:w="1625" w:type="dxa"/>
            <w:shd w:val="clear" w:color="auto" w:fill="auto"/>
          </w:tcPr>
          <w:p w14:paraId="69BC94C6" w14:textId="77777777" w:rsidR="006E08C2" w:rsidRDefault="006E08C2">
            <w:pPr>
              <w:rPr>
                <w:del w:id="2052" w:author="hyx" w:date="2018-11-10T15:12:00Z"/>
              </w:rPr>
              <w:pPrChange w:id="2053" w:author="hyx" w:date="2018-11-10T14:46:00Z">
                <w:pPr>
                  <w:ind w:firstLine="420"/>
                </w:pPr>
              </w:pPrChange>
            </w:pPr>
            <w:del w:id="2054" w:author="hyx" w:date="2018-11-10T15:12:00Z">
              <w:r>
                <w:rPr>
                  <w:rFonts w:hint="eastAsia"/>
                </w:rPr>
                <w:delText>在开会说明接下来一周的行程，提前请假，安排工作表</w:delText>
              </w:r>
            </w:del>
          </w:p>
        </w:tc>
        <w:tc>
          <w:tcPr>
            <w:tcW w:w="1157" w:type="dxa"/>
            <w:shd w:val="clear" w:color="auto" w:fill="auto"/>
          </w:tcPr>
          <w:p w14:paraId="02A462F3" w14:textId="77777777" w:rsidR="006E08C2" w:rsidRDefault="006E08C2">
            <w:pPr>
              <w:rPr>
                <w:del w:id="2055" w:author="hyx" w:date="2018-11-10T15:12:00Z"/>
              </w:rPr>
              <w:pPrChange w:id="2056" w:author="hyx" w:date="2018-11-10T14:46:00Z">
                <w:pPr>
                  <w:ind w:firstLine="420"/>
                </w:pPr>
              </w:pPrChange>
            </w:pPr>
            <w:del w:id="2057" w:author="hyx" w:date="2018-11-10T15:12:00Z">
              <w:r>
                <w:rPr>
                  <w:rFonts w:hint="eastAsia"/>
                </w:rPr>
                <w:delText>高</w:delText>
              </w:r>
            </w:del>
          </w:p>
        </w:tc>
        <w:tc>
          <w:tcPr>
            <w:tcW w:w="1157" w:type="dxa"/>
            <w:shd w:val="clear" w:color="auto" w:fill="auto"/>
          </w:tcPr>
          <w:p w14:paraId="7774B0C8" w14:textId="77777777" w:rsidR="006E08C2" w:rsidRDefault="006E08C2">
            <w:pPr>
              <w:rPr>
                <w:del w:id="2058" w:author="hyx" w:date="2018-11-10T15:12:00Z"/>
              </w:rPr>
              <w:pPrChange w:id="2059" w:author="hyx" w:date="2018-11-10T14:46:00Z">
                <w:pPr>
                  <w:ind w:firstLine="420"/>
                </w:pPr>
              </w:pPrChange>
            </w:pPr>
            <w:del w:id="2060" w:author="hyx" w:date="2018-11-10T15:12:00Z">
              <w:r>
                <w:rPr>
                  <w:rFonts w:hint="eastAsia"/>
                </w:rPr>
                <w:delText>显著</w:delText>
              </w:r>
            </w:del>
          </w:p>
        </w:tc>
        <w:tc>
          <w:tcPr>
            <w:tcW w:w="1130" w:type="dxa"/>
            <w:shd w:val="clear" w:color="auto" w:fill="auto"/>
          </w:tcPr>
          <w:p w14:paraId="52AEE4D0" w14:textId="77777777" w:rsidR="006E08C2" w:rsidRDefault="006E08C2">
            <w:pPr>
              <w:rPr>
                <w:del w:id="2061" w:author="hyx" w:date="2018-11-10T15:12:00Z"/>
              </w:rPr>
              <w:pPrChange w:id="2062" w:author="hyx" w:date="2018-11-10T14:46:00Z">
                <w:pPr>
                  <w:ind w:firstLine="420"/>
                </w:pPr>
              </w:pPrChange>
            </w:pPr>
            <w:del w:id="2063" w:author="hyx" w:date="2018-11-10T15:12:00Z">
              <w:r>
                <w:rPr>
                  <w:rFonts w:hint="eastAsia"/>
                </w:rPr>
                <w:delText>R9</w:delText>
              </w:r>
            </w:del>
          </w:p>
        </w:tc>
      </w:tr>
      <w:tr w:rsidR="006E08C2" w14:paraId="3147315B" w14:textId="77777777" w:rsidTr="00AA4835">
        <w:trPr>
          <w:trHeight w:val="1605"/>
        </w:trPr>
        <w:tc>
          <w:tcPr>
            <w:tcW w:w="1167" w:type="dxa"/>
            <w:shd w:val="clear" w:color="auto" w:fill="auto"/>
          </w:tcPr>
          <w:p w14:paraId="2BCFEFD0" w14:textId="77777777" w:rsidR="006E08C2" w:rsidRDefault="006E08C2">
            <w:pPr>
              <w:pPrChange w:id="2064" w:author="hyx" w:date="2018-11-10T14:46:00Z">
                <w:pPr>
                  <w:ind w:firstLine="420"/>
                </w:pPr>
              </w:pPrChange>
            </w:pPr>
            <w:r>
              <w:rPr>
                <w:rFonts w:hint="eastAsia"/>
              </w:rPr>
              <w:t>团队成员</w:t>
            </w:r>
            <w:del w:id="2065" w:author="hyx" w:date="2018-11-10T15:12:00Z">
              <w:r>
                <w:rPr>
                  <w:rFonts w:hint="eastAsia"/>
                </w:rPr>
                <w:delText>的能力（包括业务能力和技术能力）和素质，对项目的进展、项目的质量具有很大的影响</w:delText>
              </w:r>
            </w:del>
            <w:ins w:id="2066" w:author="hyx" w:date="2018-11-10T15:12:00Z">
              <w:r>
                <w:rPr>
                  <w:rFonts w:hint="eastAsia"/>
                </w:rPr>
                <w:t>能力</w:t>
              </w:r>
            </w:ins>
            <w:ins w:id="2067" w:author="hyx" w:date="2018-11-10T15:13:00Z">
              <w:r>
                <w:rPr>
                  <w:rFonts w:hint="eastAsia"/>
                </w:rPr>
                <w:t>方向水平不一致</w:t>
              </w:r>
            </w:ins>
          </w:p>
        </w:tc>
        <w:tc>
          <w:tcPr>
            <w:tcW w:w="1157" w:type="dxa"/>
            <w:shd w:val="clear" w:color="auto" w:fill="auto"/>
          </w:tcPr>
          <w:p w14:paraId="632FB961" w14:textId="77777777" w:rsidR="006E08C2" w:rsidRDefault="006E08C2" w:rsidP="00AA4835">
            <w:r>
              <w:rPr>
                <w:rFonts w:hint="eastAsia"/>
              </w:rPr>
              <w:t>参与者</w:t>
            </w:r>
          </w:p>
        </w:tc>
        <w:tc>
          <w:tcPr>
            <w:tcW w:w="903" w:type="dxa"/>
            <w:shd w:val="clear" w:color="auto" w:fill="auto"/>
          </w:tcPr>
          <w:p w14:paraId="38E7AEA2" w14:textId="77777777" w:rsidR="006E08C2" w:rsidRDefault="006E08C2">
            <w:pPr>
              <w:pPrChange w:id="2068" w:author="hyx" w:date="2018-11-10T14:46:00Z">
                <w:pPr>
                  <w:ind w:firstLine="420"/>
                </w:pPr>
              </w:pPrChange>
            </w:pPr>
            <w:r>
              <w:rPr>
                <w:rFonts w:hint="eastAsia"/>
              </w:rPr>
              <w:t>中</w:t>
            </w:r>
          </w:p>
        </w:tc>
        <w:tc>
          <w:tcPr>
            <w:tcW w:w="1625" w:type="dxa"/>
            <w:shd w:val="clear" w:color="auto" w:fill="auto"/>
          </w:tcPr>
          <w:p w14:paraId="2B234203" w14:textId="77777777" w:rsidR="006E08C2" w:rsidRDefault="006E08C2">
            <w:pPr>
              <w:pPrChange w:id="2069" w:author="hyx" w:date="2018-11-10T14:46:00Z">
                <w:pPr>
                  <w:ind w:firstLine="420"/>
                </w:pPr>
              </w:pPrChange>
            </w:pPr>
            <w:r>
              <w:rPr>
                <w:rFonts w:hint="eastAsia"/>
              </w:rPr>
              <w:t>项目经理（黄叶轩）</w:t>
            </w:r>
            <w:del w:id="2070" w:author="hyx" w:date="2018-11-10T15:13:00Z">
              <w:r>
                <w:rPr>
                  <w:rFonts w:hint="eastAsia"/>
                </w:rPr>
                <w:delText>在用人之前先选对人、开展有针对性的培训、将合适的人安排到合适的岗位上</w:delText>
              </w:r>
            </w:del>
            <w:ins w:id="2071" w:author="hyx" w:date="2018-11-10T15:13:00Z">
              <w:r>
                <w:rPr>
                  <w:rFonts w:hint="eastAsia"/>
                </w:rPr>
                <w:t>在布置任务前了解组员的能力方向大小，并合理的相对应的分配任务</w:t>
              </w:r>
            </w:ins>
          </w:p>
        </w:tc>
        <w:tc>
          <w:tcPr>
            <w:tcW w:w="1157" w:type="dxa"/>
            <w:shd w:val="clear" w:color="auto" w:fill="auto"/>
          </w:tcPr>
          <w:p w14:paraId="02A839AC" w14:textId="77777777" w:rsidR="006E08C2" w:rsidRDefault="006E08C2">
            <w:pPr>
              <w:pPrChange w:id="2072" w:author="hyx" w:date="2018-11-10T14:46:00Z">
                <w:pPr>
                  <w:ind w:firstLine="420"/>
                </w:pPr>
              </w:pPrChange>
            </w:pPr>
            <w:r>
              <w:rPr>
                <w:rFonts w:hint="eastAsia"/>
              </w:rPr>
              <w:t>中</w:t>
            </w:r>
          </w:p>
        </w:tc>
        <w:tc>
          <w:tcPr>
            <w:tcW w:w="1157" w:type="dxa"/>
            <w:shd w:val="clear" w:color="auto" w:fill="auto"/>
          </w:tcPr>
          <w:p w14:paraId="0AB92107" w14:textId="77777777" w:rsidR="006E08C2" w:rsidRDefault="006E08C2">
            <w:pPr>
              <w:pPrChange w:id="2073" w:author="hyx" w:date="2018-11-10T14:46:00Z">
                <w:pPr>
                  <w:ind w:firstLine="420"/>
                </w:pPr>
              </w:pPrChange>
            </w:pPr>
            <w:r>
              <w:rPr>
                <w:rFonts w:hint="eastAsia"/>
              </w:rPr>
              <w:t>中等</w:t>
            </w:r>
          </w:p>
        </w:tc>
        <w:tc>
          <w:tcPr>
            <w:tcW w:w="1130" w:type="dxa"/>
            <w:shd w:val="clear" w:color="auto" w:fill="auto"/>
          </w:tcPr>
          <w:p w14:paraId="7B34BD18" w14:textId="77777777" w:rsidR="006E08C2" w:rsidRDefault="006E08C2">
            <w:pPr>
              <w:pPrChange w:id="2074" w:author="hyx" w:date="2018-11-10T14:46:00Z">
                <w:pPr>
                  <w:ind w:firstLine="420"/>
                </w:pPr>
              </w:pPrChange>
            </w:pPr>
            <w:r>
              <w:rPr>
                <w:rFonts w:hint="eastAsia"/>
              </w:rPr>
              <w:t>R</w:t>
            </w:r>
            <w:ins w:id="2075" w:author="hyx" w:date="2018-11-10T15:12:00Z">
              <w:r>
                <w:t>9</w:t>
              </w:r>
            </w:ins>
            <w:del w:id="2076" w:author="hyx" w:date="2018-11-10T15:12:00Z">
              <w:r>
                <w:rPr>
                  <w:rFonts w:hint="eastAsia"/>
                </w:rPr>
                <w:delText>10</w:delText>
              </w:r>
            </w:del>
          </w:p>
        </w:tc>
      </w:tr>
      <w:tr w:rsidR="006E08C2" w14:paraId="0941D4CE" w14:textId="77777777" w:rsidTr="00AA4835">
        <w:trPr>
          <w:trHeight w:val="917"/>
        </w:trPr>
        <w:tc>
          <w:tcPr>
            <w:tcW w:w="1167" w:type="dxa"/>
            <w:shd w:val="clear" w:color="auto" w:fill="auto"/>
          </w:tcPr>
          <w:p w14:paraId="133D2D21" w14:textId="77777777" w:rsidR="006E08C2" w:rsidRDefault="006E08C2">
            <w:pPr>
              <w:pPrChange w:id="2077" w:author="hyx" w:date="2018-11-10T14:46:00Z">
                <w:pPr>
                  <w:ind w:firstLine="420"/>
                </w:pPr>
              </w:pPrChange>
            </w:pPr>
            <w:del w:id="2078" w:author="hyx" w:date="2018-11-10T15:14:00Z">
              <w:r>
                <w:rPr>
                  <w:rFonts w:hint="eastAsia"/>
                </w:rPr>
                <w:delText>团队成员是否能齐心协力为项目的共同目标服务</w:delText>
              </w:r>
            </w:del>
            <w:ins w:id="2079" w:author="hyx" w:date="2018-11-10T15:14:00Z">
              <w:r>
                <w:rPr>
                  <w:rFonts w:hint="eastAsia"/>
                </w:rPr>
                <w:t>团队遭受挫折，信心下滑</w:t>
              </w:r>
            </w:ins>
          </w:p>
        </w:tc>
        <w:tc>
          <w:tcPr>
            <w:tcW w:w="1157" w:type="dxa"/>
            <w:shd w:val="clear" w:color="auto" w:fill="auto"/>
          </w:tcPr>
          <w:p w14:paraId="2CF8FFE4" w14:textId="77777777" w:rsidR="006E08C2" w:rsidRPr="00C365F4" w:rsidRDefault="006E08C2" w:rsidP="00AA4835">
            <w:pPr>
              <w:rPr>
                <w:rPrChange w:id="2080" w:author="hyx" w:date="2018-11-10T15:13:00Z">
                  <w:rPr>
                    <w:b/>
                  </w:rPr>
                </w:rPrChange>
              </w:rPr>
            </w:pPr>
            <w:r>
              <w:rPr>
                <w:rFonts w:hint="eastAsia"/>
                <w:rPrChange w:id="2081" w:author="hyx" w:date="2018-11-10T15:13:00Z">
                  <w:rPr>
                    <w:rFonts w:hint="eastAsia"/>
                    <w:b/>
                  </w:rPr>
                </w:rPrChange>
              </w:rPr>
              <w:t>参与者</w:t>
            </w:r>
          </w:p>
        </w:tc>
        <w:tc>
          <w:tcPr>
            <w:tcW w:w="903" w:type="dxa"/>
            <w:shd w:val="clear" w:color="auto" w:fill="auto"/>
          </w:tcPr>
          <w:p w14:paraId="677D8A71" w14:textId="77777777" w:rsidR="006E08C2" w:rsidRDefault="006E08C2">
            <w:pPr>
              <w:pPrChange w:id="2082" w:author="hyx" w:date="2018-11-10T14:46:00Z">
                <w:pPr>
                  <w:ind w:firstLine="420"/>
                </w:pPr>
              </w:pPrChange>
            </w:pPr>
            <w:ins w:id="2083" w:author="hyx" w:date="2018-11-10T15:15:00Z">
              <w:r>
                <w:rPr>
                  <w:rFonts w:hint="eastAsia"/>
                </w:rPr>
                <w:t>高</w:t>
              </w:r>
            </w:ins>
            <w:del w:id="2084" w:author="hyx" w:date="2018-11-10T15:15:00Z">
              <w:r>
                <w:rPr>
                  <w:rFonts w:hint="eastAsia"/>
                </w:rPr>
                <w:delText>低</w:delText>
              </w:r>
            </w:del>
          </w:p>
        </w:tc>
        <w:tc>
          <w:tcPr>
            <w:tcW w:w="1625" w:type="dxa"/>
            <w:shd w:val="clear" w:color="auto" w:fill="auto"/>
          </w:tcPr>
          <w:p w14:paraId="56350F3B" w14:textId="77777777" w:rsidR="006E08C2" w:rsidRDefault="006E08C2">
            <w:pPr>
              <w:pPrChange w:id="2085" w:author="hyx" w:date="2018-11-10T14:46:00Z">
                <w:pPr>
                  <w:ind w:firstLine="420"/>
                </w:pPr>
              </w:pPrChange>
            </w:pPr>
            <w:r>
              <w:rPr>
                <w:rFonts w:hint="eastAsia"/>
              </w:rPr>
              <w:t>项目经理（黄叶轩）</w:t>
            </w:r>
            <w:ins w:id="2086" w:author="hyx" w:date="2018-11-10T15:16:00Z">
              <w:r>
                <w:rPr>
                  <w:rFonts w:hint="eastAsia"/>
                </w:rPr>
                <w:t>及时分析问题所在，迅速</w:t>
              </w:r>
            </w:ins>
            <w:ins w:id="2087" w:author="hyx" w:date="2018-11-10T15:17:00Z">
              <w:r>
                <w:rPr>
                  <w:rFonts w:hint="eastAsia"/>
                </w:rPr>
                <w:t>改正调整，并互相安慰，积极投入下一轮任务</w:t>
              </w:r>
            </w:ins>
            <w:del w:id="2088" w:author="hyx" w:date="2018-11-10T15:15:00Z">
              <w:r>
                <w:rPr>
                  <w:rFonts w:hint="eastAsia"/>
                </w:rPr>
                <w:delText>项目在建设之初项目经理就需要将项目目标、工作任务等和项目成员沟通清楚，采用公平、公正、公开的绩效考评制度</w:delText>
              </w:r>
            </w:del>
          </w:p>
        </w:tc>
        <w:tc>
          <w:tcPr>
            <w:tcW w:w="1157" w:type="dxa"/>
            <w:shd w:val="clear" w:color="auto" w:fill="auto"/>
          </w:tcPr>
          <w:p w14:paraId="4C961FC7" w14:textId="77777777" w:rsidR="006E08C2" w:rsidRDefault="006E08C2">
            <w:pPr>
              <w:pPrChange w:id="2089" w:author="hyx" w:date="2018-11-10T14:46:00Z">
                <w:pPr>
                  <w:ind w:firstLine="420"/>
                </w:pPr>
              </w:pPrChange>
            </w:pPr>
            <w:ins w:id="2090" w:author="hyx" w:date="2018-11-10T15:15:00Z">
              <w:r>
                <w:rPr>
                  <w:rFonts w:hint="eastAsia"/>
                </w:rPr>
                <w:t>高</w:t>
              </w:r>
            </w:ins>
            <w:del w:id="2091" w:author="hyx" w:date="2018-11-10T15:15:00Z">
              <w:r>
                <w:rPr>
                  <w:rFonts w:hint="eastAsia"/>
                </w:rPr>
                <w:delText>低</w:delText>
              </w:r>
            </w:del>
          </w:p>
        </w:tc>
        <w:tc>
          <w:tcPr>
            <w:tcW w:w="1157" w:type="dxa"/>
            <w:shd w:val="clear" w:color="auto" w:fill="auto"/>
          </w:tcPr>
          <w:p w14:paraId="364DEADD" w14:textId="77777777" w:rsidR="006E08C2" w:rsidRDefault="006E08C2">
            <w:pPr>
              <w:pPrChange w:id="2092" w:author="hyx" w:date="2018-11-10T14:46:00Z">
                <w:pPr>
                  <w:ind w:firstLine="420"/>
                </w:pPr>
              </w:pPrChange>
            </w:pPr>
            <w:ins w:id="2093" w:author="hyx" w:date="2018-11-10T15:15:00Z">
              <w:r>
                <w:rPr>
                  <w:rFonts w:hint="eastAsia"/>
                </w:rPr>
                <w:t>显著</w:t>
              </w:r>
            </w:ins>
            <w:del w:id="2094" w:author="hyx" w:date="2018-11-10T15:15:00Z">
              <w:r>
                <w:rPr>
                  <w:rFonts w:hint="eastAsia"/>
                </w:rPr>
                <w:delText>中等</w:delText>
              </w:r>
            </w:del>
          </w:p>
        </w:tc>
        <w:tc>
          <w:tcPr>
            <w:tcW w:w="1130" w:type="dxa"/>
            <w:shd w:val="clear" w:color="auto" w:fill="auto"/>
          </w:tcPr>
          <w:p w14:paraId="6637E465" w14:textId="77777777" w:rsidR="006E08C2" w:rsidRDefault="006E08C2">
            <w:pPr>
              <w:pPrChange w:id="2095" w:author="hyx" w:date="2018-11-10T14:46:00Z">
                <w:pPr>
                  <w:ind w:firstLine="420"/>
                </w:pPr>
              </w:pPrChange>
            </w:pPr>
            <w:r>
              <w:rPr>
                <w:rFonts w:hint="eastAsia"/>
              </w:rPr>
              <w:t>R1</w:t>
            </w:r>
            <w:ins w:id="2096" w:author="hyx" w:date="2018-11-10T15:15:00Z">
              <w:r>
                <w:t>0</w:t>
              </w:r>
            </w:ins>
            <w:del w:id="2097" w:author="hyx" w:date="2018-11-10T15:15:00Z">
              <w:r>
                <w:rPr>
                  <w:rFonts w:hint="eastAsia"/>
                </w:rPr>
                <w:delText>1</w:delText>
              </w:r>
            </w:del>
          </w:p>
        </w:tc>
      </w:tr>
      <w:tr w:rsidR="006E08C2" w14:paraId="3645FC01" w14:textId="77777777" w:rsidTr="00AA4835">
        <w:trPr>
          <w:trHeight w:val="1418"/>
        </w:trPr>
        <w:tc>
          <w:tcPr>
            <w:tcW w:w="1167" w:type="dxa"/>
            <w:shd w:val="clear" w:color="auto" w:fill="auto"/>
          </w:tcPr>
          <w:p w14:paraId="3D8D9BB5" w14:textId="77777777" w:rsidR="006E08C2" w:rsidRDefault="006E08C2">
            <w:pPr>
              <w:pPrChange w:id="2098" w:author="hyx" w:date="2018-11-10T14:46:00Z">
                <w:pPr>
                  <w:ind w:firstLine="420"/>
                </w:pPr>
              </w:pPrChange>
            </w:pPr>
            <w:del w:id="2099" w:author="hyx" w:date="2018-11-10T15:18:00Z">
              <w:r>
                <w:rPr>
                  <w:rFonts w:hint="eastAsia"/>
                </w:rPr>
                <w:delText>管理工具、开发工具、测试工具等是否能及时到位、到位的工具版本是否符合项目要求</w:delText>
              </w:r>
            </w:del>
            <w:ins w:id="2100" w:author="hyx" w:date="2018-11-10T15:18:00Z">
              <w:r>
                <w:rPr>
                  <w:rFonts w:hint="eastAsia"/>
                </w:rPr>
                <w:t>相关工具未到位</w:t>
              </w:r>
            </w:ins>
          </w:p>
        </w:tc>
        <w:tc>
          <w:tcPr>
            <w:tcW w:w="1157" w:type="dxa"/>
            <w:shd w:val="clear" w:color="auto" w:fill="auto"/>
          </w:tcPr>
          <w:p w14:paraId="7C9B436B" w14:textId="77777777" w:rsidR="006E08C2" w:rsidRPr="00C365F4" w:rsidRDefault="006E08C2">
            <w:pPr>
              <w:rPr>
                <w:rPrChange w:id="2101" w:author="hyx" w:date="2018-11-10T15:13:00Z">
                  <w:rPr>
                    <w:b/>
                  </w:rPr>
                </w:rPrChange>
              </w:rPr>
              <w:pPrChange w:id="2102" w:author="hyx" w:date="2018-11-10T14:46:00Z">
                <w:pPr>
                  <w:ind w:firstLine="422"/>
                </w:pPr>
              </w:pPrChange>
            </w:pPr>
            <w:r>
              <w:rPr>
                <w:rFonts w:hint="eastAsia"/>
                <w:rPrChange w:id="2103" w:author="hyx" w:date="2018-11-10T15:13:00Z">
                  <w:rPr>
                    <w:rFonts w:hint="eastAsia"/>
                    <w:b/>
                  </w:rPr>
                </w:rPrChange>
              </w:rPr>
              <w:t>工具</w:t>
            </w:r>
          </w:p>
        </w:tc>
        <w:tc>
          <w:tcPr>
            <w:tcW w:w="903" w:type="dxa"/>
            <w:shd w:val="clear" w:color="auto" w:fill="auto"/>
          </w:tcPr>
          <w:p w14:paraId="6B7669D0" w14:textId="77777777" w:rsidR="006E08C2" w:rsidRDefault="006E08C2">
            <w:pPr>
              <w:pPrChange w:id="2104" w:author="hyx" w:date="2018-11-10T14:46:00Z">
                <w:pPr>
                  <w:ind w:firstLine="420"/>
                </w:pPr>
              </w:pPrChange>
            </w:pPr>
            <w:r>
              <w:rPr>
                <w:rFonts w:hint="eastAsia"/>
              </w:rPr>
              <w:t>低</w:t>
            </w:r>
          </w:p>
        </w:tc>
        <w:tc>
          <w:tcPr>
            <w:tcW w:w="1625" w:type="dxa"/>
            <w:shd w:val="clear" w:color="auto" w:fill="auto"/>
          </w:tcPr>
          <w:p w14:paraId="38C639D6" w14:textId="77777777" w:rsidR="006E08C2" w:rsidRDefault="006E08C2">
            <w:pPr>
              <w:pPrChange w:id="2105" w:author="hyx" w:date="2018-11-10T15:20:00Z">
                <w:pPr>
                  <w:ind w:firstLine="420"/>
                </w:pPr>
              </w:pPrChange>
            </w:pPr>
            <w:r>
              <w:rPr>
                <w:rFonts w:hint="eastAsia"/>
              </w:rPr>
              <w:t>软件管理员（陈苏民）</w:t>
            </w:r>
            <w:ins w:id="2106" w:author="hyx" w:date="2018-11-10T15:20:00Z">
              <w:r>
                <w:rPr>
                  <w:rFonts w:hint="eastAsia"/>
                </w:rPr>
                <w:t>找有经验的人迅速部署完成，</w:t>
              </w:r>
            </w:ins>
            <w:del w:id="2107" w:author="hyx" w:date="2018-11-10T15:18:00Z">
              <w:r>
                <w:rPr>
                  <w:rFonts w:hint="eastAsia"/>
                </w:rPr>
                <w:delText>在项目的启动阶段就落实好各项工具的来源或可能的替代工具，在这些工具需要使用之前（一般需要提前一个月左右）跟踪并落实工具的到位事宜</w:delText>
              </w:r>
            </w:del>
            <w:ins w:id="2108" w:author="hyx" w:date="2018-11-10T15:18:00Z">
              <w:r>
                <w:rPr>
                  <w:rFonts w:hint="eastAsia"/>
                </w:rPr>
                <w:t>对相关责任人员进行教育</w:t>
              </w:r>
            </w:ins>
          </w:p>
        </w:tc>
        <w:tc>
          <w:tcPr>
            <w:tcW w:w="1157" w:type="dxa"/>
            <w:shd w:val="clear" w:color="auto" w:fill="auto"/>
          </w:tcPr>
          <w:p w14:paraId="27A5A887" w14:textId="77777777" w:rsidR="006E08C2" w:rsidRDefault="006E08C2">
            <w:pPr>
              <w:pPrChange w:id="2109" w:author="hyx" w:date="2018-11-10T14:46:00Z">
                <w:pPr>
                  <w:ind w:firstLine="420"/>
                </w:pPr>
              </w:pPrChange>
            </w:pPr>
            <w:r>
              <w:rPr>
                <w:rFonts w:hint="eastAsia"/>
              </w:rPr>
              <w:t>低</w:t>
            </w:r>
          </w:p>
        </w:tc>
        <w:tc>
          <w:tcPr>
            <w:tcW w:w="1157" w:type="dxa"/>
            <w:shd w:val="clear" w:color="auto" w:fill="auto"/>
          </w:tcPr>
          <w:p w14:paraId="193EF818" w14:textId="77777777" w:rsidR="006E08C2" w:rsidRDefault="006E08C2">
            <w:pPr>
              <w:pPrChange w:id="2110" w:author="hyx" w:date="2018-11-10T14:46:00Z">
                <w:pPr>
                  <w:ind w:firstLine="420"/>
                </w:pPr>
              </w:pPrChange>
            </w:pPr>
            <w:r>
              <w:rPr>
                <w:rFonts w:hint="eastAsia"/>
              </w:rPr>
              <w:t>低</w:t>
            </w:r>
          </w:p>
        </w:tc>
        <w:tc>
          <w:tcPr>
            <w:tcW w:w="1130" w:type="dxa"/>
            <w:shd w:val="clear" w:color="auto" w:fill="auto"/>
          </w:tcPr>
          <w:p w14:paraId="1FC07B46" w14:textId="77777777" w:rsidR="006E08C2" w:rsidRDefault="006E08C2">
            <w:pPr>
              <w:pPrChange w:id="2111" w:author="hyx" w:date="2018-11-10T14:46:00Z">
                <w:pPr>
                  <w:ind w:firstLine="420"/>
                </w:pPr>
              </w:pPrChange>
            </w:pPr>
            <w:r>
              <w:rPr>
                <w:rFonts w:hint="eastAsia"/>
              </w:rPr>
              <w:t>R1</w:t>
            </w:r>
            <w:ins w:id="2112" w:author="hyx" w:date="2018-11-10T15:24:00Z">
              <w:r>
                <w:t>1</w:t>
              </w:r>
            </w:ins>
            <w:del w:id="2113" w:author="hyx" w:date="2018-11-10T15:24:00Z">
              <w:r>
                <w:rPr>
                  <w:rFonts w:hint="eastAsia"/>
                </w:rPr>
                <w:delText>2</w:delText>
              </w:r>
            </w:del>
          </w:p>
        </w:tc>
      </w:tr>
      <w:tr w:rsidR="006E08C2" w14:paraId="6A6B3F83" w14:textId="77777777" w:rsidTr="00AA4835">
        <w:trPr>
          <w:trHeight w:val="1418"/>
        </w:trPr>
        <w:tc>
          <w:tcPr>
            <w:tcW w:w="1167" w:type="dxa"/>
            <w:shd w:val="clear" w:color="auto" w:fill="auto"/>
          </w:tcPr>
          <w:p w14:paraId="35E18875" w14:textId="77777777" w:rsidR="006E08C2" w:rsidRDefault="006E08C2" w:rsidP="00AA4835">
            <w:pPr>
              <w:rPr>
                <w:ins w:id="2114" w:author="hyx" w:date="2018-11-10T15:22:00Z"/>
              </w:rPr>
            </w:pPr>
            <w:ins w:id="2115" w:author="hyx" w:date="2018-11-10T15:23:00Z">
              <w:r>
                <w:rPr>
                  <w:rFonts w:hint="eastAsia"/>
                </w:rPr>
                <w:lastRenderedPageBreak/>
                <w:t>对方法、工具和技术掌握的不够</w:t>
              </w:r>
            </w:ins>
          </w:p>
        </w:tc>
        <w:tc>
          <w:tcPr>
            <w:tcW w:w="1157" w:type="dxa"/>
            <w:shd w:val="clear" w:color="auto" w:fill="auto"/>
          </w:tcPr>
          <w:p w14:paraId="283CBF08" w14:textId="77777777" w:rsidR="006E08C2" w:rsidRDefault="006E08C2" w:rsidP="00AA4835">
            <w:pPr>
              <w:rPr>
                <w:ins w:id="2116" w:author="hyx" w:date="2018-11-10T15:22:00Z"/>
              </w:rPr>
            </w:pPr>
            <w:ins w:id="2117" w:author="hyx" w:date="2018-11-10T15:23:00Z">
              <w:r>
                <w:rPr>
                  <w:rFonts w:hint="eastAsia"/>
                  <w:rPrChange w:id="2118" w:author="hyx" w:date="2018-11-10T15:23:00Z">
                    <w:rPr>
                      <w:rFonts w:hint="eastAsia"/>
                      <w:b/>
                    </w:rPr>
                  </w:rPrChange>
                </w:rPr>
                <w:t>技术</w:t>
              </w:r>
            </w:ins>
          </w:p>
        </w:tc>
        <w:tc>
          <w:tcPr>
            <w:tcW w:w="903" w:type="dxa"/>
            <w:shd w:val="clear" w:color="auto" w:fill="auto"/>
          </w:tcPr>
          <w:p w14:paraId="3D79572B" w14:textId="77777777" w:rsidR="006E08C2" w:rsidRDefault="006E08C2" w:rsidP="00AA4835">
            <w:pPr>
              <w:rPr>
                <w:ins w:id="2119" w:author="hyx" w:date="2018-11-10T15:22:00Z"/>
              </w:rPr>
            </w:pPr>
            <w:ins w:id="2120" w:author="hyx" w:date="2018-11-10T15:23:00Z">
              <w:r>
                <w:rPr>
                  <w:rFonts w:hint="eastAsia"/>
                </w:rPr>
                <w:t>高</w:t>
              </w:r>
            </w:ins>
          </w:p>
        </w:tc>
        <w:tc>
          <w:tcPr>
            <w:tcW w:w="1625" w:type="dxa"/>
            <w:shd w:val="clear" w:color="auto" w:fill="auto"/>
          </w:tcPr>
          <w:p w14:paraId="7311EE7A" w14:textId="77777777" w:rsidR="006E08C2" w:rsidRDefault="006E08C2" w:rsidP="00AA4835">
            <w:pPr>
              <w:rPr>
                <w:ins w:id="2121" w:author="hyx" w:date="2018-11-10T15:23:00Z"/>
              </w:rPr>
            </w:pPr>
            <w:ins w:id="2122" w:author="hyx" w:date="2018-11-10T15:23:00Z">
              <w:r>
                <w:rPr>
                  <w:rFonts w:hint="eastAsia"/>
                </w:rPr>
                <w:t>每个人负责熟悉一种工具（①黄叶轩</w:t>
              </w:r>
              <w:r>
                <w:t>project的熟悉与教学</w:t>
              </w:r>
              <w:r>
                <w:rPr>
                  <w:rFonts w:hint="eastAsia"/>
                </w:rPr>
                <w:t>；②陈苏民：</w:t>
              </w:r>
              <w:r>
                <w:t>熟悉需求管理工具与教学</w:t>
              </w:r>
              <w:r>
                <w:rPr>
                  <w:rFonts w:hint="eastAsia"/>
                </w:rPr>
                <w:t>；③徐双铅：</w:t>
              </w:r>
              <w:r>
                <w:t xml:space="preserve"> 熟悉Axure </w:t>
              </w:r>
              <w:proofErr w:type="spellStart"/>
              <w:r>
                <w:t>rp</w:t>
              </w:r>
              <w:proofErr w:type="spellEnd"/>
              <w:r>
                <w:t xml:space="preserve"> </w:t>
              </w:r>
              <w:r>
                <w:rPr>
                  <w:rFonts w:hint="eastAsia"/>
                </w:rPr>
                <w:t>；④吕迪：</w:t>
              </w:r>
              <w:r>
                <w:t xml:space="preserve"> 熟悉UML建模工具与教学</w:t>
              </w:r>
            </w:ins>
          </w:p>
          <w:p w14:paraId="11F6A0B4" w14:textId="77777777" w:rsidR="006E08C2" w:rsidRDefault="006E08C2" w:rsidP="00AA4835">
            <w:pPr>
              <w:rPr>
                <w:ins w:id="2123" w:author="hyx" w:date="2018-11-10T15:22:00Z"/>
              </w:rPr>
            </w:pPr>
            <w:ins w:id="2124" w:author="hyx" w:date="2018-11-10T15:23:00Z">
              <w:r>
                <w:rPr>
                  <w:rFonts w:hint="eastAsia"/>
                </w:rPr>
                <w:t>；⑤陈俊仁：</w:t>
              </w:r>
              <w:r>
                <w:t xml:space="preserve"> git</w:t>
              </w:r>
            </w:ins>
            <w:ins w:id="2125" w:author="hyx" w:date="2018-11-10T15:24:00Z">
              <w:r>
                <w:rPr>
                  <w:rFonts w:hint="eastAsia"/>
                </w:rPr>
                <w:t>的使用教学</w:t>
              </w:r>
            </w:ins>
            <w:ins w:id="2126" w:author="hyx" w:date="2018-11-10T15:23:00Z">
              <w:r>
                <w:rPr>
                  <w:rFonts w:hint="eastAsia"/>
                </w:rPr>
                <w:t>）</w:t>
              </w:r>
            </w:ins>
          </w:p>
        </w:tc>
        <w:tc>
          <w:tcPr>
            <w:tcW w:w="1157" w:type="dxa"/>
            <w:shd w:val="clear" w:color="auto" w:fill="auto"/>
          </w:tcPr>
          <w:p w14:paraId="3D7FDFE6" w14:textId="77777777" w:rsidR="006E08C2" w:rsidRDefault="006E08C2" w:rsidP="00AA4835">
            <w:pPr>
              <w:rPr>
                <w:ins w:id="2127" w:author="hyx" w:date="2018-11-10T15:22:00Z"/>
              </w:rPr>
            </w:pPr>
            <w:ins w:id="2128" w:author="hyx" w:date="2018-11-10T15:23:00Z">
              <w:r>
                <w:rPr>
                  <w:rFonts w:hint="eastAsia"/>
                </w:rPr>
                <w:t>高</w:t>
              </w:r>
            </w:ins>
          </w:p>
        </w:tc>
        <w:tc>
          <w:tcPr>
            <w:tcW w:w="1157" w:type="dxa"/>
            <w:shd w:val="clear" w:color="auto" w:fill="auto"/>
          </w:tcPr>
          <w:p w14:paraId="6DBD5178" w14:textId="77777777" w:rsidR="006E08C2" w:rsidRDefault="006E08C2" w:rsidP="00AA4835">
            <w:pPr>
              <w:rPr>
                <w:ins w:id="2129" w:author="hyx" w:date="2018-11-10T15:22:00Z"/>
              </w:rPr>
            </w:pPr>
            <w:ins w:id="2130" w:author="hyx" w:date="2018-11-10T15:23:00Z">
              <w:r>
                <w:rPr>
                  <w:rFonts w:hint="eastAsia"/>
                </w:rPr>
                <w:t>显著</w:t>
              </w:r>
            </w:ins>
          </w:p>
        </w:tc>
        <w:tc>
          <w:tcPr>
            <w:tcW w:w="1130" w:type="dxa"/>
            <w:shd w:val="clear" w:color="auto" w:fill="auto"/>
          </w:tcPr>
          <w:p w14:paraId="12EB5D69" w14:textId="77777777" w:rsidR="006E08C2" w:rsidRDefault="006E08C2" w:rsidP="00AA4835">
            <w:pPr>
              <w:rPr>
                <w:ins w:id="2131" w:author="hyx" w:date="2018-11-10T15:22:00Z"/>
              </w:rPr>
            </w:pPr>
            <w:ins w:id="2132" w:author="hyx" w:date="2018-11-10T15:23:00Z">
              <w:r>
                <w:rPr>
                  <w:rFonts w:hint="eastAsia"/>
                </w:rPr>
                <w:t>R1</w:t>
              </w:r>
            </w:ins>
            <w:ins w:id="2133" w:author="hyx" w:date="2018-11-10T15:24:00Z">
              <w:r>
                <w:t>2</w:t>
              </w:r>
            </w:ins>
          </w:p>
        </w:tc>
      </w:tr>
      <w:tr w:rsidR="006E08C2" w14:paraId="06D695D6" w14:textId="77777777" w:rsidTr="00AA4835">
        <w:trPr>
          <w:trHeight w:val="5060"/>
        </w:trPr>
        <w:tc>
          <w:tcPr>
            <w:tcW w:w="1167" w:type="dxa"/>
            <w:shd w:val="clear" w:color="auto" w:fill="auto"/>
          </w:tcPr>
          <w:p w14:paraId="2F707189" w14:textId="77777777" w:rsidR="006E08C2" w:rsidRDefault="006E08C2">
            <w:pPr>
              <w:rPr>
                <w:del w:id="2134" w:author="hyx" w:date="2018-11-10T15:23:00Z"/>
              </w:rPr>
              <w:pPrChange w:id="2135" w:author="hyx" w:date="2018-11-10T14:47:00Z">
                <w:pPr>
                  <w:ind w:firstLine="420"/>
                </w:pPr>
              </w:pPrChange>
            </w:pPr>
            <w:del w:id="2136" w:author="hyx" w:date="2018-11-10T15:23:00Z">
              <w:r>
                <w:rPr>
                  <w:rFonts w:hint="eastAsia"/>
                </w:rPr>
                <w:delText>对方法、工具和技术理解的不够</w:delText>
              </w:r>
            </w:del>
          </w:p>
        </w:tc>
        <w:tc>
          <w:tcPr>
            <w:tcW w:w="1157" w:type="dxa"/>
            <w:shd w:val="clear" w:color="auto" w:fill="auto"/>
          </w:tcPr>
          <w:p w14:paraId="07C072A9" w14:textId="77777777" w:rsidR="006E08C2" w:rsidRDefault="006E08C2">
            <w:pPr>
              <w:rPr>
                <w:del w:id="2137" w:author="hyx" w:date="2018-11-10T15:23:00Z"/>
                <w:b/>
              </w:rPr>
              <w:pPrChange w:id="2138" w:author="hyx" w:date="2018-11-10T14:47:00Z">
                <w:pPr>
                  <w:ind w:firstLine="422"/>
                </w:pPr>
              </w:pPrChange>
            </w:pPr>
            <w:del w:id="2139" w:author="hyx" w:date="2018-11-10T15:23:00Z">
              <w:r>
                <w:rPr>
                  <w:rFonts w:hint="eastAsia"/>
                  <w:b/>
                </w:rPr>
                <w:delText>技术</w:delText>
              </w:r>
            </w:del>
          </w:p>
        </w:tc>
        <w:tc>
          <w:tcPr>
            <w:tcW w:w="903" w:type="dxa"/>
            <w:shd w:val="clear" w:color="auto" w:fill="auto"/>
          </w:tcPr>
          <w:p w14:paraId="7CFB615B" w14:textId="77777777" w:rsidR="006E08C2" w:rsidRDefault="006E08C2">
            <w:pPr>
              <w:rPr>
                <w:del w:id="2140" w:author="hyx" w:date="2018-11-10T15:23:00Z"/>
              </w:rPr>
              <w:pPrChange w:id="2141" w:author="hyx" w:date="2018-11-10T14:47:00Z">
                <w:pPr>
                  <w:ind w:firstLine="420"/>
                </w:pPr>
              </w:pPrChange>
            </w:pPr>
            <w:del w:id="2142" w:author="hyx" w:date="2018-11-10T15:23:00Z">
              <w:r>
                <w:rPr>
                  <w:rFonts w:hint="eastAsia"/>
                </w:rPr>
                <w:delText>高</w:delText>
              </w:r>
            </w:del>
          </w:p>
        </w:tc>
        <w:tc>
          <w:tcPr>
            <w:tcW w:w="1625" w:type="dxa"/>
            <w:shd w:val="clear" w:color="auto" w:fill="auto"/>
          </w:tcPr>
          <w:p w14:paraId="52D2E774" w14:textId="77777777" w:rsidR="006E08C2" w:rsidRDefault="006E08C2">
            <w:pPr>
              <w:rPr>
                <w:del w:id="2143" w:author="hyx" w:date="2018-11-10T15:23:00Z"/>
              </w:rPr>
              <w:pPrChange w:id="2144" w:author="hyx" w:date="2018-11-10T14:47:00Z">
                <w:pPr>
                  <w:ind w:firstLine="420"/>
                </w:pPr>
              </w:pPrChange>
            </w:pPr>
            <w:del w:id="2145" w:author="hyx" w:date="2018-11-10T15:23:00Z">
              <w:r>
                <w:rPr>
                  <w:rFonts w:hint="eastAsia"/>
                </w:rPr>
                <w:delText>每个人熟悉一种工具（①黄叶轩：</w:delText>
              </w:r>
              <w:r>
                <w:delText>project的熟悉与教学</w:delText>
              </w:r>
              <w:r>
                <w:rPr>
                  <w:rFonts w:hint="eastAsia"/>
                </w:rPr>
                <w:delText>；②陈苏民：</w:delText>
              </w:r>
              <w:r>
                <w:delText xml:space="preserve"> 熟悉需求管理工具与教学</w:delText>
              </w:r>
              <w:r>
                <w:rPr>
                  <w:rFonts w:hint="eastAsia"/>
                </w:rPr>
                <w:delText>；③徐双铅：</w:delText>
              </w:r>
              <w:r>
                <w:delText xml:space="preserve"> 熟悉Axure rp </w:delText>
              </w:r>
              <w:r>
                <w:rPr>
                  <w:rFonts w:hint="eastAsia"/>
                </w:rPr>
                <w:delText>；④吕迪：</w:delText>
              </w:r>
              <w:r>
                <w:delText xml:space="preserve"> 熟悉UML建模工具与教学</w:delText>
              </w:r>
            </w:del>
          </w:p>
          <w:p w14:paraId="00062FAD" w14:textId="77777777" w:rsidR="006E08C2" w:rsidRDefault="006E08C2" w:rsidP="00AA4835">
            <w:pPr>
              <w:ind w:firstLine="420"/>
              <w:rPr>
                <w:del w:id="2146" w:author="hyx" w:date="2018-11-10T15:23:00Z"/>
              </w:rPr>
            </w:pPr>
            <w:del w:id="2147" w:author="hyx" w:date="2018-11-10T15:23:00Z">
              <w:r>
                <w:rPr>
                  <w:rFonts w:hint="eastAsia"/>
                </w:rPr>
                <w:delText>；⑤陈俊仁：</w:delText>
              </w:r>
              <w:r>
                <w:delText xml:space="preserve"> git</w:delText>
              </w:r>
              <w:r>
                <w:rPr>
                  <w:rFonts w:hint="eastAsia"/>
                </w:rPr>
                <w:delText>）</w:delText>
              </w:r>
            </w:del>
          </w:p>
        </w:tc>
        <w:tc>
          <w:tcPr>
            <w:tcW w:w="1157" w:type="dxa"/>
            <w:shd w:val="clear" w:color="auto" w:fill="auto"/>
          </w:tcPr>
          <w:p w14:paraId="085FADDB" w14:textId="77777777" w:rsidR="006E08C2" w:rsidRDefault="006E08C2">
            <w:pPr>
              <w:rPr>
                <w:del w:id="2148" w:author="hyx" w:date="2018-11-10T15:23:00Z"/>
              </w:rPr>
              <w:pPrChange w:id="2149" w:author="hyx" w:date="2018-11-10T14:47:00Z">
                <w:pPr>
                  <w:ind w:firstLine="420"/>
                </w:pPr>
              </w:pPrChange>
            </w:pPr>
            <w:del w:id="2150" w:author="hyx" w:date="2018-11-10T15:23:00Z">
              <w:r>
                <w:rPr>
                  <w:rFonts w:hint="eastAsia"/>
                </w:rPr>
                <w:delText>高</w:delText>
              </w:r>
            </w:del>
          </w:p>
        </w:tc>
        <w:tc>
          <w:tcPr>
            <w:tcW w:w="1157" w:type="dxa"/>
            <w:shd w:val="clear" w:color="auto" w:fill="auto"/>
          </w:tcPr>
          <w:p w14:paraId="599D7244" w14:textId="77777777" w:rsidR="006E08C2" w:rsidRDefault="006E08C2">
            <w:pPr>
              <w:rPr>
                <w:del w:id="2151" w:author="hyx" w:date="2018-11-10T15:23:00Z"/>
              </w:rPr>
              <w:pPrChange w:id="2152" w:author="hyx" w:date="2018-11-10T14:47:00Z">
                <w:pPr>
                  <w:ind w:firstLine="420"/>
                </w:pPr>
              </w:pPrChange>
            </w:pPr>
            <w:del w:id="2153" w:author="hyx" w:date="2018-11-10T15:23:00Z">
              <w:r>
                <w:rPr>
                  <w:rFonts w:hint="eastAsia"/>
                </w:rPr>
                <w:delText>显著</w:delText>
              </w:r>
            </w:del>
          </w:p>
        </w:tc>
        <w:tc>
          <w:tcPr>
            <w:tcW w:w="1130" w:type="dxa"/>
            <w:shd w:val="clear" w:color="auto" w:fill="auto"/>
          </w:tcPr>
          <w:p w14:paraId="08357BAF" w14:textId="77777777" w:rsidR="006E08C2" w:rsidRDefault="006E08C2">
            <w:pPr>
              <w:rPr>
                <w:del w:id="2154" w:author="hyx" w:date="2018-11-10T15:23:00Z"/>
              </w:rPr>
              <w:pPrChange w:id="2155" w:author="hyx" w:date="2018-11-10T14:47:00Z">
                <w:pPr>
                  <w:ind w:firstLine="420"/>
                </w:pPr>
              </w:pPrChange>
            </w:pPr>
            <w:del w:id="2156" w:author="hyx" w:date="2018-11-10T15:23:00Z">
              <w:r>
                <w:rPr>
                  <w:rFonts w:hint="eastAsia"/>
                </w:rPr>
                <w:delText>R13</w:delText>
              </w:r>
            </w:del>
          </w:p>
        </w:tc>
      </w:tr>
      <w:tr w:rsidR="006E08C2" w14:paraId="4CE0E531" w14:textId="77777777" w:rsidTr="00AA4835">
        <w:trPr>
          <w:trHeight w:val="1476"/>
        </w:trPr>
        <w:tc>
          <w:tcPr>
            <w:tcW w:w="1167" w:type="dxa"/>
            <w:shd w:val="clear" w:color="auto" w:fill="auto"/>
          </w:tcPr>
          <w:p w14:paraId="713EDB20" w14:textId="77777777" w:rsidR="006E08C2" w:rsidRDefault="006E08C2">
            <w:pPr>
              <w:pPrChange w:id="2157" w:author="hyx" w:date="2018-11-10T14:47:00Z">
                <w:pPr>
                  <w:ind w:firstLine="420"/>
                </w:pPr>
              </w:pPrChange>
            </w:pPr>
            <w:r>
              <w:rPr>
                <w:rFonts w:hint="eastAsia"/>
              </w:rPr>
              <w:t>界面</w:t>
            </w:r>
            <w:r>
              <w:t>原型不被用户认可</w:t>
            </w:r>
          </w:p>
        </w:tc>
        <w:tc>
          <w:tcPr>
            <w:tcW w:w="1157" w:type="dxa"/>
            <w:shd w:val="clear" w:color="auto" w:fill="auto"/>
          </w:tcPr>
          <w:p w14:paraId="13695729" w14:textId="77777777" w:rsidR="006E08C2" w:rsidRDefault="006E08C2" w:rsidP="00AA4835">
            <w:pPr>
              <w:rPr>
                <w:b/>
              </w:rPr>
            </w:pPr>
            <w:r>
              <w:rPr>
                <w:rFonts w:hint="eastAsia"/>
                <w:bCs/>
              </w:rPr>
              <w:t>参与</w:t>
            </w:r>
            <w:r>
              <w:rPr>
                <w:bCs/>
              </w:rPr>
              <w:t>者</w:t>
            </w:r>
          </w:p>
        </w:tc>
        <w:tc>
          <w:tcPr>
            <w:tcW w:w="903" w:type="dxa"/>
            <w:shd w:val="clear" w:color="auto" w:fill="auto"/>
          </w:tcPr>
          <w:p w14:paraId="4B416F2D" w14:textId="77777777" w:rsidR="006E08C2" w:rsidRDefault="006E08C2">
            <w:pPr>
              <w:pPrChange w:id="2158" w:author="hyx" w:date="2018-11-10T14:47:00Z">
                <w:pPr>
                  <w:ind w:firstLine="420"/>
                </w:pPr>
              </w:pPrChange>
            </w:pPr>
            <w:r>
              <w:rPr>
                <w:rFonts w:hint="eastAsia"/>
              </w:rPr>
              <w:t>高</w:t>
            </w:r>
          </w:p>
        </w:tc>
        <w:tc>
          <w:tcPr>
            <w:tcW w:w="1625" w:type="dxa"/>
            <w:shd w:val="clear" w:color="auto" w:fill="auto"/>
          </w:tcPr>
          <w:p w14:paraId="2852DC6D" w14:textId="77777777" w:rsidR="006E08C2" w:rsidRDefault="006E08C2">
            <w:pPr>
              <w:pPrChange w:id="2159" w:author="hyx" w:date="2018-11-10T14:47:00Z">
                <w:pPr>
                  <w:ind w:firstLine="420"/>
                </w:pPr>
              </w:pPrChange>
            </w:pPr>
            <w:r>
              <w:rPr>
                <w:rFonts w:hint="eastAsia"/>
                <w:color w:val="000000"/>
                <w:szCs w:val="21"/>
              </w:rPr>
              <w:t>界面负责人（陈苏民）</w:t>
            </w:r>
            <w:del w:id="2160" w:author="hyx" w:date="2018-11-11T18:36:00Z">
              <w:r>
                <w:rPr>
                  <w:rFonts w:hint="eastAsia"/>
                  <w:color w:val="000000"/>
                  <w:szCs w:val="21"/>
                </w:rPr>
                <w:delText>14.</w:delText>
              </w:r>
              <w:r>
                <w:rPr>
                  <w:rFonts w:hint="eastAsia"/>
                </w:rPr>
                <w:delText xml:space="preserve"> </w:delText>
              </w:r>
            </w:del>
            <w:r>
              <w:rPr>
                <w:rFonts w:hint="eastAsia"/>
              </w:rPr>
              <w:t>采用</w:t>
            </w:r>
            <w:r>
              <w:t>快速的手工画图，让用户确认</w:t>
            </w:r>
            <w:r>
              <w:rPr>
                <w:rFonts w:hint="eastAsia"/>
              </w:rPr>
              <w:t>并</w:t>
            </w:r>
            <w:r>
              <w:t>签字或录音</w:t>
            </w:r>
          </w:p>
        </w:tc>
        <w:tc>
          <w:tcPr>
            <w:tcW w:w="1157" w:type="dxa"/>
            <w:shd w:val="clear" w:color="auto" w:fill="auto"/>
          </w:tcPr>
          <w:p w14:paraId="0DDF1B97" w14:textId="77777777" w:rsidR="006E08C2" w:rsidRDefault="006E08C2">
            <w:pPr>
              <w:pPrChange w:id="2161" w:author="hyx" w:date="2018-11-10T14:47:00Z">
                <w:pPr>
                  <w:ind w:firstLine="420"/>
                </w:pPr>
              </w:pPrChange>
            </w:pPr>
            <w:r>
              <w:rPr>
                <w:rFonts w:hint="eastAsia"/>
              </w:rPr>
              <w:t>高</w:t>
            </w:r>
          </w:p>
        </w:tc>
        <w:tc>
          <w:tcPr>
            <w:tcW w:w="1157" w:type="dxa"/>
            <w:shd w:val="clear" w:color="auto" w:fill="auto"/>
          </w:tcPr>
          <w:p w14:paraId="4332291A" w14:textId="77777777" w:rsidR="006E08C2" w:rsidRDefault="006E08C2">
            <w:pPr>
              <w:pPrChange w:id="2162" w:author="hyx" w:date="2018-11-10T14:47:00Z">
                <w:pPr>
                  <w:ind w:firstLine="420"/>
                </w:pPr>
              </w:pPrChange>
            </w:pPr>
            <w:r>
              <w:rPr>
                <w:rFonts w:hint="eastAsia"/>
              </w:rPr>
              <w:t>高</w:t>
            </w:r>
          </w:p>
        </w:tc>
        <w:tc>
          <w:tcPr>
            <w:tcW w:w="1130" w:type="dxa"/>
            <w:shd w:val="clear" w:color="auto" w:fill="auto"/>
          </w:tcPr>
          <w:p w14:paraId="765F9B97" w14:textId="77777777" w:rsidR="006E08C2" w:rsidRDefault="006E08C2">
            <w:pPr>
              <w:pPrChange w:id="2163" w:author="hyx" w:date="2018-11-10T14:47:00Z">
                <w:pPr>
                  <w:ind w:firstLine="420"/>
                </w:pPr>
              </w:pPrChange>
            </w:pPr>
            <w:r>
              <w:rPr>
                <w:rFonts w:hint="eastAsia"/>
              </w:rPr>
              <w:t>R1</w:t>
            </w:r>
            <w:ins w:id="2164" w:author="hyx" w:date="2018-11-10T15:25:00Z">
              <w:r>
                <w:t>3</w:t>
              </w:r>
            </w:ins>
            <w:del w:id="2165" w:author="hyx" w:date="2018-11-10T15:25:00Z">
              <w:r>
                <w:rPr>
                  <w:rFonts w:hint="eastAsia"/>
                </w:rPr>
                <w:delText>4</w:delText>
              </w:r>
            </w:del>
          </w:p>
        </w:tc>
      </w:tr>
      <w:tr w:rsidR="006E08C2" w14:paraId="32931CE8" w14:textId="77777777" w:rsidTr="00AA4835">
        <w:trPr>
          <w:trHeight w:val="1476"/>
        </w:trPr>
        <w:tc>
          <w:tcPr>
            <w:tcW w:w="1167" w:type="dxa"/>
            <w:shd w:val="clear" w:color="auto" w:fill="auto"/>
          </w:tcPr>
          <w:p w14:paraId="6AC57405" w14:textId="77777777" w:rsidR="006E08C2" w:rsidRDefault="006E08C2">
            <w:pPr>
              <w:rPr>
                <w:del w:id="2166" w:author="hyx" w:date="2018-11-10T15:25:00Z"/>
              </w:rPr>
              <w:pPrChange w:id="2167" w:author="hyx" w:date="2018-11-10T14:47:00Z">
                <w:pPr>
                  <w:ind w:firstLine="420"/>
                </w:pPr>
              </w:pPrChange>
            </w:pPr>
            <w:del w:id="2168" w:author="hyx" w:date="2018-11-10T15:25:00Z">
              <w:r>
                <w:rPr>
                  <w:rFonts w:hint="eastAsia"/>
                </w:rPr>
                <w:delText>组员</w:delText>
              </w:r>
              <w:r>
                <w:delText>生病请假或者其他方式离开工作岗位</w:delText>
              </w:r>
            </w:del>
          </w:p>
        </w:tc>
        <w:tc>
          <w:tcPr>
            <w:tcW w:w="1157" w:type="dxa"/>
            <w:shd w:val="clear" w:color="auto" w:fill="auto"/>
          </w:tcPr>
          <w:p w14:paraId="3400E13F" w14:textId="77777777" w:rsidR="006E08C2" w:rsidRDefault="006E08C2">
            <w:pPr>
              <w:rPr>
                <w:del w:id="2169" w:author="hyx" w:date="2018-11-10T15:25:00Z"/>
                <w:b/>
              </w:rPr>
              <w:pPrChange w:id="2170" w:author="hyx" w:date="2018-11-10T14:47:00Z">
                <w:pPr>
                  <w:ind w:firstLineChars="94" w:firstLine="198"/>
                </w:pPr>
              </w:pPrChange>
            </w:pPr>
            <w:del w:id="2171" w:author="hyx" w:date="2018-11-10T15:25:00Z">
              <w:r>
                <w:rPr>
                  <w:rFonts w:hint="eastAsia"/>
                  <w:b/>
                </w:rPr>
                <w:delText>结构</w:delText>
              </w:r>
            </w:del>
          </w:p>
        </w:tc>
        <w:tc>
          <w:tcPr>
            <w:tcW w:w="903" w:type="dxa"/>
            <w:shd w:val="clear" w:color="auto" w:fill="auto"/>
          </w:tcPr>
          <w:p w14:paraId="20CE0A6D" w14:textId="77777777" w:rsidR="006E08C2" w:rsidRDefault="006E08C2">
            <w:pPr>
              <w:rPr>
                <w:del w:id="2172" w:author="hyx" w:date="2018-11-10T15:25:00Z"/>
              </w:rPr>
              <w:pPrChange w:id="2173" w:author="hyx" w:date="2018-11-10T14:47:00Z">
                <w:pPr>
                  <w:ind w:firstLine="420"/>
                </w:pPr>
              </w:pPrChange>
            </w:pPr>
            <w:del w:id="2174" w:author="hyx" w:date="2018-11-10T15:25:00Z">
              <w:r>
                <w:rPr>
                  <w:rFonts w:hint="eastAsia"/>
                </w:rPr>
                <w:delText>中</w:delText>
              </w:r>
            </w:del>
          </w:p>
        </w:tc>
        <w:tc>
          <w:tcPr>
            <w:tcW w:w="1625" w:type="dxa"/>
            <w:shd w:val="clear" w:color="auto" w:fill="auto"/>
          </w:tcPr>
          <w:p w14:paraId="1B72B797" w14:textId="77777777" w:rsidR="006E08C2" w:rsidRDefault="006E08C2">
            <w:pPr>
              <w:rPr>
                <w:del w:id="2175" w:author="hyx" w:date="2018-11-10T15:25:00Z"/>
              </w:rPr>
              <w:pPrChange w:id="2176" w:author="hyx" w:date="2018-11-10T14:47:00Z">
                <w:pPr>
                  <w:ind w:firstLine="420"/>
                </w:pPr>
              </w:pPrChange>
            </w:pPr>
            <w:del w:id="2177" w:author="hyx" w:date="2018-11-10T15:25:00Z">
              <w:r>
                <w:rPr>
                  <w:rFonts w:hint="eastAsia"/>
                </w:rPr>
                <w:delText>设置</w:delText>
              </w:r>
              <w:r>
                <w:delText>替补人员</w:delText>
              </w:r>
            </w:del>
          </w:p>
        </w:tc>
        <w:tc>
          <w:tcPr>
            <w:tcW w:w="1157" w:type="dxa"/>
            <w:shd w:val="clear" w:color="auto" w:fill="auto"/>
          </w:tcPr>
          <w:p w14:paraId="1AF9D3FB" w14:textId="77777777" w:rsidR="006E08C2" w:rsidRDefault="006E08C2">
            <w:pPr>
              <w:rPr>
                <w:del w:id="2178" w:author="hyx" w:date="2018-11-10T15:25:00Z"/>
              </w:rPr>
              <w:pPrChange w:id="2179" w:author="hyx" w:date="2018-11-10T14:47:00Z">
                <w:pPr>
                  <w:ind w:firstLine="420"/>
                </w:pPr>
              </w:pPrChange>
            </w:pPr>
            <w:del w:id="2180" w:author="hyx" w:date="2018-11-10T15:25:00Z">
              <w:r>
                <w:rPr>
                  <w:rFonts w:hint="eastAsia"/>
                </w:rPr>
                <w:delText>高</w:delText>
              </w:r>
            </w:del>
          </w:p>
        </w:tc>
        <w:tc>
          <w:tcPr>
            <w:tcW w:w="1157" w:type="dxa"/>
            <w:shd w:val="clear" w:color="auto" w:fill="auto"/>
          </w:tcPr>
          <w:p w14:paraId="7D45F987" w14:textId="77777777" w:rsidR="006E08C2" w:rsidRDefault="006E08C2">
            <w:pPr>
              <w:rPr>
                <w:del w:id="2181" w:author="hyx" w:date="2018-11-10T15:25:00Z"/>
              </w:rPr>
              <w:pPrChange w:id="2182" w:author="hyx" w:date="2018-11-10T14:47:00Z">
                <w:pPr>
                  <w:ind w:firstLine="420"/>
                </w:pPr>
              </w:pPrChange>
            </w:pPr>
            <w:del w:id="2183" w:author="hyx" w:date="2018-11-10T15:25:00Z">
              <w:r>
                <w:rPr>
                  <w:rFonts w:hint="eastAsia"/>
                </w:rPr>
                <w:delText>低</w:delText>
              </w:r>
            </w:del>
          </w:p>
        </w:tc>
        <w:tc>
          <w:tcPr>
            <w:tcW w:w="1130" w:type="dxa"/>
            <w:shd w:val="clear" w:color="auto" w:fill="auto"/>
          </w:tcPr>
          <w:p w14:paraId="0082BCD6" w14:textId="77777777" w:rsidR="006E08C2" w:rsidRDefault="006E08C2">
            <w:pPr>
              <w:rPr>
                <w:del w:id="2184" w:author="hyx" w:date="2018-11-10T15:25:00Z"/>
              </w:rPr>
              <w:pPrChange w:id="2185" w:author="hyx" w:date="2018-11-10T14:47:00Z">
                <w:pPr>
                  <w:ind w:firstLine="420"/>
                </w:pPr>
              </w:pPrChange>
            </w:pPr>
            <w:del w:id="2186" w:author="hyx" w:date="2018-11-10T15:25:00Z">
              <w:r>
                <w:rPr>
                  <w:rFonts w:hint="eastAsia"/>
                </w:rPr>
                <w:delText>R15</w:delText>
              </w:r>
            </w:del>
          </w:p>
        </w:tc>
      </w:tr>
      <w:tr w:rsidR="006E08C2" w14:paraId="61483A44" w14:textId="77777777" w:rsidTr="00AA4835">
        <w:trPr>
          <w:trHeight w:val="1476"/>
        </w:trPr>
        <w:tc>
          <w:tcPr>
            <w:tcW w:w="1167" w:type="dxa"/>
            <w:shd w:val="clear" w:color="auto" w:fill="auto"/>
          </w:tcPr>
          <w:p w14:paraId="50C8CED7" w14:textId="77777777" w:rsidR="006E08C2" w:rsidRDefault="006E08C2">
            <w:pPr>
              <w:pPrChange w:id="2187" w:author="hyx" w:date="2018-11-10T14:47:00Z">
                <w:pPr>
                  <w:ind w:firstLine="420"/>
                </w:pPr>
              </w:pPrChange>
            </w:pPr>
            <w:r>
              <w:rPr>
                <w:rFonts w:hint="eastAsia"/>
              </w:rPr>
              <w:lastRenderedPageBreak/>
              <w:t>电脑</w:t>
            </w:r>
            <w:r>
              <w:t>硬件不稳定造</w:t>
            </w:r>
            <w:r>
              <w:rPr>
                <w:rFonts w:hint="eastAsia"/>
              </w:rPr>
              <w:t>成</w:t>
            </w:r>
            <w:r>
              <w:t>文档丢失</w:t>
            </w:r>
          </w:p>
        </w:tc>
        <w:tc>
          <w:tcPr>
            <w:tcW w:w="1157" w:type="dxa"/>
            <w:shd w:val="clear" w:color="auto" w:fill="auto"/>
          </w:tcPr>
          <w:p w14:paraId="42B3FC4A" w14:textId="77777777" w:rsidR="006E08C2" w:rsidRDefault="006E08C2" w:rsidP="00AA4835">
            <w:pPr>
              <w:rPr>
                <w:b/>
              </w:rPr>
            </w:pPr>
            <w:r>
              <w:rPr>
                <w:rFonts w:hint="eastAsia"/>
                <w:bCs/>
              </w:rPr>
              <w:t>技术</w:t>
            </w:r>
          </w:p>
        </w:tc>
        <w:tc>
          <w:tcPr>
            <w:tcW w:w="903" w:type="dxa"/>
            <w:shd w:val="clear" w:color="auto" w:fill="auto"/>
          </w:tcPr>
          <w:p w14:paraId="0DE26D84" w14:textId="77777777" w:rsidR="006E08C2" w:rsidRDefault="006E08C2">
            <w:pPr>
              <w:pPrChange w:id="2188" w:author="hyx" w:date="2018-11-10T14:47:00Z">
                <w:pPr>
                  <w:ind w:firstLine="420"/>
                </w:pPr>
              </w:pPrChange>
            </w:pPr>
            <w:r>
              <w:rPr>
                <w:rFonts w:hint="eastAsia"/>
              </w:rPr>
              <w:t>高</w:t>
            </w:r>
          </w:p>
        </w:tc>
        <w:tc>
          <w:tcPr>
            <w:tcW w:w="1625" w:type="dxa"/>
            <w:shd w:val="clear" w:color="auto" w:fill="auto"/>
          </w:tcPr>
          <w:p w14:paraId="42901122" w14:textId="77777777" w:rsidR="006E08C2" w:rsidRDefault="006E08C2">
            <w:pPr>
              <w:pPrChange w:id="2189" w:author="hyx" w:date="2018-11-10T14:47:00Z">
                <w:pPr>
                  <w:ind w:firstLine="420"/>
                </w:pPr>
              </w:pPrChange>
            </w:pPr>
            <w:r>
              <w:rPr>
                <w:rFonts w:hint="eastAsia"/>
              </w:rPr>
              <w:t>配置管理员（陈俊仁）</w:t>
            </w:r>
            <w:del w:id="2190" w:author="hyx" w:date="2018-11-10T15:26:00Z">
              <w:r>
                <w:rPr>
                  <w:rFonts w:hint="eastAsia"/>
                </w:rPr>
                <w:delText>巧用GITHUB，qq,百度网盘等工具</w:delText>
              </w:r>
            </w:del>
            <w:ins w:id="2191" w:author="hyx" w:date="2018-11-10T15:26:00Z">
              <w:r>
                <w:rPr>
                  <w:rFonts w:hint="eastAsia"/>
                </w:rPr>
                <w:t>及时将数据上传至</w:t>
              </w:r>
              <w:proofErr w:type="spellStart"/>
              <w:r>
                <w:rPr>
                  <w:rFonts w:hint="eastAsia"/>
                </w:rPr>
                <w:t>guthub</w:t>
              </w:r>
            </w:ins>
            <w:proofErr w:type="spellEnd"/>
          </w:p>
        </w:tc>
        <w:tc>
          <w:tcPr>
            <w:tcW w:w="1157" w:type="dxa"/>
            <w:shd w:val="clear" w:color="auto" w:fill="auto"/>
          </w:tcPr>
          <w:p w14:paraId="2BEE1753" w14:textId="77777777" w:rsidR="006E08C2" w:rsidRDefault="006E08C2">
            <w:pPr>
              <w:pPrChange w:id="2192" w:author="hyx" w:date="2018-11-10T14:47:00Z">
                <w:pPr>
                  <w:ind w:firstLine="420"/>
                </w:pPr>
              </w:pPrChange>
            </w:pPr>
            <w:r>
              <w:rPr>
                <w:rFonts w:hint="eastAsia"/>
              </w:rPr>
              <w:t>中</w:t>
            </w:r>
          </w:p>
        </w:tc>
        <w:tc>
          <w:tcPr>
            <w:tcW w:w="1157" w:type="dxa"/>
            <w:shd w:val="clear" w:color="auto" w:fill="auto"/>
          </w:tcPr>
          <w:p w14:paraId="68019A0D" w14:textId="77777777" w:rsidR="006E08C2" w:rsidRDefault="006E08C2">
            <w:pPr>
              <w:pPrChange w:id="2193" w:author="hyx" w:date="2018-11-10T14:47:00Z">
                <w:pPr>
                  <w:ind w:firstLine="420"/>
                </w:pPr>
              </w:pPrChange>
            </w:pPr>
            <w:r>
              <w:rPr>
                <w:rFonts w:hint="eastAsia"/>
              </w:rPr>
              <w:t>低</w:t>
            </w:r>
          </w:p>
        </w:tc>
        <w:tc>
          <w:tcPr>
            <w:tcW w:w="1130" w:type="dxa"/>
            <w:shd w:val="clear" w:color="auto" w:fill="auto"/>
          </w:tcPr>
          <w:p w14:paraId="207FC8D4" w14:textId="77777777" w:rsidR="006E08C2" w:rsidRDefault="006E08C2">
            <w:pPr>
              <w:pPrChange w:id="2194" w:author="hyx" w:date="2018-11-10T14:47:00Z">
                <w:pPr>
                  <w:ind w:firstLine="420"/>
                </w:pPr>
              </w:pPrChange>
            </w:pPr>
            <w:r>
              <w:rPr>
                <w:rFonts w:hint="eastAsia"/>
              </w:rPr>
              <w:t>R1</w:t>
            </w:r>
            <w:ins w:id="2195" w:author="hyx" w:date="2018-11-10T15:26:00Z">
              <w:r>
                <w:t>4</w:t>
              </w:r>
            </w:ins>
            <w:del w:id="2196" w:author="hyx" w:date="2018-11-10T15:26:00Z">
              <w:r>
                <w:rPr>
                  <w:rFonts w:hint="eastAsia"/>
                </w:rPr>
                <w:delText>6</w:delText>
              </w:r>
            </w:del>
          </w:p>
        </w:tc>
      </w:tr>
      <w:tr w:rsidR="006E08C2" w14:paraId="42744E1F" w14:textId="77777777" w:rsidTr="00AA4835">
        <w:trPr>
          <w:trHeight w:val="1476"/>
        </w:trPr>
        <w:tc>
          <w:tcPr>
            <w:tcW w:w="1167" w:type="dxa"/>
            <w:shd w:val="clear" w:color="auto" w:fill="auto"/>
          </w:tcPr>
          <w:p w14:paraId="2AF026F5" w14:textId="77777777" w:rsidR="006E08C2" w:rsidRDefault="006E08C2">
            <w:pPr>
              <w:pPrChange w:id="2197" w:author="hyx" w:date="2018-11-10T14:47:00Z">
                <w:pPr>
                  <w:ind w:firstLine="420"/>
                </w:pPr>
              </w:pPrChange>
            </w:pPr>
            <w:r>
              <w:rPr>
                <w:rFonts w:hint="eastAsia"/>
              </w:rPr>
              <w:t>组员</w:t>
            </w:r>
            <w:r>
              <w:t>考评不公平造成内部矛盾</w:t>
            </w:r>
          </w:p>
        </w:tc>
        <w:tc>
          <w:tcPr>
            <w:tcW w:w="1157" w:type="dxa"/>
            <w:shd w:val="clear" w:color="auto" w:fill="auto"/>
          </w:tcPr>
          <w:p w14:paraId="5A136031" w14:textId="77777777" w:rsidR="006E08C2" w:rsidRDefault="006E08C2" w:rsidP="00AA4835">
            <w:pPr>
              <w:rPr>
                <w:b/>
              </w:rPr>
            </w:pPr>
            <w:r>
              <w:rPr>
                <w:rFonts w:hint="eastAsia"/>
                <w:bCs/>
              </w:rPr>
              <w:t>参与者</w:t>
            </w:r>
          </w:p>
        </w:tc>
        <w:tc>
          <w:tcPr>
            <w:tcW w:w="903" w:type="dxa"/>
            <w:shd w:val="clear" w:color="auto" w:fill="auto"/>
          </w:tcPr>
          <w:p w14:paraId="345E13D0" w14:textId="77777777" w:rsidR="006E08C2" w:rsidRDefault="006E08C2">
            <w:pPr>
              <w:pPrChange w:id="2198" w:author="hyx" w:date="2018-11-10T14:47:00Z">
                <w:pPr>
                  <w:ind w:firstLine="420"/>
                </w:pPr>
              </w:pPrChange>
            </w:pPr>
            <w:r>
              <w:rPr>
                <w:rFonts w:hint="eastAsia"/>
              </w:rPr>
              <w:t>中</w:t>
            </w:r>
          </w:p>
        </w:tc>
        <w:tc>
          <w:tcPr>
            <w:tcW w:w="1625" w:type="dxa"/>
            <w:shd w:val="clear" w:color="auto" w:fill="auto"/>
          </w:tcPr>
          <w:p w14:paraId="182AEE81" w14:textId="77777777" w:rsidR="006E08C2" w:rsidRDefault="006E08C2">
            <w:pPr>
              <w:pPrChange w:id="2199" w:author="hyx" w:date="2018-11-10T14:47:00Z">
                <w:pPr>
                  <w:ind w:firstLine="420"/>
                </w:pPr>
              </w:pPrChange>
            </w:pPr>
            <w:r>
              <w:rPr>
                <w:rFonts w:hint="eastAsia"/>
              </w:rPr>
              <w:t>项目经理（黄叶轩）</w:t>
            </w:r>
            <w:del w:id="2200" w:author="hyx" w:date="2018-11-10T15:26:00Z">
              <w:r>
                <w:rPr>
                  <w:rFonts w:hint="eastAsia"/>
                </w:rPr>
                <w:delText>加强共同，完善考评制度，以项目经理为中心</w:delText>
              </w:r>
            </w:del>
            <w:ins w:id="2201" w:author="hyx" w:date="2018-11-10T15:26:00Z">
              <w:r>
                <w:rPr>
                  <w:rFonts w:hint="eastAsia"/>
                </w:rPr>
                <w:t>分析原因，加强组内交流与沟通</w:t>
              </w:r>
            </w:ins>
          </w:p>
        </w:tc>
        <w:tc>
          <w:tcPr>
            <w:tcW w:w="1157" w:type="dxa"/>
            <w:shd w:val="clear" w:color="auto" w:fill="auto"/>
          </w:tcPr>
          <w:p w14:paraId="420C7978" w14:textId="77777777" w:rsidR="006E08C2" w:rsidRDefault="006E08C2">
            <w:pPr>
              <w:pPrChange w:id="2202" w:author="hyx" w:date="2018-11-10T14:47:00Z">
                <w:pPr>
                  <w:ind w:firstLine="420"/>
                </w:pPr>
              </w:pPrChange>
            </w:pPr>
            <w:r>
              <w:rPr>
                <w:rFonts w:hint="eastAsia"/>
              </w:rPr>
              <w:t>低</w:t>
            </w:r>
          </w:p>
        </w:tc>
        <w:tc>
          <w:tcPr>
            <w:tcW w:w="1157" w:type="dxa"/>
            <w:shd w:val="clear" w:color="auto" w:fill="auto"/>
          </w:tcPr>
          <w:p w14:paraId="739CC9AE" w14:textId="77777777" w:rsidR="006E08C2" w:rsidRDefault="006E08C2">
            <w:pPr>
              <w:pPrChange w:id="2203" w:author="hyx" w:date="2018-11-10T14:47:00Z">
                <w:pPr>
                  <w:ind w:firstLine="420"/>
                </w:pPr>
              </w:pPrChange>
            </w:pPr>
            <w:r>
              <w:rPr>
                <w:rFonts w:hint="eastAsia"/>
              </w:rPr>
              <w:t>高</w:t>
            </w:r>
          </w:p>
        </w:tc>
        <w:tc>
          <w:tcPr>
            <w:tcW w:w="1130" w:type="dxa"/>
            <w:shd w:val="clear" w:color="auto" w:fill="auto"/>
          </w:tcPr>
          <w:p w14:paraId="60F2174A" w14:textId="77777777" w:rsidR="006E08C2" w:rsidRDefault="006E08C2">
            <w:pPr>
              <w:pPrChange w:id="2204" w:author="hyx" w:date="2018-11-10T14:47:00Z">
                <w:pPr>
                  <w:ind w:firstLine="420"/>
                </w:pPr>
              </w:pPrChange>
            </w:pPr>
            <w:r>
              <w:rPr>
                <w:rFonts w:hint="eastAsia"/>
              </w:rPr>
              <w:t>R1</w:t>
            </w:r>
            <w:ins w:id="2205" w:author="hyx" w:date="2018-11-10T15:27:00Z">
              <w:r>
                <w:t>5</w:t>
              </w:r>
            </w:ins>
            <w:del w:id="2206" w:author="hyx" w:date="2018-11-10T15:27:00Z">
              <w:r>
                <w:rPr>
                  <w:rFonts w:hint="eastAsia"/>
                </w:rPr>
                <w:delText>7</w:delText>
              </w:r>
            </w:del>
          </w:p>
        </w:tc>
      </w:tr>
      <w:tr w:rsidR="006E08C2" w14:paraId="187B1BFE" w14:textId="77777777" w:rsidTr="00AA4835">
        <w:trPr>
          <w:trHeight w:val="1476"/>
        </w:trPr>
        <w:tc>
          <w:tcPr>
            <w:tcW w:w="1167" w:type="dxa"/>
            <w:shd w:val="clear" w:color="auto" w:fill="auto"/>
          </w:tcPr>
          <w:p w14:paraId="02E5C5BF" w14:textId="77777777" w:rsidR="006E08C2" w:rsidRDefault="006E08C2">
            <w:pPr>
              <w:pPrChange w:id="2207" w:author="hyx" w:date="2018-11-10T14:47:00Z">
                <w:pPr>
                  <w:ind w:firstLine="420"/>
                </w:pPr>
              </w:pPrChange>
            </w:pPr>
            <w:r>
              <w:rPr>
                <w:rFonts w:hint="eastAsia"/>
              </w:rPr>
              <w:t>用户</w:t>
            </w:r>
            <w:r>
              <w:t>对</w:t>
            </w:r>
            <w:r>
              <w:rPr>
                <w:rFonts w:hint="eastAsia"/>
              </w:rPr>
              <w:t>界面</w:t>
            </w:r>
            <w:r>
              <w:t>原型</w:t>
            </w:r>
            <w:r>
              <w:rPr>
                <w:rFonts w:hint="eastAsia"/>
              </w:rPr>
              <w:t>有</w:t>
            </w:r>
            <w:r>
              <w:t>了</w:t>
            </w:r>
            <w:ins w:id="2208" w:author="hyx" w:date="2018-11-10T15:27:00Z">
              <w:r>
                <w:rPr>
                  <w:rFonts w:hint="eastAsia"/>
                </w:rPr>
                <w:t>提出了新的要求</w:t>
              </w:r>
            </w:ins>
            <w:del w:id="2209" w:author="hyx" w:date="2018-11-10T15:27:00Z">
              <w:r>
                <w:rPr>
                  <w:rFonts w:hint="eastAsia"/>
                </w:rPr>
                <w:delText>天马行空</w:delText>
              </w:r>
              <w:r>
                <w:delText>的全新的提议</w:delText>
              </w:r>
            </w:del>
          </w:p>
        </w:tc>
        <w:tc>
          <w:tcPr>
            <w:tcW w:w="1157" w:type="dxa"/>
            <w:shd w:val="clear" w:color="auto" w:fill="auto"/>
          </w:tcPr>
          <w:p w14:paraId="43DFD2A1" w14:textId="77777777" w:rsidR="006E08C2" w:rsidRDefault="006E08C2" w:rsidP="00AA4835">
            <w:pPr>
              <w:rPr>
                <w:b/>
              </w:rPr>
            </w:pPr>
            <w:r>
              <w:rPr>
                <w:rFonts w:hint="eastAsia"/>
                <w:bCs/>
              </w:rPr>
              <w:t>参与者</w:t>
            </w:r>
          </w:p>
        </w:tc>
        <w:tc>
          <w:tcPr>
            <w:tcW w:w="903" w:type="dxa"/>
            <w:shd w:val="clear" w:color="auto" w:fill="auto"/>
          </w:tcPr>
          <w:p w14:paraId="7CA044B3" w14:textId="77777777" w:rsidR="006E08C2" w:rsidRDefault="006E08C2">
            <w:pPr>
              <w:pPrChange w:id="2210" w:author="hyx" w:date="2018-11-10T14:47:00Z">
                <w:pPr>
                  <w:ind w:firstLine="420"/>
                </w:pPr>
              </w:pPrChange>
            </w:pPr>
            <w:r>
              <w:rPr>
                <w:rFonts w:hint="eastAsia"/>
              </w:rPr>
              <w:t>高</w:t>
            </w:r>
          </w:p>
        </w:tc>
        <w:tc>
          <w:tcPr>
            <w:tcW w:w="1625" w:type="dxa"/>
            <w:shd w:val="clear" w:color="auto" w:fill="auto"/>
          </w:tcPr>
          <w:p w14:paraId="2B78928C" w14:textId="77777777" w:rsidR="006E08C2" w:rsidRDefault="006E08C2">
            <w:pPr>
              <w:pPrChange w:id="2211" w:author="hyx" w:date="2018-11-10T14:47:00Z">
                <w:pPr>
                  <w:ind w:firstLine="420"/>
                </w:pPr>
              </w:pPrChange>
            </w:pPr>
            <w:r>
              <w:rPr>
                <w:rFonts w:hint="eastAsia"/>
              </w:rPr>
              <w:t>项目经理（黄叶轩）</w:t>
            </w:r>
            <w:del w:id="2212" w:author="hyx" w:date="2018-11-10T15:27:00Z">
              <w:r>
                <w:rPr>
                  <w:rFonts w:hint="eastAsia"/>
                </w:rPr>
                <w:delText>加强与技术人员的同步沟通，确认工作量与可行性</w:delText>
              </w:r>
            </w:del>
            <w:ins w:id="2213" w:author="hyx" w:date="2018-11-10T15:27:00Z">
              <w:r>
                <w:rPr>
                  <w:rFonts w:hint="eastAsia"/>
                </w:rPr>
                <w:t>分析要求是否合理，若合理</w:t>
              </w:r>
            </w:ins>
            <w:ins w:id="2214" w:author="hyx" w:date="2018-11-10T15:28:00Z">
              <w:r>
                <w:rPr>
                  <w:rFonts w:hint="eastAsia"/>
                </w:rPr>
                <w:t>及时接收，若不合理，提供理由并拒绝</w:t>
              </w:r>
            </w:ins>
          </w:p>
        </w:tc>
        <w:tc>
          <w:tcPr>
            <w:tcW w:w="1157" w:type="dxa"/>
            <w:shd w:val="clear" w:color="auto" w:fill="auto"/>
          </w:tcPr>
          <w:p w14:paraId="4B9AC0BA" w14:textId="77777777" w:rsidR="006E08C2" w:rsidRDefault="006E08C2">
            <w:pPr>
              <w:pPrChange w:id="2215" w:author="hyx" w:date="2018-11-10T14:47:00Z">
                <w:pPr>
                  <w:ind w:firstLine="420"/>
                </w:pPr>
              </w:pPrChange>
            </w:pPr>
            <w:r>
              <w:rPr>
                <w:rFonts w:hint="eastAsia"/>
              </w:rPr>
              <w:t>高</w:t>
            </w:r>
          </w:p>
        </w:tc>
        <w:tc>
          <w:tcPr>
            <w:tcW w:w="1157" w:type="dxa"/>
            <w:shd w:val="clear" w:color="auto" w:fill="auto"/>
          </w:tcPr>
          <w:p w14:paraId="0AE07E6F" w14:textId="77777777" w:rsidR="006E08C2" w:rsidRDefault="006E08C2">
            <w:pPr>
              <w:pPrChange w:id="2216" w:author="hyx" w:date="2018-11-10T14:47:00Z">
                <w:pPr>
                  <w:ind w:firstLine="420"/>
                </w:pPr>
              </w:pPrChange>
            </w:pPr>
            <w:r>
              <w:rPr>
                <w:rFonts w:hint="eastAsia"/>
              </w:rPr>
              <w:t>低</w:t>
            </w:r>
          </w:p>
        </w:tc>
        <w:tc>
          <w:tcPr>
            <w:tcW w:w="1130" w:type="dxa"/>
            <w:shd w:val="clear" w:color="auto" w:fill="auto"/>
          </w:tcPr>
          <w:p w14:paraId="615F1A26" w14:textId="77777777" w:rsidR="006E08C2" w:rsidRDefault="006E08C2">
            <w:pPr>
              <w:pPrChange w:id="2217" w:author="hyx" w:date="2018-11-10T14:47:00Z">
                <w:pPr>
                  <w:ind w:firstLine="420"/>
                </w:pPr>
              </w:pPrChange>
            </w:pPr>
            <w:r>
              <w:rPr>
                <w:rFonts w:hint="eastAsia"/>
              </w:rPr>
              <w:t>R1</w:t>
            </w:r>
            <w:ins w:id="2218" w:author="hyx" w:date="2018-11-10T15:28:00Z">
              <w:r>
                <w:t>6</w:t>
              </w:r>
            </w:ins>
            <w:del w:id="2219" w:author="hyx" w:date="2018-11-10T15:28:00Z">
              <w:r>
                <w:rPr>
                  <w:rFonts w:hint="eastAsia"/>
                </w:rPr>
                <w:delText>8</w:delText>
              </w:r>
            </w:del>
          </w:p>
        </w:tc>
      </w:tr>
    </w:tbl>
    <w:p w14:paraId="504AA90C" w14:textId="77777777" w:rsidR="00F978EB" w:rsidRPr="00281FA6" w:rsidRDefault="00F978EB" w:rsidP="00F978EB"/>
    <w:p w14:paraId="3C517CE2" w14:textId="77777777" w:rsidR="00AA4835" w:rsidRDefault="00AA4835" w:rsidP="00AA4835">
      <w:pPr>
        <w:pStyle w:val="a"/>
      </w:pPr>
      <w:bookmarkStart w:id="2220" w:name="_Toc530709137"/>
      <w:bookmarkStart w:id="2221" w:name="_Toc533946113"/>
      <w:bookmarkStart w:id="2222" w:name="_Toc499772415"/>
      <w:r>
        <w:t>配置系统管理</w:t>
      </w:r>
      <w:bookmarkEnd w:id="2220"/>
      <w:bookmarkEnd w:id="2221"/>
    </w:p>
    <w:p w14:paraId="1D30C1D8" w14:textId="77777777" w:rsidR="00AA4835" w:rsidRDefault="00AA4835" w:rsidP="00AA4835">
      <w:pPr>
        <w:pStyle w:val="a1"/>
      </w:pPr>
      <w:bookmarkStart w:id="2223" w:name="_Toc530709138"/>
      <w:bookmarkStart w:id="2224" w:name="_Toc533946114"/>
      <w:r>
        <w:rPr>
          <w:rFonts w:hint="eastAsia"/>
        </w:rPr>
        <w:t>配置项</w:t>
      </w:r>
      <w:bookmarkEnd w:id="2223"/>
      <w:bookmarkEnd w:id="2224"/>
    </w:p>
    <w:p w14:paraId="728949D7" w14:textId="77777777" w:rsidR="00AA4835" w:rsidRDefault="00AA4835" w:rsidP="00AA4835">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17E2BD29" w14:textId="77777777" w:rsidR="00AA4835" w:rsidRDefault="00AA4835" w:rsidP="00AA4835">
      <w:pPr>
        <w:pStyle w:val="a1"/>
      </w:pPr>
      <w:bookmarkStart w:id="2225" w:name="_Toc530709139"/>
      <w:bookmarkStart w:id="2226" w:name="_Toc533946115"/>
      <w:r>
        <w:rPr>
          <w:rFonts w:hint="eastAsia"/>
        </w:rPr>
        <w:t>配置命名</w:t>
      </w:r>
      <w:bookmarkEnd w:id="2225"/>
      <w:bookmarkEnd w:id="2226"/>
    </w:p>
    <w:p w14:paraId="707F91B4" w14:textId="77777777" w:rsidR="00AA4835" w:rsidRDefault="00AA4835" w:rsidP="00AA4835">
      <w:pPr>
        <w:ind w:firstLine="420"/>
      </w:pPr>
      <w:r>
        <w:rPr>
          <w:rFonts w:hint="eastAsia"/>
        </w:rPr>
        <w:t>组内文件命名规范为 [</w:t>
      </w:r>
      <w:r>
        <w:t>PRD-15]</w:t>
      </w:r>
      <w:r>
        <w:rPr>
          <w:rFonts w:hint="eastAsia"/>
        </w:rPr>
        <w:t>文件名</w:t>
      </w:r>
    </w:p>
    <w:p w14:paraId="69058EFD" w14:textId="77777777" w:rsidR="00AA4835" w:rsidRDefault="00AA4835" w:rsidP="00AA4835">
      <w:pPr>
        <w:ind w:firstLine="420"/>
      </w:pPr>
      <w:r>
        <w:rPr>
          <w:rFonts w:hint="eastAsia"/>
        </w:rPr>
        <w:t xml:space="preserve">如果是会议纪要，则需在文件名后加上日期，如 </w:t>
      </w:r>
      <w:ins w:id="2227" w:author="hyx" w:date="2018-11-10T19:48:00Z">
        <w:r>
          <w:rPr>
            <w:rFonts w:hint="eastAsia"/>
          </w:rPr>
          <w:t>[</w:t>
        </w:r>
        <w:r>
          <w:t>PRD-15]</w:t>
        </w:r>
      </w:ins>
      <w:del w:id="2228" w:author="hyx" w:date="2018-11-10T19:48:00Z">
        <w:r>
          <w:rPr>
            <w:rFonts w:hint="eastAsia"/>
          </w:rPr>
          <w:delText>PRD</w:delText>
        </w:r>
        <w:r>
          <w:delText>-2018-G15</w:delText>
        </w:r>
        <w:r>
          <w:rPr>
            <w:rFonts w:hint="eastAsia"/>
          </w:rPr>
          <w:delText>-</w:delText>
        </w:r>
      </w:del>
      <w:r>
        <w:rPr>
          <w:rFonts w:hint="eastAsia"/>
        </w:rPr>
        <w:t>会议纪要-</w:t>
      </w:r>
      <w:r>
        <w:t>9.30</w:t>
      </w:r>
    </w:p>
    <w:p w14:paraId="154B6FA2" w14:textId="77777777" w:rsidR="00AA4835" w:rsidRDefault="00AA4835" w:rsidP="00AA4835">
      <w:pPr>
        <w:pStyle w:val="a1"/>
      </w:pPr>
      <w:bookmarkStart w:id="2229" w:name="_Toc530709140"/>
      <w:bookmarkStart w:id="2230" w:name="_Toc533946116"/>
      <w:r>
        <w:rPr>
          <w:rFonts w:hint="eastAsia"/>
        </w:rPr>
        <w:t>标识代号</w:t>
      </w:r>
      <w:bookmarkEnd w:id="2229"/>
      <w:bookmarkEnd w:id="2230"/>
    </w:p>
    <w:p w14:paraId="0A0646AA" w14:textId="77777777" w:rsidR="00AA4835" w:rsidRDefault="00AA4835" w:rsidP="00AA4835">
      <w:pPr>
        <w:ind w:firstLine="420"/>
      </w:pPr>
      <w:r>
        <w:rPr>
          <w:rFonts w:hint="eastAsia"/>
        </w:rPr>
        <w:t>组内每个配置的文件都应该有一个唯一的标识（除会议纪要），命名规则为</w:t>
      </w:r>
      <w:ins w:id="2231" w:author="hyx" w:date="2018-11-10T19:48:00Z">
        <w:r>
          <w:rPr>
            <w:rFonts w:hint="eastAsia"/>
          </w:rPr>
          <w:t>[</w:t>
        </w:r>
        <w:r>
          <w:t>PRD-15]</w:t>
        </w:r>
      </w:ins>
      <w:del w:id="2232" w:author="hyx" w:date="2018-11-10T19:48:00Z">
        <w:r>
          <w:rPr>
            <w:rFonts w:hint="eastAsia"/>
          </w:rPr>
          <w:delText>PRD</w:delText>
        </w:r>
        <w:r>
          <w:delText>-2018-G15-</w:delText>
        </w:r>
      </w:del>
      <w:r>
        <w:rPr>
          <w:rFonts w:hint="eastAsia"/>
        </w:rPr>
        <w:t>其英文名的开头简写的大写，如有重复，则加上数字。如可行性分析报告的英文名为“F</w:t>
      </w:r>
      <w:r>
        <w:t>easibility study report</w:t>
      </w:r>
      <w:r>
        <w:rPr>
          <w:rFonts w:hint="eastAsia"/>
        </w:rPr>
        <w:t>”，其文件标识为：</w:t>
      </w:r>
      <w:ins w:id="2233" w:author="hyx" w:date="2018-11-10T19:49:00Z">
        <w:r>
          <w:rPr>
            <w:rFonts w:hint="eastAsia"/>
          </w:rPr>
          <w:t>[</w:t>
        </w:r>
        <w:r>
          <w:t>PRD-15]</w:t>
        </w:r>
      </w:ins>
      <w:del w:id="2234" w:author="hyx" w:date="2018-11-10T19:49:00Z">
        <w:r>
          <w:rPr>
            <w:rFonts w:hint="eastAsia"/>
          </w:rPr>
          <w:delText>PRD</w:delText>
        </w:r>
        <w:r>
          <w:delText>-2018-G15-</w:delText>
        </w:r>
      </w:del>
      <w:r>
        <w:t>FSR</w:t>
      </w:r>
      <w:r>
        <w:rPr>
          <w:rFonts w:hint="eastAsia"/>
        </w:rPr>
        <w:t>。</w:t>
      </w:r>
    </w:p>
    <w:p w14:paraId="2DD18CB3" w14:textId="11372C86" w:rsidR="00AA4835" w:rsidRDefault="00AA4835" w:rsidP="00AA4835">
      <w:pPr>
        <w:pStyle w:val="a0"/>
        <w:numPr>
          <w:ilvl w:val="0"/>
          <w:numId w:val="0"/>
        </w:numPr>
      </w:pPr>
      <w:bookmarkStart w:id="2235" w:name="_Toc496816806"/>
      <w:bookmarkStart w:id="2236" w:name="_Toc530709141"/>
      <w:bookmarkStart w:id="2237" w:name="_Toc533946117"/>
      <w:r>
        <w:rPr>
          <w:rFonts w:hint="eastAsia"/>
        </w:rPr>
        <w:t>8.2</w:t>
      </w:r>
      <w:r>
        <w:t>版本管理</w:t>
      </w:r>
      <w:bookmarkEnd w:id="2235"/>
      <w:bookmarkEnd w:id="2236"/>
      <w:bookmarkEnd w:id="2237"/>
    </w:p>
    <w:p w14:paraId="5B0F778E" w14:textId="77777777" w:rsidR="00AA4835" w:rsidRDefault="00AA4835" w:rsidP="00AA4835">
      <w:pPr>
        <w:pStyle w:val="a1"/>
      </w:pPr>
      <w:bookmarkStart w:id="2238" w:name="_Toc495750553"/>
      <w:bookmarkStart w:id="2239" w:name="_Toc530709142"/>
      <w:bookmarkStart w:id="2240" w:name="_Toc533946118"/>
      <w:r>
        <w:rPr>
          <w:rFonts w:hint="eastAsia"/>
        </w:rPr>
        <w:t>版本格式</w:t>
      </w:r>
      <w:bookmarkEnd w:id="2238"/>
      <w:bookmarkEnd w:id="2239"/>
      <w:bookmarkEnd w:id="2240"/>
    </w:p>
    <w:p w14:paraId="7B6A7C31" w14:textId="77777777" w:rsidR="00AA4835" w:rsidRDefault="00AA4835" w:rsidP="00AA4835">
      <w:pPr>
        <w:ind w:firstLine="420"/>
      </w:pPr>
      <w:bookmarkStart w:id="2241" w:name="_Toc276741007"/>
      <w:bookmarkStart w:id="2242" w:name="_Toc495739757"/>
      <w:r>
        <w:rPr>
          <w:rFonts w:hint="eastAsia"/>
        </w:rPr>
        <w:t>每一个文档的版本格式为[主版本号.子版本号.修正版本号。</w:t>
      </w:r>
    </w:p>
    <w:p w14:paraId="3F2B5C70" w14:textId="77777777" w:rsidR="00AA4835" w:rsidRDefault="00AA4835" w:rsidP="00AA4835">
      <w:pPr>
        <w:ind w:firstLine="420"/>
      </w:pPr>
      <w:r>
        <w:rPr>
          <w:rFonts w:hint="eastAsia"/>
        </w:rPr>
        <w:t>示例：0.1.1</w:t>
      </w:r>
    </w:p>
    <w:p w14:paraId="7D85F93E" w14:textId="77777777" w:rsidR="00AA4835" w:rsidRDefault="00AA4835" w:rsidP="00AA4835">
      <w:pPr>
        <w:ind w:firstLine="420"/>
      </w:pPr>
      <w:r>
        <w:rPr>
          <w:rFonts w:hint="eastAsia"/>
        </w:rPr>
        <w:t>文档的初始版本为0.1.0。</w:t>
      </w:r>
    </w:p>
    <w:p w14:paraId="17B7C772" w14:textId="77777777" w:rsidR="00AA4835" w:rsidRDefault="00AA4835" w:rsidP="00AA4835">
      <w:pPr>
        <w:pStyle w:val="a1"/>
      </w:pPr>
      <w:bookmarkStart w:id="2243" w:name="_Toc495750554"/>
      <w:bookmarkStart w:id="2244" w:name="_Toc530709143"/>
      <w:bookmarkStart w:id="2245" w:name="_Toc533946119"/>
      <w:bookmarkEnd w:id="2241"/>
      <w:bookmarkEnd w:id="2242"/>
      <w:r>
        <w:rPr>
          <w:rFonts w:hint="eastAsia"/>
        </w:rPr>
        <w:t>版本更新</w:t>
      </w:r>
      <w:bookmarkEnd w:id="2243"/>
      <w:bookmarkEnd w:id="2244"/>
      <w:bookmarkEnd w:id="2245"/>
    </w:p>
    <w:p w14:paraId="006B2713" w14:textId="77777777" w:rsidR="00AA4835" w:rsidRDefault="00AA4835" w:rsidP="00AA4835">
      <w:pPr>
        <w:ind w:firstLine="420"/>
      </w:pPr>
      <w:r>
        <w:rPr>
          <w:rFonts w:hint="eastAsia"/>
        </w:rPr>
        <w:t>当文件内容有了重大的变化或改进，主版本号加一。</w:t>
      </w:r>
    </w:p>
    <w:p w14:paraId="29C6C265" w14:textId="77777777" w:rsidR="00AA4835" w:rsidRDefault="00AA4835" w:rsidP="00AA4835">
      <w:pPr>
        <w:ind w:firstLine="420"/>
      </w:pPr>
      <w:r>
        <w:rPr>
          <w:rFonts w:hint="eastAsia"/>
        </w:rPr>
        <w:lastRenderedPageBreak/>
        <w:t>当文档的内容有了模块的增加、补充等，子版本号加一。</w:t>
      </w:r>
    </w:p>
    <w:p w14:paraId="491C62E6" w14:textId="77777777" w:rsidR="00AA4835" w:rsidRDefault="00AA4835" w:rsidP="00AA4835">
      <w:pPr>
        <w:ind w:firstLine="420"/>
      </w:pPr>
      <w:r>
        <w:rPr>
          <w:rFonts w:hint="eastAsia"/>
        </w:rPr>
        <w:t>当文档的内容有了小修改，如修正了纰漏等，修正版本号加一。</w:t>
      </w:r>
    </w:p>
    <w:p w14:paraId="610AFE76" w14:textId="2670C1C9" w:rsidR="00AA4835" w:rsidRDefault="00AA4835" w:rsidP="00AA4835">
      <w:pPr>
        <w:pStyle w:val="a0"/>
        <w:numPr>
          <w:ilvl w:val="0"/>
          <w:numId w:val="0"/>
        </w:numPr>
      </w:pPr>
      <w:bookmarkStart w:id="2246" w:name="_Toc495750555"/>
      <w:bookmarkStart w:id="2247" w:name="_Toc530709144"/>
      <w:bookmarkStart w:id="2248" w:name="_Toc533946120"/>
      <w:r>
        <w:rPr>
          <w:rFonts w:hint="eastAsia"/>
        </w:rPr>
        <w:t>8.3</w:t>
      </w:r>
      <w:r>
        <w:t xml:space="preserve"> Git</w:t>
      </w:r>
      <w:r>
        <w:rPr>
          <w:rFonts w:hint="eastAsia"/>
        </w:rPr>
        <w:t>使用策略</w:t>
      </w:r>
      <w:bookmarkEnd w:id="2246"/>
      <w:bookmarkEnd w:id="2247"/>
      <w:bookmarkEnd w:id="2248"/>
    </w:p>
    <w:p w14:paraId="7DD0E269" w14:textId="77777777" w:rsidR="00AA4835" w:rsidRDefault="00AA4835" w:rsidP="00AA4835">
      <w:pPr>
        <w:pStyle w:val="a1"/>
      </w:pPr>
      <w:bookmarkStart w:id="2249" w:name="_Toc495750556"/>
      <w:bookmarkStart w:id="2250" w:name="_Toc530709145"/>
      <w:bookmarkStart w:id="2251" w:name="_Toc533946121"/>
      <w:r>
        <w:rPr>
          <w:rFonts w:hint="eastAsia"/>
        </w:rPr>
        <w:t>基础知识</w:t>
      </w:r>
      <w:bookmarkEnd w:id="2249"/>
      <w:bookmarkEnd w:id="2250"/>
      <w:bookmarkEnd w:id="2251"/>
    </w:p>
    <w:p w14:paraId="518AC56A" w14:textId="77777777" w:rsidR="00AA4835" w:rsidRDefault="00AA4835" w:rsidP="00AA4835">
      <w:pPr>
        <w:ind w:firstLine="360"/>
      </w:pPr>
      <w:r>
        <w:rPr>
          <w:rFonts w:hint="eastAsia"/>
        </w:rPr>
        <w:t>在使用之前，我希望每位组内成员都能明白git的基本用法与术语，在此，我对几个关键术语做出解释，如果不能理解，可以网上搜索资料或者问陈。</w:t>
      </w:r>
    </w:p>
    <w:p w14:paraId="53C4434E" w14:textId="77777777" w:rsidR="00AA4835" w:rsidRDefault="00AA4835" w:rsidP="00AA4835"/>
    <w:p w14:paraId="2B56F256" w14:textId="77777777" w:rsidR="00AA4835" w:rsidRDefault="00AA4835" w:rsidP="00AA4835">
      <w:pPr>
        <w:pStyle w:val="af7"/>
        <w:numPr>
          <w:ilvl w:val="0"/>
          <w:numId w:val="12"/>
        </w:numPr>
        <w:spacing w:line="240" w:lineRule="auto"/>
        <w:ind w:firstLineChars="0"/>
      </w:pPr>
      <w:r>
        <w:rPr>
          <w:rFonts w:hint="eastAsia"/>
        </w:rPr>
        <w:t>仓库：可以简单的理解为一个文件夹</w:t>
      </w:r>
    </w:p>
    <w:p w14:paraId="419B8F67" w14:textId="77777777" w:rsidR="00AA4835" w:rsidRDefault="00AA4835" w:rsidP="00AA4835">
      <w:pPr>
        <w:pStyle w:val="af7"/>
        <w:numPr>
          <w:ilvl w:val="0"/>
          <w:numId w:val="12"/>
        </w:numPr>
        <w:spacing w:line="240" w:lineRule="auto"/>
        <w:ind w:firstLineChars="0"/>
      </w:pPr>
      <w:r>
        <w:rPr>
          <w:rFonts w:hint="eastAsia"/>
        </w:rPr>
        <w:t>多版本：如果一个仓库是多版本的，那么我们可以随时把它切换成某个时间段的某个样子，即不同版本。</w:t>
      </w:r>
    </w:p>
    <w:p w14:paraId="07D94B2C" w14:textId="77777777" w:rsidR="00AA4835" w:rsidRDefault="00AA4835" w:rsidP="00AA4835">
      <w:pPr>
        <w:pStyle w:val="af7"/>
        <w:numPr>
          <w:ilvl w:val="0"/>
          <w:numId w:val="12"/>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362587EA" w14:textId="77777777" w:rsidR="00AA4835" w:rsidRDefault="00AA4835" w:rsidP="00AA4835">
      <w:pPr>
        <w:pStyle w:val="af7"/>
        <w:numPr>
          <w:ilvl w:val="0"/>
          <w:numId w:val="12"/>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58DBE6EF" w14:textId="77777777" w:rsidR="00AA4835" w:rsidRDefault="00AA4835" w:rsidP="00AA4835">
      <w:pPr>
        <w:pStyle w:val="af7"/>
        <w:numPr>
          <w:ilvl w:val="0"/>
          <w:numId w:val="12"/>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14:paraId="0737513E" w14:textId="77777777" w:rsidR="00AA4835" w:rsidRDefault="00AA4835" w:rsidP="00AA4835">
      <w:pPr>
        <w:pStyle w:val="af7"/>
        <w:numPr>
          <w:ilvl w:val="0"/>
          <w:numId w:val="12"/>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70347902" w14:textId="77777777" w:rsidR="00AA4835" w:rsidRDefault="00AA4835" w:rsidP="00AA4835">
      <w:pPr>
        <w:pStyle w:val="af7"/>
        <w:numPr>
          <w:ilvl w:val="0"/>
          <w:numId w:val="12"/>
        </w:numPr>
        <w:spacing w:line="240" w:lineRule="auto"/>
        <w:ind w:firstLineChars="0"/>
      </w:pPr>
      <w:r>
        <w:rPr>
          <w:rFonts w:hint="eastAsia"/>
        </w:rPr>
        <w:t>远程分支：即远程仓库上不同的分支，所拥有的不同版本，对所有组员可用。</w:t>
      </w:r>
    </w:p>
    <w:p w14:paraId="2813387D" w14:textId="77777777" w:rsidR="00AA4835" w:rsidRDefault="00AA4835" w:rsidP="00AA4835">
      <w:pPr>
        <w:pStyle w:val="af7"/>
        <w:numPr>
          <w:ilvl w:val="0"/>
          <w:numId w:val="12"/>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046AE982" w14:textId="77777777" w:rsidR="00AA4835" w:rsidRDefault="00AA4835" w:rsidP="00AA4835">
      <w:pPr>
        <w:pStyle w:val="af7"/>
        <w:numPr>
          <w:ilvl w:val="0"/>
          <w:numId w:val="12"/>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148CC864" w14:textId="77777777" w:rsidR="00AA4835" w:rsidRDefault="00AA4835" w:rsidP="00AA4835">
      <w:pPr>
        <w:pStyle w:val="af7"/>
        <w:numPr>
          <w:ilvl w:val="0"/>
          <w:numId w:val="12"/>
        </w:numPr>
        <w:spacing w:line="240" w:lineRule="auto"/>
        <w:ind w:firstLineChars="0"/>
      </w:pPr>
      <w:r>
        <w:rPr>
          <w:rFonts w:hint="eastAsia"/>
        </w:rPr>
        <w:t>pull</w:t>
      </w:r>
      <w:r>
        <w:rPr>
          <w:rFonts w:hint="eastAsia"/>
        </w:rPr>
        <w:t>：将远程仓库上的内容同步到本地仓库上。</w:t>
      </w:r>
    </w:p>
    <w:p w14:paraId="77F06596" w14:textId="77777777" w:rsidR="00AA4835" w:rsidRDefault="00AA4835" w:rsidP="00AA4835">
      <w:pPr>
        <w:pStyle w:val="af7"/>
        <w:numPr>
          <w:ilvl w:val="0"/>
          <w:numId w:val="12"/>
        </w:numPr>
        <w:spacing w:line="240" w:lineRule="auto"/>
        <w:ind w:firstLineChars="0"/>
      </w:pPr>
      <w:r>
        <w:rPr>
          <w:rFonts w:hint="eastAsia"/>
        </w:rPr>
        <w:t>fetch</w:t>
      </w:r>
      <w:r>
        <w:rPr>
          <w:rFonts w:hint="eastAsia"/>
        </w:rPr>
        <w:t>：可以检测出远程仓库对于你的本地仓库有哪些更新。</w:t>
      </w:r>
    </w:p>
    <w:p w14:paraId="5C7633B6" w14:textId="77777777" w:rsidR="00AA4835" w:rsidRDefault="00AA4835" w:rsidP="00AA4835">
      <w:pPr>
        <w:pStyle w:val="af7"/>
        <w:numPr>
          <w:ilvl w:val="0"/>
          <w:numId w:val="12"/>
        </w:numPr>
        <w:spacing w:line="240" w:lineRule="auto"/>
        <w:ind w:firstLineChars="0"/>
      </w:pPr>
      <w:r>
        <w:rPr>
          <w:rFonts w:hint="eastAsia"/>
        </w:rPr>
        <w:t>master</w:t>
      </w:r>
      <w:r>
        <w:rPr>
          <w:rFonts w:hint="eastAsia"/>
        </w:rPr>
        <w:t>分支：主分支，上面的所有内容应保证是可用的、可发行的。</w:t>
      </w:r>
    </w:p>
    <w:p w14:paraId="3DAAAFA6" w14:textId="77777777" w:rsidR="00AA4835" w:rsidRDefault="00AA4835" w:rsidP="00AA4835"/>
    <w:p w14:paraId="582147AC" w14:textId="77777777" w:rsidR="00AA4835" w:rsidRDefault="00AA4835" w:rsidP="00AA4835">
      <w:pPr>
        <w:pStyle w:val="a1"/>
      </w:pPr>
      <w:bookmarkStart w:id="2252" w:name="_Toc495750557"/>
      <w:bookmarkStart w:id="2253" w:name="_Toc530709146"/>
      <w:bookmarkStart w:id="2254" w:name="_Toc533946122"/>
      <w:r>
        <w:rPr>
          <w:rFonts w:hint="eastAsia"/>
        </w:rPr>
        <w:t>注意点</w:t>
      </w:r>
      <w:bookmarkEnd w:id="2252"/>
      <w:bookmarkEnd w:id="2253"/>
      <w:bookmarkEnd w:id="2254"/>
    </w:p>
    <w:p w14:paraId="0FC77F8F" w14:textId="77777777" w:rsidR="00AA4835" w:rsidRDefault="00AA4835" w:rsidP="00AA4835">
      <w:pPr>
        <w:pStyle w:val="af7"/>
        <w:numPr>
          <w:ilvl w:val="0"/>
          <w:numId w:val="12"/>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14:paraId="73753DE7" w14:textId="77777777" w:rsidR="00AA4835" w:rsidRDefault="00AA4835" w:rsidP="00AA4835">
      <w:pPr>
        <w:pStyle w:val="af7"/>
        <w:numPr>
          <w:ilvl w:val="0"/>
          <w:numId w:val="12"/>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14:paraId="73D4C685" w14:textId="77777777" w:rsidR="00AA4835" w:rsidRDefault="00AA4835" w:rsidP="00AA4835">
      <w:pPr>
        <w:pStyle w:val="af7"/>
        <w:spacing w:line="240" w:lineRule="auto"/>
        <w:ind w:left="360" w:firstLineChars="0" w:firstLine="0"/>
      </w:pPr>
    </w:p>
    <w:p w14:paraId="44D0C30B" w14:textId="77777777" w:rsidR="00AA4835" w:rsidRDefault="00AA4835" w:rsidP="00AA4835">
      <w:pPr>
        <w:pStyle w:val="af7"/>
        <w:spacing w:line="240" w:lineRule="auto"/>
        <w:ind w:left="360" w:firstLineChars="0" w:firstLine="0"/>
        <w:rPr>
          <w:ins w:id="2255" w:author="hyx" w:date="2018-11-11T18:49:00Z"/>
        </w:rPr>
      </w:pPr>
    </w:p>
    <w:p w14:paraId="17D75809" w14:textId="77777777" w:rsidR="00AA4835" w:rsidRDefault="00AA4835" w:rsidP="00AA4835">
      <w:pPr>
        <w:pStyle w:val="af7"/>
        <w:spacing w:line="240" w:lineRule="auto"/>
        <w:ind w:left="360" w:firstLineChars="0" w:firstLine="0"/>
      </w:pPr>
    </w:p>
    <w:p w14:paraId="3B591F58" w14:textId="77777777" w:rsidR="00AA4835" w:rsidRDefault="00AA4835" w:rsidP="00AA4835">
      <w:pPr>
        <w:pStyle w:val="a1"/>
      </w:pPr>
      <w:bookmarkStart w:id="2256" w:name="_Toc495750558"/>
      <w:bookmarkStart w:id="2257" w:name="_Toc530709147"/>
      <w:bookmarkStart w:id="2258" w:name="_Toc533946123"/>
      <w:r>
        <w:rPr>
          <w:rFonts w:hint="eastAsia"/>
        </w:rPr>
        <w:t>使用场景</w:t>
      </w:r>
      <w:bookmarkEnd w:id="2256"/>
      <w:bookmarkEnd w:id="2257"/>
      <w:bookmarkEnd w:id="2258"/>
    </w:p>
    <w:tbl>
      <w:tblPr>
        <w:tblStyle w:val="aff5"/>
        <w:tblW w:w="8926" w:type="dxa"/>
        <w:tblLayout w:type="fixed"/>
        <w:tblLook w:val="04A0" w:firstRow="1" w:lastRow="0" w:firstColumn="1" w:lastColumn="0" w:noHBand="0" w:noVBand="1"/>
      </w:tblPr>
      <w:tblGrid>
        <w:gridCol w:w="1129"/>
        <w:gridCol w:w="851"/>
        <w:gridCol w:w="1134"/>
        <w:gridCol w:w="1559"/>
        <w:gridCol w:w="1701"/>
        <w:gridCol w:w="2552"/>
      </w:tblGrid>
      <w:tr w:rsidR="00AA4835" w14:paraId="1A81016E" w14:textId="77777777" w:rsidTr="00AA4835">
        <w:tc>
          <w:tcPr>
            <w:tcW w:w="1129" w:type="dxa"/>
            <w:shd w:val="clear" w:color="auto" w:fill="B4C6E7" w:themeFill="accent1" w:themeFillTint="66"/>
          </w:tcPr>
          <w:p w14:paraId="65145725" w14:textId="77777777" w:rsidR="00AA4835" w:rsidRDefault="00AA4835" w:rsidP="00AA4835">
            <w:pPr>
              <w:spacing w:before="156" w:after="156"/>
              <w:ind w:left="402" w:hanging="402"/>
              <w:rPr>
                <w:b/>
              </w:rPr>
            </w:pPr>
            <w:r>
              <w:rPr>
                <w:rFonts w:hint="eastAsia"/>
                <w:b/>
              </w:rPr>
              <w:t>场景</w:t>
            </w:r>
          </w:p>
        </w:tc>
        <w:tc>
          <w:tcPr>
            <w:tcW w:w="851" w:type="dxa"/>
            <w:shd w:val="clear" w:color="auto" w:fill="B4C6E7" w:themeFill="accent1" w:themeFillTint="66"/>
          </w:tcPr>
          <w:p w14:paraId="58602106" w14:textId="77777777" w:rsidR="00AA4835" w:rsidRDefault="00AA4835" w:rsidP="00AA4835">
            <w:pPr>
              <w:spacing w:before="156" w:after="156"/>
              <w:ind w:left="402" w:hanging="402"/>
              <w:rPr>
                <w:b/>
              </w:rPr>
            </w:pPr>
            <w:r>
              <w:rPr>
                <w:rFonts w:hint="eastAsia"/>
                <w:b/>
              </w:rPr>
              <w:t>权限</w:t>
            </w:r>
          </w:p>
        </w:tc>
        <w:tc>
          <w:tcPr>
            <w:tcW w:w="1134" w:type="dxa"/>
            <w:shd w:val="clear" w:color="auto" w:fill="B4C6E7" w:themeFill="accent1" w:themeFillTint="66"/>
          </w:tcPr>
          <w:p w14:paraId="7ADFC34F" w14:textId="77777777" w:rsidR="00AA4835" w:rsidRDefault="00AA4835" w:rsidP="00AA4835">
            <w:pPr>
              <w:spacing w:before="156" w:after="156"/>
              <w:ind w:left="402" w:hanging="402"/>
              <w:rPr>
                <w:b/>
              </w:rPr>
            </w:pPr>
            <w:r>
              <w:rPr>
                <w:rFonts w:hint="eastAsia"/>
                <w:b/>
              </w:rPr>
              <w:t>操作分支</w:t>
            </w:r>
          </w:p>
        </w:tc>
        <w:tc>
          <w:tcPr>
            <w:tcW w:w="1559" w:type="dxa"/>
            <w:shd w:val="clear" w:color="auto" w:fill="B4C6E7" w:themeFill="accent1" w:themeFillTint="66"/>
          </w:tcPr>
          <w:p w14:paraId="7554AF9F" w14:textId="77777777" w:rsidR="00AA4835" w:rsidRDefault="00AA4835" w:rsidP="00AA4835">
            <w:pPr>
              <w:spacing w:before="156" w:after="156"/>
              <w:ind w:left="402" w:hanging="402"/>
              <w:rPr>
                <w:b/>
              </w:rPr>
            </w:pPr>
            <w:r>
              <w:rPr>
                <w:rFonts w:hint="eastAsia"/>
                <w:b/>
              </w:rPr>
              <w:t>所在目录</w:t>
            </w:r>
          </w:p>
        </w:tc>
        <w:tc>
          <w:tcPr>
            <w:tcW w:w="1701" w:type="dxa"/>
            <w:shd w:val="clear" w:color="auto" w:fill="B4C6E7" w:themeFill="accent1" w:themeFillTint="66"/>
          </w:tcPr>
          <w:p w14:paraId="4CE265C4" w14:textId="77777777" w:rsidR="00AA4835" w:rsidRDefault="00AA4835" w:rsidP="00AA4835">
            <w:pPr>
              <w:spacing w:before="156" w:after="156"/>
              <w:ind w:left="402" w:hanging="402"/>
              <w:rPr>
                <w:b/>
              </w:rPr>
            </w:pPr>
            <w:r>
              <w:rPr>
                <w:rFonts w:hint="eastAsia"/>
                <w:b/>
              </w:rPr>
              <w:t>上传注释示例</w:t>
            </w:r>
          </w:p>
        </w:tc>
        <w:tc>
          <w:tcPr>
            <w:tcW w:w="2552" w:type="dxa"/>
            <w:shd w:val="clear" w:color="auto" w:fill="B4C6E7" w:themeFill="accent1" w:themeFillTint="66"/>
          </w:tcPr>
          <w:p w14:paraId="2466E58C" w14:textId="77777777" w:rsidR="00AA4835" w:rsidRDefault="00AA4835" w:rsidP="00AA4835">
            <w:pPr>
              <w:spacing w:before="156" w:after="156"/>
              <w:ind w:left="402" w:hanging="402"/>
              <w:rPr>
                <w:b/>
              </w:rPr>
            </w:pPr>
            <w:r>
              <w:rPr>
                <w:rFonts w:hint="eastAsia"/>
                <w:b/>
              </w:rPr>
              <w:t>准备工作</w:t>
            </w:r>
          </w:p>
        </w:tc>
      </w:tr>
      <w:tr w:rsidR="00AA4835" w14:paraId="28BC7DC2" w14:textId="77777777" w:rsidTr="00AA4835">
        <w:tc>
          <w:tcPr>
            <w:tcW w:w="1129" w:type="dxa"/>
          </w:tcPr>
          <w:p w14:paraId="62209D12" w14:textId="77777777" w:rsidR="00AA4835" w:rsidRDefault="00AA4835" w:rsidP="00AA4835">
            <w:pPr>
              <w:spacing w:before="156" w:after="156"/>
              <w:ind w:left="400" w:hanging="400"/>
            </w:pPr>
            <w:r>
              <w:rPr>
                <w:rFonts w:hint="eastAsia"/>
              </w:rPr>
              <w:lastRenderedPageBreak/>
              <w:t>提交个人作业</w:t>
            </w:r>
          </w:p>
        </w:tc>
        <w:tc>
          <w:tcPr>
            <w:tcW w:w="851" w:type="dxa"/>
          </w:tcPr>
          <w:p w14:paraId="183699A7" w14:textId="77777777" w:rsidR="00AA4835" w:rsidRDefault="00AA4835" w:rsidP="00AA4835">
            <w:pPr>
              <w:spacing w:before="156" w:after="156"/>
              <w:ind w:left="400" w:hanging="400"/>
            </w:pPr>
            <w:r>
              <w:rPr>
                <w:rFonts w:hint="eastAsia"/>
              </w:rPr>
              <w:t>项目组所有成员</w:t>
            </w:r>
          </w:p>
        </w:tc>
        <w:tc>
          <w:tcPr>
            <w:tcW w:w="1134" w:type="dxa"/>
          </w:tcPr>
          <w:p w14:paraId="01B1548B" w14:textId="77777777" w:rsidR="00AA4835" w:rsidRDefault="00AA4835" w:rsidP="00AA4835">
            <w:pPr>
              <w:spacing w:before="156" w:after="156"/>
              <w:ind w:left="400" w:hanging="400"/>
            </w:pPr>
            <w:r>
              <w:t>master</w:t>
            </w:r>
          </w:p>
        </w:tc>
        <w:tc>
          <w:tcPr>
            <w:tcW w:w="1559" w:type="dxa"/>
          </w:tcPr>
          <w:p w14:paraId="0B0506CE" w14:textId="77777777" w:rsidR="00AA4835" w:rsidRDefault="00AA4835" w:rsidP="00AA4835">
            <w:pPr>
              <w:spacing w:before="156" w:after="156"/>
              <w:ind w:left="400" w:hanging="400"/>
            </w:pPr>
            <w:r>
              <w:rPr>
                <w:rFonts w:hint="eastAsia"/>
              </w:rPr>
              <w:t>非受控文件/0x</w:t>
            </w:r>
            <w:r>
              <w:t>-</w:t>
            </w:r>
            <w:r>
              <w:rPr>
                <w:rFonts w:hint="eastAsia"/>
              </w:rPr>
              <w:t>组员名（如01-黄叶轩）</w:t>
            </w:r>
          </w:p>
        </w:tc>
        <w:tc>
          <w:tcPr>
            <w:tcW w:w="1701" w:type="dxa"/>
          </w:tcPr>
          <w:p w14:paraId="5AE2CA0E" w14:textId="77777777" w:rsidR="00AA4835" w:rsidRDefault="00AA4835" w:rsidP="00AA4835">
            <w:pPr>
              <w:spacing w:before="156" w:after="156"/>
              <w:ind w:left="400" w:hanging="400"/>
            </w:pPr>
            <w:r>
              <w:t>[</w:t>
            </w:r>
            <w:r>
              <w:rPr>
                <w:rFonts w:hint="eastAsia"/>
              </w:rPr>
              <w:t>1-黄叶轩]提交个人作业《人月神话》读后感</w:t>
            </w:r>
          </w:p>
        </w:tc>
        <w:tc>
          <w:tcPr>
            <w:tcW w:w="2552" w:type="dxa"/>
          </w:tcPr>
          <w:p w14:paraId="496E54EA" w14:textId="77777777" w:rsidR="00AA4835" w:rsidRDefault="00AA4835" w:rsidP="00AA4835">
            <w:pPr>
              <w:spacing w:before="156" w:after="156"/>
              <w:ind w:left="400" w:hanging="400"/>
            </w:pPr>
            <w:r>
              <w:rPr>
                <w:rFonts w:hint="eastAsia"/>
              </w:rPr>
              <w:t>在提交前拉取远端的最新master，并以此为基础再提交。</w:t>
            </w:r>
          </w:p>
        </w:tc>
      </w:tr>
      <w:tr w:rsidR="00AA4835" w14:paraId="3AD95B8F" w14:textId="77777777" w:rsidTr="00AA4835">
        <w:tc>
          <w:tcPr>
            <w:tcW w:w="1129" w:type="dxa"/>
          </w:tcPr>
          <w:p w14:paraId="623152C4" w14:textId="77777777" w:rsidR="00AA4835" w:rsidRDefault="00AA4835" w:rsidP="00AA4835">
            <w:pPr>
              <w:spacing w:before="156" w:after="156"/>
              <w:ind w:left="400" w:hanging="400"/>
            </w:pPr>
            <w:r>
              <w:rPr>
                <w:rFonts w:hint="eastAsia"/>
              </w:rPr>
              <w:t>协同编写某文档的0.1.0版本，提交个人所负责的工作成果</w:t>
            </w:r>
          </w:p>
        </w:tc>
        <w:tc>
          <w:tcPr>
            <w:tcW w:w="851" w:type="dxa"/>
          </w:tcPr>
          <w:p w14:paraId="19411A7F" w14:textId="77777777" w:rsidR="00AA4835" w:rsidRDefault="00AA4835" w:rsidP="00AA4835">
            <w:pPr>
              <w:spacing w:before="156" w:after="156"/>
              <w:ind w:left="400" w:hanging="400"/>
            </w:pPr>
            <w:r>
              <w:rPr>
                <w:rFonts w:hint="eastAsia"/>
              </w:rPr>
              <w:t>项目组所有成员</w:t>
            </w:r>
          </w:p>
        </w:tc>
        <w:tc>
          <w:tcPr>
            <w:tcW w:w="1134" w:type="dxa"/>
          </w:tcPr>
          <w:p w14:paraId="71A24630" w14:textId="77777777" w:rsidR="00AA4835" w:rsidRDefault="00AA4835" w:rsidP="00AA4835">
            <w:pPr>
              <w:spacing w:before="156" w:after="156"/>
              <w:ind w:left="400" w:hanging="400"/>
            </w:pPr>
            <w:r>
              <w:rPr>
                <w:rFonts w:hint="eastAsia"/>
              </w:rPr>
              <w:t>默认为master，或配置管理员指定的其他分支</w:t>
            </w:r>
          </w:p>
        </w:tc>
        <w:tc>
          <w:tcPr>
            <w:tcW w:w="1559" w:type="dxa"/>
          </w:tcPr>
          <w:p w14:paraId="796B8749" w14:textId="77777777" w:rsidR="00AA4835" w:rsidRDefault="00AA4835" w:rsidP="00AA4835">
            <w:pPr>
              <w:spacing w:before="156" w:after="156"/>
              <w:ind w:left="400" w:hanging="400"/>
            </w:pPr>
            <w:r>
              <w:rPr>
                <w:rFonts w:hint="eastAsia"/>
              </w:rPr>
              <w:t>非受控文件/0x</w:t>
            </w:r>
            <w:r>
              <w:t>-</w:t>
            </w:r>
            <w:r>
              <w:rPr>
                <w:rFonts w:hint="eastAsia"/>
              </w:rPr>
              <w:t>组员名（如</w:t>
            </w:r>
            <w:r>
              <w:t>15</w:t>
            </w:r>
            <w:r>
              <w:rPr>
                <w:rFonts w:hint="eastAsia"/>
              </w:rPr>
              <w:t>-黄叶轩）</w:t>
            </w:r>
          </w:p>
        </w:tc>
        <w:tc>
          <w:tcPr>
            <w:tcW w:w="1701" w:type="dxa"/>
          </w:tcPr>
          <w:p w14:paraId="2D31F26F" w14:textId="77777777" w:rsidR="00AA4835" w:rsidRDefault="00AA4835" w:rsidP="00AA4835">
            <w:pPr>
              <w:spacing w:before="156" w:after="156"/>
              <w:ind w:left="400" w:hanging="400"/>
            </w:pPr>
            <w:r>
              <w:t>[</w:t>
            </w:r>
            <w:r>
              <w:rPr>
                <w:rFonts w:hint="eastAsia"/>
              </w:rPr>
              <w:t>2-黄叶轩]提交《项目总体计划》[v0.1.0</w:t>
            </w:r>
            <w:r>
              <w:t>]</w:t>
            </w:r>
            <w:r>
              <w:rPr>
                <w:rFonts w:hint="eastAsia"/>
              </w:rPr>
              <w:t>版本的1、引言部分</w:t>
            </w:r>
          </w:p>
        </w:tc>
        <w:tc>
          <w:tcPr>
            <w:tcW w:w="2552" w:type="dxa"/>
          </w:tcPr>
          <w:p w14:paraId="702E49FD" w14:textId="77777777" w:rsidR="00AA4835" w:rsidRDefault="00AA4835" w:rsidP="00AA4835">
            <w:pPr>
              <w:spacing w:before="156" w:after="156"/>
              <w:ind w:left="400" w:hanging="400"/>
            </w:pPr>
            <w:r>
              <w:rPr>
                <w:rFonts w:hint="eastAsia"/>
              </w:rPr>
              <w:t>在提交前拉取远端的最新分支，并以此为基础再提交，并在文档后“加下划线自己的名字简写”如“</w:t>
            </w:r>
            <w:del w:id="2259" w:author="hyx" w:date="2018-11-11T18:38:00Z">
              <w:r>
                <w:rPr>
                  <w:rFonts w:hint="eastAsia"/>
                </w:rPr>
                <w:delText>PRD-2018-G15《</w:delText>
              </w:r>
            </w:del>
            <w:ins w:id="2260" w:author="hyx" w:date="2018-11-11T18:38:00Z">
              <w:r>
                <w:rPr>
                  <w:rFonts w:hint="eastAsia"/>
                </w:rPr>
                <w:t>[</w:t>
              </w:r>
              <w:r>
                <w:t>PRD-15]</w:t>
              </w:r>
            </w:ins>
            <w:r>
              <w:rPr>
                <w:rFonts w:hint="eastAsia"/>
              </w:rPr>
              <w:t>项目总体计划</w:t>
            </w:r>
            <w:del w:id="2261" w:author="hyx" w:date="2018-11-11T18:38:00Z">
              <w:r>
                <w:rPr>
                  <w:rFonts w:hint="eastAsia"/>
                </w:rPr>
                <w:delText>》</w:delText>
              </w:r>
            </w:del>
            <w:r>
              <w:rPr>
                <w:rFonts w:hint="eastAsia"/>
              </w:rPr>
              <w:t>_</w:t>
            </w:r>
            <w:proofErr w:type="spellStart"/>
            <w:r>
              <w:t>hyx</w:t>
            </w:r>
            <w:proofErr w:type="spellEnd"/>
            <w:r>
              <w:rPr>
                <w:rFonts w:hint="eastAsia"/>
              </w:rPr>
              <w:t>”。</w:t>
            </w:r>
          </w:p>
        </w:tc>
      </w:tr>
      <w:tr w:rsidR="00AA4835" w14:paraId="69BE7129" w14:textId="77777777" w:rsidTr="00AA4835">
        <w:tc>
          <w:tcPr>
            <w:tcW w:w="1129" w:type="dxa"/>
          </w:tcPr>
          <w:p w14:paraId="3F9A3F1C" w14:textId="77777777" w:rsidR="00AA4835" w:rsidRDefault="00AA4835" w:rsidP="00AA4835">
            <w:pPr>
              <w:spacing w:before="156" w:after="156"/>
              <w:ind w:left="400" w:hanging="400"/>
            </w:pPr>
            <w:r>
              <w:rPr>
                <w:rFonts w:hint="eastAsia"/>
              </w:rPr>
              <w:t>提交由一个人负责的文件</w:t>
            </w:r>
          </w:p>
        </w:tc>
        <w:tc>
          <w:tcPr>
            <w:tcW w:w="851" w:type="dxa"/>
          </w:tcPr>
          <w:p w14:paraId="1B73FDED" w14:textId="77777777" w:rsidR="00AA4835" w:rsidRDefault="00AA4835" w:rsidP="00AA4835">
            <w:pPr>
              <w:spacing w:before="156" w:after="156"/>
              <w:ind w:left="400" w:hanging="400"/>
            </w:pPr>
            <w:r>
              <w:rPr>
                <w:rFonts w:hint="eastAsia"/>
              </w:rPr>
              <w:t>项目组所有成员</w:t>
            </w:r>
          </w:p>
        </w:tc>
        <w:tc>
          <w:tcPr>
            <w:tcW w:w="1134" w:type="dxa"/>
          </w:tcPr>
          <w:p w14:paraId="4BE11E07" w14:textId="77777777" w:rsidR="00AA4835" w:rsidRDefault="00AA4835" w:rsidP="00AA4835">
            <w:pPr>
              <w:spacing w:before="156" w:after="156"/>
              <w:ind w:left="400" w:hanging="400"/>
            </w:pPr>
            <w:r>
              <w:rPr>
                <w:rFonts w:hint="eastAsia"/>
              </w:rPr>
              <w:t>master</w:t>
            </w:r>
          </w:p>
        </w:tc>
        <w:tc>
          <w:tcPr>
            <w:tcW w:w="1559" w:type="dxa"/>
          </w:tcPr>
          <w:p w14:paraId="1649BD79" w14:textId="77777777" w:rsidR="00AA4835" w:rsidRDefault="00AA4835" w:rsidP="00AA4835">
            <w:pPr>
              <w:spacing w:before="156" w:after="156"/>
              <w:ind w:left="400" w:hanging="400"/>
            </w:pPr>
            <w:r>
              <w:rPr>
                <w:rFonts w:hint="eastAsia"/>
              </w:rPr>
              <w:t>受控文件对应阶段文件夹，如受控文档/</w:t>
            </w:r>
            <w:r>
              <w:t>15</w:t>
            </w:r>
            <w:r>
              <w:rPr>
                <w:rFonts w:hint="eastAsia"/>
              </w:rPr>
              <w:t>-项目可行性报告</w:t>
            </w:r>
          </w:p>
        </w:tc>
        <w:tc>
          <w:tcPr>
            <w:tcW w:w="1701" w:type="dxa"/>
          </w:tcPr>
          <w:p w14:paraId="25F69703" w14:textId="77777777" w:rsidR="00AA4835" w:rsidRDefault="00AA4835" w:rsidP="00AA4835">
            <w:pPr>
              <w:spacing w:before="156" w:after="156"/>
              <w:ind w:left="400" w:hanging="400"/>
            </w:pPr>
            <w:r>
              <w:t>[</w:t>
            </w:r>
            <w:r>
              <w:rPr>
                <w:rFonts w:hint="eastAsia"/>
              </w:rPr>
              <w:t>3-黄叶轩]提交OBS图[</w:t>
            </w:r>
            <w:r>
              <w:t>v0.1.0</w:t>
            </w:r>
            <w:r>
              <w:rPr>
                <w:rFonts w:hint="eastAsia"/>
              </w:rPr>
              <w:t>]</w:t>
            </w:r>
          </w:p>
        </w:tc>
        <w:tc>
          <w:tcPr>
            <w:tcW w:w="2552" w:type="dxa"/>
          </w:tcPr>
          <w:p w14:paraId="000C0F95" w14:textId="77777777" w:rsidR="00AA4835" w:rsidRDefault="00AA4835" w:rsidP="00AA4835">
            <w:pPr>
              <w:spacing w:before="156" w:after="156"/>
              <w:ind w:left="400" w:hanging="400"/>
            </w:pPr>
            <w:r>
              <w:rPr>
                <w:rFonts w:hint="eastAsia"/>
              </w:rPr>
              <w:t>在提交前拉取远端的最新master，并以此为基础再提交。</w:t>
            </w:r>
          </w:p>
        </w:tc>
      </w:tr>
      <w:tr w:rsidR="00AA4835" w14:paraId="6428EFAC" w14:textId="77777777" w:rsidTr="00AA4835">
        <w:tc>
          <w:tcPr>
            <w:tcW w:w="1129" w:type="dxa"/>
          </w:tcPr>
          <w:p w14:paraId="4A082E47" w14:textId="77777777" w:rsidR="00AA4835" w:rsidRDefault="00AA4835" w:rsidP="00AA4835">
            <w:pPr>
              <w:spacing w:before="156" w:after="156"/>
              <w:ind w:left="400" w:hanging="400"/>
            </w:pPr>
            <w:r>
              <w:rPr>
                <w:rFonts w:hint="eastAsia"/>
              </w:rPr>
              <w:t>更新现有文件</w:t>
            </w:r>
          </w:p>
        </w:tc>
        <w:tc>
          <w:tcPr>
            <w:tcW w:w="851" w:type="dxa"/>
          </w:tcPr>
          <w:p w14:paraId="36E42EFD" w14:textId="77777777" w:rsidR="00AA4835" w:rsidRDefault="00AA4835" w:rsidP="00AA4835">
            <w:pPr>
              <w:spacing w:before="156" w:after="156"/>
              <w:ind w:left="400" w:hanging="400"/>
            </w:pPr>
            <w:r>
              <w:rPr>
                <w:rFonts w:hint="eastAsia"/>
              </w:rPr>
              <w:t>项目组所有成员</w:t>
            </w:r>
          </w:p>
        </w:tc>
        <w:tc>
          <w:tcPr>
            <w:tcW w:w="1134" w:type="dxa"/>
          </w:tcPr>
          <w:p w14:paraId="6AEB678A" w14:textId="77777777" w:rsidR="00AA4835" w:rsidRDefault="00AA4835" w:rsidP="00AA4835">
            <w:pPr>
              <w:spacing w:before="156" w:after="156"/>
              <w:ind w:left="400" w:hanging="400"/>
            </w:pPr>
            <w:r>
              <w:rPr>
                <w:rFonts w:hint="eastAsia"/>
              </w:rPr>
              <w:t>master</w:t>
            </w:r>
          </w:p>
        </w:tc>
        <w:tc>
          <w:tcPr>
            <w:tcW w:w="1559" w:type="dxa"/>
          </w:tcPr>
          <w:p w14:paraId="63F00BD9" w14:textId="77777777" w:rsidR="00AA4835" w:rsidRDefault="00AA4835" w:rsidP="00AA4835">
            <w:pPr>
              <w:spacing w:before="156" w:after="156"/>
              <w:ind w:left="400" w:hanging="400"/>
            </w:pPr>
            <w:r>
              <w:rPr>
                <w:rFonts w:hint="eastAsia"/>
              </w:rPr>
              <w:t>受控文件对应阶段文件夹，如受控文档/</w:t>
            </w:r>
            <w:r>
              <w:t>15</w:t>
            </w:r>
            <w:r>
              <w:rPr>
                <w:rFonts w:hint="eastAsia"/>
              </w:rPr>
              <w:t>-项目可行性报告</w:t>
            </w:r>
          </w:p>
        </w:tc>
        <w:tc>
          <w:tcPr>
            <w:tcW w:w="1701" w:type="dxa"/>
          </w:tcPr>
          <w:p w14:paraId="0B036145" w14:textId="77777777" w:rsidR="00AA4835" w:rsidRDefault="00AA4835" w:rsidP="00AA4835">
            <w:pPr>
              <w:spacing w:before="156" w:after="156"/>
              <w:ind w:left="400" w:hanging="400"/>
            </w:pPr>
            <w:r>
              <w:rPr>
                <w:rFonts w:hint="eastAsia"/>
              </w:rPr>
              <w:t>[</w:t>
            </w:r>
            <w:r>
              <w:t>4-</w:t>
            </w:r>
            <w:r>
              <w:rPr>
                <w:rFonts w:hint="eastAsia"/>
              </w:rPr>
              <w:t>黄叶轩]更新《可行性分析》[</w:t>
            </w:r>
            <w:r>
              <w:t>v0.1.0</w:t>
            </w:r>
            <w:r>
              <w:rPr>
                <w:rFonts w:hint="eastAsia"/>
              </w:rPr>
              <w:t>]为[</w:t>
            </w:r>
            <w:r>
              <w:t>v0.2.0</w:t>
            </w:r>
            <w:r>
              <w:rPr>
                <w:rFonts w:hint="eastAsia"/>
              </w:rPr>
              <w:t>]</w:t>
            </w:r>
          </w:p>
        </w:tc>
        <w:tc>
          <w:tcPr>
            <w:tcW w:w="2552" w:type="dxa"/>
          </w:tcPr>
          <w:p w14:paraId="1BB75AF3" w14:textId="77777777" w:rsidR="00AA4835" w:rsidRDefault="00AA4835" w:rsidP="00AA4835">
            <w:pPr>
              <w:spacing w:before="156" w:after="156"/>
              <w:ind w:left="400" w:hanging="400"/>
            </w:pPr>
            <w:r>
              <w:rPr>
                <w:rFonts w:hint="eastAsia"/>
              </w:rPr>
              <w:t>在提交前拉取远端的最新master，并以此为基础再提交</w:t>
            </w:r>
          </w:p>
        </w:tc>
      </w:tr>
      <w:tr w:rsidR="00AA4835" w14:paraId="4941F25F" w14:textId="77777777" w:rsidTr="00AA4835">
        <w:tc>
          <w:tcPr>
            <w:tcW w:w="1129" w:type="dxa"/>
          </w:tcPr>
          <w:p w14:paraId="117F79B2" w14:textId="77777777" w:rsidR="00AA4835" w:rsidRDefault="00AA4835" w:rsidP="00AA4835">
            <w:pPr>
              <w:spacing w:before="156" w:after="156"/>
              <w:ind w:left="400" w:hanging="400"/>
            </w:pPr>
            <w:r>
              <w:rPr>
                <w:rFonts w:hint="eastAsia"/>
              </w:rPr>
              <w:t>提交整合完的</w:t>
            </w:r>
            <w:r>
              <w:t>[v0.1.0]</w:t>
            </w:r>
            <w:r>
              <w:rPr>
                <w:rFonts w:hint="eastAsia"/>
              </w:rPr>
              <w:t>文档</w:t>
            </w:r>
          </w:p>
        </w:tc>
        <w:tc>
          <w:tcPr>
            <w:tcW w:w="851" w:type="dxa"/>
          </w:tcPr>
          <w:p w14:paraId="626C5DD4" w14:textId="77777777" w:rsidR="00AA4835" w:rsidRDefault="00AA4835" w:rsidP="00AA4835">
            <w:pPr>
              <w:spacing w:before="156" w:after="156"/>
              <w:ind w:left="400" w:hanging="400"/>
            </w:pPr>
            <w:r>
              <w:rPr>
                <w:rFonts w:hint="eastAsia"/>
              </w:rPr>
              <w:t>配置管理员</w:t>
            </w:r>
          </w:p>
        </w:tc>
        <w:tc>
          <w:tcPr>
            <w:tcW w:w="1134" w:type="dxa"/>
          </w:tcPr>
          <w:p w14:paraId="725888BF" w14:textId="77777777" w:rsidR="00AA4835" w:rsidRDefault="00AA4835" w:rsidP="00AA4835">
            <w:pPr>
              <w:spacing w:before="156" w:after="156"/>
              <w:ind w:left="400" w:hanging="400"/>
            </w:pPr>
            <w:r>
              <w:rPr>
                <w:rFonts w:hint="eastAsia"/>
              </w:rPr>
              <w:t>master</w:t>
            </w:r>
          </w:p>
        </w:tc>
        <w:tc>
          <w:tcPr>
            <w:tcW w:w="1559" w:type="dxa"/>
          </w:tcPr>
          <w:p w14:paraId="4982F575" w14:textId="77777777" w:rsidR="00AA4835" w:rsidRDefault="00AA4835" w:rsidP="00AA4835">
            <w:pPr>
              <w:spacing w:before="156" w:after="156"/>
              <w:ind w:left="400" w:hanging="400"/>
            </w:pPr>
            <w:r>
              <w:rPr>
                <w:rFonts w:hint="eastAsia"/>
              </w:rPr>
              <w:t>受控文件对应阶段文件夹，如受控文档/</w:t>
            </w:r>
            <w:r>
              <w:t>15</w:t>
            </w:r>
            <w:r>
              <w:rPr>
                <w:rFonts w:hint="eastAsia"/>
              </w:rPr>
              <w:t>-项目可行性报告</w:t>
            </w:r>
          </w:p>
        </w:tc>
        <w:tc>
          <w:tcPr>
            <w:tcW w:w="1701" w:type="dxa"/>
          </w:tcPr>
          <w:p w14:paraId="400F5CE6" w14:textId="77777777" w:rsidR="00AA4835" w:rsidRDefault="00AA4835" w:rsidP="00AA4835">
            <w:pPr>
              <w:spacing w:before="156" w:after="156"/>
              <w:ind w:left="400" w:hanging="400"/>
            </w:pPr>
            <w:r>
              <w:rPr>
                <w:rFonts w:hint="eastAsia"/>
              </w:rPr>
              <w:t>[5</w:t>
            </w:r>
            <w:r>
              <w:t>-</w:t>
            </w:r>
            <w:r>
              <w:rPr>
                <w:rFonts w:hint="eastAsia"/>
              </w:rPr>
              <w:t>黄叶轩]提交《可行性分析》[</w:t>
            </w:r>
            <w:r>
              <w:t>v0.1.0</w:t>
            </w:r>
            <w:r>
              <w:rPr>
                <w:rFonts w:hint="eastAsia"/>
              </w:rPr>
              <w:t>]</w:t>
            </w:r>
          </w:p>
        </w:tc>
        <w:tc>
          <w:tcPr>
            <w:tcW w:w="2552" w:type="dxa"/>
          </w:tcPr>
          <w:p w14:paraId="286BC3C4" w14:textId="77777777" w:rsidR="00AA4835" w:rsidRDefault="00AA4835" w:rsidP="00AA4835">
            <w:pPr>
              <w:spacing w:before="156" w:after="156"/>
              <w:ind w:left="400" w:hanging="400"/>
            </w:pPr>
            <w:r>
              <w:rPr>
                <w:rFonts w:hint="eastAsia"/>
              </w:rPr>
              <w:t>在提交前拉取远端的最新master，并以此为基础再提交</w:t>
            </w:r>
          </w:p>
        </w:tc>
      </w:tr>
      <w:tr w:rsidR="00AA4835" w14:paraId="60139402" w14:textId="77777777" w:rsidTr="00AA4835">
        <w:tc>
          <w:tcPr>
            <w:tcW w:w="1129" w:type="dxa"/>
          </w:tcPr>
          <w:p w14:paraId="01FBFAE3" w14:textId="77777777" w:rsidR="00AA4835" w:rsidRDefault="00AA4835" w:rsidP="00AA4835">
            <w:pPr>
              <w:spacing w:before="156" w:after="156"/>
              <w:ind w:left="400" w:hanging="400"/>
            </w:pPr>
            <w:r>
              <w:rPr>
                <w:rFonts w:hint="eastAsia"/>
              </w:rPr>
              <w:lastRenderedPageBreak/>
              <w:t>对配置管理系统中的文件命名进行整改</w:t>
            </w:r>
          </w:p>
        </w:tc>
        <w:tc>
          <w:tcPr>
            <w:tcW w:w="851" w:type="dxa"/>
          </w:tcPr>
          <w:p w14:paraId="3AD477CF" w14:textId="77777777" w:rsidR="00AA4835" w:rsidRDefault="00AA4835" w:rsidP="00AA4835">
            <w:pPr>
              <w:spacing w:before="156" w:after="156"/>
              <w:ind w:left="400" w:hanging="400"/>
            </w:pPr>
            <w:r>
              <w:rPr>
                <w:rFonts w:hint="eastAsia"/>
              </w:rPr>
              <w:t>配置管理员</w:t>
            </w:r>
          </w:p>
        </w:tc>
        <w:tc>
          <w:tcPr>
            <w:tcW w:w="1134" w:type="dxa"/>
          </w:tcPr>
          <w:p w14:paraId="04051387" w14:textId="77777777" w:rsidR="00AA4835" w:rsidRDefault="00AA4835" w:rsidP="00AA4835">
            <w:pPr>
              <w:spacing w:before="156" w:after="156"/>
              <w:ind w:left="400" w:hanging="400"/>
            </w:pPr>
            <w:r>
              <w:rPr>
                <w:rFonts w:hint="eastAsia"/>
              </w:rPr>
              <w:t>m</w:t>
            </w:r>
            <w:r>
              <w:t>aster</w:t>
            </w:r>
          </w:p>
        </w:tc>
        <w:tc>
          <w:tcPr>
            <w:tcW w:w="1559" w:type="dxa"/>
          </w:tcPr>
          <w:p w14:paraId="51CAC58F" w14:textId="77777777" w:rsidR="00AA4835" w:rsidRDefault="00AA4835" w:rsidP="00AA4835">
            <w:pPr>
              <w:spacing w:before="156" w:after="156"/>
              <w:ind w:left="400" w:hanging="400"/>
            </w:pPr>
            <w:r>
              <w:rPr>
                <w:rFonts w:hint="eastAsia"/>
              </w:rPr>
              <w:t>受控文件夹</w:t>
            </w:r>
          </w:p>
        </w:tc>
        <w:tc>
          <w:tcPr>
            <w:tcW w:w="1701" w:type="dxa"/>
          </w:tcPr>
          <w:p w14:paraId="6B09DC88" w14:textId="77777777" w:rsidR="00AA4835" w:rsidRDefault="00AA4835" w:rsidP="00AA4835">
            <w:pPr>
              <w:spacing w:before="156" w:after="156"/>
              <w:ind w:left="400" w:hanging="400"/>
            </w:pPr>
            <w:r>
              <w:rPr>
                <w:rFonts w:hint="eastAsia"/>
              </w:rPr>
              <w:t>[</w:t>
            </w:r>
            <w:r>
              <w:t>6-</w:t>
            </w:r>
            <w:r>
              <w:rPr>
                <w:rFonts w:hint="eastAsia"/>
              </w:rPr>
              <w:t>黄叶轩</w:t>
            </w:r>
            <w:r>
              <w:t>]</w:t>
            </w:r>
            <w:r>
              <w:rPr>
                <w:rFonts w:hint="eastAsia"/>
              </w:rPr>
              <w:t>整改文件命名</w:t>
            </w:r>
          </w:p>
        </w:tc>
        <w:tc>
          <w:tcPr>
            <w:tcW w:w="2552" w:type="dxa"/>
          </w:tcPr>
          <w:p w14:paraId="745E4896" w14:textId="77777777" w:rsidR="00AA4835" w:rsidRDefault="00AA4835" w:rsidP="00AA4835">
            <w:pPr>
              <w:spacing w:before="156" w:after="156"/>
              <w:ind w:left="400" w:hanging="400"/>
            </w:pPr>
            <w:r>
              <w:rPr>
                <w:rFonts w:hint="eastAsia"/>
              </w:rPr>
              <w:t>在提交前拉取远端的最新master，并以此为基础再提交</w:t>
            </w:r>
          </w:p>
        </w:tc>
      </w:tr>
      <w:tr w:rsidR="00AA4835" w14:paraId="28D5CF3C" w14:textId="77777777" w:rsidTr="00AA4835">
        <w:tc>
          <w:tcPr>
            <w:tcW w:w="1129" w:type="dxa"/>
          </w:tcPr>
          <w:p w14:paraId="6A21F1C2" w14:textId="77777777" w:rsidR="00AA4835" w:rsidRDefault="00AA4835" w:rsidP="00AA4835">
            <w:pPr>
              <w:spacing w:before="156" w:after="156"/>
              <w:ind w:left="400" w:hanging="400"/>
            </w:pPr>
            <w:r>
              <w:rPr>
                <w:rFonts w:hint="eastAsia"/>
              </w:rPr>
              <w:t>提交会议记录</w:t>
            </w:r>
          </w:p>
        </w:tc>
        <w:tc>
          <w:tcPr>
            <w:tcW w:w="851" w:type="dxa"/>
          </w:tcPr>
          <w:p w14:paraId="334481EF" w14:textId="77777777" w:rsidR="00AA4835" w:rsidRDefault="00AA4835" w:rsidP="00AA4835">
            <w:pPr>
              <w:spacing w:before="156" w:after="156"/>
              <w:ind w:left="400" w:hanging="400"/>
            </w:pPr>
            <w:r>
              <w:rPr>
                <w:rFonts w:hint="eastAsia"/>
              </w:rPr>
              <w:t>会议记录员</w:t>
            </w:r>
          </w:p>
        </w:tc>
        <w:tc>
          <w:tcPr>
            <w:tcW w:w="1134" w:type="dxa"/>
          </w:tcPr>
          <w:p w14:paraId="66397B39" w14:textId="77777777" w:rsidR="00AA4835" w:rsidRDefault="00AA4835" w:rsidP="00AA4835">
            <w:pPr>
              <w:spacing w:before="156" w:after="156"/>
              <w:ind w:left="400" w:hanging="400"/>
            </w:pPr>
            <w:r>
              <w:rPr>
                <w:rFonts w:hint="eastAsia"/>
              </w:rPr>
              <w:t>m</w:t>
            </w:r>
            <w:r>
              <w:t>aster</w:t>
            </w:r>
          </w:p>
        </w:tc>
        <w:tc>
          <w:tcPr>
            <w:tcW w:w="1559" w:type="dxa"/>
          </w:tcPr>
          <w:p w14:paraId="46392BE6" w14:textId="77777777" w:rsidR="00AA4835" w:rsidRDefault="00AA4835" w:rsidP="00AA4835">
            <w:pPr>
              <w:spacing w:before="156" w:after="156"/>
              <w:ind w:left="400" w:hanging="400"/>
            </w:pPr>
            <w:r>
              <w:rPr>
                <w:rFonts w:hint="eastAsia"/>
              </w:rPr>
              <w:t>受控文档</w:t>
            </w:r>
            <w:r>
              <w:t>\15-会议纪要</w:t>
            </w:r>
          </w:p>
        </w:tc>
        <w:tc>
          <w:tcPr>
            <w:tcW w:w="1701" w:type="dxa"/>
          </w:tcPr>
          <w:p w14:paraId="1A55E981" w14:textId="77777777" w:rsidR="00AA4835" w:rsidRDefault="00AA4835" w:rsidP="00AA4835">
            <w:pPr>
              <w:spacing w:before="156" w:after="156"/>
              <w:ind w:left="400" w:hanging="400"/>
            </w:pPr>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6CEBB042" w14:textId="77777777" w:rsidR="00AA4835" w:rsidRDefault="00AA4835" w:rsidP="00AA4835">
            <w:pPr>
              <w:spacing w:before="156" w:after="156"/>
              <w:ind w:left="400" w:hanging="400"/>
            </w:pPr>
            <w:r>
              <w:rPr>
                <w:rFonts w:hint="eastAsia"/>
              </w:rPr>
              <w:t>在提交前拉取远端的最新master，并以此为基础再提交。每次提交(</w:t>
            </w:r>
            <w:r>
              <w:t>commit)</w:t>
            </w:r>
            <w:r>
              <w:rPr>
                <w:rFonts w:hint="eastAsia"/>
              </w:rPr>
              <w:t>不仅包括会议记录的会议文档，还必须更新</w:t>
            </w:r>
            <w:ins w:id="2262" w:author="hyx" w:date="2018-11-11T18:38:00Z">
              <w:r>
                <w:rPr>
                  <w:rFonts w:hint="eastAsia"/>
                </w:rPr>
                <w:t>[</w:t>
              </w:r>
              <w:r>
                <w:t>PRD-15]</w:t>
              </w:r>
            </w:ins>
            <w:del w:id="2263" w:author="hyx" w:date="2018-11-11T18:38:00Z">
              <w:r>
                <w:rPr>
                  <w:rFonts w:hint="eastAsia"/>
                </w:rPr>
                <w:delText>《</w:delText>
              </w:r>
              <w:r>
                <w:delText>PRD-2018-G15-</w:delText>
              </w:r>
            </w:del>
            <w:r>
              <w:t>会议记录录音</w:t>
            </w:r>
            <w:del w:id="2264" w:author="hyx" w:date="2018-11-11T18:38:00Z">
              <w:r>
                <w:delText>链接</w:delText>
              </w:r>
              <w:r>
                <w:rPr>
                  <w:rFonts w:hint="eastAsia"/>
                </w:rPr>
                <w:delText>》</w:delText>
              </w:r>
            </w:del>
          </w:p>
        </w:tc>
      </w:tr>
    </w:tbl>
    <w:p w14:paraId="2D7C02FF" w14:textId="77777777" w:rsidR="00AA4835" w:rsidRDefault="00AA4835" w:rsidP="00AA4835">
      <w:pPr>
        <w:rPr>
          <w:del w:id="2265" w:author="hyx" w:date="2018-11-11T18:49:00Z"/>
        </w:rPr>
      </w:pPr>
    </w:p>
    <w:p w14:paraId="098BAE15" w14:textId="77777777" w:rsidR="00AA4835" w:rsidRDefault="00AA4835" w:rsidP="00AA4835">
      <w:pPr>
        <w:pStyle w:val="af7"/>
        <w:spacing w:line="240" w:lineRule="auto"/>
        <w:ind w:left="420" w:firstLineChars="0" w:firstLine="0"/>
      </w:pPr>
    </w:p>
    <w:p w14:paraId="4EA20D02" w14:textId="77777777" w:rsidR="00AA4835" w:rsidRDefault="00AA4835" w:rsidP="00AA4835">
      <w:pPr>
        <w:pStyle w:val="af7"/>
        <w:numPr>
          <w:ilvl w:val="0"/>
          <w:numId w:val="16"/>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ins w:id="2266" w:author="hyx" w:date="2018-11-10T19:49:00Z">
        <w:r>
          <w:rPr>
            <w:rFonts w:hint="eastAsia"/>
          </w:rPr>
          <w:t>[</w:t>
        </w:r>
        <w:r>
          <w:t>PRD-15]</w:t>
        </w:r>
      </w:ins>
      <w:del w:id="2267" w:author="hyx" w:date="2018-11-10T19:49:00Z">
        <w:r>
          <w:rPr>
            <w:rFonts w:hint="eastAsia"/>
          </w:rPr>
          <w:delText>PRD-201</w:delText>
        </w:r>
        <w:r>
          <w:delText>8</w:delText>
        </w:r>
        <w:r>
          <w:rPr>
            <w:rFonts w:hint="eastAsia"/>
          </w:rPr>
          <w:delText>-G</w:delText>
        </w:r>
        <w:r>
          <w:delText>15</w:delText>
        </w:r>
        <w:r>
          <w:rPr>
            <w:rFonts w:hint="eastAsia"/>
          </w:rPr>
          <w:delText>-</w:delText>
        </w:r>
      </w:del>
      <w:r>
        <w:rPr>
          <w:rFonts w:hint="eastAsia"/>
        </w:rPr>
        <w:t>GANTT</w:t>
      </w:r>
      <w:r>
        <w:t>0.1.0.mpp</w:t>
      </w:r>
    </w:p>
    <w:p w14:paraId="39D9D41A" w14:textId="77777777" w:rsidR="00AA4835" w:rsidRDefault="00AA4835" w:rsidP="00AA4835">
      <w:pPr>
        <w:pStyle w:val="af7"/>
        <w:numPr>
          <w:ilvl w:val="0"/>
          <w:numId w:val="16"/>
        </w:numPr>
        <w:spacing w:line="240" w:lineRule="auto"/>
        <w:ind w:firstLineChars="0"/>
      </w:pPr>
      <w:r>
        <w:rPr>
          <w:rFonts w:hint="eastAsia"/>
        </w:rPr>
        <w:t>只有配置管理员有权限新建分支、合并分支。</w:t>
      </w:r>
    </w:p>
    <w:p w14:paraId="74AAC322" w14:textId="77777777" w:rsidR="00AA4835" w:rsidRDefault="00AA4835" w:rsidP="00AA4835"/>
    <w:p w14:paraId="560CD973" w14:textId="77777777" w:rsidR="00AA4835" w:rsidRDefault="00AA4835" w:rsidP="00AA4835">
      <w:pPr>
        <w:pStyle w:val="a1"/>
      </w:pPr>
      <w:bookmarkStart w:id="2268" w:name="_Toc530709148"/>
      <w:bookmarkStart w:id="2269" w:name="_Toc533946124"/>
      <w:r>
        <w:rPr>
          <w:rFonts w:hint="eastAsia"/>
        </w:rPr>
        <w:t>具体操作</w:t>
      </w:r>
      <w:bookmarkEnd w:id="2268"/>
      <w:bookmarkEnd w:id="2269"/>
    </w:p>
    <w:p w14:paraId="45FEF269" w14:textId="77777777" w:rsidR="00AA4835" w:rsidRDefault="00AA4835" w:rsidP="00AA4835">
      <w:r>
        <w:rPr>
          <w:rFonts w:hint="eastAsia"/>
        </w:rPr>
        <w:t>（</w:t>
      </w:r>
      <w:r>
        <w:t>1）</w:t>
      </w:r>
      <w:r>
        <w:tab/>
        <w:t>organization的建立与team的建立</w:t>
      </w:r>
    </w:p>
    <w:p w14:paraId="60A6739E" w14:textId="77777777" w:rsidR="00AA4835" w:rsidRDefault="00AA4835" w:rsidP="00AA4835">
      <w:r>
        <w:rPr>
          <w:rFonts w:hint="eastAsia"/>
        </w:rPr>
        <w:t>首先创建一个组织，命名为</w:t>
      </w:r>
      <w:r>
        <w:t>PRD2018</w:t>
      </w:r>
    </w:p>
    <w:p w14:paraId="6CAE6D8E" w14:textId="77777777" w:rsidR="00AA4835" w:rsidRDefault="00AA4835" w:rsidP="00AA4835">
      <w:r>
        <w:rPr>
          <w:rFonts w:hint="eastAsia"/>
        </w:rPr>
        <w:t>然后建立</w:t>
      </w:r>
      <w:r>
        <w:t>2个team，一个命名为A</w:t>
      </w:r>
      <w:r>
        <w:rPr>
          <w:rFonts w:hint="eastAsia"/>
        </w:rPr>
        <w:t>dmin</w:t>
      </w:r>
      <w:r>
        <w:t>，一个命名为Member设置A</w:t>
      </w:r>
      <w:r>
        <w:rPr>
          <w:rFonts w:hint="eastAsia"/>
        </w:rPr>
        <w:t>dmin</w:t>
      </w:r>
      <w:r>
        <w:t>的权限为</w:t>
      </w:r>
      <w:r>
        <w:rPr>
          <w:rFonts w:hint="eastAsia"/>
        </w:rPr>
        <w:t>a</w:t>
      </w:r>
      <w:r>
        <w:t>dmin，设置Member的权限为write。</w:t>
      </w:r>
    </w:p>
    <w:p w14:paraId="7AADD5C5" w14:textId="77777777" w:rsidR="00AA4835" w:rsidRDefault="00AA4835" w:rsidP="00AA4835">
      <w:r>
        <w:rPr>
          <w:rFonts w:hint="eastAsia"/>
        </w:rPr>
        <w:t>配置管理</w:t>
      </w:r>
      <w:proofErr w:type="gramStart"/>
      <w:r>
        <w:rPr>
          <w:rFonts w:hint="eastAsia"/>
        </w:rPr>
        <w:t>员所在</w:t>
      </w:r>
      <w:proofErr w:type="gramEnd"/>
      <w:r>
        <w:rPr>
          <w:rFonts w:hint="eastAsia"/>
        </w:rPr>
        <w:t>team为A</w:t>
      </w:r>
      <w:r>
        <w:t>dmin,</w:t>
      </w:r>
      <w:r>
        <w:rPr>
          <w:rFonts w:hint="eastAsia"/>
        </w:rPr>
        <w:t>然后将组员</w:t>
      </w:r>
      <w:r>
        <w:t>拉进Member</w:t>
      </w:r>
    </w:p>
    <w:p w14:paraId="79EEEA10" w14:textId="77777777" w:rsidR="00AA4835" w:rsidRDefault="00AA4835" w:rsidP="00AA4835">
      <w:r>
        <w:rPr>
          <w:rFonts w:hint="eastAsia"/>
        </w:rPr>
        <w:t>（</w:t>
      </w:r>
      <w:r>
        <w:t>2）</w:t>
      </w:r>
      <w:r>
        <w:tab/>
        <w:t>repositories的创建</w:t>
      </w:r>
    </w:p>
    <w:p w14:paraId="5D965F9F" w14:textId="77777777" w:rsidR="00AA4835" w:rsidRDefault="00AA4835" w:rsidP="00AA4835">
      <w:r>
        <w:rPr>
          <w:rFonts w:hint="eastAsia"/>
        </w:rPr>
        <w:t>建立一个仓库，命名为</w:t>
      </w:r>
      <w:r>
        <w:t>PRD2018</w:t>
      </w:r>
      <w:r>
        <w:rPr>
          <w:rFonts w:hint="eastAsia"/>
        </w:rPr>
        <w:t>-</w:t>
      </w:r>
      <w:r>
        <w:t>G15</w:t>
      </w:r>
    </w:p>
    <w:p w14:paraId="6CDF41AF" w14:textId="77777777" w:rsidR="00AA4835" w:rsidRDefault="00AA4835" w:rsidP="00AA4835">
      <w:r>
        <w:rPr>
          <w:rFonts w:hint="eastAsia"/>
        </w:rPr>
        <w:t>（</w:t>
      </w:r>
      <w:r>
        <w:t>3）</w:t>
      </w:r>
      <w:r>
        <w:tab/>
        <w:t>分支的创建</w:t>
      </w:r>
    </w:p>
    <w:p w14:paraId="4BE7B821" w14:textId="77777777" w:rsidR="00AA4835" w:rsidRDefault="00AA4835" w:rsidP="00AA4835">
      <w:r>
        <w:t>Master分支放入整个项目过程基础的文档</w:t>
      </w:r>
      <w:r>
        <w:rPr>
          <w:rFonts w:hint="eastAsia"/>
        </w:rPr>
        <w:t>，包括受控文档与非受控文档。</w:t>
      </w:r>
    </w:p>
    <w:p w14:paraId="138FB703" w14:textId="77777777" w:rsidR="00AA4835" w:rsidRDefault="00AA4835" w:rsidP="00AA4835">
      <w:r>
        <w:rPr>
          <w:rFonts w:hint="eastAsia"/>
        </w:rPr>
        <w:t>在</w:t>
      </w:r>
      <w:r>
        <w:t>master分支的基础上，创建</w:t>
      </w:r>
      <w:r>
        <w:rPr>
          <w:rFonts w:hint="eastAsia"/>
        </w:rPr>
        <w:t>5</w:t>
      </w:r>
      <w:r>
        <w:t>分支，命名规则为：</w:t>
      </w:r>
      <w:r>
        <w:rPr>
          <w:rFonts w:hint="eastAsia"/>
        </w:rPr>
        <w:t>G15-小组成员名字，作为每个组员的工作区域</w:t>
      </w:r>
    </w:p>
    <w:p w14:paraId="0B6CAC95" w14:textId="77777777" w:rsidR="00AA4835" w:rsidRDefault="00AA4835" w:rsidP="00AA4835"/>
    <w:p w14:paraId="63259656" w14:textId="77777777" w:rsidR="00AA4835" w:rsidRDefault="00AA4835" w:rsidP="00AA4835">
      <w:r>
        <w:t xml:space="preserve">     </w:t>
      </w:r>
      <w:r>
        <w:rPr>
          <w:b/>
        </w:rPr>
        <w:t>注意事项</w:t>
      </w:r>
      <w:r>
        <w:t>：</w:t>
      </w:r>
    </w:p>
    <w:p w14:paraId="340542A6" w14:textId="77777777" w:rsidR="00AA4835" w:rsidRDefault="00AA4835" w:rsidP="00AA4835">
      <w:r>
        <w:t>1、</w:t>
      </w:r>
      <w:r>
        <w:rPr>
          <w:rFonts w:hint="eastAsia"/>
        </w:rPr>
        <w:t>为了方便，组员只需要管理好自己的工作区域，master的上传又配置管理员操作。</w:t>
      </w:r>
    </w:p>
    <w:p w14:paraId="48DAB93D" w14:textId="77777777" w:rsidR="00AA4835" w:rsidRDefault="00AA4835" w:rsidP="00AA4835">
      <w:pPr>
        <w:rPr>
          <w:ins w:id="2270" w:author="hyx" w:date="2018-11-02T10:23:00Z"/>
        </w:rPr>
      </w:pPr>
      <w:r>
        <w:t>2、每一次更改文档</w:t>
      </w:r>
      <w:r>
        <w:rPr>
          <w:rFonts w:hint="eastAsia"/>
        </w:rPr>
        <w:t>、或者上传文档</w:t>
      </w:r>
      <w:r>
        <w:t>时，需要Fetch origin来同步一下git，保证不出错</w:t>
      </w:r>
      <w:r>
        <w:rPr>
          <w:rFonts w:hint="eastAsia"/>
        </w:rPr>
        <w:t>，防止引起冲突。</w:t>
      </w:r>
    </w:p>
    <w:p w14:paraId="07266EF1" w14:textId="77777777" w:rsidR="00AA4835" w:rsidRDefault="00AA4835" w:rsidP="00AA4835">
      <w:pPr>
        <w:pStyle w:val="a"/>
      </w:pPr>
      <w:bookmarkStart w:id="2271" w:name="_Toc530709149"/>
      <w:bookmarkStart w:id="2272" w:name="_Toc533946125"/>
      <w:bookmarkEnd w:id="2222"/>
      <w:r>
        <w:t>成本管理计划</w:t>
      </w:r>
      <w:bookmarkEnd w:id="2271"/>
      <w:bookmarkEnd w:id="2272"/>
    </w:p>
    <w:p w14:paraId="687AB69D" w14:textId="285B143D" w:rsidR="00AA4835" w:rsidRDefault="00AA4835" w:rsidP="00AA4835">
      <w:pPr>
        <w:pStyle w:val="a0"/>
        <w:numPr>
          <w:ilvl w:val="0"/>
          <w:numId w:val="0"/>
        </w:numPr>
      </w:pPr>
      <w:bookmarkStart w:id="2273" w:name="_Toc496991629"/>
      <w:bookmarkStart w:id="2274" w:name="_Toc530709150"/>
      <w:bookmarkStart w:id="2275" w:name="_Toc533946126"/>
      <w:r>
        <w:rPr>
          <w:rFonts w:hint="eastAsia"/>
        </w:rPr>
        <w:t>9.1</w:t>
      </w:r>
      <w:r>
        <w:t>成本估计</w:t>
      </w:r>
      <w:bookmarkEnd w:id="2273"/>
      <w:bookmarkEnd w:id="2274"/>
      <w:bookmarkEnd w:id="2275"/>
    </w:p>
    <w:p w14:paraId="46BCA589" w14:textId="77777777" w:rsidR="00AA4835" w:rsidRDefault="00AA4835" w:rsidP="00AA4835">
      <w:pPr>
        <w:pStyle w:val="a1"/>
      </w:pPr>
      <w:bookmarkStart w:id="2276" w:name="_Toc496991630"/>
      <w:bookmarkStart w:id="2277" w:name="_Toc530709151"/>
      <w:bookmarkStart w:id="2278" w:name="_Toc533946127"/>
      <w:r>
        <w:lastRenderedPageBreak/>
        <w:t>计量单位</w:t>
      </w:r>
      <w:bookmarkEnd w:id="2276"/>
      <w:bookmarkEnd w:id="2277"/>
      <w:bookmarkEnd w:id="2278"/>
    </w:p>
    <w:p w14:paraId="4E276650" w14:textId="77777777" w:rsidR="00AA4835" w:rsidRDefault="00AA4835" w:rsidP="00AA4835">
      <w:pPr>
        <w:pStyle w:val="af7"/>
        <w:numPr>
          <w:ilvl w:val="0"/>
          <w:numId w:val="14"/>
        </w:numPr>
        <w:ind w:firstLineChars="0"/>
      </w:pPr>
      <w:r>
        <w:rPr>
          <w:rFonts w:hint="eastAsia"/>
        </w:rPr>
        <w:t>薪酬：</w:t>
      </w:r>
      <w:r>
        <w:t>元</w:t>
      </w:r>
    </w:p>
    <w:p w14:paraId="588CFA54" w14:textId="77777777" w:rsidR="00AA4835" w:rsidRDefault="00AA4835" w:rsidP="00AA4835">
      <w:pPr>
        <w:pStyle w:val="af7"/>
        <w:numPr>
          <w:ilvl w:val="0"/>
          <w:numId w:val="14"/>
        </w:numPr>
        <w:ind w:firstLineChars="0"/>
      </w:pPr>
      <w:r>
        <w:rPr>
          <w:rFonts w:hint="eastAsia"/>
        </w:rPr>
        <w:t>时薪</w:t>
      </w:r>
      <w:r>
        <w:t>：元</w:t>
      </w:r>
      <w:r>
        <w:rPr>
          <w:rFonts w:hint="eastAsia"/>
        </w:rPr>
        <w:t>/</w:t>
      </w:r>
      <w:r>
        <w:rPr>
          <w:rFonts w:hint="eastAsia"/>
        </w:rPr>
        <w:t>小时</w:t>
      </w:r>
    </w:p>
    <w:p w14:paraId="336C5E9B" w14:textId="77777777" w:rsidR="00AA4835" w:rsidRDefault="00AA4835" w:rsidP="00AA4835">
      <w:pPr>
        <w:pStyle w:val="af7"/>
        <w:numPr>
          <w:ilvl w:val="0"/>
          <w:numId w:val="14"/>
        </w:numPr>
        <w:ind w:firstLineChars="0"/>
      </w:pPr>
      <w:r>
        <w:rPr>
          <w:rFonts w:hint="eastAsia"/>
        </w:rPr>
        <w:t>工时</w:t>
      </w:r>
      <w:r>
        <w:t>：时</w:t>
      </w:r>
    </w:p>
    <w:p w14:paraId="5F761DF9" w14:textId="77777777" w:rsidR="00AA4835" w:rsidRDefault="00AA4835" w:rsidP="00AA4835">
      <w:pPr>
        <w:pStyle w:val="af7"/>
        <w:numPr>
          <w:ilvl w:val="0"/>
          <w:numId w:val="14"/>
        </w:numPr>
        <w:ind w:firstLineChars="0"/>
      </w:pPr>
      <w:r>
        <w:rPr>
          <w:rFonts w:hint="eastAsia"/>
        </w:rPr>
        <w:t>费用</w:t>
      </w:r>
      <w:r>
        <w:t>：元</w:t>
      </w:r>
    </w:p>
    <w:p w14:paraId="5168C61A" w14:textId="77777777" w:rsidR="00AA4835" w:rsidRDefault="00AA4835" w:rsidP="00AA4835">
      <w:pPr>
        <w:pStyle w:val="a1"/>
      </w:pPr>
      <w:bookmarkStart w:id="2279" w:name="_Toc496991631"/>
      <w:bookmarkStart w:id="2280" w:name="_Toc530709152"/>
      <w:bookmarkStart w:id="2281" w:name="_Toc533946128"/>
      <w:r>
        <w:t>精确度</w:t>
      </w:r>
      <w:bookmarkEnd w:id="2279"/>
      <w:bookmarkEnd w:id="2280"/>
      <w:bookmarkEnd w:id="2281"/>
    </w:p>
    <w:p w14:paraId="3B84BBD2" w14:textId="77777777" w:rsidR="00AA4835" w:rsidRDefault="00AA4835" w:rsidP="00AA4835">
      <w:pPr>
        <w:pStyle w:val="af7"/>
        <w:numPr>
          <w:ilvl w:val="0"/>
          <w:numId w:val="15"/>
        </w:numPr>
        <w:ind w:firstLineChars="0"/>
      </w:pPr>
      <w:r>
        <w:rPr>
          <w:rFonts w:hint="eastAsia"/>
        </w:rPr>
        <w:t>薪酬：保留小数点后两位</w:t>
      </w:r>
      <w:r>
        <w:t xml:space="preserve">  0.00</w:t>
      </w:r>
    </w:p>
    <w:p w14:paraId="6E26421A" w14:textId="77777777" w:rsidR="00AA4835" w:rsidRDefault="00AA4835" w:rsidP="00AA4835">
      <w:pPr>
        <w:pStyle w:val="af7"/>
        <w:numPr>
          <w:ilvl w:val="0"/>
          <w:numId w:val="15"/>
        </w:numPr>
        <w:ind w:firstLineChars="0"/>
      </w:pPr>
      <w:r>
        <w:rPr>
          <w:rFonts w:hint="eastAsia"/>
        </w:rPr>
        <w:t>时薪：保留小数点后两位</w:t>
      </w:r>
      <w:r>
        <w:t xml:space="preserve">  0.00</w:t>
      </w:r>
    </w:p>
    <w:p w14:paraId="4CC2BEFA" w14:textId="77777777" w:rsidR="00AA4835" w:rsidRDefault="00AA4835" w:rsidP="00AA4835">
      <w:pPr>
        <w:pStyle w:val="af7"/>
        <w:numPr>
          <w:ilvl w:val="0"/>
          <w:numId w:val="15"/>
        </w:numPr>
        <w:ind w:firstLineChars="0"/>
      </w:pPr>
      <w:r>
        <w:rPr>
          <w:rFonts w:hint="eastAsia"/>
        </w:rPr>
        <w:t>工时：保留整数</w:t>
      </w:r>
      <w:r>
        <w:tab/>
      </w:r>
      <w:r>
        <w:tab/>
      </w:r>
      <w:r>
        <w:tab/>
        <w:t>0</w:t>
      </w:r>
    </w:p>
    <w:p w14:paraId="66256D6F" w14:textId="77777777" w:rsidR="00AA4835" w:rsidRDefault="00AA4835" w:rsidP="00AA4835">
      <w:pPr>
        <w:pStyle w:val="af7"/>
        <w:numPr>
          <w:ilvl w:val="0"/>
          <w:numId w:val="15"/>
        </w:numPr>
        <w:ind w:firstLineChars="0"/>
      </w:pPr>
      <w:r>
        <w:rPr>
          <w:rFonts w:hint="eastAsia"/>
        </w:rPr>
        <w:t>费用：保留小数点后两位</w:t>
      </w:r>
      <w:r>
        <w:t xml:space="preserve">  0.00</w:t>
      </w:r>
    </w:p>
    <w:p w14:paraId="44E43BC0" w14:textId="77777777" w:rsidR="00AA4835" w:rsidRDefault="00AA4835" w:rsidP="00AA4835"/>
    <w:p w14:paraId="02D51B55" w14:textId="77777777" w:rsidR="00AA4835" w:rsidRDefault="00AA4835" w:rsidP="00AA4835">
      <w:pPr>
        <w:pStyle w:val="a1"/>
      </w:pPr>
      <w:bookmarkStart w:id="2282" w:name="_Toc496991632"/>
      <w:bookmarkStart w:id="2283" w:name="_Toc530709153"/>
      <w:bookmarkStart w:id="2284" w:name="_Toc533946129"/>
      <w:r>
        <w:t>准确度</w:t>
      </w:r>
      <w:bookmarkEnd w:id="2282"/>
      <w:bookmarkEnd w:id="2283"/>
      <w:bookmarkEnd w:id="2284"/>
    </w:p>
    <w:p w14:paraId="4486328B" w14:textId="77777777" w:rsidR="00AA4835" w:rsidRDefault="00AA4835" w:rsidP="00AA4835">
      <w:pPr>
        <w:ind w:left="420"/>
      </w:pPr>
      <w:r>
        <w:rPr>
          <w:rFonts w:hint="eastAsia"/>
        </w:rPr>
        <w:t>活动成本估算区间</w:t>
      </w:r>
      <w:r>
        <w:t xml:space="preserve"> [估算值-50%*估算值 , 估算值+50%估算值]</w:t>
      </w:r>
    </w:p>
    <w:p w14:paraId="6B4DCDD8" w14:textId="77777777" w:rsidR="00AA4835" w:rsidRDefault="00AA4835" w:rsidP="00AA4835">
      <w:pPr>
        <w:ind w:left="420"/>
      </w:pPr>
    </w:p>
    <w:p w14:paraId="22DED606" w14:textId="77777777" w:rsidR="00AA4835" w:rsidRDefault="00AA4835" w:rsidP="00AA4835">
      <w:pPr>
        <w:ind w:left="420"/>
      </w:pPr>
    </w:p>
    <w:p w14:paraId="59C57613" w14:textId="4C69B88F" w:rsidR="00AA4835" w:rsidRDefault="00AA4835" w:rsidP="00AA4835">
      <w:pPr>
        <w:pStyle w:val="a0"/>
        <w:numPr>
          <w:ilvl w:val="0"/>
          <w:numId w:val="0"/>
        </w:numPr>
      </w:pPr>
      <w:bookmarkStart w:id="2285" w:name="_Toc496991635"/>
      <w:bookmarkStart w:id="2286" w:name="_Toc530709154"/>
      <w:bookmarkStart w:id="2287" w:name="_Toc533946130"/>
      <w:r>
        <w:rPr>
          <w:rFonts w:hint="eastAsia"/>
        </w:rPr>
        <w:t>9.2</w:t>
      </w:r>
      <w:r>
        <w:rPr>
          <w:rFonts w:hint="eastAsia"/>
        </w:rPr>
        <w:t>成本</w:t>
      </w:r>
      <w:r>
        <w:t>估计</w:t>
      </w:r>
      <w:bookmarkEnd w:id="2285"/>
      <w:bookmarkEnd w:id="2286"/>
      <w:bookmarkEnd w:id="2287"/>
    </w:p>
    <w:p w14:paraId="074FA533" w14:textId="77777777" w:rsidR="00AA4835" w:rsidRDefault="00AA4835" w:rsidP="00AA4835">
      <w:pPr>
        <w:pStyle w:val="a1"/>
      </w:pPr>
      <w:bookmarkStart w:id="2288" w:name="_Toc496991636"/>
      <w:bookmarkStart w:id="2289" w:name="_Toc530709155"/>
      <w:bookmarkStart w:id="2290" w:name="_Toc533946131"/>
      <w:r>
        <w:rPr>
          <w:rFonts w:hint="eastAsia"/>
        </w:rPr>
        <w:t>员工</w:t>
      </w:r>
      <w:r>
        <w:t>时薪</w:t>
      </w:r>
      <w:bookmarkEnd w:id="2288"/>
      <w:bookmarkEnd w:id="2289"/>
      <w:bookmarkEnd w:id="2290"/>
    </w:p>
    <w:tbl>
      <w:tblPr>
        <w:tblStyle w:val="aff5"/>
        <w:tblW w:w="9023" w:type="dxa"/>
        <w:tblLayout w:type="fixed"/>
        <w:tblLook w:val="04A0" w:firstRow="1" w:lastRow="0" w:firstColumn="1" w:lastColumn="0" w:noHBand="0" w:noVBand="1"/>
      </w:tblPr>
      <w:tblGrid>
        <w:gridCol w:w="1159"/>
        <w:gridCol w:w="3102"/>
        <w:gridCol w:w="2131"/>
        <w:gridCol w:w="2631"/>
      </w:tblGrid>
      <w:tr w:rsidR="00AA4835" w14:paraId="6481D65C" w14:textId="77777777" w:rsidTr="00AA4835">
        <w:tc>
          <w:tcPr>
            <w:tcW w:w="1159" w:type="dxa"/>
            <w:shd w:val="clear" w:color="auto" w:fill="B4C6E7" w:themeFill="accent1" w:themeFillTint="66"/>
          </w:tcPr>
          <w:p w14:paraId="15815764" w14:textId="77777777" w:rsidR="00AA4835" w:rsidRDefault="00AA4835" w:rsidP="00AA4835">
            <w:pPr>
              <w:spacing w:before="156" w:after="156"/>
              <w:ind w:left="440" w:hanging="440"/>
              <w:rPr>
                <w:sz w:val="22"/>
              </w:rPr>
            </w:pPr>
            <w:r>
              <w:rPr>
                <w:rFonts w:hint="eastAsia"/>
                <w:sz w:val="22"/>
              </w:rPr>
              <w:t>姓名</w:t>
            </w:r>
          </w:p>
        </w:tc>
        <w:tc>
          <w:tcPr>
            <w:tcW w:w="3102" w:type="dxa"/>
            <w:shd w:val="clear" w:color="auto" w:fill="B4C6E7" w:themeFill="accent1" w:themeFillTint="66"/>
          </w:tcPr>
          <w:p w14:paraId="1E026435" w14:textId="77777777" w:rsidR="00AA4835" w:rsidRDefault="00AA4835" w:rsidP="00AA4835">
            <w:pPr>
              <w:spacing w:before="156" w:after="156"/>
              <w:ind w:left="440" w:hanging="440"/>
              <w:rPr>
                <w:sz w:val="22"/>
              </w:rPr>
            </w:pPr>
            <w:r>
              <w:rPr>
                <w:rFonts w:hint="eastAsia"/>
                <w:sz w:val="22"/>
              </w:rPr>
              <w:t>工作分配</w:t>
            </w:r>
          </w:p>
        </w:tc>
        <w:tc>
          <w:tcPr>
            <w:tcW w:w="2131" w:type="dxa"/>
            <w:shd w:val="clear" w:color="auto" w:fill="B4C6E7" w:themeFill="accent1" w:themeFillTint="66"/>
          </w:tcPr>
          <w:p w14:paraId="5CCB06AA" w14:textId="77777777" w:rsidR="00AA4835" w:rsidRDefault="00AA4835" w:rsidP="00AA4835">
            <w:pPr>
              <w:spacing w:before="156" w:after="156"/>
              <w:ind w:left="440" w:hanging="440"/>
              <w:rPr>
                <w:sz w:val="22"/>
              </w:rPr>
            </w:pPr>
            <w:r>
              <w:rPr>
                <w:rFonts w:hint="eastAsia"/>
                <w:sz w:val="22"/>
              </w:rPr>
              <w:t>时薪（元/小时）</w:t>
            </w:r>
          </w:p>
        </w:tc>
        <w:tc>
          <w:tcPr>
            <w:tcW w:w="2631" w:type="dxa"/>
            <w:shd w:val="clear" w:color="auto" w:fill="B4C6E7" w:themeFill="accent1" w:themeFillTint="66"/>
          </w:tcPr>
          <w:p w14:paraId="73CB978C" w14:textId="77777777" w:rsidR="00AA4835" w:rsidRDefault="00AA4835" w:rsidP="00AA4835">
            <w:pPr>
              <w:spacing w:before="156" w:after="156"/>
              <w:ind w:left="440" w:hanging="440"/>
              <w:rPr>
                <w:sz w:val="22"/>
              </w:rPr>
            </w:pPr>
            <w:r>
              <w:rPr>
                <w:rFonts w:hint="eastAsia"/>
                <w:sz w:val="22"/>
              </w:rPr>
              <w:t>加班</w:t>
            </w:r>
            <w:r>
              <w:rPr>
                <w:sz w:val="22"/>
              </w:rPr>
              <w:t>费</w:t>
            </w:r>
            <w:r>
              <w:rPr>
                <w:rFonts w:hint="eastAsia"/>
                <w:sz w:val="22"/>
              </w:rPr>
              <w:t>（元/小时）</w:t>
            </w:r>
          </w:p>
        </w:tc>
      </w:tr>
      <w:tr w:rsidR="00AA4835" w14:paraId="79DCC4CF" w14:textId="77777777" w:rsidTr="00AA4835">
        <w:tc>
          <w:tcPr>
            <w:tcW w:w="1159" w:type="dxa"/>
            <w:vAlign w:val="center"/>
          </w:tcPr>
          <w:p w14:paraId="6409750A" w14:textId="77777777" w:rsidR="00AA4835" w:rsidRDefault="00AA4835" w:rsidP="00AA4835">
            <w:pPr>
              <w:spacing w:before="156" w:after="156"/>
              <w:ind w:left="400" w:hanging="400"/>
            </w:pPr>
            <w:r>
              <w:rPr>
                <w:rFonts w:hint="eastAsia"/>
              </w:rPr>
              <w:t>黄叶轩</w:t>
            </w:r>
          </w:p>
        </w:tc>
        <w:tc>
          <w:tcPr>
            <w:tcW w:w="3102" w:type="dxa"/>
          </w:tcPr>
          <w:p w14:paraId="59DBF6DE" w14:textId="77777777" w:rsidR="00AA4835" w:rsidRDefault="00AA4835" w:rsidP="00AA4835">
            <w:pPr>
              <w:spacing w:before="156" w:after="156"/>
              <w:ind w:left="440" w:hanging="440"/>
              <w:rPr>
                <w:sz w:val="22"/>
              </w:rPr>
            </w:pPr>
            <w:r>
              <w:rPr>
                <w:rFonts w:ascii="Times New Roman" w:hAnsi="Times New Roman" w:cs="Times New Roman" w:hint="eastAsia"/>
                <w:sz w:val="22"/>
                <w:szCs w:val="24"/>
              </w:rPr>
              <w:t>项目</w:t>
            </w:r>
            <w:r>
              <w:rPr>
                <w:rFonts w:ascii="Times New Roman" w:hAnsi="Times New Roman" w:cs="Times New Roman"/>
                <w:sz w:val="22"/>
                <w:szCs w:val="24"/>
              </w:rPr>
              <w:t>经理</w:t>
            </w:r>
          </w:p>
        </w:tc>
        <w:tc>
          <w:tcPr>
            <w:tcW w:w="2131" w:type="dxa"/>
          </w:tcPr>
          <w:p w14:paraId="669A949D" w14:textId="77777777" w:rsidR="00AA4835" w:rsidRDefault="00AA4835" w:rsidP="00AA4835">
            <w:pPr>
              <w:spacing w:before="156" w:after="156"/>
              <w:ind w:left="400" w:hanging="400"/>
              <w:rPr>
                <w:sz w:val="22"/>
              </w:rPr>
            </w:pPr>
            <w:r>
              <w:t>69.34</w:t>
            </w:r>
          </w:p>
        </w:tc>
        <w:tc>
          <w:tcPr>
            <w:tcW w:w="2631" w:type="dxa"/>
          </w:tcPr>
          <w:p w14:paraId="53442F70" w14:textId="77777777" w:rsidR="00AA4835" w:rsidRDefault="00AA4835" w:rsidP="00AA4835">
            <w:pPr>
              <w:spacing w:before="156" w:after="156"/>
              <w:ind w:left="400" w:hanging="400"/>
              <w:rPr>
                <w:sz w:val="22"/>
              </w:rPr>
            </w:pPr>
            <w:r>
              <w:t>69.34</w:t>
            </w:r>
          </w:p>
        </w:tc>
      </w:tr>
      <w:tr w:rsidR="00AA4835" w14:paraId="24D7184E" w14:textId="77777777" w:rsidTr="00AA4835">
        <w:tc>
          <w:tcPr>
            <w:tcW w:w="1159" w:type="dxa"/>
            <w:vAlign w:val="center"/>
          </w:tcPr>
          <w:p w14:paraId="25773356" w14:textId="77777777" w:rsidR="00AA4835" w:rsidRDefault="00AA4835" w:rsidP="00AA4835">
            <w:pPr>
              <w:spacing w:before="156" w:after="156"/>
              <w:ind w:left="400" w:hanging="400"/>
            </w:pPr>
            <w:r>
              <w:rPr>
                <w:rFonts w:hint="eastAsia"/>
              </w:rPr>
              <w:t>徐双铅</w:t>
            </w:r>
          </w:p>
        </w:tc>
        <w:tc>
          <w:tcPr>
            <w:tcW w:w="3102" w:type="dxa"/>
          </w:tcPr>
          <w:p w14:paraId="68F920B6" w14:textId="77777777" w:rsidR="00AA4835" w:rsidRDefault="00AA4835" w:rsidP="00AA4835">
            <w:pPr>
              <w:spacing w:before="156" w:after="156"/>
              <w:ind w:left="440" w:hanging="440"/>
              <w:rPr>
                <w:sz w:val="22"/>
              </w:rPr>
            </w:pPr>
            <w:r>
              <w:rPr>
                <w:rFonts w:hint="eastAsia"/>
                <w:sz w:val="22"/>
              </w:rPr>
              <w:t>录音记录员</w:t>
            </w:r>
          </w:p>
        </w:tc>
        <w:tc>
          <w:tcPr>
            <w:tcW w:w="2131" w:type="dxa"/>
          </w:tcPr>
          <w:p w14:paraId="3868E858" w14:textId="77777777" w:rsidR="00AA4835" w:rsidRDefault="00AA4835" w:rsidP="00AA4835">
            <w:pPr>
              <w:spacing w:before="156" w:after="156"/>
              <w:ind w:left="400" w:hanging="400"/>
              <w:rPr>
                <w:sz w:val="22"/>
              </w:rPr>
            </w:pPr>
            <w:r>
              <w:t>69.34</w:t>
            </w:r>
          </w:p>
        </w:tc>
        <w:tc>
          <w:tcPr>
            <w:tcW w:w="2631" w:type="dxa"/>
          </w:tcPr>
          <w:p w14:paraId="2BA645F8" w14:textId="77777777" w:rsidR="00AA4835" w:rsidRDefault="00AA4835" w:rsidP="00AA4835">
            <w:pPr>
              <w:spacing w:before="156" w:after="156"/>
              <w:ind w:left="400" w:hanging="400"/>
              <w:rPr>
                <w:sz w:val="22"/>
              </w:rPr>
            </w:pPr>
            <w:r>
              <w:t>69.34</w:t>
            </w:r>
          </w:p>
        </w:tc>
      </w:tr>
      <w:tr w:rsidR="00AA4835" w14:paraId="6BD270D6" w14:textId="77777777" w:rsidTr="00AA4835">
        <w:tc>
          <w:tcPr>
            <w:tcW w:w="1159" w:type="dxa"/>
            <w:vAlign w:val="center"/>
          </w:tcPr>
          <w:p w14:paraId="6ACC40AD" w14:textId="77777777" w:rsidR="00AA4835" w:rsidRDefault="00AA4835" w:rsidP="00AA4835">
            <w:pPr>
              <w:spacing w:before="156" w:after="156"/>
              <w:ind w:left="400" w:hanging="400"/>
            </w:pPr>
            <w:r>
              <w:rPr>
                <w:rFonts w:hint="eastAsia"/>
              </w:rPr>
              <w:t>陈俊仁</w:t>
            </w:r>
          </w:p>
        </w:tc>
        <w:tc>
          <w:tcPr>
            <w:tcW w:w="3102" w:type="dxa"/>
          </w:tcPr>
          <w:p w14:paraId="38DA0C9B" w14:textId="77777777" w:rsidR="00AA4835" w:rsidRDefault="00AA4835" w:rsidP="00AA4835">
            <w:pPr>
              <w:spacing w:before="156" w:after="156"/>
              <w:ind w:left="440" w:hanging="440"/>
              <w:rPr>
                <w:sz w:val="22"/>
              </w:rPr>
            </w:pPr>
            <w:r>
              <w:rPr>
                <w:rFonts w:ascii="Times New Roman" w:hAnsi="Times New Roman" w:cs="Times New Roman" w:hint="eastAsia"/>
                <w:sz w:val="22"/>
                <w:szCs w:val="24"/>
              </w:rPr>
              <w:t>配置</w:t>
            </w:r>
            <w:r>
              <w:rPr>
                <w:rFonts w:ascii="Times New Roman" w:hAnsi="Times New Roman" w:cs="Times New Roman"/>
                <w:sz w:val="22"/>
                <w:szCs w:val="24"/>
              </w:rPr>
              <w:t>管理员</w:t>
            </w:r>
          </w:p>
        </w:tc>
        <w:tc>
          <w:tcPr>
            <w:tcW w:w="2131" w:type="dxa"/>
          </w:tcPr>
          <w:p w14:paraId="2022758B" w14:textId="77777777" w:rsidR="00AA4835" w:rsidRDefault="00AA4835" w:rsidP="00AA4835">
            <w:pPr>
              <w:spacing w:before="156" w:after="156"/>
              <w:ind w:left="400" w:hanging="400"/>
              <w:rPr>
                <w:sz w:val="22"/>
              </w:rPr>
            </w:pPr>
            <w:r>
              <w:t>69.34</w:t>
            </w:r>
          </w:p>
        </w:tc>
        <w:tc>
          <w:tcPr>
            <w:tcW w:w="2631" w:type="dxa"/>
          </w:tcPr>
          <w:p w14:paraId="65042A2A" w14:textId="77777777" w:rsidR="00AA4835" w:rsidRDefault="00AA4835" w:rsidP="00AA4835">
            <w:pPr>
              <w:spacing w:before="156" w:after="156"/>
              <w:ind w:left="400" w:hanging="400"/>
              <w:rPr>
                <w:sz w:val="22"/>
              </w:rPr>
            </w:pPr>
            <w:r>
              <w:t>69.34</w:t>
            </w:r>
          </w:p>
        </w:tc>
      </w:tr>
      <w:tr w:rsidR="00AA4835" w14:paraId="663A3548" w14:textId="77777777" w:rsidTr="00AA4835">
        <w:tc>
          <w:tcPr>
            <w:tcW w:w="1159" w:type="dxa"/>
            <w:vAlign w:val="center"/>
          </w:tcPr>
          <w:p w14:paraId="033FAAF2" w14:textId="77777777" w:rsidR="00AA4835" w:rsidRDefault="00AA4835" w:rsidP="00AA4835">
            <w:pPr>
              <w:spacing w:before="156" w:after="156"/>
              <w:ind w:left="400" w:hanging="400"/>
            </w:pPr>
            <w:r>
              <w:rPr>
                <w:rFonts w:hint="eastAsia"/>
              </w:rPr>
              <w:t>吕迪</w:t>
            </w:r>
          </w:p>
        </w:tc>
        <w:tc>
          <w:tcPr>
            <w:tcW w:w="3102" w:type="dxa"/>
          </w:tcPr>
          <w:p w14:paraId="3C8DBA4A" w14:textId="77777777" w:rsidR="00AA4835" w:rsidRDefault="00AA4835" w:rsidP="00AA4835">
            <w:pPr>
              <w:spacing w:before="156" w:after="156"/>
              <w:ind w:left="440" w:hanging="440"/>
              <w:rPr>
                <w:sz w:val="22"/>
              </w:rPr>
            </w:pP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131" w:type="dxa"/>
          </w:tcPr>
          <w:p w14:paraId="24308174" w14:textId="77777777" w:rsidR="00AA4835" w:rsidRDefault="00AA4835" w:rsidP="00AA4835">
            <w:pPr>
              <w:spacing w:before="156" w:after="156"/>
              <w:ind w:left="400" w:hanging="400"/>
              <w:rPr>
                <w:sz w:val="22"/>
              </w:rPr>
            </w:pPr>
            <w:r>
              <w:t>69.34</w:t>
            </w:r>
          </w:p>
        </w:tc>
        <w:tc>
          <w:tcPr>
            <w:tcW w:w="2631" w:type="dxa"/>
          </w:tcPr>
          <w:p w14:paraId="73E2FE14" w14:textId="77777777" w:rsidR="00AA4835" w:rsidRDefault="00AA4835" w:rsidP="00AA4835">
            <w:pPr>
              <w:spacing w:before="156" w:after="156"/>
              <w:ind w:left="400" w:hanging="400"/>
              <w:rPr>
                <w:sz w:val="22"/>
              </w:rPr>
            </w:pPr>
            <w:r>
              <w:t>69.34</w:t>
            </w:r>
          </w:p>
        </w:tc>
      </w:tr>
      <w:tr w:rsidR="00AA4835" w14:paraId="6C3AC8AC" w14:textId="77777777" w:rsidTr="00AA4835">
        <w:tc>
          <w:tcPr>
            <w:tcW w:w="1159" w:type="dxa"/>
            <w:vAlign w:val="center"/>
          </w:tcPr>
          <w:p w14:paraId="621AFA46" w14:textId="77777777" w:rsidR="00AA4835" w:rsidRDefault="00AA4835" w:rsidP="00AA4835">
            <w:pPr>
              <w:spacing w:before="156" w:after="156"/>
              <w:ind w:left="400" w:hanging="400"/>
            </w:pPr>
            <w:r>
              <w:rPr>
                <w:rFonts w:hint="eastAsia"/>
              </w:rPr>
              <w:t>陈苏民</w:t>
            </w:r>
          </w:p>
        </w:tc>
        <w:tc>
          <w:tcPr>
            <w:tcW w:w="3102" w:type="dxa"/>
          </w:tcPr>
          <w:p w14:paraId="40003795" w14:textId="77777777" w:rsidR="00AA4835" w:rsidRDefault="00AA4835" w:rsidP="00AA4835">
            <w:pPr>
              <w:spacing w:before="156" w:after="156"/>
              <w:ind w:left="440" w:hanging="440"/>
              <w:rPr>
                <w:sz w:val="22"/>
              </w:rPr>
            </w:pPr>
            <w:r>
              <w:rPr>
                <w:rFonts w:ascii="Times New Roman" w:hAnsi="Times New Roman" w:cs="Times New Roman" w:hint="eastAsia"/>
                <w:sz w:val="22"/>
                <w:szCs w:val="24"/>
              </w:rPr>
              <w:t>文件管理员</w:t>
            </w:r>
          </w:p>
        </w:tc>
        <w:tc>
          <w:tcPr>
            <w:tcW w:w="2131" w:type="dxa"/>
          </w:tcPr>
          <w:p w14:paraId="63611509" w14:textId="77777777" w:rsidR="00AA4835" w:rsidRDefault="00AA4835" w:rsidP="00AA4835">
            <w:pPr>
              <w:spacing w:before="156" w:after="156"/>
              <w:ind w:left="400" w:hanging="400"/>
              <w:rPr>
                <w:sz w:val="22"/>
              </w:rPr>
            </w:pPr>
            <w:r>
              <w:t>69.34</w:t>
            </w:r>
          </w:p>
        </w:tc>
        <w:tc>
          <w:tcPr>
            <w:tcW w:w="2631" w:type="dxa"/>
          </w:tcPr>
          <w:p w14:paraId="1E70E62B" w14:textId="77777777" w:rsidR="00AA4835" w:rsidRDefault="00AA4835" w:rsidP="00AA4835">
            <w:pPr>
              <w:spacing w:before="156" w:after="156"/>
              <w:ind w:left="400" w:hanging="400"/>
              <w:rPr>
                <w:sz w:val="22"/>
              </w:rPr>
            </w:pPr>
            <w:r>
              <w:t>69.34</w:t>
            </w:r>
          </w:p>
        </w:tc>
      </w:tr>
    </w:tbl>
    <w:p w14:paraId="26317283" w14:textId="77777777" w:rsidR="00AA4835" w:rsidRDefault="00AA4835" w:rsidP="00AA4835">
      <w:r>
        <w:rPr>
          <w:rFonts w:hint="eastAsia"/>
        </w:rPr>
        <w:t>201</w:t>
      </w:r>
      <w:ins w:id="2291" w:author="hyx" w:date="2018-11-02T10:16:00Z">
        <w:r>
          <w:t>7</w:t>
        </w:r>
      </w:ins>
      <w:del w:id="2292" w:author="hyx" w:date="2018-11-02T10:16:00Z">
        <w:r>
          <w:rPr>
            <w:rFonts w:hint="eastAsia"/>
          </w:rPr>
          <w:delText>8</w:delText>
        </w:r>
      </w:del>
      <w:r>
        <w:rPr>
          <w:rFonts w:hint="eastAsia"/>
        </w:rPr>
        <w:t>年</w:t>
      </w:r>
      <w:proofErr w:type="gramStart"/>
      <w:r>
        <w:rPr>
          <w:rFonts w:hint="eastAsia"/>
        </w:rPr>
        <w:t>以总体</w:t>
      </w:r>
      <w:proofErr w:type="gramEnd"/>
      <w:r>
        <w:rPr>
          <w:rFonts w:hint="eastAsia"/>
        </w:rPr>
        <w:t>平均人均工资为38.7元/小时</w:t>
      </w:r>
    </w:p>
    <w:p w14:paraId="5202C12A" w14:textId="77777777" w:rsidR="00AA4835" w:rsidRDefault="00AA4835" w:rsidP="00AA4835">
      <w:r>
        <w:rPr>
          <w:rFonts w:hint="eastAsia"/>
        </w:rPr>
        <w:t>按I</w:t>
      </w:r>
      <w:r>
        <w:t>T</w:t>
      </w:r>
      <w:r>
        <w:rPr>
          <w:rFonts w:hint="eastAsia"/>
        </w:rPr>
        <w:t>行业1</w:t>
      </w:r>
      <w:r>
        <w:t>.5</w:t>
      </w:r>
      <w:r>
        <w:rPr>
          <w:rFonts w:hint="eastAsia"/>
        </w:rPr>
        <w:t>的权重人均工资为</w:t>
      </w:r>
      <w:r>
        <w:t>58.05</w:t>
      </w:r>
      <w:r>
        <w:rPr>
          <w:rFonts w:hint="eastAsia"/>
        </w:rPr>
        <w:t>元/小时</w:t>
      </w:r>
    </w:p>
    <w:p w14:paraId="4EB93D3A" w14:textId="77777777" w:rsidR="00AA4835" w:rsidRDefault="00AA4835" w:rsidP="00AA4835">
      <w:r>
        <w:rPr>
          <w:rFonts w:hint="eastAsia"/>
        </w:rPr>
        <w:t>但就从I</w:t>
      </w:r>
      <w:r>
        <w:t>T</w:t>
      </w:r>
      <w:r>
        <w:rPr>
          <w:rFonts w:hint="eastAsia"/>
        </w:rPr>
        <w:t>行业年收入看人均工资为</w:t>
      </w:r>
      <w:r>
        <w:t>69.34</w:t>
      </w:r>
      <w:r>
        <w:rPr>
          <w:rFonts w:hint="eastAsia"/>
        </w:rPr>
        <w:t>元/小时</w:t>
      </w:r>
    </w:p>
    <w:p w14:paraId="336EB329" w14:textId="77777777" w:rsidR="00AA4835" w:rsidRDefault="00AA4835" w:rsidP="00AA4835"/>
    <w:p w14:paraId="38DC049C" w14:textId="77777777" w:rsidR="00AA4835" w:rsidRDefault="00AA4835" w:rsidP="00AA4835"/>
    <w:p w14:paraId="6BA9B0E8" w14:textId="77777777" w:rsidR="00AA4835" w:rsidRDefault="00AA4835" w:rsidP="00AA4835"/>
    <w:p w14:paraId="67F4A51F" w14:textId="77777777" w:rsidR="00AA4835" w:rsidRDefault="00AA4835" w:rsidP="00AA4835"/>
    <w:p w14:paraId="2F6F8562" w14:textId="77777777" w:rsidR="00AA4835" w:rsidRDefault="00AA4835" w:rsidP="00AA4835"/>
    <w:p w14:paraId="645CC263" w14:textId="77777777" w:rsidR="00AA4835" w:rsidRDefault="00AA4835" w:rsidP="00AA4835"/>
    <w:p w14:paraId="559A3C3C" w14:textId="77777777" w:rsidR="00AA4835" w:rsidRDefault="00AA4835" w:rsidP="00AA4835"/>
    <w:p w14:paraId="1905B5B2" w14:textId="77777777" w:rsidR="00AA4835" w:rsidRDefault="00AA4835" w:rsidP="00AA4835">
      <w:pPr>
        <w:pStyle w:val="a1"/>
      </w:pPr>
      <w:bookmarkStart w:id="2293" w:name="_Toc496991637"/>
      <w:bookmarkStart w:id="2294" w:name="_Toc530709156"/>
      <w:bookmarkStart w:id="2295" w:name="_Toc533946132"/>
      <w:r>
        <w:rPr>
          <w:rFonts w:hint="eastAsia"/>
        </w:rPr>
        <w:t>预算</w:t>
      </w:r>
      <w:bookmarkEnd w:id="2293"/>
      <w:bookmarkEnd w:id="2294"/>
      <w:bookmarkEnd w:id="2295"/>
    </w:p>
    <w:tbl>
      <w:tblPr>
        <w:tblW w:w="9826" w:type="dxa"/>
        <w:tblInd w:w="113" w:type="dxa"/>
        <w:tblLayout w:type="fixed"/>
        <w:tblLook w:val="04A0" w:firstRow="1" w:lastRow="0" w:firstColumn="1" w:lastColumn="0" w:noHBand="0" w:noVBand="1"/>
      </w:tblPr>
      <w:tblGrid>
        <w:gridCol w:w="2010"/>
        <w:gridCol w:w="1220"/>
        <w:gridCol w:w="1650"/>
        <w:gridCol w:w="1766"/>
        <w:gridCol w:w="3180"/>
      </w:tblGrid>
      <w:tr w:rsidR="00AA4835" w14:paraId="6FCF235B" w14:textId="77777777" w:rsidTr="00AA4835">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B1836B9" w14:textId="77777777" w:rsidR="00AA4835" w:rsidRDefault="00AA4835" w:rsidP="00AA4835">
            <w:pPr>
              <w:jc w:val="center"/>
              <w:rPr>
                <w:rFonts w:ascii="等线" w:eastAsia="等线" w:hAnsi="等线"/>
                <w:color w:val="000000"/>
                <w:sz w:val="22"/>
              </w:rPr>
            </w:pPr>
            <w:bookmarkStart w:id="2296"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AF80E81"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行列</w:t>
            </w:r>
          </w:p>
        </w:tc>
        <w:tc>
          <w:tcPr>
            <w:tcW w:w="3416" w:type="dxa"/>
            <w:gridSpan w:val="2"/>
            <w:tcBorders>
              <w:top w:val="single" w:sz="4" w:space="0" w:color="auto"/>
              <w:left w:val="nil"/>
              <w:bottom w:val="single" w:sz="4" w:space="0" w:color="auto"/>
              <w:right w:val="single" w:sz="4" w:space="0" w:color="auto"/>
            </w:tcBorders>
            <w:shd w:val="clear" w:color="auto" w:fill="FFFFFF" w:themeFill="background1"/>
            <w:noWrap/>
            <w:vAlign w:val="center"/>
          </w:tcPr>
          <w:p w14:paraId="595146A6"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E103BB4"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备注</w:t>
            </w:r>
          </w:p>
        </w:tc>
      </w:tr>
      <w:tr w:rsidR="00AA4835" w14:paraId="64B5EF20" w14:textId="77777777" w:rsidTr="00AA4835">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8C5862" w14:textId="77777777" w:rsidR="00AA4835" w:rsidRDefault="00AA4835" w:rsidP="00AA4835">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27B165" w14:textId="77777777" w:rsidR="00AA4835" w:rsidRDefault="00AA4835" w:rsidP="00AA4835">
            <w:pPr>
              <w:rPr>
                <w:rFonts w:ascii="等线" w:eastAsia="等线" w:hAnsi="等线"/>
                <w:color w:val="000000"/>
                <w:sz w:val="22"/>
              </w:rPr>
            </w:pPr>
          </w:p>
        </w:tc>
        <w:tc>
          <w:tcPr>
            <w:tcW w:w="1650" w:type="dxa"/>
            <w:tcBorders>
              <w:top w:val="nil"/>
              <w:left w:val="nil"/>
              <w:bottom w:val="single" w:sz="4" w:space="0" w:color="auto"/>
              <w:right w:val="single" w:sz="4" w:space="0" w:color="auto"/>
            </w:tcBorders>
            <w:shd w:val="clear" w:color="auto" w:fill="FFFFFF" w:themeFill="background1"/>
            <w:noWrap/>
            <w:vAlign w:val="center"/>
          </w:tcPr>
          <w:p w14:paraId="7CCD4B07" w14:textId="77777777" w:rsidR="00AA4835" w:rsidRDefault="00AA4835" w:rsidP="00AA4835">
            <w:pPr>
              <w:rPr>
                <w:rFonts w:ascii="等线" w:eastAsia="等线" w:hAnsi="等线"/>
                <w:color w:val="000000"/>
                <w:sz w:val="22"/>
              </w:rPr>
            </w:pPr>
            <w:r>
              <w:rPr>
                <w:rFonts w:ascii="等线" w:eastAsia="等线" w:hAnsi="等线" w:hint="eastAsia"/>
                <w:color w:val="000000"/>
                <w:sz w:val="22"/>
              </w:rPr>
              <w:t>月度计划</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6AC4357D" w14:textId="77777777" w:rsidR="00AA4835" w:rsidRDefault="00AA4835" w:rsidP="00AA4835">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44F69F" w14:textId="77777777" w:rsidR="00AA4835" w:rsidRDefault="00AA4835" w:rsidP="00AA4835">
            <w:pPr>
              <w:rPr>
                <w:rFonts w:ascii="等线" w:eastAsia="等线" w:hAnsi="等线"/>
                <w:color w:val="000000"/>
                <w:sz w:val="22"/>
              </w:rPr>
            </w:pPr>
          </w:p>
        </w:tc>
      </w:tr>
      <w:tr w:rsidR="00AA4835" w14:paraId="773C0FBD"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32A395C3" w14:textId="77777777" w:rsidR="00AA4835" w:rsidRDefault="00AA4835" w:rsidP="00AA4835">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48B52C56"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6972B88E"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711F0D34"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4F4A7A20"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r>
      <w:tr w:rsidR="00AA4835" w14:paraId="4216C3A6"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5634B800" w14:textId="77777777" w:rsidR="00AA4835" w:rsidRDefault="00AA4835" w:rsidP="00AA4835">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3F83B908"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3B5E4A5D"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2B579F30"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5B82C043" w14:textId="77777777" w:rsidR="00AA4835" w:rsidRDefault="00AA4835" w:rsidP="00AA4835">
            <w:pPr>
              <w:rPr>
                <w:rFonts w:ascii="等线" w:eastAsia="等线" w:hAnsi="等线"/>
                <w:color w:val="000000"/>
                <w:sz w:val="22"/>
              </w:rPr>
            </w:pPr>
            <w:r>
              <w:rPr>
                <w:rFonts w:ascii="等线" w:eastAsia="等线" w:hAnsi="等线" w:hint="eastAsia"/>
                <w:color w:val="000000"/>
                <w:sz w:val="22"/>
              </w:rPr>
              <w:t>学习工作使用</w:t>
            </w:r>
          </w:p>
        </w:tc>
      </w:tr>
      <w:tr w:rsidR="00AA4835" w14:paraId="6AAC01E3"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7E5C9410" w14:textId="77777777" w:rsidR="00AA4835" w:rsidRDefault="00AA4835" w:rsidP="00AA4835">
            <w:pPr>
              <w:rPr>
                <w:rFonts w:ascii="等线" w:eastAsia="等线" w:hAnsi="等线"/>
                <w:color w:val="000000"/>
                <w:sz w:val="22"/>
              </w:rPr>
            </w:pPr>
            <w:r>
              <w:rPr>
                <w:rFonts w:ascii="等线" w:eastAsia="等线" w:hAnsi="等线" w:hint="eastAsia"/>
                <w:color w:val="000000"/>
                <w:sz w:val="22"/>
              </w:rPr>
              <w:t>（2）UML建模工具</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40A92512"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33FFF5BD"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7D831119"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2833EA30" w14:textId="77777777" w:rsidR="00AA4835" w:rsidRDefault="00AA4835" w:rsidP="00AA4835">
            <w:pPr>
              <w:rPr>
                <w:rFonts w:ascii="等线" w:eastAsia="等线" w:hAnsi="等线"/>
                <w:color w:val="000000"/>
                <w:sz w:val="22"/>
              </w:rPr>
            </w:pPr>
            <w:r>
              <w:rPr>
                <w:rFonts w:ascii="等线" w:eastAsia="等线" w:hAnsi="等线" w:hint="eastAsia"/>
                <w:color w:val="000000"/>
                <w:sz w:val="22"/>
              </w:rPr>
              <w:t>学习工作使用</w:t>
            </w:r>
          </w:p>
        </w:tc>
      </w:tr>
      <w:tr w:rsidR="00AA4835" w14:paraId="46FAECDA"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63D1421F" w14:textId="77777777" w:rsidR="00AA4835" w:rsidRDefault="00AA4835" w:rsidP="00AA4835">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auto" w:fill="FFFFFF" w:themeFill="background1"/>
            <w:noWrap/>
            <w:vAlign w:val="center"/>
          </w:tcPr>
          <w:p w14:paraId="6DE2853D"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261E572B"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7502D693"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08EEA9F6" w14:textId="77777777" w:rsidR="00AA4835" w:rsidRDefault="00AA4835" w:rsidP="00AA4835">
            <w:pPr>
              <w:rPr>
                <w:rFonts w:ascii="等线" w:eastAsia="等线" w:hAnsi="等线"/>
                <w:color w:val="000000"/>
                <w:sz w:val="22"/>
              </w:rPr>
            </w:pPr>
            <w:r>
              <w:rPr>
                <w:rFonts w:ascii="等线" w:eastAsia="等线" w:hAnsi="等线" w:hint="eastAsia"/>
                <w:color w:val="000000"/>
                <w:sz w:val="22"/>
              </w:rPr>
              <w:t>学习工作使用</w:t>
            </w:r>
          </w:p>
        </w:tc>
      </w:tr>
      <w:tr w:rsidR="00AA4835" w14:paraId="299557AD"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235D40A9" w14:textId="77777777" w:rsidR="00AA4835" w:rsidRDefault="00AA4835" w:rsidP="00AA4835">
            <w:pPr>
              <w:rPr>
                <w:rFonts w:ascii="等线" w:eastAsia="等线" w:hAnsi="等线"/>
                <w:color w:val="000000"/>
                <w:sz w:val="22"/>
              </w:rPr>
            </w:pPr>
            <w:r>
              <w:rPr>
                <w:rFonts w:ascii="等线" w:eastAsia="等线" w:hAnsi="等线" w:hint="eastAsia"/>
                <w:color w:val="000000"/>
                <w:sz w:val="22"/>
              </w:rPr>
              <w:t>（4）Office</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4B866896"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7E67307C"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57BBF7C3"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611CD146" w14:textId="77777777" w:rsidR="00AA4835" w:rsidRDefault="00AA4835" w:rsidP="00AA4835">
            <w:pPr>
              <w:rPr>
                <w:rFonts w:ascii="等线" w:eastAsia="等线" w:hAnsi="等线"/>
                <w:color w:val="000000"/>
                <w:sz w:val="22"/>
              </w:rPr>
            </w:pPr>
            <w:r>
              <w:rPr>
                <w:rFonts w:ascii="等线" w:eastAsia="等线" w:hAnsi="等线" w:hint="eastAsia"/>
                <w:color w:val="000000"/>
                <w:sz w:val="22"/>
              </w:rPr>
              <w:t>学习工作使用</w:t>
            </w:r>
          </w:p>
        </w:tc>
      </w:tr>
      <w:tr w:rsidR="00AA4835" w14:paraId="7CB62B0F"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61515B3E" w14:textId="77777777" w:rsidR="00AA4835" w:rsidRDefault="00AA4835" w:rsidP="00AA4835">
            <w:pPr>
              <w:rPr>
                <w:rFonts w:ascii="等线" w:eastAsia="等线" w:hAnsi="等线"/>
                <w:color w:val="000000"/>
                <w:sz w:val="22"/>
              </w:rPr>
            </w:pPr>
            <w:r>
              <w:rPr>
                <w:rFonts w:ascii="等线" w:eastAsia="等线" w:hAnsi="等线" w:hint="eastAsia"/>
                <w:color w:val="000000"/>
                <w:sz w:val="22"/>
              </w:rPr>
              <w:t>（5）</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auto" w:fill="FFFFFF" w:themeFill="background1"/>
            <w:noWrap/>
            <w:vAlign w:val="center"/>
          </w:tcPr>
          <w:p w14:paraId="092639BC"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1</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1A819D78"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7982B299"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260A85A7" w14:textId="77777777" w:rsidR="00AA4835" w:rsidRDefault="00AA4835" w:rsidP="00AA4835">
            <w:pPr>
              <w:rPr>
                <w:rFonts w:ascii="等线" w:eastAsia="等线" w:hAnsi="等线"/>
                <w:color w:val="000000"/>
                <w:sz w:val="22"/>
              </w:rPr>
            </w:pPr>
            <w:r>
              <w:rPr>
                <w:rFonts w:ascii="等线" w:eastAsia="等线" w:hAnsi="等线" w:hint="eastAsia"/>
                <w:color w:val="000000"/>
                <w:sz w:val="22"/>
              </w:rPr>
              <w:t>学习工作使用</w:t>
            </w:r>
          </w:p>
        </w:tc>
      </w:tr>
      <w:tr w:rsidR="00AA4835" w14:paraId="5CB540DC"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739EE505" w14:textId="77777777" w:rsidR="00AA4835" w:rsidRDefault="00AA4835" w:rsidP="00AA4835">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31C4D359"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2</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66ECD1C6"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26388DF8"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62AB324B"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r>
      <w:tr w:rsidR="00AA4835" w14:paraId="659802EE"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30861B0E" w14:textId="77777777" w:rsidR="00AA4835" w:rsidRDefault="00AA4835" w:rsidP="00AA4835">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23C8A77A"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2</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63CDC06B"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675BC58D" w14:textId="77777777" w:rsidR="00AA4835" w:rsidRDefault="00AA4835" w:rsidP="00AA4835">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46B695A7" w14:textId="77777777" w:rsidR="00AA4835" w:rsidRDefault="00AA4835" w:rsidP="00AA4835">
            <w:pPr>
              <w:rPr>
                <w:rFonts w:ascii="等线" w:eastAsia="等线" w:hAnsi="等线"/>
                <w:color w:val="000000"/>
                <w:sz w:val="22"/>
              </w:rPr>
            </w:pPr>
            <w:r>
              <w:rPr>
                <w:rFonts w:ascii="等线" w:eastAsia="等线" w:hAnsi="等线" w:hint="eastAsia"/>
                <w:color w:val="000000"/>
                <w:sz w:val="22"/>
              </w:rPr>
              <w:t>由学校分配</w:t>
            </w:r>
          </w:p>
        </w:tc>
      </w:tr>
      <w:tr w:rsidR="00AA4835" w14:paraId="1BF910E1"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13B54772" w14:textId="77777777" w:rsidR="00AA4835" w:rsidRDefault="00AA4835" w:rsidP="00AA4835">
            <w:pPr>
              <w:rPr>
                <w:rFonts w:ascii="等线" w:eastAsia="等线" w:hAnsi="等线"/>
                <w:color w:val="000000"/>
                <w:sz w:val="22"/>
              </w:rPr>
            </w:pPr>
            <w:r>
              <w:rPr>
                <w:rFonts w:ascii="等线" w:eastAsia="等线" w:hAnsi="等线" w:hint="eastAsia"/>
                <w:color w:val="000000"/>
                <w:sz w:val="22"/>
              </w:rPr>
              <w:t>（2）APP应用市场上架</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2C8291DE"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2</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2822C6FE"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5938D3D7" w14:textId="77777777" w:rsidR="00AA4835" w:rsidRDefault="00AA4835" w:rsidP="00AA4835">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7423C993" w14:textId="77777777" w:rsidR="00AA4835" w:rsidRDefault="00AA4835" w:rsidP="00AA4835">
            <w:pPr>
              <w:rPr>
                <w:rFonts w:ascii="等线" w:eastAsia="等线" w:hAnsi="等线"/>
                <w:color w:val="000000" w:themeColor="text1"/>
                <w:sz w:val="22"/>
              </w:rPr>
            </w:pPr>
            <w:r>
              <w:rPr>
                <w:rFonts w:ascii="等线" w:eastAsia="等线" w:hAnsi="等线" w:hint="eastAsia"/>
                <w:color w:val="000000"/>
                <w:sz w:val="22"/>
              </w:rPr>
              <w:t>一般的手机应用市场不会收取费用</w:t>
            </w:r>
          </w:p>
        </w:tc>
      </w:tr>
      <w:tr w:rsidR="00AA4835" w14:paraId="3988FC30"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3D09409C" w14:textId="77777777" w:rsidR="00AA4835" w:rsidRDefault="00AA4835" w:rsidP="00AA4835">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27007558"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3</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57A26E2F"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0D69EA47"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334D5A2B"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r>
      <w:tr w:rsidR="00AA4835" w14:paraId="2210E625" w14:textId="77777777" w:rsidTr="00AA4835">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573F8BBD" w14:textId="77777777" w:rsidR="00AA4835" w:rsidRDefault="00AA4835" w:rsidP="00AA4835">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3BE0A462"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3</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340F0B75" w14:textId="77777777" w:rsidR="00AA4835" w:rsidRDefault="00AA4835" w:rsidP="00AA4835">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100</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403768C3" w14:textId="77777777" w:rsidR="00AA4835" w:rsidRDefault="00AA4835" w:rsidP="00AA4835">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1200</w:t>
            </w:r>
          </w:p>
        </w:tc>
        <w:tc>
          <w:tcPr>
            <w:tcW w:w="3180" w:type="dxa"/>
            <w:tcBorders>
              <w:top w:val="nil"/>
              <w:left w:val="nil"/>
              <w:bottom w:val="single" w:sz="4" w:space="0" w:color="auto"/>
              <w:right w:val="single" w:sz="4" w:space="0" w:color="auto"/>
            </w:tcBorders>
            <w:shd w:val="clear" w:color="auto" w:fill="FFFFFF" w:themeFill="background1"/>
            <w:vAlign w:val="center"/>
          </w:tcPr>
          <w:p w14:paraId="28BAD1D7" w14:textId="77777777" w:rsidR="00AA4835" w:rsidRDefault="00AA4835" w:rsidP="00AA4835">
            <w:pPr>
              <w:rPr>
                <w:rFonts w:ascii="等线" w:eastAsia="等线" w:hAnsi="等线"/>
                <w:color w:val="000000"/>
                <w:sz w:val="22"/>
              </w:rPr>
            </w:pPr>
            <w:r>
              <w:rPr>
                <w:rFonts w:ascii="等线" w:eastAsia="等线" w:hAnsi="等线" w:hint="eastAsia"/>
                <w:color w:val="000000"/>
                <w:sz w:val="22"/>
              </w:rPr>
              <w:t>由学校提供</w:t>
            </w:r>
          </w:p>
        </w:tc>
      </w:tr>
      <w:tr w:rsidR="00AA4835" w14:paraId="6B6804EB"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7D59E664" w14:textId="77777777" w:rsidR="00AA4835" w:rsidRDefault="00AA4835" w:rsidP="00AA4835">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7CE87912"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3</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7D79935C"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3C1718F3"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5D24E4BD" w14:textId="77777777" w:rsidR="00AA4835" w:rsidRDefault="00AA4835" w:rsidP="00AA4835">
            <w:pPr>
              <w:rPr>
                <w:rFonts w:ascii="等线" w:eastAsia="等线" w:hAnsi="等线"/>
                <w:color w:val="000000"/>
                <w:sz w:val="22"/>
              </w:rPr>
            </w:pPr>
            <w:r>
              <w:rPr>
                <w:rFonts w:ascii="等线" w:eastAsia="等线" w:hAnsi="等线" w:hint="eastAsia"/>
                <w:color w:val="000000"/>
                <w:sz w:val="22"/>
              </w:rPr>
              <w:t>内网运行无宽带费用</w:t>
            </w:r>
          </w:p>
        </w:tc>
      </w:tr>
      <w:tr w:rsidR="00AA4835" w14:paraId="504C3560" w14:textId="77777777" w:rsidTr="00AA4835">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1091988B" w14:textId="77777777" w:rsidR="00AA4835" w:rsidRDefault="00AA4835" w:rsidP="00AA4835">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3C95D900"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3</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5BB299EF" w14:textId="77777777" w:rsidR="00AA4835" w:rsidRDefault="00AA4835" w:rsidP="00AA4835">
            <w:pPr>
              <w:jc w:val="right"/>
              <w:rPr>
                <w:rFonts w:ascii="等线" w:eastAsia="等线" w:hAnsi="等线"/>
                <w:color w:val="000000"/>
                <w:sz w:val="22"/>
              </w:rPr>
            </w:pPr>
            <w:r>
              <w:rPr>
                <w:rFonts w:ascii="等线" w:eastAsia="等线" w:hAnsi="等线" w:hint="eastAsia"/>
                <w:color w:val="000000"/>
                <w:kern w:val="2"/>
                <w:sz w:val="22"/>
              </w:rPr>
              <w:t>-</w:t>
            </w:r>
            <w:ins w:id="2297" w:author="hyx" w:date="2018-11-11T12:59:00Z">
              <w:r>
                <w:rPr>
                  <w:rFonts w:ascii="等线" w:eastAsia="等线" w:hAnsi="等线"/>
                  <w:color w:val="000000"/>
                  <w:kern w:val="2"/>
                  <w:sz w:val="22"/>
                </w:rPr>
                <w:t>10401</w:t>
              </w:r>
            </w:ins>
            <w:del w:id="2298" w:author="hyx" w:date="2018-11-11T12:59:00Z">
              <w:r>
                <w:rPr>
                  <w:rFonts w:ascii="等线" w:eastAsia="等线" w:hAnsi="等线" w:hint="eastAsia"/>
                  <w:color w:val="000000"/>
                  <w:kern w:val="2"/>
                  <w:sz w:val="22"/>
                </w:rPr>
                <w:delText>14561.4</w:delText>
              </w:r>
            </w:del>
          </w:p>
        </w:tc>
        <w:tc>
          <w:tcPr>
            <w:tcW w:w="1766" w:type="dxa"/>
            <w:tcBorders>
              <w:top w:val="nil"/>
              <w:left w:val="nil"/>
              <w:bottom w:val="single" w:sz="4" w:space="0" w:color="auto"/>
              <w:right w:val="single" w:sz="4" w:space="0" w:color="auto"/>
            </w:tcBorders>
            <w:shd w:val="clear" w:color="auto" w:fill="FFFFFF" w:themeFill="background1"/>
            <w:noWrap/>
            <w:vAlign w:val="center"/>
          </w:tcPr>
          <w:p w14:paraId="6DC843DB" w14:textId="77777777" w:rsidR="00AA4835" w:rsidRDefault="00AA4835" w:rsidP="00AA4835">
            <w:pPr>
              <w:jc w:val="right"/>
              <w:rPr>
                <w:rFonts w:ascii="等线" w:eastAsia="等线" w:hAnsi="等线"/>
                <w:color w:val="000000"/>
                <w:sz w:val="22"/>
              </w:rPr>
            </w:pPr>
            <w:r>
              <w:rPr>
                <w:rFonts w:ascii="等线" w:eastAsia="等线" w:hAnsi="等线" w:hint="eastAsia"/>
                <w:color w:val="000000"/>
                <w:kern w:val="2"/>
                <w:sz w:val="22"/>
              </w:rPr>
              <w:t>-</w:t>
            </w:r>
            <w:ins w:id="2299" w:author="hyx" w:date="2018-11-11T12:59:00Z">
              <w:r>
                <w:rPr>
                  <w:rFonts w:ascii="等线" w:eastAsia="等线" w:hAnsi="等线"/>
                  <w:color w:val="000000"/>
                  <w:kern w:val="2"/>
                  <w:sz w:val="22"/>
                </w:rPr>
                <w:t>41604</w:t>
              </w:r>
            </w:ins>
            <w:del w:id="2300" w:author="hyx" w:date="2018-11-11T12:59:00Z">
              <w:r>
                <w:rPr>
                  <w:rFonts w:ascii="等线" w:eastAsia="等线" w:hAnsi="等线" w:hint="eastAsia"/>
                  <w:color w:val="000000"/>
                  <w:kern w:val="2"/>
                  <w:sz w:val="22"/>
                </w:rPr>
                <w:delText>174736.8</w:delText>
              </w:r>
            </w:del>
          </w:p>
        </w:tc>
        <w:tc>
          <w:tcPr>
            <w:tcW w:w="3180" w:type="dxa"/>
            <w:tcBorders>
              <w:top w:val="nil"/>
              <w:left w:val="nil"/>
              <w:bottom w:val="single" w:sz="4" w:space="0" w:color="auto"/>
              <w:right w:val="single" w:sz="4" w:space="0" w:color="auto"/>
            </w:tcBorders>
            <w:shd w:val="clear" w:color="auto" w:fill="FFFFFF" w:themeFill="background1"/>
            <w:vAlign w:val="center"/>
          </w:tcPr>
          <w:p w14:paraId="36E02730" w14:textId="77777777" w:rsidR="00AA4835" w:rsidRDefault="00AA4835" w:rsidP="00AA4835">
            <w:pPr>
              <w:rPr>
                <w:rFonts w:ascii="等线" w:eastAsia="等线" w:hAnsi="等线"/>
                <w:color w:val="000000"/>
                <w:sz w:val="22"/>
              </w:rPr>
            </w:pPr>
            <w:r>
              <w:rPr>
                <w:rFonts w:hint="eastAsia"/>
                <w:kern w:val="2"/>
              </w:rPr>
              <w:t>根据201</w:t>
            </w:r>
            <w:ins w:id="2301" w:author="hyx" w:date="2018-11-02T10:16:00Z">
              <w:r>
                <w:rPr>
                  <w:kern w:val="2"/>
                </w:rPr>
                <w:t>7</w:t>
              </w:r>
            </w:ins>
            <w:del w:id="2302" w:author="hyx" w:date="2018-11-02T10:16:00Z">
              <w:r>
                <w:rPr>
                  <w:kern w:val="2"/>
                </w:rPr>
                <w:delText>8</w:delText>
              </w:r>
            </w:del>
            <w:r>
              <w:rPr>
                <w:rFonts w:hint="eastAsia"/>
                <w:kern w:val="2"/>
              </w:rPr>
              <w:t>最新劳动人员平均工资为69.34元/小时，每月的平均工作日共计约</w:t>
            </w:r>
            <w:ins w:id="2303" w:author="hyx" w:date="2018-11-11T12:59:00Z">
              <w:r>
                <w:rPr>
                  <w:kern w:val="2"/>
                </w:rPr>
                <w:t>30</w:t>
              </w:r>
            </w:ins>
            <w:del w:id="2304" w:author="hyx" w:date="2018-11-11T12:59:00Z">
              <w:r>
                <w:rPr>
                  <w:rFonts w:hint="eastAsia"/>
                  <w:kern w:val="2"/>
                </w:rPr>
                <w:delText>21</w:delText>
              </w:r>
            </w:del>
            <w:r>
              <w:rPr>
                <w:rFonts w:hint="eastAsia"/>
                <w:kern w:val="2"/>
              </w:rPr>
              <w:t>天。因为是课程项目故人力支出不计入总支出。</w:t>
            </w:r>
          </w:p>
        </w:tc>
      </w:tr>
      <w:tr w:rsidR="00AA4835" w14:paraId="71480353"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16A89505" w14:textId="77777777" w:rsidR="00AA4835" w:rsidRDefault="00AA4835" w:rsidP="00AA4835">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5C699EEE"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4</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5B03008D"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1D39173D"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323D35DC"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r>
      <w:tr w:rsidR="00AA4835" w14:paraId="6703FDAC" w14:textId="77777777" w:rsidTr="00AA48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tcPr>
          <w:p w14:paraId="72B46F26" w14:textId="77777777" w:rsidR="00AA4835" w:rsidRDefault="00AA4835" w:rsidP="00AA4835">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auto" w:fill="FFFFFF" w:themeFill="background1"/>
            <w:noWrap/>
            <w:vAlign w:val="center"/>
          </w:tcPr>
          <w:p w14:paraId="0F190982" w14:textId="77777777" w:rsidR="00AA4835" w:rsidRDefault="00AA4835" w:rsidP="00AA4835">
            <w:pPr>
              <w:jc w:val="center"/>
              <w:rPr>
                <w:rFonts w:ascii="等线" w:eastAsia="等线" w:hAnsi="等线"/>
                <w:color w:val="000000"/>
                <w:sz w:val="22"/>
              </w:rPr>
            </w:pPr>
            <w:r>
              <w:rPr>
                <w:rFonts w:ascii="等线" w:eastAsia="等线" w:hAnsi="等线" w:hint="eastAsia"/>
                <w:color w:val="000000"/>
                <w:sz w:val="22"/>
              </w:rPr>
              <w:t>5</w:t>
            </w:r>
          </w:p>
        </w:tc>
        <w:tc>
          <w:tcPr>
            <w:tcW w:w="1650" w:type="dxa"/>
            <w:tcBorders>
              <w:top w:val="nil"/>
              <w:left w:val="nil"/>
              <w:bottom w:val="single" w:sz="4" w:space="0" w:color="auto"/>
              <w:right w:val="single" w:sz="4" w:space="0" w:color="auto"/>
            </w:tcBorders>
            <w:shd w:val="clear" w:color="auto" w:fill="FFFFFF" w:themeFill="background1"/>
            <w:noWrap/>
            <w:vAlign w:val="center"/>
          </w:tcPr>
          <w:p w14:paraId="4E8E67B7"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1766" w:type="dxa"/>
            <w:tcBorders>
              <w:top w:val="nil"/>
              <w:left w:val="nil"/>
              <w:bottom w:val="single" w:sz="4" w:space="0" w:color="auto"/>
              <w:right w:val="single" w:sz="4" w:space="0" w:color="auto"/>
            </w:tcBorders>
            <w:shd w:val="clear" w:color="auto" w:fill="FFFFFF" w:themeFill="background1"/>
            <w:noWrap/>
            <w:vAlign w:val="center"/>
          </w:tcPr>
          <w:p w14:paraId="482DA6C1"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tcPr>
          <w:p w14:paraId="1A631AB3" w14:textId="77777777" w:rsidR="00AA4835" w:rsidRDefault="00AA4835" w:rsidP="00AA4835">
            <w:pPr>
              <w:rPr>
                <w:rFonts w:ascii="等线" w:eastAsia="等线" w:hAnsi="等线"/>
                <w:color w:val="000000"/>
                <w:sz w:val="22"/>
              </w:rPr>
            </w:pPr>
            <w:r>
              <w:rPr>
                <w:rFonts w:ascii="等线" w:eastAsia="等线" w:hAnsi="等线" w:hint="eastAsia"/>
                <w:color w:val="000000"/>
                <w:sz w:val="22"/>
              </w:rPr>
              <w:t>/</w:t>
            </w:r>
          </w:p>
        </w:tc>
      </w:tr>
      <w:tr w:rsidR="00AA4835" w14:paraId="4CA3719D" w14:textId="77777777" w:rsidTr="00AA4835">
        <w:trPr>
          <w:trHeight w:val="280"/>
        </w:trPr>
        <w:tc>
          <w:tcPr>
            <w:tcW w:w="9826" w:type="dxa"/>
            <w:gridSpan w:val="5"/>
            <w:tcBorders>
              <w:top w:val="nil"/>
              <w:left w:val="single" w:sz="4" w:space="0" w:color="auto"/>
              <w:bottom w:val="single" w:sz="4" w:space="0" w:color="auto"/>
              <w:right w:val="single" w:sz="4" w:space="0" w:color="auto"/>
            </w:tcBorders>
            <w:shd w:val="clear" w:color="auto" w:fill="FFFFFF" w:themeFill="background1"/>
            <w:noWrap/>
            <w:vAlign w:val="center"/>
          </w:tcPr>
          <w:p w14:paraId="1F27959D" w14:textId="77777777" w:rsidR="00AA4835" w:rsidRDefault="00AA4835" w:rsidP="00AA4835">
            <w:pPr>
              <w:rPr>
                <w:rFonts w:ascii="等线" w:eastAsia="等线" w:hAnsi="等线"/>
                <w:color w:val="000000"/>
                <w:sz w:val="22"/>
              </w:rPr>
            </w:pPr>
            <w:r>
              <w:rPr>
                <w:rFonts w:ascii="等线" w:eastAsia="等线" w:hAnsi="等线" w:hint="eastAsia"/>
                <w:color w:val="000000"/>
                <w:sz w:val="22"/>
              </w:rPr>
              <w:t>财务负责人：陈俊仁</w:t>
            </w:r>
          </w:p>
        </w:tc>
      </w:tr>
      <w:bookmarkEnd w:id="2296"/>
    </w:tbl>
    <w:p w14:paraId="2AB130ED" w14:textId="77777777" w:rsidR="00F978EB" w:rsidRPr="00E852C3" w:rsidRDefault="00F978EB" w:rsidP="00F978EB"/>
    <w:p w14:paraId="10176F18" w14:textId="77777777" w:rsidR="00AA4835" w:rsidRDefault="00AA4835" w:rsidP="00AA4835">
      <w:pPr>
        <w:pStyle w:val="a"/>
      </w:pPr>
      <w:bookmarkStart w:id="2305" w:name="_Toc530709157"/>
      <w:bookmarkStart w:id="2306" w:name="_Toc533946133"/>
      <w:r>
        <w:rPr>
          <w:rFonts w:hint="eastAsia"/>
        </w:rPr>
        <w:t>采购</w:t>
      </w:r>
      <w:r>
        <w:t>管理计划</w:t>
      </w:r>
      <w:bookmarkEnd w:id="2305"/>
      <w:bookmarkEnd w:id="2306"/>
    </w:p>
    <w:p w14:paraId="6E0DAF9A" w14:textId="49BF78DC" w:rsidR="00AA4835" w:rsidRDefault="00F25C31" w:rsidP="00F25C31">
      <w:pPr>
        <w:pStyle w:val="a0"/>
        <w:numPr>
          <w:ilvl w:val="0"/>
          <w:numId w:val="0"/>
        </w:numPr>
      </w:pPr>
      <w:bookmarkStart w:id="2307" w:name="_Toc496991943"/>
      <w:bookmarkStart w:id="2308" w:name="_Toc530709158"/>
      <w:bookmarkStart w:id="2309" w:name="_Toc533946134"/>
      <w:r>
        <w:rPr>
          <w:rFonts w:hint="eastAsia"/>
        </w:rPr>
        <w:t>10.1</w:t>
      </w:r>
      <w:r>
        <w:rPr>
          <w:rFonts w:hint="eastAsia"/>
        </w:rPr>
        <w:t>采购内容</w:t>
      </w:r>
      <w:bookmarkEnd w:id="2307"/>
      <w:bookmarkEnd w:id="2308"/>
      <w:bookmarkEnd w:id="2309"/>
    </w:p>
    <w:tbl>
      <w:tblPr>
        <w:tblW w:w="7967" w:type="dxa"/>
        <w:tblInd w:w="113" w:type="dxa"/>
        <w:tblLayout w:type="fixed"/>
        <w:tblLook w:val="04A0" w:firstRow="1" w:lastRow="0" w:firstColumn="1" w:lastColumn="0" w:noHBand="0" w:noVBand="1"/>
      </w:tblPr>
      <w:tblGrid>
        <w:gridCol w:w="2150"/>
        <w:gridCol w:w="1451"/>
        <w:gridCol w:w="1186"/>
        <w:gridCol w:w="3180"/>
      </w:tblGrid>
      <w:tr w:rsidR="00AA4835" w14:paraId="3D9F0C38" w14:textId="77777777" w:rsidTr="00AA4835">
        <w:trPr>
          <w:trHeight w:val="280"/>
          <w:ins w:id="2310" w:author="hyx" w:date="2018-11-11T13:00:00Z"/>
        </w:trPr>
        <w:tc>
          <w:tcPr>
            <w:tcW w:w="215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E169684" w14:textId="77777777" w:rsidR="00AA4835" w:rsidRDefault="00AA4835" w:rsidP="00AA4835">
            <w:pPr>
              <w:jc w:val="center"/>
              <w:rPr>
                <w:ins w:id="2311" w:author="hyx" w:date="2018-11-11T13:00:00Z"/>
                <w:rFonts w:ascii="等线" w:eastAsia="等线" w:hAnsi="等线"/>
                <w:b/>
                <w:color w:val="000000"/>
                <w:sz w:val="22"/>
              </w:rPr>
            </w:pPr>
            <w:ins w:id="2312" w:author="hyx" w:date="2018-11-11T13:00:00Z">
              <w:r>
                <w:rPr>
                  <w:rFonts w:ascii="等线" w:eastAsia="等线" w:hAnsi="等线" w:hint="eastAsia"/>
                  <w:b/>
                  <w:color w:val="000000"/>
                  <w:sz w:val="22"/>
                </w:rPr>
                <w:t>采购内容</w:t>
              </w:r>
            </w:ins>
          </w:p>
        </w:tc>
        <w:tc>
          <w:tcPr>
            <w:tcW w:w="2637" w:type="dxa"/>
            <w:gridSpan w:val="2"/>
            <w:tcBorders>
              <w:top w:val="single" w:sz="4" w:space="0" w:color="auto"/>
              <w:left w:val="nil"/>
              <w:bottom w:val="single" w:sz="4" w:space="0" w:color="auto"/>
              <w:right w:val="single" w:sz="4" w:space="0" w:color="auto"/>
            </w:tcBorders>
            <w:shd w:val="clear" w:color="auto" w:fill="FFFFFF" w:themeFill="background1"/>
            <w:noWrap/>
            <w:vAlign w:val="center"/>
          </w:tcPr>
          <w:p w14:paraId="63990B43" w14:textId="77777777" w:rsidR="00AA4835" w:rsidRDefault="00AA4835" w:rsidP="00AA4835">
            <w:pPr>
              <w:jc w:val="center"/>
              <w:rPr>
                <w:ins w:id="2313" w:author="hyx" w:date="2018-11-11T13:00:00Z"/>
                <w:rFonts w:ascii="等线" w:eastAsia="等线" w:hAnsi="等线"/>
                <w:b/>
                <w:color w:val="000000"/>
                <w:sz w:val="22"/>
              </w:rPr>
            </w:pPr>
            <w:r>
              <w:rPr>
                <w:rFonts w:ascii="等线" w:eastAsia="等线" w:hAnsi="等线" w:hint="eastAsia"/>
                <w:b/>
                <w:color w:val="000000"/>
                <w:sz w:val="22"/>
              </w:rPr>
              <w:t>采购数量</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151E3DB" w14:textId="77777777" w:rsidR="00AA4835" w:rsidRDefault="00AA4835" w:rsidP="00AA4835">
            <w:pPr>
              <w:jc w:val="center"/>
              <w:rPr>
                <w:ins w:id="2314" w:author="hyx" w:date="2018-11-11T13:00:00Z"/>
                <w:rFonts w:ascii="等线" w:eastAsia="等线" w:hAnsi="等线"/>
                <w:b/>
                <w:color w:val="000000"/>
                <w:sz w:val="22"/>
              </w:rPr>
            </w:pPr>
            <w:ins w:id="2315" w:author="hyx" w:date="2018-11-11T13:00:00Z">
              <w:r>
                <w:rPr>
                  <w:rFonts w:ascii="等线" w:eastAsia="等线" w:hAnsi="等线" w:hint="eastAsia"/>
                  <w:b/>
                  <w:color w:val="000000"/>
                  <w:sz w:val="22"/>
                </w:rPr>
                <w:t>备注</w:t>
              </w:r>
            </w:ins>
          </w:p>
        </w:tc>
      </w:tr>
      <w:tr w:rsidR="00AA4835" w14:paraId="50A44827" w14:textId="77777777" w:rsidTr="00AA4835">
        <w:trPr>
          <w:trHeight w:val="280"/>
          <w:ins w:id="2316" w:author="hyx" w:date="2018-11-11T13:00:00Z"/>
        </w:trPr>
        <w:tc>
          <w:tcPr>
            <w:tcW w:w="215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A49B03" w14:textId="77777777" w:rsidR="00AA4835" w:rsidRDefault="00AA4835" w:rsidP="00AA4835">
            <w:pPr>
              <w:rPr>
                <w:ins w:id="2317" w:author="hyx" w:date="2018-11-11T13:00:00Z"/>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auto" w:fill="FFFFFF" w:themeFill="background1"/>
            <w:noWrap/>
            <w:vAlign w:val="center"/>
          </w:tcPr>
          <w:p w14:paraId="5ADB78C9" w14:textId="77777777" w:rsidR="00AA4835" w:rsidRDefault="00AA4835" w:rsidP="00AA4835">
            <w:pPr>
              <w:rPr>
                <w:ins w:id="2318" w:author="hyx" w:date="2018-11-11T13:00:00Z"/>
                <w:rFonts w:ascii="等线" w:eastAsia="等线" w:hAnsi="等线"/>
                <w:color w:val="000000"/>
                <w:sz w:val="22"/>
              </w:rPr>
            </w:pPr>
            <w:proofErr w:type="gramStart"/>
            <w:ins w:id="2319" w:author="hyx" w:date="2018-11-11T13:00:00Z">
              <w:r>
                <w:rPr>
                  <w:rFonts w:ascii="等线" w:eastAsia="等线" w:hAnsi="等线" w:hint="eastAsia"/>
                  <w:color w:val="000000"/>
                  <w:sz w:val="22"/>
                </w:rPr>
                <w:t>月投入</w:t>
              </w:r>
              <w:proofErr w:type="gramEnd"/>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30B5A7CA" w14:textId="77777777" w:rsidR="00AA4835" w:rsidRDefault="00AA4835" w:rsidP="00AA4835">
            <w:pPr>
              <w:rPr>
                <w:ins w:id="2320" w:author="hyx" w:date="2018-11-11T13:00:00Z"/>
                <w:rFonts w:ascii="等线" w:eastAsia="等线" w:hAnsi="等线"/>
                <w:color w:val="000000"/>
                <w:sz w:val="22"/>
              </w:rPr>
            </w:pPr>
            <w:ins w:id="2321" w:author="hyx" w:date="2018-11-11T13:00:00Z">
              <w:r>
                <w:rPr>
                  <w:rFonts w:ascii="等线" w:eastAsia="等线" w:hAnsi="等线" w:hint="eastAsia"/>
                  <w:color w:val="000000"/>
                  <w:sz w:val="22"/>
                </w:rPr>
                <w:t>年投入</w:t>
              </w:r>
            </w:ins>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F2B205" w14:textId="77777777" w:rsidR="00AA4835" w:rsidRDefault="00AA4835" w:rsidP="00AA4835">
            <w:pPr>
              <w:rPr>
                <w:ins w:id="2322" w:author="hyx" w:date="2018-11-11T13:00:00Z"/>
                <w:rFonts w:ascii="等线" w:eastAsia="等线" w:hAnsi="等线"/>
                <w:color w:val="000000"/>
                <w:sz w:val="22"/>
              </w:rPr>
            </w:pPr>
          </w:p>
        </w:tc>
      </w:tr>
      <w:tr w:rsidR="00AA4835" w14:paraId="4345A5EC" w14:textId="77777777" w:rsidTr="00AA4835">
        <w:trPr>
          <w:trHeight w:val="280"/>
          <w:ins w:id="2323"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tcPr>
          <w:p w14:paraId="4970CDF1" w14:textId="77777777" w:rsidR="00AA4835" w:rsidRDefault="00AA4835" w:rsidP="00AA4835">
            <w:pPr>
              <w:rPr>
                <w:ins w:id="2324" w:author="hyx" w:date="2018-11-11T13:00:00Z"/>
                <w:rFonts w:ascii="等线" w:eastAsia="等线" w:hAnsi="等线"/>
                <w:color w:val="000000"/>
                <w:sz w:val="22"/>
              </w:rPr>
            </w:pPr>
            <w:ins w:id="2325" w:author="hyx" w:date="2018-11-11T13:00:00Z">
              <w:r>
                <w:rPr>
                  <w:rFonts w:ascii="等线" w:eastAsia="等线" w:hAnsi="等线" w:hint="eastAsia"/>
                  <w:color w:val="000000"/>
                  <w:sz w:val="22"/>
                </w:rPr>
                <w:t>电子书</w:t>
              </w:r>
            </w:ins>
          </w:p>
        </w:tc>
        <w:tc>
          <w:tcPr>
            <w:tcW w:w="1451" w:type="dxa"/>
            <w:tcBorders>
              <w:top w:val="nil"/>
              <w:left w:val="nil"/>
              <w:bottom w:val="single" w:sz="4" w:space="0" w:color="auto"/>
              <w:right w:val="single" w:sz="4" w:space="0" w:color="auto"/>
            </w:tcBorders>
            <w:shd w:val="clear" w:color="auto" w:fill="FFFFFF" w:themeFill="background1"/>
            <w:noWrap/>
            <w:vAlign w:val="center"/>
          </w:tcPr>
          <w:p w14:paraId="07998539" w14:textId="77777777" w:rsidR="00AA4835" w:rsidRDefault="00AA4835" w:rsidP="00AA4835">
            <w:pPr>
              <w:rPr>
                <w:ins w:id="2326" w:author="hyx" w:date="2018-11-11T13:00:00Z"/>
                <w:rFonts w:ascii="等线" w:eastAsia="等线" w:hAnsi="等线"/>
                <w:color w:val="000000"/>
                <w:sz w:val="22"/>
              </w:rPr>
            </w:pPr>
            <w:ins w:id="2327"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27989A0D" w14:textId="77777777" w:rsidR="00AA4835" w:rsidRDefault="00AA4835" w:rsidP="00AA4835">
            <w:pPr>
              <w:rPr>
                <w:ins w:id="2328" w:author="hyx" w:date="2018-11-11T13:00:00Z"/>
                <w:rFonts w:ascii="等线" w:eastAsia="等线" w:hAnsi="等线"/>
                <w:color w:val="000000"/>
                <w:sz w:val="22"/>
              </w:rPr>
            </w:pPr>
            <w:ins w:id="2329"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14:paraId="245A9CFF" w14:textId="77777777" w:rsidR="00AA4835" w:rsidRDefault="00AA4835" w:rsidP="00AA4835">
            <w:pPr>
              <w:rPr>
                <w:ins w:id="2330" w:author="hyx" w:date="2018-11-11T13:00:00Z"/>
                <w:rFonts w:ascii="等线" w:eastAsia="等线" w:hAnsi="等线"/>
                <w:color w:val="000000"/>
                <w:sz w:val="22"/>
              </w:rPr>
            </w:pPr>
            <w:ins w:id="2331" w:author="hyx" w:date="2018-11-11T13:00:00Z">
              <w:r>
                <w:rPr>
                  <w:rFonts w:ascii="等线" w:eastAsia="等线" w:hAnsi="等线" w:hint="eastAsia"/>
                  <w:color w:val="000000"/>
                  <w:sz w:val="22"/>
                </w:rPr>
                <w:t>网上资源学习使用暂无费用</w:t>
              </w:r>
            </w:ins>
          </w:p>
        </w:tc>
      </w:tr>
      <w:tr w:rsidR="00AA4835" w14:paraId="50073EFB" w14:textId="77777777" w:rsidTr="00AA4835">
        <w:trPr>
          <w:trHeight w:val="280"/>
          <w:ins w:id="2332"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tcPr>
          <w:p w14:paraId="61FB2CEB" w14:textId="77777777" w:rsidR="00AA4835" w:rsidRDefault="00AA4835" w:rsidP="00AA4835">
            <w:pPr>
              <w:rPr>
                <w:ins w:id="2333" w:author="hyx" w:date="2018-11-11T13:00:00Z"/>
                <w:rFonts w:ascii="等线" w:eastAsia="等线" w:hAnsi="等线"/>
                <w:color w:val="000000"/>
                <w:sz w:val="22"/>
              </w:rPr>
            </w:pPr>
            <w:ins w:id="2334" w:author="hyx" w:date="2018-11-11T13:00:00Z">
              <w:r>
                <w:rPr>
                  <w:rFonts w:ascii="等线" w:eastAsia="等线" w:hAnsi="等线" w:hint="eastAsia"/>
                  <w:color w:val="000000"/>
                  <w:sz w:val="22"/>
                </w:rPr>
                <w:t>UML建模工具</w:t>
              </w:r>
            </w:ins>
          </w:p>
        </w:tc>
        <w:tc>
          <w:tcPr>
            <w:tcW w:w="1451" w:type="dxa"/>
            <w:tcBorders>
              <w:top w:val="nil"/>
              <w:left w:val="nil"/>
              <w:bottom w:val="single" w:sz="4" w:space="0" w:color="auto"/>
              <w:right w:val="single" w:sz="4" w:space="0" w:color="auto"/>
            </w:tcBorders>
            <w:shd w:val="clear" w:color="auto" w:fill="FFFFFF" w:themeFill="background1"/>
            <w:noWrap/>
            <w:vAlign w:val="center"/>
          </w:tcPr>
          <w:p w14:paraId="7BF71992" w14:textId="77777777" w:rsidR="00AA4835" w:rsidRDefault="00AA4835" w:rsidP="00AA4835">
            <w:pPr>
              <w:ind w:right="880"/>
              <w:rPr>
                <w:ins w:id="2335" w:author="hyx" w:date="2018-11-11T13:00:00Z"/>
                <w:rFonts w:ascii="等线" w:eastAsia="等线" w:hAnsi="等线"/>
                <w:color w:val="000000"/>
                <w:sz w:val="22"/>
              </w:rPr>
            </w:pPr>
            <w:ins w:id="2336"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519CECF3" w14:textId="77777777" w:rsidR="00AA4835" w:rsidRDefault="00AA4835" w:rsidP="00AA4835">
            <w:pPr>
              <w:ind w:right="880"/>
              <w:jc w:val="center"/>
              <w:rPr>
                <w:ins w:id="2337" w:author="hyx" w:date="2018-11-11T13:00:00Z"/>
                <w:rFonts w:ascii="等线" w:eastAsia="等线" w:hAnsi="等线"/>
                <w:color w:val="000000"/>
                <w:sz w:val="22"/>
              </w:rPr>
            </w:pPr>
            <w:ins w:id="2338"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14:paraId="0C3B0A4F" w14:textId="77777777" w:rsidR="00AA4835" w:rsidRDefault="00AA4835" w:rsidP="00AA4835">
            <w:pPr>
              <w:rPr>
                <w:ins w:id="2339" w:author="hyx" w:date="2018-11-11T13:00:00Z"/>
                <w:rFonts w:ascii="等线" w:eastAsia="等线" w:hAnsi="等线"/>
                <w:color w:val="000000"/>
                <w:sz w:val="22"/>
              </w:rPr>
            </w:pPr>
            <w:ins w:id="2340" w:author="hyx" w:date="2018-11-11T13:00:00Z">
              <w:r>
                <w:rPr>
                  <w:rFonts w:ascii="等线" w:eastAsia="等线" w:hAnsi="等线" w:hint="eastAsia"/>
                  <w:color w:val="000000"/>
                  <w:sz w:val="22"/>
                </w:rPr>
                <w:t>网上有</w:t>
              </w:r>
              <w:proofErr w:type="gramStart"/>
              <w:r>
                <w:rPr>
                  <w:rFonts w:ascii="等线" w:eastAsia="等线" w:hAnsi="等线" w:hint="eastAsia"/>
                  <w:color w:val="000000"/>
                  <w:sz w:val="22"/>
                </w:rPr>
                <w:t>破解版</w:t>
              </w:r>
              <w:proofErr w:type="gramEnd"/>
              <w:r>
                <w:rPr>
                  <w:rFonts w:ascii="等线" w:eastAsia="等线" w:hAnsi="等线" w:hint="eastAsia"/>
                  <w:color w:val="000000"/>
                  <w:sz w:val="22"/>
                </w:rPr>
                <w:t>或是教育版暂无费用</w:t>
              </w:r>
            </w:ins>
          </w:p>
        </w:tc>
      </w:tr>
      <w:tr w:rsidR="00AA4835" w14:paraId="284D600E" w14:textId="77777777" w:rsidTr="00AA4835">
        <w:trPr>
          <w:trHeight w:val="280"/>
          <w:ins w:id="2341"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tcPr>
          <w:p w14:paraId="41080B8F" w14:textId="77777777" w:rsidR="00AA4835" w:rsidRDefault="00AA4835" w:rsidP="00AA4835">
            <w:pPr>
              <w:rPr>
                <w:ins w:id="2342" w:author="hyx" w:date="2018-11-11T13:00:00Z"/>
                <w:rFonts w:ascii="等线" w:eastAsia="等线" w:hAnsi="等线"/>
                <w:color w:val="000000"/>
                <w:sz w:val="22"/>
              </w:rPr>
            </w:pPr>
            <w:proofErr w:type="spellStart"/>
            <w:ins w:id="2343" w:author="hyx" w:date="2018-11-11T13:00:00Z">
              <w:r>
                <w:rPr>
                  <w:rFonts w:ascii="等线" w:eastAsia="等线" w:hAnsi="等线" w:hint="eastAsia"/>
                  <w:color w:val="000000"/>
                  <w:sz w:val="22"/>
                </w:rPr>
                <w:t>AxureRP</w:t>
              </w:r>
              <w:proofErr w:type="spellEnd"/>
            </w:ins>
          </w:p>
        </w:tc>
        <w:tc>
          <w:tcPr>
            <w:tcW w:w="1451" w:type="dxa"/>
            <w:tcBorders>
              <w:top w:val="nil"/>
              <w:left w:val="nil"/>
              <w:bottom w:val="single" w:sz="4" w:space="0" w:color="auto"/>
              <w:right w:val="single" w:sz="4" w:space="0" w:color="auto"/>
            </w:tcBorders>
            <w:shd w:val="clear" w:color="auto" w:fill="FFFFFF" w:themeFill="background1"/>
            <w:noWrap/>
            <w:vAlign w:val="center"/>
          </w:tcPr>
          <w:p w14:paraId="6CB047C3" w14:textId="77777777" w:rsidR="00AA4835" w:rsidRDefault="00AA4835" w:rsidP="00AA4835">
            <w:pPr>
              <w:rPr>
                <w:ins w:id="2344" w:author="hyx" w:date="2018-11-11T13:00:00Z"/>
                <w:rFonts w:ascii="等线" w:eastAsia="等线" w:hAnsi="等线"/>
                <w:color w:val="000000"/>
                <w:sz w:val="22"/>
              </w:rPr>
            </w:pPr>
            <w:ins w:id="2345"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41BDE360" w14:textId="77777777" w:rsidR="00AA4835" w:rsidRDefault="00AA4835" w:rsidP="00AA4835">
            <w:pPr>
              <w:rPr>
                <w:ins w:id="2346" w:author="hyx" w:date="2018-11-11T13:00:00Z"/>
                <w:rFonts w:ascii="等线" w:eastAsia="等线" w:hAnsi="等线"/>
                <w:color w:val="000000"/>
                <w:sz w:val="22"/>
              </w:rPr>
            </w:pPr>
            <w:ins w:id="2347"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14:paraId="2CC8A421" w14:textId="77777777" w:rsidR="00AA4835" w:rsidRDefault="00AA4835" w:rsidP="00AA4835">
            <w:pPr>
              <w:rPr>
                <w:ins w:id="2348" w:author="hyx" w:date="2018-11-11T13:00:00Z"/>
                <w:rFonts w:ascii="等线" w:eastAsia="等线" w:hAnsi="等线"/>
                <w:color w:val="000000"/>
                <w:sz w:val="22"/>
              </w:rPr>
            </w:pPr>
            <w:ins w:id="2349" w:author="hyx" w:date="2018-11-11T13:00:00Z">
              <w:r>
                <w:rPr>
                  <w:rFonts w:ascii="等线" w:eastAsia="等线" w:hAnsi="等线" w:hint="eastAsia"/>
                  <w:color w:val="000000"/>
                  <w:sz w:val="22"/>
                </w:rPr>
                <w:t>网上有</w:t>
              </w:r>
              <w:proofErr w:type="gramStart"/>
              <w:r>
                <w:rPr>
                  <w:rFonts w:ascii="等线" w:eastAsia="等线" w:hAnsi="等线" w:hint="eastAsia"/>
                  <w:color w:val="000000"/>
                  <w:sz w:val="22"/>
                </w:rPr>
                <w:t>破解版</w:t>
              </w:r>
              <w:proofErr w:type="gramEnd"/>
              <w:r>
                <w:rPr>
                  <w:rFonts w:ascii="等线" w:eastAsia="等线" w:hAnsi="等线" w:hint="eastAsia"/>
                  <w:color w:val="000000"/>
                  <w:sz w:val="22"/>
                </w:rPr>
                <w:t>或是教育版暂无费用</w:t>
              </w:r>
            </w:ins>
          </w:p>
        </w:tc>
      </w:tr>
      <w:tr w:rsidR="00AA4835" w14:paraId="4EA824FD" w14:textId="77777777" w:rsidTr="00AA4835">
        <w:trPr>
          <w:trHeight w:val="280"/>
          <w:ins w:id="2350"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noWrap/>
            <w:vAlign w:val="center"/>
          </w:tcPr>
          <w:p w14:paraId="3B6AB94D" w14:textId="77777777" w:rsidR="00AA4835" w:rsidRDefault="00AA4835" w:rsidP="00AA4835">
            <w:pPr>
              <w:rPr>
                <w:ins w:id="2351" w:author="hyx" w:date="2018-11-11T13:00:00Z"/>
                <w:rFonts w:ascii="等线" w:eastAsia="等线" w:hAnsi="等线"/>
                <w:color w:val="000000"/>
                <w:sz w:val="22"/>
              </w:rPr>
            </w:pPr>
            <w:ins w:id="2352" w:author="hyx" w:date="2018-11-11T13:00:00Z">
              <w:r>
                <w:rPr>
                  <w:rFonts w:ascii="等线" w:eastAsia="等线" w:hAnsi="等线" w:hint="eastAsia"/>
                  <w:color w:val="000000"/>
                  <w:sz w:val="22"/>
                </w:rPr>
                <w:t>Office</w:t>
              </w:r>
            </w:ins>
          </w:p>
        </w:tc>
        <w:tc>
          <w:tcPr>
            <w:tcW w:w="1451" w:type="dxa"/>
            <w:tcBorders>
              <w:top w:val="nil"/>
              <w:left w:val="nil"/>
              <w:bottom w:val="single" w:sz="4" w:space="0" w:color="auto"/>
              <w:right w:val="single" w:sz="4" w:space="0" w:color="auto"/>
            </w:tcBorders>
            <w:shd w:val="clear" w:color="auto" w:fill="FFFFFF" w:themeFill="background1"/>
            <w:noWrap/>
            <w:vAlign w:val="center"/>
          </w:tcPr>
          <w:p w14:paraId="08538C01" w14:textId="77777777" w:rsidR="00AA4835" w:rsidRDefault="00AA4835" w:rsidP="00AA4835">
            <w:pPr>
              <w:rPr>
                <w:ins w:id="2353" w:author="hyx" w:date="2018-11-11T13:00:00Z"/>
                <w:rFonts w:ascii="等线" w:eastAsia="等线" w:hAnsi="等线"/>
                <w:color w:val="000000"/>
                <w:sz w:val="22"/>
              </w:rPr>
            </w:pPr>
            <w:ins w:id="2354"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082EAB5A" w14:textId="77777777" w:rsidR="00AA4835" w:rsidRDefault="00AA4835" w:rsidP="00AA4835">
            <w:pPr>
              <w:rPr>
                <w:ins w:id="2355" w:author="hyx" w:date="2018-11-11T13:00:00Z"/>
                <w:rFonts w:ascii="等线" w:eastAsia="等线" w:hAnsi="等线"/>
                <w:color w:val="000000"/>
                <w:sz w:val="22"/>
              </w:rPr>
            </w:pPr>
            <w:ins w:id="2356"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14:paraId="01705CE3" w14:textId="77777777" w:rsidR="00AA4835" w:rsidRDefault="00AA4835" w:rsidP="00AA4835">
            <w:pPr>
              <w:rPr>
                <w:ins w:id="2357" w:author="hyx" w:date="2018-11-11T13:00:00Z"/>
                <w:rFonts w:ascii="等线" w:eastAsia="等线" w:hAnsi="等线"/>
                <w:color w:val="000000"/>
                <w:sz w:val="22"/>
              </w:rPr>
            </w:pPr>
            <w:ins w:id="2358" w:author="hyx" w:date="2018-11-11T13:00:00Z">
              <w:r>
                <w:rPr>
                  <w:rFonts w:ascii="等线" w:eastAsia="等线" w:hAnsi="等线" w:hint="eastAsia"/>
                  <w:color w:val="000000"/>
                  <w:sz w:val="22"/>
                </w:rPr>
                <w:t>网上有</w:t>
              </w:r>
              <w:proofErr w:type="gramStart"/>
              <w:r>
                <w:rPr>
                  <w:rFonts w:ascii="等线" w:eastAsia="等线" w:hAnsi="等线" w:hint="eastAsia"/>
                  <w:color w:val="000000"/>
                  <w:sz w:val="22"/>
                </w:rPr>
                <w:t>破解版</w:t>
              </w:r>
              <w:proofErr w:type="gramEnd"/>
              <w:r>
                <w:rPr>
                  <w:rFonts w:ascii="等线" w:eastAsia="等线" w:hAnsi="等线" w:hint="eastAsia"/>
                  <w:color w:val="000000"/>
                  <w:sz w:val="22"/>
                </w:rPr>
                <w:t>或是教育版暂无费用</w:t>
              </w:r>
            </w:ins>
          </w:p>
        </w:tc>
      </w:tr>
      <w:tr w:rsidR="00AA4835" w14:paraId="366BCED5" w14:textId="77777777" w:rsidTr="00AA4835">
        <w:trPr>
          <w:trHeight w:val="560"/>
          <w:ins w:id="2359" w:author="hyx" w:date="2018-11-11T13:00:00Z"/>
        </w:trPr>
        <w:tc>
          <w:tcPr>
            <w:tcW w:w="2150" w:type="dxa"/>
            <w:tcBorders>
              <w:top w:val="nil"/>
              <w:left w:val="single" w:sz="4" w:space="0" w:color="auto"/>
              <w:bottom w:val="single" w:sz="4" w:space="0" w:color="auto"/>
              <w:right w:val="single" w:sz="4" w:space="0" w:color="auto"/>
            </w:tcBorders>
            <w:shd w:val="clear" w:color="auto" w:fill="FFFFFF" w:themeFill="background1"/>
            <w:vAlign w:val="center"/>
          </w:tcPr>
          <w:p w14:paraId="239FE46A" w14:textId="77777777" w:rsidR="00AA4835" w:rsidRDefault="00AA4835" w:rsidP="00AA4835">
            <w:pPr>
              <w:rPr>
                <w:ins w:id="2360" w:author="hyx" w:date="2018-11-11T13:00:00Z"/>
                <w:rFonts w:ascii="等线" w:eastAsia="等线" w:hAnsi="等线"/>
                <w:color w:val="000000"/>
                <w:sz w:val="22"/>
              </w:rPr>
            </w:pPr>
            <w:proofErr w:type="spellStart"/>
            <w:ins w:id="2361" w:author="hyx" w:date="2018-11-11T13:00:00Z">
              <w:r>
                <w:rPr>
                  <w:rFonts w:ascii="等线" w:eastAsia="等线" w:hAnsi="等线" w:hint="eastAsia"/>
                  <w:color w:val="000000"/>
                  <w:sz w:val="22"/>
                </w:rPr>
                <w:lastRenderedPageBreak/>
                <w:t>Vmware</w:t>
              </w:r>
              <w:proofErr w:type="spellEnd"/>
            </w:ins>
          </w:p>
        </w:tc>
        <w:tc>
          <w:tcPr>
            <w:tcW w:w="1451" w:type="dxa"/>
            <w:tcBorders>
              <w:top w:val="nil"/>
              <w:left w:val="nil"/>
              <w:bottom w:val="single" w:sz="4" w:space="0" w:color="auto"/>
              <w:right w:val="single" w:sz="4" w:space="0" w:color="auto"/>
            </w:tcBorders>
            <w:shd w:val="clear" w:color="auto" w:fill="FFFFFF" w:themeFill="background1"/>
            <w:noWrap/>
            <w:vAlign w:val="center"/>
          </w:tcPr>
          <w:p w14:paraId="480A8808" w14:textId="77777777" w:rsidR="00AA4835" w:rsidRDefault="00AA4835" w:rsidP="00AA4835">
            <w:pPr>
              <w:rPr>
                <w:ins w:id="2362" w:author="hyx" w:date="2018-11-11T13:00:00Z"/>
                <w:rFonts w:ascii="等线" w:eastAsia="等线" w:hAnsi="等线"/>
                <w:color w:val="000000"/>
                <w:sz w:val="22"/>
              </w:rPr>
            </w:pPr>
            <w:ins w:id="2363" w:author="hyx" w:date="2018-11-11T13:00:00Z">
              <w:r>
                <w:rPr>
                  <w:rFonts w:ascii="等线" w:eastAsia="等线" w:hAnsi="等线"/>
                  <w:color w:val="000000"/>
                  <w:sz w:val="22"/>
                </w:rPr>
                <w:t>/</w:t>
              </w:r>
            </w:ins>
          </w:p>
        </w:tc>
        <w:tc>
          <w:tcPr>
            <w:tcW w:w="1186" w:type="dxa"/>
            <w:tcBorders>
              <w:top w:val="nil"/>
              <w:left w:val="nil"/>
              <w:bottom w:val="single" w:sz="4" w:space="0" w:color="auto"/>
              <w:right w:val="single" w:sz="4" w:space="0" w:color="auto"/>
            </w:tcBorders>
            <w:shd w:val="clear" w:color="auto" w:fill="FFFFFF" w:themeFill="background1"/>
            <w:noWrap/>
            <w:vAlign w:val="center"/>
          </w:tcPr>
          <w:p w14:paraId="5711665C" w14:textId="77777777" w:rsidR="00AA4835" w:rsidRDefault="00AA4835" w:rsidP="00AA4835">
            <w:pPr>
              <w:rPr>
                <w:ins w:id="2364" w:author="hyx" w:date="2018-11-11T13:00:00Z"/>
                <w:rFonts w:ascii="等线" w:eastAsia="等线" w:hAnsi="等线"/>
                <w:color w:val="000000"/>
                <w:sz w:val="22"/>
              </w:rPr>
            </w:pPr>
            <w:ins w:id="2365" w:author="hyx" w:date="2018-11-11T13:00:00Z">
              <w:r>
                <w:rPr>
                  <w:rFonts w:ascii="等线" w:eastAsia="等线" w:hAnsi="等线" w:hint="eastAsia"/>
                  <w:color w:val="000000"/>
                  <w:sz w:val="22"/>
                </w:rPr>
                <w:t>/</w:t>
              </w:r>
            </w:ins>
          </w:p>
        </w:tc>
        <w:tc>
          <w:tcPr>
            <w:tcW w:w="3180" w:type="dxa"/>
            <w:tcBorders>
              <w:top w:val="nil"/>
              <w:left w:val="nil"/>
              <w:bottom w:val="single" w:sz="4" w:space="0" w:color="auto"/>
              <w:right w:val="single" w:sz="4" w:space="0" w:color="auto"/>
            </w:tcBorders>
            <w:shd w:val="clear" w:color="auto" w:fill="FFFFFF" w:themeFill="background1"/>
            <w:noWrap/>
            <w:vAlign w:val="center"/>
          </w:tcPr>
          <w:p w14:paraId="5190ADE3" w14:textId="77777777" w:rsidR="00AA4835" w:rsidRDefault="00AA4835" w:rsidP="00AA4835">
            <w:pPr>
              <w:rPr>
                <w:ins w:id="2366" w:author="hyx" w:date="2018-11-11T13:00:00Z"/>
                <w:rFonts w:ascii="等线" w:eastAsia="等线" w:hAnsi="等线"/>
                <w:color w:val="000000"/>
                <w:sz w:val="22"/>
              </w:rPr>
            </w:pPr>
            <w:ins w:id="2367" w:author="hyx" w:date="2018-11-11T13:00:00Z">
              <w:r>
                <w:rPr>
                  <w:rFonts w:ascii="等线" w:eastAsia="等线" w:hAnsi="等线" w:hint="eastAsia"/>
                  <w:color w:val="000000"/>
                  <w:sz w:val="22"/>
                </w:rPr>
                <w:t>网上有</w:t>
              </w:r>
              <w:proofErr w:type="gramStart"/>
              <w:r>
                <w:rPr>
                  <w:rFonts w:ascii="等线" w:eastAsia="等线" w:hAnsi="等线" w:hint="eastAsia"/>
                  <w:color w:val="000000"/>
                  <w:sz w:val="22"/>
                </w:rPr>
                <w:t>破解版</w:t>
              </w:r>
              <w:proofErr w:type="gramEnd"/>
              <w:r>
                <w:rPr>
                  <w:rFonts w:ascii="等线" w:eastAsia="等线" w:hAnsi="等线" w:hint="eastAsia"/>
                  <w:color w:val="000000"/>
                  <w:sz w:val="22"/>
                </w:rPr>
                <w:t>或是教育版暂无费用</w:t>
              </w:r>
            </w:ins>
          </w:p>
        </w:tc>
      </w:tr>
    </w:tbl>
    <w:p w14:paraId="60EA9466" w14:textId="77777777" w:rsidR="00AA4835" w:rsidRDefault="00AA4835" w:rsidP="00AA4835">
      <w:pPr>
        <w:rPr>
          <w:ins w:id="2368" w:author="hyx" w:date="2018-11-13T10:36:00Z"/>
        </w:rPr>
      </w:pPr>
    </w:p>
    <w:p w14:paraId="224BF0C9" w14:textId="77777777" w:rsidR="00AA4835" w:rsidRDefault="00AA4835" w:rsidP="00AA4835"/>
    <w:p w14:paraId="56611FCB" w14:textId="31333C4C" w:rsidR="00AA4835" w:rsidRDefault="00AA4835" w:rsidP="00AA4835">
      <w:pPr>
        <w:pStyle w:val="a0"/>
        <w:numPr>
          <w:ilvl w:val="0"/>
          <w:numId w:val="0"/>
        </w:numPr>
      </w:pPr>
      <w:bookmarkStart w:id="2369" w:name="_Toc496991944"/>
      <w:bookmarkStart w:id="2370" w:name="_Toc530709159"/>
      <w:bookmarkStart w:id="2371" w:name="_Toc533946135"/>
      <w:r>
        <w:rPr>
          <w:rFonts w:hint="eastAsia"/>
        </w:rPr>
        <w:t>10.2</w:t>
      </w:r>
      <w:r>
        <w:rPr>
          <w:rFonts w:hint="eastAsia"/>
        </w:rPr>
        <w:t>采购</w:t>
      </w:r>
      <w:r>
        <w:t>计划的关键因素</w:t>
      </w:r>
      <w:bookmarkEnd w:id="2369"/>
      <w:bookmarkEnd w:id="2370"/>
      <w:bookmarkEnd w:id="2371"/>
    </w:p>
    <w:tbl>
      <w:tblPr>
        <w:tblStyle w:val="22"/>
        <w:tblW w:w="8466" w:type="dxa"/>
        <w:tblLayout w:type="fixed"/>
        <w:tblLook w:val="04A0" w:firstRow="1" w:lastRow="0" w:firstColumn="1" w:lastColumn="0" w:noHBand="0" w:noVBand="1"/>
      </w:tblPr>
      <w:tblGrid>
        <w:gridCol w:w="1696"/>
        <w:gridCol w:w="3232"/>
        <w:gridCol w:w="1234"/>
        <w:gridCol w:w="1267"/>
        <w:gridCol w:w="1037"/>
      </w:tblGrid>
      <w:tr w:rsidR="00AA4835" w14:paraId="69FFF30A" w14:textId="77777777" w:rsidTr="00AA4835">
        <w:trPr>
          <w:del w:id="2372" w:author="hyx" w:date="2018-11-11T13:00:00Z"/>
        </w:trPr>
        <w:tc>
          <w:tcPr>
            <w:tcW w:w="1696" w:type="dxa"/>
            <w:shd w:val="clear" w:color="auto" w:fill="B8CCE4"/>
          </w:tcPr>
          <w:p w14:paraId="670D813D" w14:textId="77777777" w:rsidR="00AA4835" w:rsidRDefault="00AA4835" w:rsidP="00AA4835">
            <w:pPr>
              <w:widowControl w:val="0"/>
              <w:jc w:val="both"/>
              <w:rPr>
                <w:del w:id="2373" w:author="hyx" w:date="2018-11-11T13:00:00Z"/>
                <w:rFonts w:ascii="Times New Roman" w:hAnsi="Times New Roman" w:cs="Times New Roman"/>
                <w:color w:val="000000"/>
                <w:sz w:val="22"/>
              </w:rPr>
            </w:pPr>
            <w:del w:id="2374" w:author="hyx" w:date="2018-11-11T13:00:00Z">
              <w:r>
                <w:rPr>
                  <w:rFonts w:ascii="Times New Roman" w:hAnsi="Times New Roman" w:cs="Times New Roman" w:hint="eastAsia"/>
                  <w:color w:val="000000"/>
                  <w:sz w:val="22"/>
                </w:rPr>
                <w:delText>风险名称</w:delText>
              </w:r>
            </w:del>
          </w:p>
        </w:tc>
        <w:tc>
          <w:tcPr>
            <w:tcW w:w="3232" w:type="dxa"/>
            <w:shd w:val="clear" w:color="auto" w:fill="B8CCE4"/>
          </w:tcPr>
          <w:p w14:paraId="0C2400D7" w14:textId="77777777" w:rsidR="00AA4835" w:rsidRDefault="00AA4835" w:rsidP="00AA4835">
            <w:pPr>
              <w:widowControl w:val="0"/>
              <w:jc w:val="both"/>
              <w:rPr>
                <w:del w:id="2375" w:author="hyx" w:date="2018-11-11T13:00:00Z"/>
                <w:rFonts w:ascii="Times New Roman" w:hAnsi="Times New Roman" w:cs="Times New Roman"/>
                <w:color w:val="000000"/>
                <w:sz w:val="22"/>
              </w:rPr>
            </w:pPr>
            <w:del w:id="2376" w:author="hyx" w:date="2018-11-11T13:00:00Z">
              <w:r>
                <w:rPr>
                  <w:rFonts w:ascii="Times New Roman" w:hAnsi="Times New Roman" w:cs="Times New Roman" w:hint="eastAsia"/>
                  <w:color w:val="000000"/>
                  <w:sz w:val="22"/>
                </w:rPr>
                <w:delText>解决方案</w:delText>
              </w:r>
            </w:del>
          </w:p>
        </w:tc>
        <w:tc>
          <w:tcPr>
            <w:tcW w:w="1234" w:type="dxa"/>
            <w:shd w:val="clear" w:color="auto" w:fill="B8CCE4"/>
          </w:tcPr>
          <w:p w14:paraId="5C40FF5C" w14:textId="77777777" w:rsidR="00AA4835" w:rsidRDefault="00AA4835" w:rsidP="00AA4835">
            <w:pPr>
              <w:widowControl w:val="0"/>
              <w:jc w:val="both"/>
              <w:rPr>
                <w:del w:id="2377" w:author="hyx" w:date="2018-11-11T13:00:00Z"/>
                <w:rFonts w:ascii="Times New Roman" w:hAnsi="Times New Roman" w:cs="Times New Roman"/>
                <w:color w:val="000000"/>
                <w:sz w:val="22"/>
              </w:rPr>
            </w:pPr>
            <w:del w:id="2378" w:author="hyx" w:date="2018-11-11T13:00:00Z">
              <w:r>
                <w:rPr>
                  <w:rFonts w:ascii="Times New Roman" w:hAnsi="Times New Roman" w:cs="Times New Roman" w:hint="eastAsia"/>
                  <w:color w:val="000000"/>
                  <w:sz w:val="22"/>
                </w:rPr>
                <w:delText>发生概率</w:delText>
              </w:r>
            </w:del>
          </w:p>
        </w:tc>
        <w:tc>
          <w:tcPr>
            <w:tcW w:w="1267" w:type="dxa"/>
            <w:shd w:val="clear" w:color="auto" w:fill="B8CCE4"/>
          </w:tcPr>
          <w:p w14:paraId="449162A9" w14:textId="77777777" w:rsidR="00AA4835" w:rsidRDefault="00AA4835" w:rsidP="00AA4835">
            <w:pPr>
              <w:widowControl w:val="0"/>
              <w:jc w:val="both"/>
              <w:rPr>
                <w:del w:id="2379" w:author="hyx" w:date="2018-11-11T13:00:00Z"/>
                <w:rFonts w:ascii="Times New Roman" w:hAnsi="Times New Roman" w:cs="Times New Roman"/>
                <w:color w:val="000000"/>
                <w:sz w:val="22"/>
              </w:rPr>
            </w:pPr>
            <w:del w:id="2380" w:author="hyx" w:date="2018-11-11T13:00:00Z">
              <w:r>
                <w:rPr>
                  <w:rFonts w:ascii="Times New Roman" w:hAnsi="Times New Roman" w:cs="Times New Roman" w:hint="eastAsia"/>
                  <w:color w:val="000000"/>
                  <w:sz w:val="22"/>
                </w:rPr>
                <w:delText>影响程度</w:delText>
              </w:r>
            </w:del>
          </w:p>
        </w:tc>
        <w:tc>
          <w:tcPr>
            <w:tcW w:w="1037" w:type="dxa"/>
            <w:shd w:val="clear" w:color="auto" w:fill="B8CCE4"/>
          </w:tcPr>
          <w:p w14:paraId="1882B900" w14:textId="77777777" w:rsidR="00AA4835" w:rsidRDefault="00AA4835" w:rsidP="00AA4835">
            <w:pPr>
              <w:widowControl w:val="0"/>
              <w:jc w:val="both"/>
              <w:rPr>
                <w:del w:id="2381" w:author="hyx" w:date="2018-11-11T13:00:00Z"/>
                <w:rFonts w:ascii="Times New Roman" w:hAnsi="Times New Roman" w:cs="Times New Roman"/>
                <w:color w:val="000000"/>
                <w:sz w:val="22"/>
              </w:rPr>
            </w:pPr>
            <w:del w:id="2382" w:author="hyx" w:date="2018-11-11T13:00:00Z">
              <w:r>
                <w:rPr>
                  <w:rFonts w:ascii="Times New Roman" w:hAnsi="Times New Roman" w:cs="Times New Roman" w:hint="eastAsia"/>
                  <w:color w:val="000000"/>
                  <w:sz w:val="22"/>
                </w:rPr>
                <w:delText>优先级</w:delText>
              </w:r>
            </w:del>
          </w:p>
        </w:tc>
      </w:tr>
      <w:tr w:rsidR="00AA4835" w14:paraId="3C83B1F0" w14:textId="77777777" w:rsidTr="00AA4835">
        <w:trPr>
          <w:del w:id="2383" w:author="hyx" w:date="2018-11-11T13:00:00Z"/>
        </w:trPr>
        <w:tc>
          <w:tcPr>
            <w:tcW w:w="1696" w:type="dxa"/>
          </w:tcPr>
          <w:p w14:paraId="1B1BAFC3" w14:textId="77777777" w:rsidR="00AA4835" w:rsidRDefault="00AA4835" w:rsidP="00AA4835">
            <w:pPr>
              <w:widowControl w:val="0"/>
              <w:jc w:val="both"/>
              <w:rPr>
                <w:del w:id="2384" w:author="hyx" w:date="2018-11-11T13:00:00Z"/>
                <w:rFonts w:ascii="Times New Roman" w:hAnsi="Times New Roman" w:cs="Times New Roman"/>
                <w:color w:val="000000"/>
                <w:sz w:val="22"/>
              </w:rPr>
            </w:pPr>
            <w:del w:id="2385" w:author="hyx" w:date="2018-11-11T13:00:00Z">
              <w:r>
                <w:rPr>
                  <w:rFonts w:ascii="Times New Roman" w:hAnsi="Times New Roman" w:cs="Times New Roman" w:hint="eastAsia"/>
                  <w:color w:val="000000"/>
                  <w:sz w:val="22"/>
                </w:rPr>
                <w:delText>资源缺乏</w:delText>
              </w:r>
            </w:del>
          </w:p>
        </w:tc>
        <w:tc>
          <w:tcPr>
            <w:tcW w:w="3232" w:type="dxa"/>
          </w:tcPr>
          <w:p w14:paraId="10327940" w14:textId="77777777" w:rsidR="00AA4835" w:rsidRDefault="00AA4835" w:rsidP="00AA4835">
            <w:pPr>
              <w:widowControl w:val="0"/>
              <w:jc w:val="both"/>
              <w:rPr>
                <w:del w:id="2386" w:author="hyx" w:date="2018-11-11T13:00:00Z"/>
                <w:rFonts w:ascii="Times New Roman" w:hAnsi="Times New Roman" w:cs="Times New Roman"/>
                <w:color w:val="000000"/>
                <w:sz w:val="22"/>
              </w:rPr>
            </w:pPr>
            <w:del w:id="2387" w:author="hyx" w:date="2018-11-11T13:00:00Z">
              <w:r>
                <w:rPr>
                  <w:rFonts w:ascii="Times New Roman" w:hAnsi="Times New Roman" w:cs="Times New Roman"/>
                  <w:color w:val="000000"/>
                  <w:sz w:val="22"/>
                </w:rPr>
                <w:delText>共同上网寻找资源</w:delText>
              </w:r>
            </w:del>
          </w:p>
        </w:tc>
        <w:tc>
          <w:tcPr>
            <w:tcW w:w="1234" w:type="dxa"/>
          </w:tcPr>
          <w:p w14:paraId="7B624292" w14:textId="77777777" w:rsidR="00AA4835" w:rsidRDefault="00AA4835" w:rsidP="00AA4835">
            <w:pPr>
              <w:widowControl w:val="0"/>
              <w:jc w:val="both"/>
              <w:rPr>
                <w:del w:id="2388" w:author="hyx" w:date="2018-11-11T13:00:00Z"/>
                <w:rFonts w:ascii="Times New Roman" w:hAnsi="Times New Roman" w:cs="Times New Roman"/>
                <w:color w:val="000000"/>
                <w:sz w:val="22"/>
              </w:rPr>
            </w:pPr>
            <w:del w:id="2389" w:author="hyx" w:date="2018-11-11T13:00:00Z">
              <w:r>
                <w:rPr>
                  <w:rFonts w:ascii="Times New Roman" w:hAnsi="Times New Roman" w:cs="Times New Roman" w:hint="eastAsia"/>
                  <w:color w:val="000000"/>
                  <w:sz w:val="22"/>
                </w:rPr>
                <w:delText>中</w:delText>
              </w:r>
            </w:del>
          </w:p>
        </w:tc>
        <w:tc>
          <w:tcPr>
            <w:tcW w:w="1267" w:type="dxa"/>
          </w:tcPr>
          <w:p w14:paraId="03A0CF55" w14:textId="77777777" w:rsidR="00AA4835" w:rsidRDefault="00AA4835" w:rsidP="00AA4835">
            <w:pPr>
              <w:widowControl w:val="0"/>
              <w:jc w:val="both"/>
              <w:rPr>
                <w:del w:id="2390" w:author="hyx" w:date="2018-11-11T13:00:00Z"/>
                <w:rFonts w:ascii="Times New Roman" w:hAnsi="Times New Roman" w:cs="Times New Roman"/>
                <w:color w:val="000000"/>
                <w:sz w:val="22"/>
              </w:rPr>
            </w:pPr>
            <w:del w:id="2391" w:author="hyx" w:date="2018-11-11T13:00:00Z">
              <w:r>
                <w:rPr>
                  <w:rFonts w:ascii="Times New Roman" w:hAnsi="Times New Roman" w:cs="Times New Roman" w:hint="eastAsia"/>
                  <w:color w:val="000000"/>
                  <w:sz w:val="22"/>
                </w:rPr>
                <w:delText>低</w:delText>
              </w:r>
            </w:del>
          </w:p>
        </w:tc>
        <w:tc>
          <w:tcPr>
            <w:tcW w:w="1037" w:type="dxa"/>
          </w:tcPr>
          <w:p w14:paraId="4B3E9FC2" w14:textId="77777777" w:rsidR="00AA4835" w:rsidRDefault="00AA4835" w:rsidP="00AA4835">
            <w:pPr>
              <w:widowControl w:val="0"/>
              <w:jc w:val="both"/>
              <w:rPr>
                <w:del w:id="2392" w:author="hyx" w:date="2018-11-11T13:00:00Z"/>
                <w:rFonts w:ascii="Times New Roman" w:hAnsi="Times New Roman" w:cs="Times New Roman"/>
                <w:color w:val="000000"/>
                <w:sz w:val="22"/>
              </w:rPr>
            </w:pPr>
            <w:del w:id="2393" w:author="hyx" w:date="2018-11-11T13:00:00Z">
              <w:r>
                <w:rPr>
                  <w:rFonts w:ascii="Times New Roman" w:hAnsi="Times New Roman" w:cs="Times New Roman" w:hint="eastAsia"/>
                  <w:color w:val="000000"/>
                  <w:sz w:val="22"/>
                </w:rPr>
                <w:delText>低</w:delText>
              </w:r>
            </w:del>
          </w:p>
        </w:tc>
      </w:tr>
      <w:tr w:rsidR="00AA4835" w14:paraId="080C3C91" w14:textId="77777777" w:rsidTr="00AA4835">
        <w:trPr>
          <w:del w:id="2394" w:author="hyx" w:date="2018-11-11T13:00:00Z"/>
        </w:trPr>
        <w:tc>
          <w:tcPr>
            <w:tcW w:w="1696" w:type="dxa"/>
          </w:tcPr>
          <w:p w14:paraId="234E2393" w14:textId="77777777" w:rsidR="00AA4835" w:rsidRDefault="00AA4835" w:rsidP="00AA4835">
            <w:pPr>
              <w:widowControl w:val="0"/>
              <w:jc w:val="both"/>
              <w:rPr>
                <w:del w:id="2395" w:author="hyx" w:date="2018-11-11T13:00:00Z"/>
                <w:rFonts w:ascii="Times New Roman" w:hAnsi="Times New Roman" w:cs="Times New Roman"/>
                <w:color w:val="000000"/>
                <w:sz w:val="22"/>
              </w:rPr>
            </w:pPr>
            <w:del w:id="2396" w:author="hyx" w:date="2018-11-11T13:00:00Z">
              <w:r>
                <w:rPr>
                  <w:rFonts w:ascii="Times New Roman" w:hAnsi="Times New Roman" w:cs="Times New Roman" w:hint="eastAsia"/>
                  <w:color w:val="000000"/>
                  <w:sz w:val="22"/>
                </w:rPr>
                <w:delText>UI</w:delText>
              </w:r>
              <w:r>
                <w:rPr>
                  <w:rFonts w:ascii="Times New Roman" w:hAnsi="Times New Roman" w:cs="Times New Roman" w:hint="eastAsia"/>
                  <w:color w:val="000000"/>
                  <w:sz w:val="22"/>
                </w:rPr>
                <w:delText>设计不合理</w:delText>
              </w:r>
            </w:del>
          </w:p>
        </w:tc>
        <w:tc>
          <w:tcPr>
            <w:tcW w:w="3232" w:type="dxa"/>
          </w:tcPr>
          <w:p w14:paraId="07B77AA6" w14:textId="77777777" w:rsidR="00AA4835" w:rsidRDefault="00AA4835" w:rsidP="00AA4835">
            <w:pPr>
              <w:widowControl w:val="0"/>
              <w:jc w:val="both"/>
              <w:rPr>
                <w:del w:id="2397" w:author="hyx" w:date="2018-11-11T13:00:00Z"/>
                <w:rFonts w:ascii="Times New Roman" w:hAnsi="Times New Roman" w:cs="Times New Roman"/>
                <w:color w:val="000000"/>
                <w:sz w:val="22"/>
              </w:rPr>
            </w:pPr>
            <w:del w:id="2398" w:author="hyx" w:date="2018-11-11T13:00:00Z">
              <w:r>
                <w:rPr>
                  <w:rFonts w:ascii="Times New Roman" w:hAnsi="Times New Roman" w:cs="Times New Roman" w:hint="eastAsia"/>
                  <w:color w:val="000000"/>
                  <w:sz w:val="22"/>
                </w:rPr>
                <w:delText>寻找有经验的</w:delText>
              </w:r>
              <w:r>
                <w:rPr>
                  <w:rFonts w:ascii="Times New Roman" w:hAnsi="Times New Roman" w:cs="Times New Roman" w:hint="eastAsia"/>
                  <w:color w:val="000000"/>
                  <w:sz w:val="22"/>
                </w:rPr>
                <w:delText>UI</w:delText>
              </w:r>
              <w:r>
                <w:rPr>
                  <w:rFonts w:ascii="Times New Roman" w:hAnsi="Times New Roman" w:cs="Times New Roman" w:hint="eastAsia"/>
                  <w:color w:val="000000"/>
                  <w:sz w:val="22"/>
                </w:rPr>
                <w:delText>设计师了解详细</w:delText>
              </w:r>
            </w:del>
          </w:p>
        </w:tc>
        <w:tc>
          <w:tcPr>
            <w:tcW w:w="1234" w:type="dxa"/>
          </w:tcPr>
          <w:p w14:paraId="24E8E748" w14:textId="77777777" w:rsidR="00AA4835" w:rsidRDefault="00AA4835" w:rsidP="00AA4835">
            <w:pPr>
              <w:widowControl w:val="0"/>
              <w:jc w:val="both"/>
              <w:rPr>
                <w:del w:id="2399" w:author="hyx" w:date="2018-11-11T13:00:00Z"/>
                <w:rFonts w:ascii="Times New Roman" w:hAnsi="Times New Roman" w:cs="Times New Roman"/>
                <w:color w:val="000000"/>
                <w:sz w:val="22"/>
              </w:rPr>
            </w:pPr>
            <w:del w:id="2400" w:author="hyx" w:date="2018-11-11T13:00:00Z">
              <w:r>
                <w:rPr>
                  <w:rFonts w:ascii="Times New Roman" w:hAnsi="Times New Roman" w:cs="Times New Roman" w:hint="eastAsia"/>
                  <w:color w:val="000000"/>
                  <w:sz w:val="22"/>
                </w:rPr>
                <w:delText>低</w:delText>
              </w:r>
            </w:del>
          </w:p>
        </w:tc>
        <w:tc>
          <w:tcPr>
            <w:tcW w:w="1267" w:type="dxa"/>
          </w:tcPr>
          <w:p w14:paraId="15FD78BF" w14:textId="77777777" w:rsidR="00AA4835" w:rsidRDefault="00AA4835" w:rsidP="00AA4835">
            <w:pPr>
              <w:widowControl w:val="0"/>
              <w:jc w:val="both"/>
              <w:rPr>
                <w:del w:id="2401" w:author="hyx" w:date="2018-11-11T13:00:00Z"/>
                <w:rFonts w:ascii="Times New Roman" w:hAnsi="Times New Roman" w:cs="Times New Roman"/>
                <w:color w:val="000000"/>
                <w:sz w:val="22"/>
              </w:rPr>
            </w:pPr>
            <w:del w:id="2402" w:author="hyx" w:date="2018-11-11T13:00:00Z">
              <w:r>
                <w:rPr>
                  <w:rFonts w:ascii="Times New Roman" w:hAnsi="Times New Roman" w:cs="Times New Roman" w:hint="eastAsia"/>
                  <w:color w:val="000000"/>
                  <w:sz w:val="22"/>
                </w:rPr>
                <w:delText>中</w:delText>
              </w:r>
            </w:del>
          </w:p>
        </w:tc>
        <w:tc>
          <w:tcPr>
            <w:tcW w:w="1037" w:type="dxa"/>
          </w:tcPr>
          <w:p w14:paraId="380DE4B8" w14:textId="77777777" w:rsidR="00AA4835" w:rsidRDefault="00AA4835" w:rsidP="00AA4835">
            <w:pPr>
              <w:widowControl w:val="0"/>
              <w:jc w:val="both"/>
              <w:rPr>
                <w:del w:id="2403" w:author="hyx" w:date="2018-11-11T13:00:00Z"/>
                <w:rFonts w:ascii="Times New Roman" w:hAnsi="Times New Roman" w:cs="Times New Roman"/>
                <w:color w:val="000000"/>
                <w:sz w:val="22"/>
              </w:rPr>
            </w:pPr>
            <w:del w:id="2404" w:author="hyx" w:date="2018-11-11T13:00:00Z">
              <w:r>
                <w:rPr>
                  <w:rFonts w:ascii="Times New Roman" w:hAnsi="Times New Roman" w:cs="Times New Roman" w:hint="eastAsia"/>
                  <w:color w:val="000000"/>
                  <w:sz w:val="22"/>
                </w:rPr>
                <w:delText>低</w:delText>
              </w:r>
            </w:del>
          </w:p>
        </w:tc>
      </w:tr>
      <w:tr w:rsidR="00AA4835" w14:paraId="070940D8" w14:textId="77777777" w:rsidTr="00AA4835">
        <w:trPr>
          <w:del w:id="2405" w:author="hyx" w:date="2018-11-11T13:00:00Z"/>
        </w:trPr>
        <w:tc>
          <w:tcPr>
            <w:tcW w:w="1696" w:type="dxa"/>
          </w:tcPr>
          <w:p w14:paraId="587C325C" w14:textId="77777777" w:rsidR="00AA4835" w:rsidRDefault="00AA4835" w:rsidP="00AA4835">
            <w:pPr>
              <w:widowControl w:val="0"/>
              <w:jc w:val="both"/>
              <w:rPr>
                <w:del w:id="2406" w:author="hyx" w:date="2018-11-11T13:00:00Z"/>
                <w:rFonts w:ascii="Times New Roman" w:hAnsi="Times New Roman" w:cs="Times New Roman"/>
                <w:color w:val="000000"/>
                <w:sz w:val="22"/>
              </w:rPr>
            </w:pPr>
            <w:del w:id="2407" w:author="hyx" w:date="2018-11-11T13:00:00Z">
              <w:r>
                <w:rPr>
                  <w:rFonts w:ascii="Times New Roman" w:hAnsi="Times New Roman" w:cs="Times New Roman" w:hint="eastAsia"/>
                  <w:color w:val="000000"/>
                  <w:sz w:val="22"/>
                </w:rPr>
                <w:delText>UI</w:delText>
              </w:r>
              <w:r>
                <w:rPr>
                  <w:rFonts w:ascii="Times New Roman" w:hAnsi="Times New Roman" w:cs="Times New Roman" w:hint="eastAsia"/>
                  <w:color w:val="000000"/>
                  <w:sz w:val="22"/>
                </w:rPr>
                <w:delText>设计跟不上进度</w:delText>
              </w:r>
            </w:del>
          </w:p>
        </w:tc>
        <w:tc>
          <w:tcPr>
            <w:tcW w:w="3232" w:type="dxa"/>
          </w:tcPr>
          <w:p w14:paraId="2FA4C94B" w14:textId="77777777" w:rsidR="00AA4835" w:rsidRDefault="00AA4835" w:rsidP="00AA4835">
            <w:pPr>
              <w:widowControl w:val="0"/>
              <w:jc w:val="both"/>
              <w:rPr>
                <w:del w:id="2408" w:author="hyx" w:date="2018-11-11T13:00:00Z"/>
                <w:rFonts w:ascii="Times New Roman" w:hAnsi="Times New Roman" w:cs="Times New Roman"/>
                <w:color w:val="000000"/>
                <w:sz w:val="22"/>
              </w:rPr>
            </w:pPr>
            <w:del w:id="2409" w:author="hyx" w:date="2018-11-11T13:00:00Z">
              <w:r>
                <w:rPr>
                  <w:rFonts w:ascii="Times New Roman" w:hAnsi="Times New Roman" w:cs="Times New Roman" w:hint="eastAsia"/>
                  <w:color w:val="000000"/>
                  <w:sz w:val="22"/>
                </w:rPr>
                <w:delText>投入更多的人力进行</w:delText>
              </w:r>
              <w:r>
                <w:rPr>
                  <w:rFonts w:ascii="Times New Roman" w:hAnsi="Times New Roman" w:cs="Times New Roman" w:hint="eastAsia"/>
                  <w:color w:val="000000"/>
                  <w:sz w:val="22"/>
                </w:rPr>
                <w:delText>ui</w:delText>
              </w:r>
              <w:r>
                <w:rPr>
                  <w:rFonts w:ascii="Times New Roman" w:hAnsi="Times New Roman" w:cs="Times New Roman" w:hint="eastAsia"/>
                  <w:color w:val="000000"/>
                  <w:sz w:val="22"/>
                </w:rPr>
                <w:delText>的学习和设计</w:delText>
              </w:r>
            </w:del>
          </w:p>
        </w:tc>
        <w:tc>
          <w:tcPr>
            <w:tcW w:w="1234" w:type="dxa"/>
          </w:tcPr>
          <w:p w14:paraId="5FCAFBDD" w14:textId="77777777" w:rsidR="00AA4835" w:rsidRDefault="00AA4835" w:rsidP="00AA4835">
            <w:pPr>
              <w:widowControl w:val="0"/>
              <w:jc w:val="both"/>
              <w:rPr>
                <w:del w:id="2410" w:author="hyx" w:date="2018-11-11T13:00:00Z"/>
                <w:rFonts w:ascii="Times New Roman" w:hAnsi="Times New Roman" w:cs="Times New Roman"/>
                <w:color w:val="000000"/>
                <w:sz w:val="22"/>
              </w:rPr>
            </w:pPr>
            <w:del w:id="2411" w:author="hyx" w:date="2018-11-11T13:00:00Z">
              <w:r>
                <w:rPr>
                  <w:rFonts w:ascii="Times New Roman" w:hAnsi="Times New Roman" w:cs="Times New Roman" w:hint="eastAsia"/>
                  <w:color w:val="000000"/>
                  <w:sz w:val="22"/>
                </w:rPr>
                <w:delText>中</w:delText>
              </w:r>
            </w:del>
          </w:p>
        </w:tc>
        <w:tc>
          <w:tcPr>
            <w:tcW w:w="1267" w:type="dxa"/>
          </w:tcPr>
          <w:p w14:paraId="092D4147" w14:textId="77777777" w:rsidR="00AA4835" w:rsidRDefault="00AA4835" w:rsidP="00AA4835">
            <w:pPr>
              <w:widowControl w:val="0"/>
              <w:jc w:val="both"/>
              <w:rPr>
                <w:del w:id="2412" w:author="hyx" w:date="2018-11-11T13:00:00Z"/>
                <w:rFonts w:ascii="Times New Roman" w:hAnsi="Times New Roman" w:cs="Times New Roman"/>
                <w:color w:val="000000"/>
                <w:sz w:val="22"/>
              </w:rPr>
            </w:pPr>
            <w:del w:id="2413" w:author="hyx" w:date="2018-11-11T13:00:00Z">
              <w:r>
                <w:rPr>
                  <w:rFonts w:ascii="Times New Roman" w:hAnsi="Times New Roman" w:cs="Times New Roman" w:hint="eastAsia"/>
                  <w:color w:val="000000"/>
                  <w:sz w:val="22"/>
                </w:rPr>
                <w:delText>中</w:delText>
              </w:r>
            </w:del>
          </w:p>
        </w:tc>
        <w:tc>
          <w:tcPr>
            <w:tcW w:w="1037" w:type="dxa"/>
          </w:tcPr>
          <w:p w14:paraId="282DFB2A" w14:textId="77777777" w:rsidR="00AA4835" w:rsidRDefault="00AA4835" w:rsidP="00AA4835">
            <w:pPr>
              <w:widowControl w:val="0"/>
              <w:jc w:val="both"/>
              <w:rPr>
                <w:del w:id="2414" w:author="hyx" w:date="2018-11-11T13:00:00Z"/>
                <w:rFonts w:ascii="Times New Roman" w:hAnsi="Times New Roman" w:cs="Times New Roman"/>
                <w:color w:val="000000"/>
                <w:sz w:val="22"/>
              </w:rPr>
            </w:pPr>
            <w:del w:id="2415" w:author="hyx" w:date="2018-11-11T13:00:00Z">
              <w:r>
                <w:rPr>
                  <w:rFonts w:ascii="Times New Roman" w:hAnsi="Times New Roman" w:cs="Times New Roman" w:hint="eastAsia"/>
                  <w:color w:val="000000"/>
                  <w:sz w:val="22"/>
                </w:rPr>
                <w:delText>中</w:delText>
              </w:r>
            </w:del>
          </w:p>
        </w:tc>
      </w:tr>
      <w:tr w:rsidR="00AA4835" w14:paraId="7D3E66BB" w14:textId="77777777" w:rsidTr="00AA4835">
        <w:trPr>
          <w:del w:id="2416" w:author="hyx" w:date="2018-11-11T13:00:00Z"/>
        </w:trPr>
        <w:tc>
          <w:tcPr>
            <w:tcW w:w="1696" w:type="dxa"/>
          </w:tcPr>
          <w:p w14:paraId="090955FF" w14:textId="77777777" w:rsidR="00AA4835" w:rsidRDefault="00AA4835" w:rsidP="00AA4835">
            <w:pPr>
              <w:widowControl w:val="0"/>
              <w:jc w:val="both"/>
              <w:rPr>
                <w:del w:id="2417" w:author="hyx" w:date="2018-11-11T13:00:00Z"/>
                <w:rFonts w:ascii="Times New Roman" w:hAnsi="Times New Roman" w:cs="Times New Roman"/>
                <w:color w:val="000000"/>
                <w:sz w:val="22"/>
              </w:rPr>
            </w:pPr>
            <w:del w:id="2418" w:author="hyx" w:date="2018-11-11T13:00:00Z">
              <w:r>
                <w:rPr>
                  <w:rFonts w:ascii="Times New Roman" w:hAnsi="Times New Roman" w:cs="Times New Roman" w:hint="eastAsia"/>
                  <w:color w:val="000000"/>
                  <w:sz w:val="22"/>
                </w:rPr>
                <w:delText>项目质量不过关</w:delText>
              </w:r>
            </w:del>
          </w:p>
        </w:tc>
        <w:tc>
          <w:tcPr>
            <w:tcW w:w="3232" w:type="dxa"/>
          </w:tcPr>
          <w:p w14:paraId="4634BB9A" w14:textId="77777777" w:rsidR="00AA4835" w:rsidRDefault="00AA4835" w:rsidP="00AA4835">
            <w:pPr>
              <w:widowControl w:val="0"/>
              <w:jc w:val="both"/>
              <w:rPr>
                <w:del w:id="2419" w:author="hyx" w:date="2018-11-11T13:00:00Z"/>
                <w:rFonts w:ascii="Times New Roman" w:hAnsi="Times New Roman" w:cs="Times New Roman"/>
                <w:color w:val="000000"/>
                <w:sz w:val="22"/>
              </w:rPr>
            </w:pPr>
            <w:del w:id="2420" w:author="hyx" w:date="2018-11-11T13:00:00Z">
              <w:r>
                <w:rPr>
                  <w:rFonts w:ascii="Times New Roman" w:hAnsi="Times New Roman" w:cs="Times New Roman" w:hint="eastAsia"/>
                  <w:color w:val="000000"/>
                  <w:sz w:val="22"/>
                </w:rPr>
                <w:delText>由</w:delText>
              </w:r>
              <w:r>
                <w:rPr>
                  <w:rFonts w:ascii="Times New Roman" w:hAnsi="Times New Roman" w:cs="Times New Roman" w:hint="eastAsia"/>
                  <w:color w:val="000000"/>
                  <w:sz w:val="22"/>
                </w:rPr>
                <w:delText>SQA</w:delText>
              </w:r>
              <w:r>
                <w:rPr>
                  <w:rFonts w:ascii="Times New Roman" w:hAnsi="Times New Roman" w:cs="Times New Roman" w:hint="eastAsia"/>
                  <w:color w:val="000000"/>
                  <w:sz w:val="22"/>
                </w:rPr>
                <w:delText>质量保障小组联合评审</w:delText>
              </w:r>
            </w:del>
          </w:p>
        </w:tc>
        <w:tc>
          <w:tcPr>
            <w:tcW w:w="1234" w:type="dxa"/>
          </w:tcPr>
          <w:p w14:paraId="700DE3FA" w14:textId="77777777" w:rsidR="00AA4835" w:rsidRDefault="00AA4835" w:rsidP="00AA4835">
            <w:pPr>
              <w:widowControl w:val="0"/>
              <w:jc w:val="both"/>
              <w:rPr>
                <w:del w:id="2421" w:author="hyx" w:date="2018-11-11T13:00:00Z"/>
                <w:rFonts w:ascii="Times New Roman" w:hAnsi="Times New Roman" w:cs="Times New Roman"/>
                <w:color w:val="000000"/>
                <w:sz w:val="22"/>
              </w:rPr>
            </w:pPr>
            <w:del w:id="2422" w:author="hyx" w:date="2018-11-11T13:00:00Z">
              <w:r>
                <w:rPr>
                  <w:rFonts w:ascii="Times New Roman" w:hAnsi="Times New Roman" w:cs="Times New Roman" w:hint="eastAsia"/>
                  <w:color w:val="000000"/>
                  <w:sz w:val="22"/>
                </w:rPr>
                <w:delText>中</w:delText>
              </w:r>
            </w:del>
          </w:p>
        </w:tc>
        <w:tc>
          <w:tcPr>
            <w:tcW w:w="1267" w:type="dxa"/>
          </w:tcPr>
          <w:p w14:paraId="5FEFD046" w14:textId="77777777" w:rsidR="00AA4835" w:rsidRDefault="00AA4835" w:rsidP="00AA4835">
            <w:pPr>
              <w:widowControl w:val="0"/>
              <w:jc w:val="both"/>
              <w:rPr>
                <w:del w:id="2423" w:author="hyx" w:date="2018-11-11T13:00:00Z"/>
                <w:rFonts w:ascii="Times New Roman" w:hAnsi="Times New Roman" w:cs="Times New Roman"/>
                <w:color w:val="000000"/>
                <w:sz w:val="22"/>
              </w:rPr>
            </w:pPr>
            <w:del w:id="2424" w:author="hyx" w:date="2018-11-11T13:00:00Z">
              <w:r>
                <w:rPr>
                  <w:rFonts w:ascii="Times New Roman" w:hAnsi="Times New Roman" w:cs="Times New Roman" w:hint="eastAsia"/>
                  <w:color w:val="000000"/>
                  <w:sz w:val="22"/>
                </w:rPr>
                <w:delText>高</w:delText>
              </w:r>
            </w:del>
          </w:p>
        </w:tc>
        <w:tc>
          <w:tcPr>
            <w:tcW w:w="1037" w:type="dxa"/>
          </w:tcPr>
          <w:p w14:paraId="0E160159" w14:textId="77777777" w:rsidR="00AA4835" w:rsidRDefault="00AA4835" w:rsidP="00AA4835">
            <w:pPr>
              <w:widowControl w:val="0"/>
              <w:jc w:val="both"/>
              <w:rPr>
                <w:del w:id="2425" w:author="hyx" w:date="2018-11-11T13:00:00Z"/>
                <w:rFonts w:ascii="Times New Roman" w:hAnsi="Times New Roman" w:cs="Times New Roman"/>
                <w:color w:val="000000"/>
                <w:sz w:val="22"/>
              </w:rPr>
            </w:pPr>
            <w:del w:id="2426" w:author="hyx" w:date="2018-11-11T13:00:00Z">
              <w:r>
                <w:rPr>
                  <w:rFonts w:ascii="Times New Roman" w:hAnsi="Times New Roman" w:cs="Times New Roman" w:hint="eastAsia"/>
                  <w:color w:val="000000"/>
                  <w:sz w:val="22"/>
                </w:rPr>
                <w:delText>高</w:delText>
              </w:r>
            </w:del>
          </w:p>
        </w:tc>
      </w:tr>
    </w:tbl>
    <w:tbl>
      <w:tblPr>
        <w:tblStyle w:val="210"/>
        <w:tblW w:w="8466" w:type="dxa"/>
        <w:tblLayout w:type="fixed"/>
        <w:tblLook w:val="04A0" w:firstRow="1" w:lastRow="0" w:firstColumn="1" w:lastColumn="0" w:noHBand="0" w:noVBand="1"/>
      </w:tblPr>
      <w:tblGrid>
        <w:gridCol w:w="1696"/>
        <w:gridCol w:w="3232"/>
        <w:gridCol w:w="1234"/>
        <w:gridCol w:w="1267"/>
        <w:gridCol w:w="1037"/>
      </w:tblGrid>
      <w:tr w:rsidR="00AA4835" w14:paraId="038D398D" w14:textId="77777777" w:rsidTr="00AA4835">
        <w:trPr>
          <w:ins w:id="2427" w:author="hyx" w:date="2018-11-11T13:00:00Z"/>
        </w:trPr>
        <w:tc>
          <w:tcPr>
            <w:tcW w:w="1696" w:type="dxa"/>
            <w:shd w:val="clear" w:color="auto" w:fill="B8CCE4"/>
          </w:tcPr>
          <w:p w14:paraId="5DF80500" w14:textId="77777777" w:rsidR="00AA4835" w:rsidRDefault="00AA4835" w:rsidP="00AA4835">
            <w:pPr>
              <w:widowControl w:val="0"/>
              <w:jc w:val="both"/>
              <w:rPr>
                <w:ins w:id="2428" w:author="hyx" w:date="2018-11-11T13:00:00Z"/>
                <w:rFonts w:ascii="Times New Roman" w:hAnsi="Times New Roman" w:cs="Times New Roman"/>
                <w:color w:val="000000"/>
                <w:sz w:val="22"/>
              </w:rPr>
            </w:pPr>
            <w:ins w:id="2429" w:author="hyx" w:date="2018-11-11T13:00:00Z">
              <w:r>
                <w:rPr>
                  <w:rFonts w:ascii="Times New Roman" w:hAnsi="Times New Roman" w:cs="Times New Roman" w:hint="eastAsia"/>
                  <w:color w:val="000000"/>
                  <w:sz w:val="22"/>
                </w:rPr>
                <w:t>风险名称</w:t>
              </w:r>
            </w:ins>
          </w:p>
        </w:tc>
        <w:tc>
          <w:tcPr>
            <w:tcW w:w="3232" w:type="dxa"/>
            <w:shd w:val="clear" w:color="auto" w:fill="B8CCE4"/>
          </w:tcPr>
          <w:p w14:paraId="0EE4AE97" w14:textId="77777777" w:rsidR="00AA4835" w:rsidRDefault="00AA4835" w:rsidP="00AA4835">
            <w:pPr>
              <w:widowControl w:val="0"/>
              <w:jc w:val="both"/>
              <w:rPr>
                <w:ins w:id="2430" w:author="hyx" w:date="2018-11-11T13:00:00Z"/>
                <w:rFonts w:ascii="Times New Roman" w:hAnsi="Times New Roman" w:cs="Times New Roman"/>
                <w:color w:val="000000"/>
                <w:sz w:val="22"/>
              </w:rPr>
            </w:pPr>
            <w:ins w:id="2431" w:author="hyx" w:date="2018-11-11T13:00:00Z">
              <w:r>
                <w:rPr>
                  <w:rFonts w:ascii="Times New Roman" w:hAnsi="Times New Roman" w:cs="Times New Roman" w:hint="eastAsia"/>
                  <w:color w:val="000000"/>
                  <w:sz w:val="22"/>
                </w:rPr>
                <w:t>解决方案</w:t>
              </w:r>
            </w:ins>
          </w:p>
        </w:tc>
        <w:tc>
          <w:tcPr>
            <w:tcW w:w="1234" w:type="dxa"/>
            <w:shd w:val="clear" w:color="auto" w:fill="B8CCE4"/>
          </w:tcPr>
          <w:p w14:paraId="760A854F" w14:textId="77777777" w:rsidR="00AA4835" w:rsidRDefault="00AA4835" w:rsidP="00AA4835">
            <w:pPr>
              <w:widowControl w:val="0"/>
              <w:jc w:val="both"/>
              <w:rPr>
                <w:ins w:id="2432" w:author="hyx" w:date="2018-11-11T13:00:00Z"/>
                <w:rFonts w:ascii="Times New Roman" w:hAnsi="Times New Roman" w:cs="Times New Roman"/>
                <w:color w:val="000000"/>
                <w:sz w:val="22"/>
              </w:rPr>
            </w:pPr>
            <w:ins w:id="2433" w:author="hyx" w:date="2018-11-11T13:00:00Z">
              <w:r>
                <w:rPr>
                  <w:rFonts w:ascii="Times New Roman" w:hAnsi="Times New Roman" w:cs="Times New Roman" w:hint="eastAsia"/>
                  <w:color w:val="000000"/>
                  <w:sz w:val="22"/>
                </w:rPr>
                <w:t>发生概率</w:t>
              </w:r>
            </w:ins>
          </w:p>
        </w:tc>
        <w:tc>
          <w:tcPr>
            <w:tcW w:w="1267" w:type="dxa"/>
            <w:shd w:val="clear" w:color="auto" w:fill="B8CCE4"/>
          </w:tcPr>
          <w:p w14:paraId="0CA91938" w14:textId="77777777" w:rsidR="00AA4835" w:rsidRDefault="00AA4835" w:rsidP="00AA4835">
            <w:pPr>
              <w:widowControl w:val="0"/>
              <w:jc w:val="both"/>
              <w:rPr>
                <w:ins w:id="2434" w:author="hyx" w:date="2018-11-11T13:00:00Z"/>
                <w:rFonts w:ascii="Times New Roman" w:hAnsi="Times New Roman" w:cs="Times New Roman"/>
                <w:color w:val="000000"/>
                <w:sz w:val="22"/>
              </w:rPr>
            </w:pPr>
            <w:ins w:id="2435" w:author="hyx" w:date="2018-11-11T13:00:00Z">
              <w:r>
                <w:rPr>
                  <w:rFonts w:ascii="Times New Roman" w:hAnsi="Times New Roman" w:cs="Times New Roman" w:hint="eastAsia"/>
                  <w:color w:val="000000"/>
                  <w:sz w:val="22"/>
                </w:rPr>
                <w:t>影响程度</w:t>
              </w:r>
            </w:ins>
          </w:p>
        </w:tc>
        <w:tc>
          <w:tcPr>
            <w:tcW w:w="1037" w:type="dxa"/>
            <w:shd w:val="clear" w:color="auto" w:fill="B8CCE4"/>
          </w:tcPr>
          <w:p w14:paraId="4E393403" w14:textId="77777777" w:rsidR="00AA4835" w:rsidRDefault="00AA4835" w:rsidP="00AA4835">
            <w:pPr>
              <w:widowControl w:val="0"/>
              <w:jc w:val="both"/>
              <w:rPr>
                <w:ins w:id="2436" w:author="hyx" w:date="2018-11-11T13:00:00Z"/>
                <w:rFonts w:ascii="Times New Roman" w:hAnsi="Times New Roman" w:cs="Times New Roman"/>
                <w:color w:val="000000"/>
                <w:sz w:val="22"/>
              </w:rPr>
            </w:pPr>
            <w:ins w:id="2437" w:author="hyx" w:date="2018-11-11T13:00:00Z">
              <w:r>
                <w:rPr>
                  <w:rFonts w:ascii="Times New Roman" w:hAnsi="Times New Roman" w:cs="Times New Roman" w:hint="eastAsia"/>
                  <w:color w:val="000000"/>
                  <w:sz w:val="22"/>
                </w:rPr>
                <w:t>优先级</w:t>
              </w:r>
            </w:ins>
          </w:p>
        </w:tc>
      </w:tr>
      <w:tr w:rsidR="00AA4835" w14:paraId="1A568141" w14:textId="77777777" w:rsidTr="00AA4835">
        <w:trPr>
          <w:ins w:id="2438" w:author="hyx" w:date="2018-11-11T13:00:00Z"/>
        </w:trPr>
        <w:tc>
          <w:tcPr>
            <w:tcW w:w="1696" w:type="dxa"/>
          </w:tcPr>
          <w:p w14:paraId="5BE57D42" w14:textId="77777777" w:rsidR="00AA4835" w:rsidRDefault="00AA4835" w:rsidP="00AA4835">
            <w:pPr>
              <w:widowControl w:val="0"/>
              <w:jc w:val="both"/>
              <w:rPr>
                <w:ins w:id="2439" w:author="hyx" w:date="2018-11-11T13:00:00Z"/>
                <w:rFonts w:ascii="Times New Roman" w:hAnsi="Times New Roman" w:cs="Times New Roman"/>
                <w:color w:val="000000"/>
                <w:sz w:val="22"/>
              </w:rPr>
            </w:pPr>
            <w:ins w:id="2440" w:author="hyx" w:date="2018-11-11T13:00:00Z">
              <w:r>
                <w:rPr>
                  <w:rFonts w:ascii="Times New Roman" w:hAnsi="Times New Roman" w:cs="Times New Roman" w:hint="eastAsia"/>
                  <w:color w:val="000000"/>
                  <w:sz w:val="22"/>
                </w:rPr>
                <w:t>资源缺乏</w:t>
              </w:r>
            </w:ins>
          </w:p>
        </w:tc>
        <w:tc>
          <w:tcPr>
            <w:tcW w:w="3232" w:type="dxa"/>
          </w:tcPr>
          <w:p w14:paraId="0E033F2C" w14:textId="77777777" w:rsidR="00AA4835" w:rsidRDefault="00AA4835" w:rsidP="00AA4835">
            <w:pPr>
              <w:widowControl w:val="0"/>
              <w:jc w:val="both"/>
              <w:rPr>
                <w:ins w:id="2441" w:author="hyx" w:date="2018-11-11T13:00:00Z"/>
                <w:rFonts w:ascii="Times New Roman" w:hAnsi="Times New Roman" w:cs="Times New Roman"/>
                <w:color w:val="000000"/>
                <w:sz w:val="22"/>
              </w:rPr>
            </w:pPr>
            <w:ins w:id="2442" w:author="hyx" w:date="2018-11-11T13:00:00Z">
              <w:r>
                <w:rPr>
                  <w:rFonts w:ascii="Times New Roman" w:hAnsi="Times New Roman" w:cs="Times New Roman"/>
                  <w:color w:val="000000"/>
                  <w:sz w:val="22"/>
                </w:rPr>
                <w:t>共同上网寻找资源</w:t>
              </w:r>
            </w:ins>
          </w:p>
        </w:tc>
        <w:tc>
          <w:tcPr>
            <w:tcW w:w="1234" w:type="dxa"/>
          </w:tcPr>
          <w:p w14:paraId="2D9B2791" w14:textId="77777777" w:rsidR="00AA4835" w:rsidRDefault="00AA4835" w:rsidP="00AA4835">
            <w:pPr>
              <w:widowControl w:val="0"/>
              <w:jc w:val="both"/>
              <w:rPr>
                <w:ins w:id="2443" w:author="hyx" w:date="2018-11-11T13:00:00Z"/>
                <w:rFonts w:ascii="Times New Roman" w:hAnsi="Times New Roman" w:cs="Times New Roman"/>
                <w:color w:val="000000"/>
                <w:sz w:val="22"/>
              </w:rPr>
            </w:pPr>
            <w:ins w:id="2444" w:author="hyx" w:date="2018-11-11T13:00:00Z">
              <w:r>
                <w:rPr>
                  <w:rFonts w:ascii="Times New Roman" w:hAnsi="Times New Roman" w:cs="Times New Roman" w:hint="eastAsia"/>
                  <w:color w:val="000000"/>
                  <w:sz w:val="22"/>
                </w:rPr>
                <w:t>中</w:t>
              </w:r>
            </w:ins>
          </w:p>
        </w:tc>
        <w:tc>
          <w:tcPr>
            <w:tcW w:w="1267" w:type="dxa"/>
          </w:tcPr>
          <w:p w14:paraId="3449C270" w14:textId="77777777" w:rsidR="00AA4835" w:rsidRDefault="00AA4835" w:rsidP="00AA4835">
            <w:pPr>
              <w:widowControl w:val="0"/>
              <w:jc w:val="both"/>
              <w:rPr>
                <w:ins w:id="2445" w:author="hyx" w:date="2018-11-11T13:00:00Z"/>
                <w:rFonts w:ascii="Times New Roman" w:hAnsi="Times New Roman" w:cs="Times New Roman"/>
                <w:color w:val="000000"/>
                <w:sz w:val="22"/>
              </w:rPr>
            </w:pPr>
            <w:ins w:id="2446" w:author="hyx" w:date="2018-11-11T13:00:00Z">
              <w:r>
                <w:rPr>
                  <w:rFonts w:ascii="Times New Roman" w:hAnsi="Times New Roman" w:cs="Times New Roman" w:hint="eastAsia"/>
                  <w:color w:val="000000"/>
                  <w:sz w:val="22"/>
                </w:rPr>
                <w:t>低</w:t>
              </w:r>
            </w:ins>
          </w:p>
        </w:tc>
        <w:tc>
          <w:tcPr>
            <w:tcW w:w="1037" w:type="dxa"/>
          </w:tcPr>
          <w:p w14:paraId="0CB51796" w14:textId="77777777" w:rsidR="00AA4835" w:rsidRDefault="00AA4835" w:rsidP="00AA4835">
            <w:pPr>
              <w:widowControl w:val="0"/>
              <w:jc w:val="both"/>
              <w:rPr>
                <w:ins w:id="2447" w:author="hyx" w:date="2018-11-11T13:00:00Z"/>
                <w:rFonts w:ascii="Times New Roman" w:hAnsi="Times New Roman" w:cs="Times New Roman"/>
                <w:color w:val="000000"/>
                <w:sz w:val="22"/>
              </w:rPr>
            </w:pPr>
            <w:ins w:id="2448" w:author="hyx" w:date="2018-11-11T13:00:00Z">
              <w:r>
                <w:rPr>
                  <w:rFonts w:ascii="Times New Roman" w:hAnsi="Times New Roman" w:cs="Times New Roman" w:hint="eastAsia"/>
                  <w:color w:val="000000"/>
                  <w:sz w:val="22"/>
                </w:rPr>
                <w:t>低</w:t>
              </w:r>
            </w:ins>
          </w:p>
        </w:tc>
      </w:tr>
      <w:tr w:rsidR="00AA4835" w14:paraId="510E988E" w14:textId="77777777" w:rsidTr="00AA4835">
        <w:trPr>
          <w:ins w:id="2449" w:author="hyx" w:date="2018-11-11T13:00:00Z"/>
        </w:trPr>
        <w:tc>
          <w:tcPr>
            <w:tcW w:w="1696" w:type="dxa"/>
          </w:tcPr>
          <w:p w14:paraId="03A95117" w14:textId="77777777" w:rsidR="00AA4835" w:rsidRDefault="00AA4835" w:rsidP="00AA4835">
            <w:pPr>
              <w:widowControl w:val="0"/>
              <w:jc w:val="both"/>
              <w:rPr>
                <w:ins w:id="2450" w:author="hyx" w:date="2018-11-11T13:00:00Z"/>
                <w:rFonts w:ascii="Times New Roman" w:hAnsi="Times New Roman" w:cs="Times New Roman"/>
                <w:color w:val="000000"/>
                <w:sz w:val="22"/>
              </w:rPr>
            </w:pPr>
            <w:ins w:id="2451" w:author="hyx" w:date="2018-11-11T13:00:00Z">
              <w:r>
                <w:rPr>
                  <w:rFonts w:ascii="Times New Roman" w:hAnsi="Times New Roman" w:cs="Times New Roman" w:hint="eastAsia"/>
                  <w:color w:val="000000"/>
                  <w:sz w:val="22"/>
                </w:rPr>
                <w:t>UI</w:t>
              </w:r>
              <w:r>
                <w:rPr>
                  <w:rFonts w:ascii="Times New Roman" w:hAnsi="Times New Roman" w:cs="Times New Roman" w:hint="eastAsia"/>
                  <w:color w:val="000000"/>
                  <w:sz w:val="22"/>
                </w:rPr>
                <w:t>设计不合理</w:t>
              </w:r>
            </w:ins>
          </w:p>
        </w:tc>
        <w:tc>
          <w:tcPr>
            <w:tcW w:w="3232" w:type="dxa"/>
          </w:tcPr>
          <w:p w14:paraId="119894DC" w14:textId="77777777" w:rsidR="00AA4835" w:rsidRDefault="00AA4835" w:rsidP="00AA4835">
            <w:pPr>
              <w:widowControl w:val="0"/>
              <w:jc w:val="both"/>
              <w:rPr>
                <w:ins w:id="2452" w:author="hyx" w:date="2018-11-11T13:00:00Z"/>
                <w:rFonts w:ascii="Times New Roman" w:hAnsi="Times New Roman" w:cs="Times New Roman"/>
                <w:color w:val="000000"/>
                <w:sz w:val="22"/>
              </w:rPr>
            </w:pPr>
            <w:ins w:id="2453" w:author="hyx" w:date="2018-11-11T13:00:00Z">
              <w:r>
                <w:rPr>
                  <w:rFonts w:ascii="Times New Roman" w:hAnsi="Times New Roman" w:cs="Times New Roman" w:hint="eastAsia"/>
                  <w:color w:val="000000"/>
                  <w:sz w:val="22"/>
                </w:rPr>
                <w:t>寻找有经验的</w:t>
              </w:r>
              <w:r>
                <w:rPr>
                  <w:rFonts w:ascii="Times New Roman" w:hAnsi="Times New Roman" w:cs="Times New Roman" w:hint="eastAsia"/>
                  <w:color w:val="000000"/>
                  <w:sz w:val="22"/>
                </w:rPr>
                <w:t>UI</w:t>
              </w:r>
              <w:r>
                <w:rPr>
                  <w:rFonts w:ascii="Times New Roman" w:hAnsi="Times New Roman" w:cs="Times New Roman" w:hint="eastAsia"/>
                  <w:color w:val="000000"/>
                  <w:sz w:val="22"/>
                </w:rPr>
                <w:t>设计师了解详细</w:t>
              </w:r>
            </w:ins>
          </w:p>
        </w:tc>
        <w:tc>
          <w:tcPr>
            <w:tcW w:w="1234" w:type="dxa"/>
          </w:tcPr>
          <w:p w14:paraId="25936390" w14:textId="77777777" w:rsidR="00AA4835" w:rsidRDefault="00AA4835" w:rsidP="00AA4835">
            <w:pPr>
              <w:widowControl w:val="0"/>
              <w:jc w:val="both"/>
              <w:rPr>
                <w:ins w:id="2454" w:author="hyx" w:date="2018-11-11T13:00:00Z"/>
                <w:rFonts w:ascii="Times New Roman" w:hAnsi="Times New Roman" w:cs="Times New Roman"/>
                <w:color w:val="000000"/>
                <w:sz w:val="22"/>
              </w:rPr>
            </w:pPr>
            <w:ins w:id="2455" w:author="hyx" w:date="2018-11-11T13:00:00Z">
              <w:r>
                <w:rPr>
                  <w:rFonts w:ascii="Times New Roman" w:hAnsi="Times New Roman" w:cs="Times New Roman" w:hint="eastAsia"/>
                  <w:color w:val="000000"/>
                  <w:sz w:val="22"/>
                </w:rPr>
                <w:t>低</w:t>
              </w:r>
            </w:ins>
          </w:p>
        </w:tc>
        <w:tc>
          <w:tcPr>
            <w:tcW w:w="1267" w:type="dxa"/>
          </w:tcPr>
          <w:p w14:paraId="225F422A" w14:textId="77777777" w:rsidR="00AA4835" w:rsidRDefault="00AA4835" w:rsidP="00AA4835">
            <w:pPr>
              <w:widowControl w:val="0"/>
              <w:jc w:val="both"/>
              <w:rPr>
                <w:ins w:id="2456" w:author="hyx" w:date="2018-11-11T13:00:00Z"/>
                <w:rFonts w:ascii="Times New Roman" w:hAnsi="Times New Roman" w:cs="Times New Roman"/>
                <w:color w:val="000000"/>
                <w:sz w:val="22"/>
              </w:rPr>
            </w:pPr>
            <w:ins w:id="2457" w:author="hyx" w:date="2018-11-11T13:00:00Z">
              <w:r>
                <w:rPr>
                  <w:rFonts w:ascii="Times New Roman" w:hAnsi="Times New Roman" w:cs="Times New Roman" w:hint="eastAsia"/>
                  <w:color w:val="000000"/>
                  <w:sz w:val="22"/>
                </w:rPr>
                <w:t>中</w:t>
              </w:r>
            </w:ins>
          </w:p>
        </w:tc>
        <w:tc>
          <w:tcPr>
            <w:tcW w:w="1037" w:type="dxa"/>
          </w:tcPr>
          <w:p w14:paraId="3B79F73C" w14:textId="77777777" w:rsidR="00AA4835" w:rsidRDefault="00AA4835" w:rsidP="00AA4835">
            <w:pPr>
              <w:widowControl w:val="0"/>
              <w:jc w:val="both"/>
              <w:rPr>
                <w:ins w:id="2458" w:author="hyx" w:date="2018-11-11T13:00:00Z"/>
                <w:rFonts w:ascii="Times New Roman" w:hAnsi="Times New Roman" w:cs="Times New Roman"/>
                <w:color w:val="000000"/>
                <w:sz w:val="22"/>
              </w:rPr>
            </w:pPr>
            <w:ins w:id="2459" w:author="hyx" w:date="2018-11-11T13:00:00Z">
              <w:r>
                <w:rPr>
                  <w:rFonts w:ascii="Times New Roman" w:hAnsi="Times New Roman" w:cs="Times New Roman" w:hint="eastAsia"/>
                  <w:color w:val="000000"/>
                  <w:sz w:val="22"/>
                </w:rPr>
                <w:t>低</w:t>
              </w:r>
            </w:ins>
          </w:p>
        </w:tc>
      </w:tr>
      <w:tr w:rsidR="00AA4835" w14:paraId="7B7A165D" w14:textId="77777777" w:rsidTr="00AA4835">
        <w:trPr>
          <w:ins w:id="2460" w:author="hyx" w:date="2018-11-11T13:00:00Z"/>
        </w:trPr>
        <w:tc>
          <w:tcPr>
            <w:tcW w:w="1696" w:type="dxa"/>
          </w:tcPr>
          <w:p w14:paraId="37FF5EAC" w14:textId="77777777" w:rsidR="00AA4835" w:rsidRDefault="00AA4835" w:rsidP="00AA4835">
            <w:pPr>
              <w:widowControl w:val="0"/>
              <w:jc w:val="both"/>
              <w:rPr>
                <w:ins w:id="2461" w:author="hyx" w:date="2018-11-11T13:00:00Z"/>
                <w:rFonts w:ascii="Times New Roman" w:hAnsi="Times New Roman" w:cs="Times New Roman"/>
                <w:color w:val="000000"/>
                <w:sz w:val="22"/>
              </w:rPr>
            </w:pPr>
            <w:ins w:id="2462" w:author="hyx" w:date="2018-11-11T13:00:00Z">
              <w:r>
                <w:rPr>
                  <w:rFonts w:ascii="Times New Roman" w:hAnsi="Times New Roman" w:cs="Times New Roman" w:hint="eastAsia"/>
                  <w:color w:val="000000"/>
                  <w:sz w:val="22"/>
                </w:rPr>
                <w:t>UI</w:t>
              </w:r>
              <w:r>
                <w:rPr>
                  <w:rFonts w:ascii="Times New Roman" w:hAnsi="Times New Roman" w:cs="Times New Roman" w:hint="eastAsia"/>
                  <w:color w:val="000000"/>
                  <w:sz w:val="22"/>
                </w:rPr>
                <w:t>设计跟不上进度</w:t>
              </w:r>
            </w:ins>
          </w:p>
        </w:tc>
        <w:tc>
          <w:tcPr>
            <w:tcW w:w="3232" w:type="dxa"/>
          </w:tcPr>
          <w:p w14:paraId="5ADFB337" w14:textId="77777777" w:rsidR="00AA4835" w:rsidRDefault="00AA4835" w:rsidP="00AA4835">
            <w:pPr>
              <w:widowControl w:val="0"/>
              <w:jc w:val="both"/>
              <w:rPr>
                <w:ins w:id="2463" w:author="hyx" w:date="2018-11-11T13:00:00Z"/>
                <w:rFonts w:ascii="Times New Roman" w:hAnsi="Times New Roman" w:cs="Times New Roman"/>
                <w:color w:val="000000"/>
                <w:sz w:val="22"/>
              </w:rPr>
            </w:pPr>
            <w:ins w:id="2464" w:author="hyx" w:date="2018-11-11T13:00:00Z">
              <w:r>
                <w:rPr>
                  <w:rFonts w:ascii="Times New Roman" w:hAnsi="Times New Roman" w:cs="Times New Roman" w:hint="eastAsia"/>
                  <w:color w:val="000000"/>
                  <w:sz w:val="22"/>
                </w:rPr>
                <w:t>投入更多的人力进行</w:t>
              </w:r>
              <w:proofErr w:type="spellStart"/>
              <w:r>
                <w:rPr>
                  <w:rFonts w:ascii="Times New Roman" w:hAnsi="Times New Roman" w:cs="Times New Roman" w:hint="eastAsia"/>
                  <w:color w:val="000000"/>
                  <w:sz w:val="22"/>
                </w:rPr>
                <w:t>ui</w:t>
              </w:r>
              <w:proofErr w:type="spellEnd"/>
              <w:r>
                <w:rPr>
                  <w:rFonts w:ascii="Times New Roman" w:hAnsi="Times New Roman" w:cs="Times New Roman" w:hint="eastAsia"/>
                  <w:color w:val="000000"/>
                  <w:sz w:val="22"/>
                </w:rPr>
                <w:t>的学习和设计</w:t>
              </w:r>
            </w:ins>
          </w:p>
        </w:tc>
        <w:tc>
          <w:tcPr>
            <w:tcW w:w="1234" w:type="dxa"/>
          </w:tcPr>
          <w:p w14:paraId="52EB30CD" w14:textId="77777777" w:rsidR="00AA4835" w:rsidRDefault="00AA4835" w:rsidP="00AA4835">
            <w:pPr>
              <w:widowControl w:val="0"/>
              <w:jc w:val="both"/>
              <w:rPr>
                <w:ins w:id="2465" w:author="hyx" w:date="2018-11-11T13:00:00Z"/>
                <w:rFonts w:ascii="Times New Roman" w:hAnsi="Times New Roman" w:cs="Times New Roman"/>
                <w:color w:val="000000"/>
                <w:sz w:val="22"/>
              </w:rPr>
            </w:pPr>
            <w:ins w:id="2466" w:author="hyx" w:date="2018-11-11T13:00:00Z">
              <w:r>
                <w:rPr>
                  <w:rFonts w:ascii="Times New Roman" w:hAnsi="Times New Roman" w:cs="Times New Roman" w:hint="eastAsia"/>
                  <w:color w:val="000000"/>
                  <w:sz w:val="22"/>
                </w:rPr>
                <w:t>中</w:t>
              </w:r>
            </w:ins>
          </w:p>
        </w:tc>
        <w:tc>
          <w:tcPr>
            <w:tcW w:w="1267" w:type="dxa"/>
          </w:tcPr>
          <w:p w14:paraId="23BC10ED" w14:textId="77777777" w:rsidR="00AA4835" w:rsidRDefault="00AA4835" w:rsidP="00AA4835">
            <w:pPr>
              <w:widowControl w:val="0"/>
              <w:jc w:val="both"/>
              <w:rPr>
                <w:ins w:id="2467" w:author="hyx" w:date="2018-11-11T13:00:00Z"/>
                <w:rFonts w:ascii="Times New Roman" w:hAnsi="Times New Roman" w:cs="Times New Roman"/>
                <w:color w:val="000000"/>
                <w:sz w:val="22"/>
              </w:rPr>
            </w:pPr>
            <w:ins w:id="2468" w:author="hyx" w:date="2018-11-11T13:00:00Z">
              <w:r>
                <w:rPr>
                  <w:rFonts w:ascii="Times New Roman" w:hAnsi="Times New Roman" w:cs="Times New Roman" w:hint="eastAsia"/>
                  <w:color w:val="000000"/>
                  <w:sz w:val="22"/>
                </w:rPr>
                <w:t>中</w:t>
              </w:r>
            </w:ins>
          </w:p>
        </w:tc>
        <w:tc>
          <w:tcPr>
            <w:tcW w:w="1037" w:type="dxa"/>
          </w:tcPr>
          <w:p w14:paraId="00E20F85" w14:textId="77777777" w:rsidR="00AA4835" w:rsidRDefault="00AA4835" w:rsidP="00AA4835">
            <w:pPr>
              <w:widowControl w:val="0"/>
              <w:jc w:val="both"/>
              <w:rPr>
                <w:ins w:id="2469" w:author="hyx" w:date="2018-11-11T13:00:00Z"/>
                <w:rFonts w:ascii="Times New Roman" w:hAnsi="Times New Roman" w:cs="Times New Roman"/>
                <w:color w:val="000000"/>
                <w:sz w:val="22"/>
              </w:rPr>
            </w:pPr>
            <w:ins w:id="2470" w:author="hyx" w:date="2018-11-11T13:00:00Z">
              <w:r>
                <w:rPr>
                  <w:rFonts w:ascii="Times New Roman" w:hAnsi="Times New Roman" w:cs="Times New Roman" w:hint="eastAsia"/>
                  <w:color w:val="000000"/>
                  <w:sz w:val="22"/>
                </w:rPr>
                <w:t>中</w:t>
              </w:r>
            </w:ins>
          </w:p>
        </w:tc>
      </w:tr>
      <w:tr w:rsidR="00AA4835" w14:paraId="19312983" w14:textId="77777777" w:rsidTr="00AA4835">
        <w:trPr>
          <w:ins w:id="2471" w:author="hyx" w:date="2018-11-11T13:00:00Z"/>
        </w:trPr>
        <w:tc>
          <w:tcPr>
            <w:tcW w:w="1696" w:type="dxa"/>
          </w:tcPr>
          <w:p w14:paraId="15B8DEB5" w14:textId="77777777" w:rsidR="00AA4835" w:rsidRDefault="00AA4835" w:rsidP="00AA4835">
            <w:pPr>
              <w:widowControl w:val="0"/>
              <w:jc w:val="both"/>
              <w:rPr>
                <w:ins w:id="2472" w:author="hyx" w:date="2018-11-11T13:00:00Z"/>
                <w:rFonts w:ascii="Times New Roman" w:hAnsi="Times New Roman" w:cs="Times New Roman"/>
                <w:color w:val="000000"/>
                <w:sz w:val="22"/>
              </w:rPr>
            </w:pPr>
            <w:ins w:id="2473" w:author="hyx" w:date="2018-11-11T13:00:00Z">
              <w:r>
                <w:rPr>
                  <w:rFonts w:ascii="Times New Roman" w:hAnsi="Times New Roman" w:cs="Times New Roman" w:hint="eastAsia"/>
                  <w:color w:val="000000"/>
                  <w:sz w:val="22"/>
                </w:rPr>
                <w:t>项目质量不过关</w:t>
              </w:r>
            </w:ins>
          </w:p>
        </w:tc>
        <w:tc>
          <w:tcPr>
            <w:tcW w:w="3232" w:type="dxa"/>
          </w:tcPr>
          <w:p w14:paraId="70447A93" w14:textId="77777777" w:rsidR="00AA4835" w:rsidRDefault="00AA4835" w:rsidP="00AA4835">
            <w:pPr>
              <w:widowControl w:val="0"/>
              <w:jc w:val="both"/>
              <w:rPr>
                <w:ins w:id="2474" w:author="hyx" w:date="2018-11-11T13:00:00Z"/>
                <w:rFonts w:ascii="Times New Roman" w:hAnsi="Times New Roman" w:cs="Times New Roman"/>
                <w:color w:val="000000"/>
                <w:sz w:val="22"/>
              </w:rPr>
            </w:pPr>
            <w:ins w:id="2475" w:author="hyx" w:date="2018-11-11T13:00:00Z">
              <w:r>
                <w:rPr>
                  <w:rFonts w:ascii="Times New Roman" w:hAnsi="Times New Roman" w:cs="Times New Roman" w:hint="eastAsia"/>
                  <w:color w:val="000000"/>
                  <w:sz w:val="22"/>
                </w:rPr>
                <w:t>由</w:t>
              </w:r>
              <w:r>
                <w:rPr>
                  <w:rFonts w:ascii="Times New Roman" w:hAnsi="Times New Roman" w:cs="Times New Roman" w:hint="eastAsia"/>
                  <w:color w:val="000000"/>
                  <w:sz w:val="22"/>
                </w:rPr>
                <w:t>SQA</w:t>
              </w:r>
              <w:r>
                <w:rPr>
                  <w:rFonts w:ascii="Times New Roman" w:hAnsi="Times New Roman" w:cs="Times New Roman" w:hint="eastAsia"/>
                  <w:color w:val="000000"/>
                  <w:sz w:val="22"/>
                </w:rPr>
                <w:t>质量保障小组联合评审</w:t>
              </w:r>
            </w:ins>
          </w:p>
        </w:tc>
        <w:tc>
          <w:tcPr>
            <w:tcW w:w="1234" w:type="dxa"/>
          </w:tcPr>
          <w:p w14:paraId="0E1F5BC8" w14:textId="77777777" w:rsidR="00AA4835" w:rsidRDefault="00AA4835" w:rsidP="00AA4835">
            <w:pPr>
              <w:widowControl w:val="0"/>
              <w:jc w:val="both"/>
              <w:rPr>
                <w:ins w:id="2476" w:author="hyx" w:date="2018-11-11T13:00:00Z"/>
                <w:rFonts w:ascii="Times New Roman" w:hAnsi="Times New Roman" w:cs="Times New Roman"/>
                <w:color w:val="000000"/>
                <w:sz w:val="22"/>
              </w:rPr>
            </w:pPr>
            <w:ins w:id="2477" w:author="hyx" w:date="2018-11-11T13:00:00Z">
              <w:r>
                <w:rPr>
                  <w:rFonts w:ascii="Times New Roman" w:hAnsi="Times New Roman" w:cs="Times New Roman" w:hint="eastAsia"/>
                  <w:color w:val="000000"/>
                  <w:sz w:val="22"/>
                </w:rPr>
                <w:t>中</w:t>
              </w:r>
            </w:ins>
          </w:p>
        </w:tc>
        <w:tc>
          <w:tcPr>
            <w:tcW w:w="1267" w:type="dxa"/>
          </w:tcPr>
          <w:p w14:paraId="6410BD3A" w14:textId="77777777" w:rsidR="00AA4835" w:rsidRDefault="00AA4835" w:rsidP="00AA4835">
            <w:pPr>
              <w:widowControl w:val="0"/>
              <w:jc w:val="both"/>
              <w:rPr>
                <w:ins w:id="2478" w:author="hyx" w:date="2018-11-11T13:00:00Z"/>
                <w:rFonts w:ascii="Times New Roman" w:hAnsi="Times New Roman" w:cs="Times New Roman"/>
                <w:color w:val="000000"/>
                <w:sz w:val="22"/>
              </w:rPr>
            </w:pPr>
            <w:ins w:id="2479" w:author="hyx" w:date="2018-11-11T13:00:00Z">
              <w:r>
                <w:rPr>
                  <w:rFonts w:ascii="Times New Roman" w:hAnsi="Times New Roman" w:cs="Times New Roman" w:hint="eastAsia"/>
                  <w:color w:val="000000"/>
                  <w:sz w:val="22"/>
                </w:rPr>
                <w:t>高</w:t>
              </w:r>
            </w:ins>
          </w:p>
        </w:tc>
        <w:tc>
          <w:tcPr>
            <w:tcW w:w="1037" w:type="dxa"/>
          </w:tcPr>
          <w:p w14:paraId="71385566" w14:textId="77777777" w:rsidR="00AA4835" w:rsidRDefault="00AA4835" w:rsidP="00AA4835">
            <w:pPr>
              <w:widowControl w:val="0"/>
              <w:jc w:val="both"/>
              <w:rPr>
                <w:ins w:id="2480" w:author="hyx" w:date="2018-11-11T13:00:00Z"/>
                <w:rFonts w:ascii="Times New Roman" w:hAnsi="Times New Roman" w:cs="Times New Roman"/>
                <w:color w:val="000000"/>
                <w:sz w:val="22"/>
              </w:rPr>
            </w:pPr>
            <w:ins w:id="2481" w:author="hyx" w:date="2018-11-11T13:00:00Z">
              <w:r>
                <w:rPr>
                  <w:rFonts w:ascii="Times New Roman" w:hAnsi="Times New Roman" w:cs="Times New Roman" w:hint="eastAsia"/>
                  <w:color w:val="000000"/>
                  <w:sz w:val="22"/>
                </w:rPr>
                <w:t>高</w:t>
              </w:r>
            </w:ins>
          </w:p>
        </w:tc>
      </w:tr>
    </w:tbl>
    <w:p w14:paraId="0E123905" w14:textId="054FF396" w:rsidR="00AA4835" w:rsidRDefault="00AA4835" w:rsidP="00AA4835">
      <w:pPr>
        <w:pStyle w:val="a0"/>
        <w:numPr>
          <w:ilvl w:val="0"/>
          <w:numId w:val="0"/>
        </w:numPr>
        <w:rPr>
          <w:ins w:id="2482" w:author="hyx" w:date="2018-11-11T13:00:00Z"/>
        </w:rPr>
      </w:pPr>
      <w:bookmarkStart w:id="2483" w:name="_Toc530709160"/>
      <w:bookmarkStart w:id="2484" w:name="_Toc533946136"/>
      <w:r>
        <w:rPr>
          <w:rFonts w:hint="eastAsia"/>
        </w:rPr>
        <w:t>10.3</w:t>
      </w:r>
      <w:ins w:id="2485" w:author="hyx" w:date="2018-11-11T13:00:00Z">
        <w:r>
          <w:t>采购流程</w:t>
        </w:r>
        <w:bookmarkEnd w:id="2483"/>
        <w:bookmarkEnd w:id="2484"/>
      </w:ins>
    </w:p>
    <w:p w14:paraId="6C2231A8" w14:textId="341BA304" w:rsidR="00AA4835" w:rsidRDefault="00F25C31" w:rsidP="00F25C31">
      <w:pPr>
        <w:pStyle w:val="a1"/>
        <w:numPr>
          <w:ilvl w:val="0"/>
          <w:numId w:val="0"/>
        </w:numPr>
        <w:rPr>
          <w:ins w:id="2486" w:author="hyx" w:date="2018-11-11T13:01:00Z"/>
        </w:rPr>
      </w:pPr>
      <w:bookmarkStart w:id="2487" w:name="_Toc530709161"/>
      <w:bookmarkStart w:id="2488" w:name="_Toc533946137"/>
      <w:r>
        <w:rPr>
          <w:rFonts w:hint="eastAsia"/>
        </w:rPr>
        <w:t>10.3.1</w:t>
      </w:r>
      <w:ins w:id="2489" w:author="hyx" w:date="2018-11-11T13:01:00Z">
        <w:r>
          <w:rPr>
            <w:rFonts w:hint="eastAsia"/>
          </w:rPr>
          <w:t>采购方案</w:t>
        </w:r>
        <w:bookmarkEnd w:id="2487"/>
        <w:bookmarkEnd w:id="2488"/>
      </w:ins>
    </w:p>
    <w:p w14:paraId="76D7E6C0" w14:textId="77777777" w:rsidR="00AA4835" w:rsidRDefault="00AA4835" w:rsidP="00AA4835">
      <w:pPr>
        <w:pStyle w:val="af7"/>
        <w:numPr>
          <w:ilvl w:val="0"/>
          <w:numId w:val="19"/>
        </w:numPr>
        <w:ind w:firstLineChars="0"/>
        <w:rPr>
          <w:ins w:id="2490" w:author="hyx" w:date="2018-11-11T13:01:00Z"/>
        </w:rPr>
      </w:pPr>
      <w:ins w:id="2491" w:author="hyx" w:date="2018-11-11T13:01:00Z">
        <w:r>
          <w:rPr>
            <w:rFonts w:hint="eastAsia"/>
          </w:rPr>
          <w:t>做好采购前的准备工作，对各项事务的市场价有一个充分的了解。</w:t>
        </w:r>
      </w:ins>
    </w:p>
    <w:p w14:paraId="53BC432B" w14:textId="77777777" w:rsidR="00AA4835" w:rsidRDefault="00AA4835" w:rsidP="00AA4835">
      <w:pPr>
        <w:pStyle w:val="af7"/>
        <w:numPr>
          <w:ilvl w:val="0"/>
          <w:numId w:val="19"/>
        </w:numPr>
        <w:ind w:firstLineChars="0"/>
        <w:rPr>
          <w:ins w:id="2492" w:author="hyx" w:date="2018-11-11T13:01:00Z"/>
        </w:rPr>
      </w:pPr>
      <w:ins w:id="2493" w:author="hyx" w:date="2018-11-11T13:01:00Z">
        <w:r>
          <w:rPr>
            <w:rFonts w:hint="eastAsia"/>
          </w:rPr>
          <w:t>写出采购申报清单，在小组内公示三天，无异议由组长审核通过。</w:t>
        </w:r>
      </w:ins>
    </w:p>
    <w:p w14:paraId="7869A65A" w14:textId="77777777" w:rsidR="00AA4835" w:rsidRDefault="00AA4835" w:rsidP="00AA4835">
      <w:pPr>
        <w:pStyle w:val="af7"/>
        <w:numPr>
          <w:ilvl w:val="0"/>
          <w:numId w:val="19"/>
        </w:numPr>
        <w:ind w:firstLineChars="0"/>
        <w:rPr>
          <w:ins w:id="2494" w:author="hyx" w:date="2018-11-11T13:01:00Z"/>
        </w:rPr>
      </w:pPr>
      <w:ins w:id="2495" w:author="hyx" w:date="2018-11-11T13:01:00Z">
        <w:r>
          <w:rPr>
            <w:rFonts w:hint="eastAsia"/>
          </w:rPr>
          <w:t>由采购人员确保采购内容的有效性等。</w:t>
        </w:r>
      </w:ins>
    </w:p>
    <w:p w14:paraId="081FD3D1" w14:textId="77777777" w:rsidR="00AA4835" w:rsidRDefault="00AA4835" w:rsidP="00AA4835">
      <w:pPr>
        <w:pStyle w:val="af7"/>
        <w:ind w:left="780" w:firstLineChars="0" w:firstLine="0"/>
        <w:rPr>
          <w:ins w:id="2496" w:author="hyx" w:date="2018-11-11T13:01:00Z"/>
        </w:rPr>
      </w:pPr>
    </w:p>
    <w:p w14:paraId="480DBBFD" w14:textId="06EFC6F3" w:rsidR="00AA4835" w:rsidRDefault="00F25C31" w:rsidP="00F25C31">
      <w:pPr>
        <w:pStyle w:val="a1"/>
        <w:numPr>
          <w:ilvl w:val="0"/>
          <w:numId w:val="0"/>
        </w:numPr>
        <w:rPr>
          <w:ins w:id="2497" w:author="hyx" w:date="2018-11-11T13:01:00Z"/>
        </w:rPr>
      </w:pPr>
      <w:bookmarkStart w:id="2498" w:name="_Toc530709162"/>
      <w:bookmarkStart w:id="2499" w:name="_Toc533946138"/>
      <w:r>
        <w:rPr>
          <w:rFonts w:hint="eastAsia"/>
        </w:rPr>
        <w:t>10.3.2</w:t>
      </w:r>
      <w:ins w:id="2500" w:author="hyx" w:date="2018-11-11T13:01:00Z">
        <w:r>
          <w:rPr>
            <w:rFonts w:hint="eastAsia"/>
          </w:rPr>
          <w:t>监控</w:t>
        </w:r>
        <w:bookmarkEnd w:id="2498"/>
        <w:bookmarkEnd w:id="2499"/>
      </w:ins>
    </w:p>
    <w:p w14:paraId="51F1A230" w14:textId="77777777" w:rsidR="00AA4835" w:rsidRDefault="00AA4835" w:rsidP="00AA4835">
      <w:pPr>
        <w:pStyle w:val="af7"/>
        <w:numPr>
          <w:ilvl w:val="0"/>
          <w:numId w:val="20"/>
        </w:numPr>
        <w:ind w:firstLineChars="0"/>
        <w:rPr>
          <w:ins w:id="2501" w:author="hyx" w:date="2018-11-11T13:01:00Z"/>
        </w:rPr>
      </w:pPr>
      <w:ins w:id="2502" w:author="hyx" w:date="2018-11-11T13:01:00Z">
        <w:r>
          <w:rPr>
            <w:rFonts w:hint="eastAsia"/>
          </w:rPr>
          <w:t>采购过程必须有相应的至少两名小组成员在场。</w:t>
        </w:r>
      </w:ins>
    </w:p>
    <w:p w14:paraId="3DE7FE01" w14:textId="77777777" w:rsidR="00AA4835" w:rsidRDefault="00AA4835" w:rsidP="00AA4835">
      <w:pPr>
        <w:pStyle w:val="af7"/>
        <w:numPr>
          <w:ilvl w:val="0"/>
          <w:numId w:val="20"/>
        </w:numPr>
        <w:ind w:firstLineChars="0"/>
        <w:rPr>
          <w:ins w:id="2503" w:author="hyx" w:date="2018-11-11T13:01:00Z"/>
        </w:rPr>
      </w:pPr>
      <w:ins w:id="2504" w:author="hyx" w:date="2018-11-11T13:01:00Z">
        <w:r>
          <w:rPr>
            <w:rFonts w:hint="eastAsia"/>
          </w:rPr>
          <w:t>采购过程中需要进行录音或拍摄视频。</w:t>
        </w:r>
      </w:ins>
    </w:p>
    <w:p w14:paraId="08083BCA" w14:textId="77777777" w:rsidR="00AA4835" w:rsidRDefault="00AA4835" w:rsidP="00AA4835">
      <w:pPr>
        <w:pStyle w:val="af7"/>
        <w:numPr>
          <w:ilvl w:val="0"/>
          <w:numId w:val="20"/>
        </w:numPr>
        <w:ind w:firstLineChars="0"/>
        <w:rPr>
          <w:ins w:id="2505" w:author="hyx" w:date="2018-11-11T13:01:00Z"/>
        </w:rPr>
      </w:pPr>
      <w:ins w:id="2506" w:author="hyx" w:date="2018-11-11T13:01:00Z">
        <w:r>
          <w:rPr>
            <w:rFonts w:hint="eastAsia"/>
          </w:rPr>
          <w:t>采购相关项目必须通过小组内所有成员的审核，有异议需要及时沟通。</w:t>
        </w:r>
      </w:ins>
    </w:p>
    <w:p w14:paraId="3EEA7C8A" w14:textId="77777777" w:rsidR="00AA4835" w:rsidRDefault="00AA4835" w:rsidP="00AA4835">
      <w:pPr>
        <w:pStyle w:val="af7"/>
        <w:numPr>
          <w:ilvl w:val="0"/>
          <w:numId w:val="20"/>
        </w:numPr>
        <w:ind w:firstLineChars="0"/>
      </w:pPr>
      <w:ins w:id="2507" w:author="hyx" w:date="2018-11-11T13:01:00Z">
        <w:r>
          <w:t>采购人员需要确保采购内容的有效性</w:t>
        </w:r>
        <w:r>
          <w:rPr>
            <w:rFonts w:hint="eastAsia"/>
          </w:rPr>
          <w:t>，</w:t>
        </w:r>
        <w:r>
          <w:t>若因为非不可抗力的因素导致采购内容出现误差</w:t>
        </w:r>
        <w:r>
          <w:rPr>
            <w:rFonts w:hint="eastAsia"/>
          </w:rPr>
          <w:t>，</w:t>
        </w:r>
        <w:r>
          <w:t>需要由相关采购人员个人承担相应费用</w:t>
        </w:r>
        <w:r>
          <w:rPr>
            <w:rFonts w:hint="eastAsia"/>
          </w:rPr>
          <w:t>。</w:t>
        </w:r>
      </w:ins>
    </w:p>
    <w:sectPr w:rsidR="00AA4835" w:rsidSect="00835848">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47C09" w14:textId="77777777" w:rsidR="00CA5BC2" w:rsidRDefault="00CA5BC2" w:rsidP="00F978EB">
      <w:r>
        <w:separator/>
      </w:r>
    </w:p>
  </w:endnote>
  <w:endnote w:type="continuationSeparator" w:id="0">
    <w:p w14:paraId="2B9BA178" w14:textId="77777777" w:rsidR="00CA5BC2" w:rsidRDefault="00CA5BC2" w:rsidP="00F97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default"/>
    <w:sig w:usb0="00000000" w:usb1="00000000"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6B369" w14:textId="77777777" w:rsidR="00A818EF" w:rsidRDefault="00A818EF">
    <w:pPr>
      <w:pStyle w:val="a9"/>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Content>
      <w:sdt>
        <w:sdtPr>
          <w:id w:val="-1705238520"/>
          <w:docPartObj>
            <w:docPartGallery w:val="Page Numbers (Top of Page)"/>
            <w:docPartUnique/>
          </w:docPartObj>
        </w:sdtPr>
        <w:sdtContent>
          <w:p w14:paraId="048B8487" w14:textId="77777777" w:rsidR="00A818EF" w:rsidRDefault="00A818EF" w:rsidP="00835848">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Pr>
                <w:b/>
                <w:bCs/>
                <w:noProof/>
              </w:rPr>
              <w:t>21</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Pr>
                <w:b/>
                <w:bCs/>
                <w:noProof/>
              </w:rPr>
              <w:t>28</w:t>
            </w:r>
            <w:r w:rsidRPr="005F0667">
              <w:rPr>
                <w:b/>
                <w:bCs/>
              </w:rPr>
              <w:fldChar w:fldCharType="end"/>
            </w:r>
          </w:p>
        </w:sdtContent>
      </w:sdt>
    </w:sdtContent>
  </w:sdt>
  <w:p w14:paraId="7767EE94" w14:textId="77777777" w:rsidR="00A818EF" w:rsidRDefault="00A818E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59C95" w14:textId="77777777" w:rsidR="00A818EF" w:rsidRDefault="00A818EF">
    <w:pPr>
      <w:pStyle w:val="a9"/>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904B0" w14:textId="77777777" w:rsidR="00CA5BC2" w:rsidRDefault="00CA5BC2" w:rsidP="00F978EB">
      <w:r>
        <w:separator/>
      </w:r>
    </w:p>
  </w:footnote>
  <w:footnote w:type="continuationSeparator" w:id="0">
    <w:p w14:paraId="15752F72" w14:textId="77777777" w:rsidR="00CA5BC2" w:rsidRDefault="00CA5BC2" w:rsidP="00F97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84AE1" w14:textId="77777777" w:rsidR="00A818EF" w:rsidRDefault="00A818EF">
    <w:r>
      <w:rPr>
        <w:noProof/>
      </w:rPr>
      <w:pict w14:anchorId="25A6C3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0"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14E41" w14:textId="77777777" w:rsidR="00A818EF" w:rsidRDefault="00A818EF">
    <w:r>
      <w:rPr>
        <w:noProof/>
      </w:rPr>
      <w:pict w14:anchorId="09A6B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1" type="#_x0000_t75" style="position:absolute;margin-left:0;margin-top:0;width:399.75pt;height:399.75pt;z-index:-251655168;mso-position-horizontal:center;mso-position-horizontal-relative:margin;mso-position-vertical:center;mso-position-vertical-relative:margin" o:allowincell="f">
          <v:imagedata r:id="rId1" o:title="TIM图片20171014105131" gain="19661f" blacklevel="22938f"/>
          <w10:wrap anchorx="margin" anchory="margin"/>
        </v:shape>
      </w:pict>
    </w:r>
    <w:r>
      <w:rPr>
        <w:rFonts w:hint="eastAsia"/>
      </w:rPr>
      <w:t>PRD-2017-G01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73966"/>
      <w:docPartObj>
        <w:docPartGallery w:val="Watermarks"/>
        <w:docPartUnique/>
      </w:docPartObj>
    </w:sdtPr>
    <w:sdtContent>
      <w:p w14:paraId="3D2530C6" w14:textId="77777777" w:rsidR="00A818EF" w:rsidRDefault="00A818EF">
        <w:r>
          <w:rPr>
            <w:noProof/>
          </w:rPr>
          <w:pict w14:anchorId="5BB16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38DC2D"/>
    <w:multiLevelType w:val="singleLevel"/>
    <w:tmpl w:val="9A38DC2D"/>
    <w:lvl w:ilvl="0">
      <w:start w:val="1"/>
      <w:numFmt w:val="bullet"/>
      <w:lvlText w:val=""/>
      <w:lvlJc w:val="left"/>
      <w:pPr>
        <w:ind w:left="420" w:hanging="420"/>
      </w:pPr>
      <w:rPr>
        <w:rFonts w:ascii="Wingdings" w:hAnsi="Wingdings" w:hint="default"/>
      </w:rPr>
    </w:lvl>
  </w:abstractNum>
  <w:abstractNum w:abstractNumId="1"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171023F"/>
    <w:multiLevelType w:val="hybridMultilevel"/>
    <w:tmpl w:val="BCD0FC12"/>
    <w:lvl w:ilvl="0" w:tplc="ADD0B8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C4F54BC"/>
    <w:multiLevelType w:val="multilevel"/>
    <w:tmpl w:val="0C4F54B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4CC05CC"/>
    <w:multiLevelType w:val="multilevel"/>
    <w:tmpl w:val="14CC05C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8"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9" w15:restartNumberingAfterBreak="0">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3" w15:restartNumberingAfterBreak="0">
    <w:nsid w:val="54E64099"/>
    <w:multiLevelType w:val="multilevel"/>
    <w:tmpl w:val="E8383FB8"/>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8" w15:restartNumberingAfterBreak="0">
    <w:nsid w:val="6D081733"/>
    <w:multiLevelType w:val="hybridMultilevel"/>
    <w:tmpl w:val="5BAC4B3E"/>
    <w:lvl w:ilvl="0" w:tplc="573089A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7"/>
  </w:num>
  <w:num w:numId="3">
    <w:abstractNumId w:val="12"/>
  </w:num>
  <w:num w:numId="4">
    <w:abstractNumId w:val="8"/>
  </w:num>
  <w:num w:numId="5">
    <w:abstractNumId w:val="17"/>
  </w:num>
  <w:num w:numId="6">
    <w:abstractNumId w:val="13"/>
  </w:num>
  <w:num w:numId="7">
    <w:abstractNumId w:val="2"/>
  </w:num>
  <w:num w:numId="8">
    <w:abstractNumId w:val="16"/>
  </w:num>
  <w:num w:numId="9">
    <w:abstractNumId w:val="10"/>
  </w:num>
  <w:num w:numId="10">
    <w:abstractNumId w:val="11"/>
  </w:num>
  <w:num w:numId="11">
    <w:abstractNumId w:val="9"/>
  </w:num>
  <w:num w:numId="12">
    <w:abstractNumId w:val="15"/>
  </w:num>
  <w:num w:numId="13">
    <w:abstractNumId w:val="19"/>
  </w:num>
  <w:num w:numId="14">
    <w:abstractNumId w:val="3"/>
  </w:num>
  <w:num w:numId="15">
    <w:abstractNumId w:val="6"/>
  </w:num>
  <w:num w:numId="16">
    <w:abstractNumId w:val="14"/>
  </w:num>
  <w:num w:numId="17">
    <w:abstractNumId w:val="18"/>
  </w:num>
  <w:num w:numId="18">
    <w:abstractNumId w:val="0"/>
  </w:num>
  <w:num w:numId="19">
    <w:abstractNumId w:val="4"/>
  </w:num>
  <w:num w:numId="2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yx">
    <w15:presenceInfo w15:providerId="None" w15:userId="hyx"/>
  </w15:person>
  <w15:person w15:author="xsq">
    <w15:presenceInfo w15:providerId="None" w15:userId="xs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99"/>
    <w:rsid w:val="00037F99"/>
    <w:rsid w:val="0004057C"/>
    <w:rsid w:val="00171070"/>
    <w:rsid w:val="001713F9"/>
    <w:rsid w:val="006E08C2"/>
    <w:rsid w:val="0079657C"/>
    <w:rsid w:val="00835848"/>
    <w:rsid w:val="0089063C"/>
    <w:rsid w:val="00894274"/>
    <w:rsid w:val="0092000D"/>
    <w:rsid w:val="0097515E"/>
    <w:rsid w:val="00A818EF"/>
    <w:rsid w:val="00AA4835"/>
    <w:rsid w:val="00C877F1"/>
    <w:rsid w:val="00CA5BC2"/>
    <w:rsid w:val="00D77FA7"/>
    <w:rsid w:val="00E05DCA"/>
    <w:rsid w:val="00F25C31"/>
    <w:rsid w:val="00F9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4419AC"/>
  <w15:chartTrackingRefBased/>
  <w15:docId w15:val="{2E3E54E1-143B-4AFC-A6AD-9E08A76B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F978EB"/>
    <w:rPr>
      <w:rFonts w:ascii="宋体" w:eastAsia="宋体" w:hAnsi="宋体" w:cs="宋体"/>
      <w:kern w:val="0"/>
    </w:rPr>
  </w:style>
  <w:style w:type="paragraph" w:styleId="1">
    <w:name w:val="heading 1"/>
    <w:basedOn w:val="a3"/>
    <w:next w:val="a3"/>
    <w:link w:val="10"/>
    <w:uiPriority w:val="9"/>
    <w:qFormat/>
    <w:rsid w:val="00F978EB"/>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F978EB"/>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F978EB"/>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F978EB"/>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F978EB"/>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F978EB"/>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F978EB"/>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F978EB"/>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F978EB"/>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nhideWhenUsed/>
    <w:qFormat/>
    <w:rsid w:val="00F978E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rsid w:val="00F978EB"/>
    <w:rPr>
      <w:sz w:val="18"/>
      <w:szCs w:val="18"/>
    </w:rPr>
  </w:style>
  <w:style w:type="paragraph" w:styleId="a9">
    <w:name w:val="footer"/>
    <w:basedOn w:val="a3"/>
    <w:link w:val="aa"/>
    <w:uiPriority w:val="99"/>
    <w:unhideWhenUsed/>
    <w:qFormat/>
    <w:rsid w:val="00F978EB"/>
    <w:pPr>
      <w:tabs>
        <w:tab w:val="center" w:pos="4153"/>
        <w:tab w:val="right" w:pos="8306"/>
      </w:tabs>
      <w:snapToGrid w:val="0"/>
    </w:pPr>
    <w:rPr>
      <w:sz w:val="18"/>
      <w:szCs w:val="18"/>
    </w:rPr>
  </w:style>
  <w:style w:type="character" w:customStyle="1" w:styleId="aa">
    <w:name w:val="页脚 字符"/>
    <w:basedOn w:val="a4"/>
    <w:link w:val="a9"/>
    <w:uiPriority w:val="99"/>
    <w:rsid w:val="00F978EB"/>
    <w:rPr>
      <w:sz w:val="18"/>
      <w:szCs w:val="18"/>
    </w:rPr>
  </w:style>
  <w:style w:type="character" w:customStyle="1" w:styleId="10">
    <w:name w:val="标题 1 字符"/>
    <w:basedOn w:val="a4"/>
    <w:link w:val="1"/>
    <w:uiPriority w:val="9"/>
    <w:rsid w:val="00F978EB"/>
    <w:rPr>
      <w:rFonts w:ascii="Calibri Light" w:eastAsia="宋体" w:hAnsi="Calibri Light" w:cs="Times New Roman"/>
      <w:b/>
      <w:kern w:val="0"/>
      <w:sz w:val="44"/>
      <w:szCs w:val="32"/>
    </w:rPr>
  </w:style>
  <w:style w:type="character" w:customStyle="1" w:styleId="20">
    <w:name w:val="标题 2 字符"/>
    <w:basedOn w:val="a4"/>
    <w:link w:val="2"/>
    <w:uiPriority w:val="9"/>
    <w:rsid w:val="00F978EB"/>
    <w:rPr>
      <w:rFonts w:ascii="Calibri Light" w:eastAsia="宋体" w:hAnsi="Calibri Light" w:cs="Times New Roman"/>
      <w:b/>
      <w:kern w:val="0"/>
      <w:sz w:val="32"/>
      <w:szCs w:val="28"/>
    </w:rPr>
  </w:style>
  <w:style w:type="character" w:customStyle="1" w:styleId="30">
    <w:name w:val="标题 3 字符"/>
    <w:basedOn w:val="a4"/>
    <w:link w:val="3"/>
    <w:uiPriority w:val="9"/>
    <w:rsid w:val="00F978EB"/>
    <w:rPr>
      <w:rFonts w:ascii="Calibri Light" w:eastAsia="宋体" w:hAnsi="Calibri Light" w:cs="Times New Roman"/>
      <w:b/>
      <w:kern w:val="0"/>
      <w:sz w:val="28"/>
      <w:szCs w:val="24"/>
    </w:rPr>
  </w:style>
  <w:style w:type="character" w:customStyle="1" w:styleId="40">
    <w:name w:val="标题 4 字符"/>
    <w:basedOn w:val="a4"/>
    <w:link w:val="4"/>
    <w:uiPriority w:val="9"/>
    <w:rsid w:val="00F978EB"/>
    <w:rPr>
      <w:rFonts w:ascii="Calibri Light" w:eastAsia="宋体" w:hAnsi="Calibri Light" w:cs="Times New Roman"/>
      <w:b/>
      <w:iCs/>
      <w:kern w:val="0"/>
    </w:rPr>
  </w:style>
  <w:style w:type="character" w:customStyle="1" w:styleId="50">
    <w:name w:val="标题 5 字符"/>
    <w:basedOn w:val="a4"/>
    <w:link w:val="5"/>
    <w:uiPriority w:val="9"/>
    <w:rsid w:val="00F978EB"/>
    <w:rPr>
      <w:rFonts w:ascii="Calibri Light" w:eastAsia="宋体" w:hAnsi="Calibri Light" w:cs="Times New Roman"/>
      <w:color w:val="2E74B5"/>
      <w:kern w:val="0"/>
    </w:rPr>
  </w:style>
  <w:style w:type="character" w:customStyle="1" w:styleId="60">
    <w:name w:val="标题 6 字符"/>
    <w:basedOn w:val="a4"/>
    <w:link w:val="6"/>
    <w:uiPriority w:val="9"/>
    <w:rsid w:val="00F978EB"/>
    <w:rPr>
      <w:rFonts w:ascii="Calibri Light" w:eastAsia="宋体" w:hAnsi="Calibri Light" w:cs="Times New Roman"/>
      <w:color w:val="1F4E79"/>
      <w:kern w:val="0"/>
    </w:rPr>
  </w:style>
  <w:style w:type="character" w:customStyle="1" w:styleId="70">
    <w:name w:val="标题 7 字符"/>
    <w:basedOn w:val="a4"/>
    <w:link w:val="7"/>
    <w:uiPriority w:val="9"/>
    <w:rsid w:val="00F978EB"/>
    <w:rPr>
      <w:rFonts w:ascii="Calibri Light" w:eastAsia="宋体" w:hAnsi="Calibri Light" w:cs="Times New Roman"/>
      <w:i/>
      <w:iCs/>
      <w:color w:val="1F4E79"/>
      <w:kern w:val="0"/>
    </w:rPr>
  </w:style>
  <w:style w:type="character" w:customStyle="1" w:styleId="80">
    <w:name w:val="标题 8 字符"/>
    <w:basedOn w:val="a4"/>
    <w:link w:val="8"/>
    <w:uiPriority w:val="9"/>
    <w:rsid w:val="00F978EB"/>
    <w:rPr>
      <w:rFonts w:ascii="Calibri Light" w:eastAsia="宋体" w:hAnsi="Calibri Light" w:cs="Times New Roman"/>
      <w:color w:val="262626"/>
      <w:kern w:val="0"/>
      <w:szCs w:val="21"/>
    </w:rPr>
  </w:style>
  <w:style w:type="character" w:customStyle="1" w:styleId="90">
    <w:name w:val="标题 9 字符"/>
    <w:basedOn w:val="a4"/>
    <w:link w:val="9"/>
    <w:uiPriority w:val="9"/>
    <w:rsid w:val="00F978EB"/>
    <w:rPr>
      <w:rFonts w:ascii="Calibri Light" w:eastAsia="宋体" w:hAnsi="Calibri Light" w:cs="Times New Roman"/>
      <w:i/>
      <w:iCs/>
      <w:color w:val="262626"/>
      <w:kern w:val="0"/>
      <w:szCs w:val="21"/>
    </w:rPr>
  </w:style>
  <w:style w:type="paragraph" w:customStyle="1" w:styleId="Style2">
    <w:name w:val="_Style 2"/>
    <w:basedOn w:val="a3"/>
    <w:next w:val="a3"/>
    <w:uiPriority w:val="34"/>
    <w:qFormat/>
    <w:rsid w:val="00F978EB"/>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F978EB"/>
    <w:pPr>
      <w:ind w:firstLineChars="200" w:firstLine="420"/>
    </w:pPr>
    <w:rPr>
      <w:rFonts w:ascii="等线" w:eastAsia="等线" w:hAnsi="等线" w:cs="Times New Roman"/>
      <w:kern w:val="2"/>
      <w:sz w:val="18"/>
      <w:szCs w:val="18"/>
    </w:rPr>
  </w:style>
  <w:style w:type="paragraph" w:customStyle="1" w:styleId="Default">
    <w:name w:val="Default"/>
    <w:rsid w:val="00F978EB"/>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F978EB"/>
    <w:pPr>
      <w:spacing w:before="340" w:after="330" w:line="578" w:lineRule="auto"/>
      <w:outlineLvl w:val="9"/>
    </w:pPr>
    <w:rPr>
      <w:rFonts w:ascii="宋体" w:hAnsi="宋体" w:cs="宋体"/>
      <w:bCs/>
      <w:kern w:val="44"/>
      <w:szCs w:val="44"/>
    </w:rPr>
  </w:style>
  <w:style w:type="paragraph" w:styleId="ab">
    <w:name w:val="Title"/>
    <w:basedOn w:val="a3"/>
    <w:next w:val="a3"/>
    <w:link w:val="ac"/>
    <w:uiPriority w:val="10"/>
    <w:qFormat/>
    <w:rsid w:val="00F978EB"/>
    <w:pPr>
      <w:spacing w:line="720" w:lineRule="auto"/>
      <w:contextualSpacing/>
      <w:jc w:val="center"/>
      <w:textAlignment w:val="center"/>
    </w:pPr>
    <w:rPr>
      <w:rFonts w:ascii="Calibri Light" w:hAnsi="Calibri Light" w:cs="Times New Roman"/>
      <w:b/>
      <w:spacing w:val="-10"/>
      <w:sz w:val="44"/>
      <w:szCs w:val="56"/>
    </w:rPr>
  </w:style>
  <w:style w:type="character" w:customStyle="1" w:styleId="ac">
    <w:name w:val="标题 字符"/>
    <w:basedOn w:val="a4"/>
    <w:link w:val="ab"/>
    <w:uiPriority w:val="10"/>
    <w:rsid w:val="00F978EB"/>
    <w:rPr>
      <w:rFonts w:ascii="Calibri Light" w:eastAsia="宋体" w:hAnsi="Calibri Light" w:cs="Times New Roman"/>
      <w:b/>
      <w:spacing w:val="-10"/>
      <w:kern w:val="0"/>
      <w:sz w:val="44"/>
      <w:szCs w:val="56"/>
    </w:rPr>
  </w:style>
  <w:style w:type="paragraph" w:customStyle="1" w:styleId="ad">
    <w:name w:val="表格"/>
    <w:rsid w:val="00F978EB"/>
    <w:rPr>
      <w:rFonts w:ascii="Times New Roman" w:eastAsia="宋体" w:hAnsi="Times New Roman" w:cs="Times New Roman"/>
      <w:b/>
      <w:kern w:val="0"/>
      <w:szCs w:val="20"/>
    </w:rPr>
  </w:style>
  <w:style w:type="character" w:styleId="ae">
    <w:name w:val="Hyperlink"/>
    <w:basedOn w:val="a4"/>
    <w:uiPriority w:val="99"/>
    <w:unhideWhenUsed/>
    <w:qFormat/>
    <w:rsid w:val="00F978EB"/>
    <w:rPr>
      <w:color w:val="0000FF"/>
      <w:u w:val="single"/>
    </w:rPr>
  </w:style>
  <w:style w:type="paragraph" w:styleId="af">
    <w:name w:val="Plain Text"/>
    <w:basedOn w:val="a3"/>
    <w:link w:val="af0"/>
    <w:uiPriority w:val="99"/>
    <w:unhideWhenUsed/>
    <w:rsid w:val="00F978EB"/>
    <w:pPr>
      <w:widowControl w:val="0"/>
      <w:spacing w:line="276" w:lineRule="auto"/>
      <w:jc w:val="both"/>
    </w:pPr>
    <w:rPr>
      <w:rFonts w:asciiTheme="minorEastAsia" w:eastAsiaTheme="minorEastAsia" w:hAnsi="Courier New" w:cs="Courier New"/>
      <w:color w:val="000000" w:themeColor="text1"/>
      <w:kern w:val="2"/>
    </w:rPr>
  </w:style>
  <w:style w:type="character" w:customStyle="1" w:styleId="af0">
    <w:name w:val="纯文本 字符"/>
    <w:basedOn w:val="a4"/>
    <w:link w:val="af"/>
    <w:uiPriority w:val="99"/>
    <w:rsid w:val="00F978EB"/>
    <w:rPr>
      <w:rFonts w:asciiTheme="minorEastAsia" w:hAnsi="Courier New" w:cs="Courier New"/>
      <w:color w:val="000000" w:themeColor="text1"/>
    </w:rPr>
  </w:style>
  <w:style w:type="paragraph" w:customStyle="1" w:styleId="a">
    <w:name w:val="一级标题"/>
    <w:next w:val="a3"/>
    <w:link w:val="af1"/>
    <w:autoRedefine/>
    <w:qFormat/>
    <w:rsid w:val="00F978EB"/>
    <w:pPr>
      <w:numPr>
        <w:numId w:val="6"/>
      </w:numPr>
      <w:outlineLvl w:val="0"/>
    </w:pPr>
    <w:rPr>
      <w:rFonts w:eastAsia="宋体"/>
      <w:b/>
      <w:color w:val="000000" w:themeColor="text1"/>
      <w:sz w:val="32"/>
    </w:rPr>
  </w:style>
  <w:style w:type="character" w:customStyle="1" w:styleId="af1">
    <w:name w:val="一级标题 字符"/>
    <w:basedOn w:val="a4"/>
    <w:link w:val="a"/>
    <w:qFormat/>
    <w:rsid w:val="00F978EB"/>
    <w:rPr>
      <w:rFonts w:eastAsia="宋体"/>
      <w:b/>
      <w:color w:val="000000" w:themeColor="text1"/>
      <w:sz w:val="32"/>
    </w:rPr>
  </w:style>
  <w:style w:type="paragraph" w:customStyle="1" w:styleId="a0">
    <w:name w:val="二级标题"/>
    <w:basedOn w:val="a"/>
    <w:next w:val="a3"/>
    <w:link w:val="af2"/>
    <w:autoRedefine/>
    <w:qFormat/>
    <w:rsid w:val="00F978EB"/>
    <w:pPr>
      <w:numPr>
        <w:ilvl w:val="1"/>
      </w:numPr>
      <w:outlineLvl w:val="1"/>
    </w:pPr>
    <w:rPr>
      <w:sz w:val="30"/>
    </w:rPr>
  </w:style>
  <w:style w:type="character" w:customStyle="1" w:styleId="af2">
    <w:name w:val="二级标题 字符"/>
    <w:basedOn w:val="a4"/>
    <w:link w:val="a0"/>
    <w:qFormat/>
    <w:rsid w:val="00F978EB"/>
    <w:rPr>
      <w:rFonts w:eastAsia="宋体"/>
      <w:b/>
      <w:color w:val="000000" w:themeColor="text1"/>
      <w:sz w:val="30"/>
    </w:rPr>
  </w:style>
  <w:style w:type="character" w:styleId="af3">
    <w:name w:val="FollowedHyperlink"/>
    <w:basedOn w:val="a4"/>
    <w:uiPriority w:val="99"/>
    <w:unhideWhenUsed/>
    <w:rsid w:val="00F978EB"/>
    <w:rPr>
      <w:color w:val="800080"/>
      <w:u w:val="single"/>
    </w:rPr>
  </w:style>
  <w:style w:type="paragraph" w:styleId="af4">
    <w:name w:val="Subtitle"/>
    <w:basedOn w:val="ab"/>
    <w:next w:val="a3"/>
    <w:link w:val="af5"/>
    <w:uiPriority w:val="11"/>
    <w:qFormat/>
    <w:rsid w:val="00F978EB"/>
    <w:pPr>
      <w:numPr>
        <w:ilvl w:val="1"/>
      </w:numPr>
    </w:pPr>
    <w:rPr>
      <w:spacing w:val="15"/>
      <w:sz w:val="32"/>
    </w:rPr>
  </w:style>
  <w:style w:type="character" w:customStyle="1" w:styleId="af5">
    <w:name w:val="副标题 字符"/>
    <w:basedOn w:val="a4"/>
    <w:link w:val="af4"/>
    <w:uiPriority w:val="11"/>
    <w:rsid w:val="00F978EB"/>
    <w:rPr>
      <w:rFonts w:ascii="Calibri Light" w:eastAsia="宋体" w:hAnsi="Calibri Light" w:cs="Times New Roman"/>
      <w:b/>
      <w:spacing w:val="15"/>
      <w:kern w:val="0"/>
      <w:sz w:val="32"/>
      <w:szCs w:val="56"/>
    </w:rPr>
  </w:style>
  <w:style w:type="paragraph" w:styleId="af6">
    <w:name w:val="List"/>
    <w:basedOn w:val="a3"/>
    <w:rsid w:val="00F978EB"/>
    <w:pPr>
      <w:spacing w:beforeLines="50" w:before="50" w:afterLines="50" w:after="50"/>
      <w:ind w:left="200" w:hangingChars="200" w:hanging="200"/>
    </w:pPr>
    <w:rPr>
      <w:rFonts w:ascii="Times New Roman" w:hAnsi="Times New Roman"/>
      <w:szCs w:val="24"/>
    </w:rPr>
  </w:style>
  <w:style w:type="paragraph" w:styleId="af7">
    <w:name w:val="List Paragraph"/>
    <w:basedOn w:val="a3"/>
    <w:uiPriority w:val="34"/>
    <w:qFormat/>
    <w:rsid w:val="00F978EB"/>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F978EB"/>
    <w:pPr>
      <w:ind w:firstLineChars="200" w:firstLine="420"/>
    </w:pPr>
  </w:style>
  <w:style w:type="paragraph" w:styleId="TOC1">
    <w:name w:val="toc 1"/>
    <w:basedOn w:val="a3"/>
    <w:next w:val="a3"/>
    <w:uiPriority w:val="39"/>
    <w:unhideWhenUsed/>
    <w:rsid w:val="00F978EB"/>
  </w:style>
  <w:style w:type="paragraph" w:styleId="TOC2">
    <w:name w:val="toc 2"/>
    <w:basedOn w:val="a3"/>
    <w:next w:val="a3"/>
    <w:uiPriority w:val="39"/>
    <w:rsid w:val="00F978EB"/>
    <w:pPr>
      <w:ind w:leftChars="200" w:left="420"/>
    </w:pPr>
  </w:style>
  <w:style w:type="paragraph" w:styleId="TOC3">
    <w:name w:val="toc 3"/>
    <w:basedOn w:val="a3"/>
    <w:next w:val="a3"/>
    <w:uiPriority w:val="39"/>
    <w:rsid w:val="00F978EB"/>
    <w:pPr>
      <w:ind w:leftChars="400" w:left="840"/>
    </w:pPr>
  </w:style>
  <w:style w:type="paragraph" w:styleId="TOC4">
    <w:name w:val="toc 4"/>
    <w:basedOn w:val="a3"/>
    <w:next w:val="a3"/>
    <w:uiPriority w:val="39"/>
    <w:unhideWhenUsed/>
    <w:rsid w:val="00F978EB"/>
    <w:pPr>
      <w:ind w:leftChars="600" w:left="1260"/>
    </w:pPr>
  </w:style>
  <w:style w:type="paragraph" w:styleId="TOC5">
    <w:name w:val="toc 5"/>
    <w:basedOn w:val="a3"/>
    <w:next w:val="a3"/>
    <w:uiPriority w:val="39"/>
    <w:unhideWhenUsed/>
    <w:rsid w:val="00F978EB"/>
    <w:pPr>
      <w:ind w:leftChars="800" w:left="1680"/>
    </w:pPr>
  </w:style>
  <w:style w:type="paragraph" w:styleId="TOC6">
    <w:name w:val="toc 6"/>
    <w:basedOn w:val="a3"/>
    <w:next w:val="a3"/>
    <w:uiPriority w:val="39"/>
    <w:unhideWhenUsed/>
    <w:rsid w:val="00F978EB"/>
    <w:pPr>
      <w:ind w:leftChars="1000" w:left="2100"/>
    </w:pPr>
  </w:style>
  <w:style w:type="paragraph" w:styleId="TOC7">
    <w:name w:val="toc 7"/>
    <w:basedOn w:val="a3"/>
    <w:next w:val="a3"/>
    <w:uiPriority w:val="39"/>
    <w:unhideWhenUsed/>
    <w:rsid w:val="00F978EB"/>
    <w:pPr>
      <w:ind w:leftChars="1200" w:left="2520"/>
    </w:pPr>
  </w:style>
  <w:style w:type="paragraph" w:styleId="TOC8">
    <w:name w:val="toc 8"/>
    <w:basedOn w:val="a3"/>
    <w:next w:val="a3"/>
    <w:uiPriority w:val="39"/>
    <w:unhideWhenUsed/>
    <w:rsid w:val="00F978EB"/>
    <w:pPr>
      <w:ind w:leftChars="1400" w:left="2940"/>
    </w:pPr>
  </w:style>
  <w:style w:type="paragraph" w:styleId="TOC9">
    <w:name w:val="toc 9"/>
    <w:basedOn w:val="a3"/>
    <w:next w:val="a3"/>
    <w:uiPriority w:val="39"/>
    <w:unhideWhenUsed/>
    <w:rsid w:val="00F978EB"/>
    <w:pPr>
      <w:ind w:leftChars="1600" w:left="3360"/>
    </w:pPr>
  </w:style>
  <w:style w:type="paragraph" w:styleId="af8">
    <w:name w:val="Balloon Text"/>
    <w:basedOn w:val="a3"/>
    <w:link w:val="af9"/>
    <w:uiPriority w:val="99"/>
    <w:unhideWhenUsed/>
    <w:rsid w:val="00F978EB"/>
    <w:rPr>
      <w:sz w:val="18"/>
      <w:szCs w:val="18"/>
    </w:rPr>
  </w:style>
  <w:style w:type="character" w:customStyle="1" w:styleId="af9">
    <w:name w:val="批注框文本 字符"/>
    <w:basedOn w:val="a4"/>
    <w:link w:val="af8"/>
    <w:uiPriority w:val="99"/>
    <w:rsid w:val="00F978EB"/>
    <w:rPr>
      <w:rFonts w:ascii="宋体" w:eastAsia="宋体" w:hAnsi="宋体" w:cs="宋体"/>
      <w:kern w:val="0"/>
      <w:sz w:val="18"/>
      <w:szCs w:val="18"/>
    </w:rPr>
  </w:style>
  <w:style w:type="paragraph" w:styleId="afa">
    <w:name w:val="annotation text"/>
    <w:basedOn w:val="a3"/>
    <w:link w:val="afb"/>
    <w:uiPriority w:val="99"/>
    <w:unhideWhenUsed/>
    <w:rsid w:val="00F978EB"/>
    <w:pPr>
      <w:spacing w:line="360" w:lineRule="auto"/>
    </w:pPr>
    <w:rPr>
      <w:rFonts w:ascii="Times New Roman" w:eastAsia="仿宋_GB2312" w:hAnsi="Times New Roman"/>
      <w:sz w:val="24"/>
      <w:szCs w:val="24"/>
    </w:rPr>
  </w:style>
  <w:style w:type="character" w:customStyle="1" w:styleId="afb">
    <w:name w:val="批注文字 字符"/>
    <w:basedOn w:val="a4"/>
    <w:link w:val="afa"/>
    <w:uiPriority w:val="99"/>
    <w:rsid w:val="00F978EB"/>
    <w:rPr>
      <w:rFonts w:ascii="Times New Roman" w:eastAsia="仿宋_GB2312" w:hAnsi="Times New Roman" w:cs="宋体"/>
      <w:kern w:val="0"/>
      <w:sz w:val="24"/>
      <w:szCs w:val="24"/>
    </w:rPr>
  </w:style>
  <w:style w:type="character" w:styleId="afc">
    <w:name w:val="annotation reference"/>
    <w:uiPriority w:val="99"/>
    <w:unhideWhenUsed/>
    <w:rsid w:val="00F978EB"/>
    <w:rPr>
      <w:sz w:val="21"/>
      <w:szCs w:val="21"/>
    </w:rPr>
  </w:style>
  <w:style w:type="paragraph" w:styleId="afd">
    <w:name w:val="Normal (Web)"/>
    <w:basedOn w:val="a3"/>
    <w:uiPriority w:val="99"/>
    <w:unhideWhenUsed/>
    <w:rsid w:val="00F978EB"/>
    <w:pPr>
      <w:spacing w:before="100" w:beforeAutospacing="1" w:after="100" w:afterAutospacing="1" w:line="276" w:lineRule="auto"/>
    </w:pPr>
    <w:rPr>
      <w:color w:val="000000" w:themeColor="text1"/>
      <w:sz w:val="24"/>
      <w:szCs w:val="24"/>
    </w:rPr>
  </w:style>
  <w:style w:type="character" w:styleId="afe">
    <w:name w:val="Emphasis"/>
    <w:uiPriority w:val="20"/>
    <w:qFormat/>
    <w:rsid w:val="00F978EB"/>
    <w:rPr>
      <w:i/>
      <w:iCs/>
      <w:color w:val="auto"/>
    </w:rPr>
  </w:style>
  <w:style w:type="paragraph" w:styleId="aff">
    <w:name w:val="Date"/>
    <w:basedOn w:val="a3"/>
    <w:next w:val="a3"/>
    <w:link w:val="aff0"/>
    <w:uiPriority w:val="99"/>
    <w:unhideWhenUsed/>
    <w:rsid w:val="00F978EB"/>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f0">
    <w:name w:val="日期 字符"/>
    <w:basedOn w:val="a4"/>
    <w:link w:val="aff"/>
    <w:uiPriority w:val="99"/>
    <w:rsid w:val="00F978EB"/>
    <w:rPr>
      <w:rFonts w:eastAsia="宋体"/>
      <w:color w:val="000000" w:themeColor="text1"/>
    </w:rPr>
  </w:style>
  <w:style w:type="paragraph" w:customStyle="1" w:styleId="a1">
    <w:name w:val="三级标题"/>
    <w:basedOn w:val="a0"/>
    <w:next w:val="a3"/>
    <w:link w:val="aff1"/>
    <w:autoRedefine/>
    <w:qFormat/>
    <w:rsid w:val="00F978EB"/>
    <w:pPr>
      <w:numPr>
        <w:ilvl w:val="2"/>
      </w:numPr>
      <w:outlineLvl w:val="2"/>
    </w:pPr>
    <w:rPr>
      <w:rFonts w:ascii="宋体" w:hAnsi="宋体"/>
      <w:noProof/>
      <w:sz w:val="28"/>
    </w:rPr>
  </w:style>
  <w:style w:type="character" w:customStyle="1" w:styleId="aff1">
    <w:name w:val="三级标题 字符"/>
    <w:basedOn w:val="a4"/>
    <w:link w:val="a1"/>
    <w:qFormat/>
    <w:rsid w:val="00F978EB"/>
    <w:rPr>
      <w:rFonts w:ascii="宋体" w:eastAsia="宋体" w:hAnsi="宋体"/>
      <w:b/>
      <w:noProof/>
      <w:color w:val="000000" w:themeColor="text1"/>
      <w:sz w:val="28"/>
    </w:rPr>
  </w:style>
  <w:style w:type="paragraph" w:customStyle="1" w:styleId="a2">
    <w:name w:val="四级标题"/>
    <w:basedOn w:val="a1"/>
    <w:next w:val="a3"/>
    <w:link w:val="aff2"/>
    <w:qFormat/>
    <w:rsid w:val="00F978EB"/>
    <w:pPr>
      <w:numPr>
        <w:ilvl w:val="3"/>
      </w:numPr>
      <w:outlineLvl w:val="3"/>
    </w:pPr>
    <w:rPr>
      <w:sz w:val="24"/>
    </w:rPr>
  </w:style>
  <w:style w:type="character" w:customStyle="1" w:styleId="aff2">
    <w:name w:val="四级标题 字符"/>
    <w:basedOn w:val="aff1"/>
    <w:link w:val="a2"/>
    <w:rsid w:val="00F978EB"/>
    <w:rPr>
      <w:rFonts w:ascii="宋体" w:eastAsia="宋体" w:hAnsi="宋体"/>
      <w:b/>
      <w:noProof/>
      <w:color w:val="000000" w:themeColor="text1"/>
      <w:sz w:val="24"/>
    </w:rPr>
  </w:style>
  <w:style w:type="paragraph" w:styleId="aff3">
    <w:name w:val="caption"/>
    <w:basedOn w:val="a3"/>
    <w:next w:val="a3"/>
    <w:uiPriority w:val="35"/>
    <w:unhideWhenUsed/>
    <w:qFormat/>
    <w:rsid w:val="00F978EB"/>
    <w:pPr>
      <w:spacing w:after="200"/>
    </w:pPr>
    <w:rPr>
      <w:iCs/>
      <w:sz w:val="18"/>
      <w:szCs w:val="18"/>
    </w:rPr>
  </w:style>
  <w:style w:type="paragraph" w:styleId="aff4">
    <w:name w:val="table of figures"/>
    <w:basedOn w:val="a3"/>
    <w:next w:val="a3"/>
    <w:uiPriority w:val="99"/>
    <w:rsid w:val="00F978EB"/>
    <w:pPr>
      <w:ind w:leftChars="200" w:left="200" w:hangingChars="200" w:hanging="200"/>
    </w:pPr>
  </w:style>
  <w:style w:type="table" w:styleId="aff5">
    <w:name w:val="Table Grid"/>
    <w:basedOn w:val="a5"/>
    <w:qFormat/>
    <w:rsid w:val="00F978EB"/>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6">
    <w:name w:val="No Spacing"/>
    <w:uiPriority w:val="1"/>
    <w:qFormat/>
    <w:rsid w:val="00F978EB"/>
    <w:pPr>
      <w:widowControl w:val="0"/>
      <w:jc w:val="both"/>
    </w:pPr>
    <w:rPr>
      <w:rFonts w:eastAsia="宋体"/>
      <w:color w:val="000000" w:themeColor="text1"/>
    </w:rPr>
  </w:style>
  <w:style w:type="paragraph" w:customStyle="1" w:styleId="12">
    <w:name w:val="无间隔1"/>
    <w:uiPriority w:val="1"/>
    <w:qFormat/>
    <w:rsid w:val="00F978EB"/>
    <w:pPr>
      <w:widowControl w:val="0"/>
      <w:jc w:val="both"/>
    </w:pPr>
    <w:rPr>
      <w:rFonts w:eastAsia="宋体"/>
      <w:color w:val="000000" w:themeColor="text1"/>
    </w:rPr>
  </w:style>
  <w:style w:type="paragraph" w:customStyle="1" w:styleId="aff7">
    <w:name w:val="小四正文"/>
    <w:basedOn w:val="af"/>
    <w:rsid w:val="00F978EB"/>
    <w:pPr>
      <w:spacing w:line="400" w:lineRule="exact"/>
      <w:ind w:firstLineChars="200" w:firstLine="200"/>
    </w:pPr>
    <w:rPr>
      <w:rFonts w:ascii="Times New Roman" w:eastAsia="宋体" w:hAnsi="Times New Roman" w:cs="宋体"/>
      <w:color w:val="auto"/>
      <w:sz w:val="24"/>
      <w:szCs w:val="21"/>
    </w:rPr>
  </w:style>
  <w:style w:type="character" w:styleId="aff8">
    <w:name w:val="Strong"/>
    <w:uiPriority w:val="22"/>
    <w:qFormat/>
    <w:rsid w:val="00F978EB"/>
    <w:rPr>
      <w:b/>
      <w:bCs/>
      <w:color w:val="auto"/>
    </w:rPr>
  </w:style>
  <w:style w:type="character" w:styleId="aff9">
    <w:name w:val="page number"/>
    <w:basedOn w:val="a4"/>
    <w:uiPriority w:val="99"/>
    <w:unhideWhenUsed/>
    <w:rsid w:val="00F978EB"/>
    <w:rPr>
      <w:rFonts w:ascii="Times New Roman" w:eastAsia="宋体" w:hAnsi="Times New Roman"/>
      <w:sz w:val="16"/>
    </w:rPr>
  </w:style>
  <w:style w:type="paragraph" w:customStyle="1" w:styleId="affa">
    <w:name w:val="引用标志"/>
    <w:basedOn w:val="a3"/>
    <w:next w:val="a3"/>
    <w:rsid w:val="00F978EB"/>
  </w:style>
  <w:style w:type="paragraph" w:styleId="affb">
    <w:name w:val="Normal Indent"/>
    <w:basedOn w:val="a3"/>
    <w:uiPriority w:val="99"/>
    <w:unhideWhenUsed/>
    <w:rsid w:val="00F978EB"/>
    <w:pPr>
      <w:ind w:firstLineChars="200" w:firstLine="420"/>
    </w:pPr>
    <w:rPr>
      <w:kern w:val="2"/>
    </w:rPr>
  </w:style>
  <w:style w:type="paragraph" w:styleId="affc">
    <w:name w:val="Body Text"/>
    <w:basedOn w:val="a3"/>
    <w:link w:val="affd"/>
    <w:rsid w:val="00F978EB"/>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F978EB"/>
    <w:rPr>
      <w:rFonts w:ascii="Times New Roman" w:eastAsia="宋体" w:hAnsi="Times New Roman" w:cs="Times New Roman"/>
      <w:szCs w:val="20"/>
    </w:rPr>
  </w:style>
  <w:style w:type="table" w:customStyle="1" w:styleId="13">
    <w:name w:val="网格型1"/>
    <w:basedOn w:val="a5"/>
    <w:next w:val="aff5"/>
    <w:qFormat/>
    <w:rsid w:val="00F978EB"/>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rsid w:val="00F978EB"/>
    <w:rPr>
      <w:color w:val="808080"/>
      <w:shd w:val="clear" w:color="auto" w:fill="E6E6E6"/>
    </w:rPr>
  </w:style>
  <w:style w:type="paragraph" w:customStyle="1" w:styleId="21">
    <w:name w:val="列出段落2"/>
    <w:basedOn w:val="a3"/>
    <w:uiPriority w:val="34"/>
    <w:qFormat/>
    <w:rsid w:val="00F978EB"/>
    <w:pPr>
      <w:widowControl w:val="0"/>
      <w:spacing w:line="276" w:lineRule="auto"/>
      <w:ind w:firstLineChars="200" w:firstLine="420"/>
      <w:jc w:val="both"/>
    </w:pPr>
    <w:rPr>
      <w:rFonts w:asciiTheme="minorHAnsi" w:hAnsiTheme="minorHAnsi" w:cstheme="minorBidi"/>
      <w:color w:val="000000" w:themeColor="text1"/>
      <w:kern w:val="2"/>
    </w:rPr>
  </w:style>
  <w:style w:type="table" w:customStyle="1" w:styleId="22">
    <w:name w:val="网格型2"/>
    <w:basedOn w:val="a5"/>
    <w:qFormat/>
    <w:rsid w:val="00AA483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网格型21"/>
    <w:basedOn w:val="a5"/>
    <w:qFormat/>
    <w:rsid w:val="00AA483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e">
    <w:name w:val="Unresolved Mention"/>
    <w:basedOn w:val="a4"/>
    <w:uiPriority w:val="99"/>
    <w:semiHidden/>
    <w:unhideWhenUsed/>
    <w:rsid w:val="00F25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houhl@cs.zju.edu.c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ngc@zucc.edu.c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houhl@zucc.edu.c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86B6B-2D50-4A26-837D-85AADE712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35</Pages>
  <Words>3912</Words>
  <Characters>22301</Characters>
  <Application>Microsoft Office Word</Application>
  <DocSecurity>0</DocSecurity>
  <Lines>185</Lines>
  <Paragraphs>52</Paragraphs>
  <ScaleCrop>false</ScaleCrop>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37495</dc:creator>
  <cp:keywords/>
  <dc:description/>
  <cp:lastModifiedBy>37495</cp:lastModifiedBy>
  <cp:revision>6</cp:revision>
  <dcterms:created xsi:type="dcterms:W3CDTF">2018-12-29T12:42:00Z</dcterms:created>
  <dcterms:modified xsi:type="dcterms:W3CDTF">2019-01-07T13:25:00Z</dcterms:modified>
</cp:coreProperties>
</file>